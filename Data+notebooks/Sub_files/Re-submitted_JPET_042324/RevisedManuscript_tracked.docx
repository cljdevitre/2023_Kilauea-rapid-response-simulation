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29220112"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w:t>
      </w:r>
      <w:del w:id="0" w:author="Charlotte Devitre" w:date="2024-04-22T18:15:00Z" w16du:dateUtc="2024-04-23T01:15:00Z">
        <w:r w:rsidRPr="001F7D93">
          <w:rPr>
            <w:rFonts w:ascii="Times New Roman" w:hAnsi="Times New Roman" w:cs="Times New Roman"/>
            <w:b/>
            <w:sz w:val="32"/>
            <w:lang w:val="en-GB"/>
          </w:rPr>
          <w:delText xml:space="preserve"> </w:delText>
        </w:r>
      </w:del>
      <w:ins w:id="1" w:author="Charlotte Devitre" w:date="2024-04-22T18:15:00Z" w16du:dateUtc="2024-04-23T01:15:00Z">
        <w:r w:rsidR="00834561">
          <w:rPr>
            <w:rFonts w:ascii="Times New Roman" w:hAnsi="Times New Roman" w:cs="Times New Roman"/>
            <w:b/>
            <w:sz w:val="32"/>
            <w:lang w:val="en-GB"/>
          </w:rPr>
          <w:t>-</w:t>
        </w:r>
      </w:ins>
      <w:r w:rsidR="00834561">
        <w:rPr>
          <w:rFonts w:ascii="Times New Roman" w:hAnsi="Times New Roman" w:cs="Times New Roman"/>
          <w:b/>
          <w:sz w:val="32"/>
          <w:lang w:val="en-GB"/>
        </w:rPr>
        <w:t>inclusion</w:t>
      </w:r>
      <w:r w:rsidRPr="001F7D93">
        <w:rPr>
          <w:rFonts w:ascii="Times New Roman" w:hAnsi="Times New Roman" w:cs="Times New Roman"/>
          <w:b/>
          <w:sz w:val="32"/>
          <w:lang w:val="en-GB"/>
        </w:rPr>
        <w:t>s</w:t>
      </w:r>
      <w:r w:rsidR="00A863E8" w:rsidRPr="001F7D93">
        <w:rPr>
          <w:rFonts w:ascii="Times New Roman" w:hAnsi="Times New Roman" w:cs="Times New Roman"/>
          <w:b/>
          <w:sz w:val="32"/>
          <w:szCs w:val="32"/>
          <w:lang w:val="en-GB"/>
        </w:rPr>
        <w:t>.</w:t>
      </w:r>
    </w:p>
    <w:p w14:paraId="11183ADD" w14:textId="188FE2F0"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w:t>
      </w:r>
      <w:del w:id="2" w:author="Charlotte Devitre" w:date="2024-04-22T18:15:00Z" w16du:dateUtc="2024-04-23T01:15:00Z">
        <w:r w:rsidRPr="001F7D93">
          <w:rPr>
            <w:rFonts w:ascii="Times New Roman" w:hAnsi="Times New Roman" w:cs="Times New Roman"/>
            <w:bCs/>
            <w:sz w:val="24"/>
            <w:szCs w:val="24"/>
            <w:lang w:val="en-GB"/>
          </w:rPr>
          <w:delText xml:space="preserve"> </w:delText>
        </w:r>
      </w:del>
      <w:ins w:id="3" w:author="Charlotte Devitre" w:date="2024-04-22T18:15:00Z" w16du:dateUtc="2024-04-23T01:15:00Z">
        <w:r w:rsidR="001E7259">
          <w:rPr>
            <w:rFonts w:ascii="Times New Roman" w:hAnsi="Times New Roman" w:cs="Times New Roman"/>
            <w:bCs/>
            <w:sz w:val="24"/>
            <w:szCs w:val="24"/>
            <w:lang w:val="en-GB"/>
          </w:rPr>
          <w:t>-</w:t>
        </w:r>
      </w:ins>
      <w:r w:rsidR="001E7259">
        <w:rPr>
          <w:rFonts w:ascii="Times New Roman" w:hAnsi="Times New Roman" w:cs="Times New Roman"/>
          <w:bCs/>
          <w:sz w:val="24"/>
          <w:szCs w:val="24"/>
          <w:lang w:val="en-GB"/>
        </w:rPr>
        <w:t>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r w:rsidR="00A7137B" w:rsidRPr="001F7D93">
        <w:rPr>
          <w:rFonts w:ascii="Times New Roman" w:hAnsi="Times New Roman" w:cs="Times New Roman"/>
          <w:sz w:val="24"/>
        </w:rPr>
        <w:t>Ar</w:t>
      </w:r>
      <w:r w:rsidR="009146AE" w:rsidRPr="001F7D93">
        <w:rPr>
          <w:rFonts w:ascii="Times New Roman" w:hAnsi="Times New Roman" w:cs="Times New Roman"/>
          <w:sz w:val="24"/>
        </w:rPr>
        <w:t>aela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Berenise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Charlotte L. DeVitre</w:t>
      </w:r>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18308FF1">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620" w:rsidRPr="001F7D93">
        <w:rPr>
          <w:rFonts w:ascii="Times New Roman" w:hAnsi="Times New Roman" w:cs="Times New Roman"/>
        </w:rPr>
        <w:t>ORCiD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720DD851">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ORCiD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6FB79CF8">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270B1880">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ORCiD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777A39DF">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06795338">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ORCiD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7444979D">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2AF0D5BE">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4F5D8134"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del w:id="4" w:author="Charlotte Devitre" w:date="2024-04-22T18:15:00Z" w16du:dateUtc="2024-04-23T01:15:00Z">
        <w:r w:rsidR="00994067" w:rsidRPr="001F7D93">
          <w:rPr>
            <w:rFonts w:ascii="Times New Roman" w:hAnsi="Times New Roman" w:cs="Times New Roman"/>
          </w:rPr>
          <w:delText>70</w:delText>
        </w:r>
        <w:r w:rsidRPr="001F7D93">
          <w:rPr>
            <w:rFonts w:ascii="Times New Roman" w:hAnsi="Times New Roman" w:cs="Times New Roman"/>
            <w:color w:val="000000"/>
            <w:sz w:val="24"/>
          </w:rPr>
          <w:delText xml:space="preserve">, </w:delText>
        </w:r>
        <w:r w:rsidR="00615BCC" w:rsidRPr="001F7D93">
          <w:rPr>
            <w:rFonts w:ascii="Times New Roman" w:hAnsi="Times New Roman" w:cs="Times New Roman"/>
            <w:color w:val="000000"/>
            <w:sz w:val="24"/>
          </w:rPr>
          <w:delText>Main</w:delText>
        </w:r>
        <w:r w:rsidR="00994067" w:rsidRPr="001F7D93">
          <w:rPr>
            <w:rFonts w:ascii="Times New Roman" w:hAnsi="Times New Roman" w:cs="Times New Roman"/>
          </w:rPr>
          <w:delText>1705</w:delText>
        </w:r>
      </w:del>
      <w:ins w:id="5" w:author="Charlotte Devitre" w:date="2024-04-22T18:15:00Z" w16du:dateUtc="2024-04-23T01:15:00Z">
        <w:r w:rsidR="00B90F91">
          <w:rPr>
            <w:rFonts w:ascii="Times New Roman" w:hAnsi="Times New Roman" w:cs="Times New Roman"/>
          </w:rPr>
          <w:t>148</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ins>
      <w:r w:rsidR="009B32AB">
        <w:rPr>
          <w:rFonts w:ascii="Times New Roman" w:hAnsi="Times New Roman" w:cs="Times New Roman"/>
        </w:rPr>
        <w:t>3990</w:t>
      </w:r>
      <w:r w:rsidRPr="001F7D93">
        <w:rPr>
          <w:rFonts w:ascii="Times New Roman" w:hAnsi="Times New Roman" w:cs="Times New Roman"/>
          <w:color w:val="000000"/>
          <w:sz w:val="24"/>
        </w:rPr>
        <w:br w:type="page"/>
      </w:r>
    </w:p>
    <w:p w14:paraId="4F5A2187" w14:textId="458ECB58"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p>
    <w:p w14:paraId="0D1EDFC9" w14:textId="03C68F36" w:rsidR="00B90F91" w:rsidRPr="00B90F91" w:rsidRDefault="00B90F91">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Change w:id="6" w:author="Charlotte Devitre" w:date="2024-04-22T18:15:00Z" w16du:dateUtc="2024-04-23T01:15:00Z">
          <w:pPr>
            <w:keepNext/>
            <w:pBdr>
              <w:top w:val="nil"/>
              <w:left w:val="nil"/>
              <w:bottom w:val="nil"/>
              <w:right w:val="nil"/>
              <w:between w:val="nil"/>
            </w:pBdr>
            <w:spacing w:before="240" w:after="60" w:line="480" w:lineRule="auto"/>
            <w:ind w:firstLine="720"/>
            <w:contextualSpacing/>
            <w:jc w:val="both"/>
          </w:pPr>
        </w:pPrChange>
      </w:pPr>
      <w:bookmarkStart w:id="7" w:name="_Hlk164077167"/>
      <w:r w:rsidRPr="00B90F91">
        <w:rPr>
          <w:rFonts w:ascii="Times New Roman" w:hAnsi="Times New Roman" w:cs="Times New Roman"/>
          <w:color w:val="000000"/>
          <w:sz w:val="24"/>
          <w:lang w:val="en-GB"/>
        </w:rPr>
        <w:t xml:space="preserve">Rapid-response petrological monitoring is a major advance for volcano observatories to build and validate models of the plumbing systems that supply eruptions in near-real-time. </w:t>
      </w:r>
      <w:del w:id="8" w:author="Charlotte Devitre" w:date="2024-04-22T18:15:00Z" w16du:dateUtc="2024-04-23T01:15:00Z">
        <w:r w:rsidR="00041AF6" w:rsidRPr="001F7D93">
          <w:rPr>
            <w:rFonts w:ascii="Times New Roman" w:hAnsi="Times New Roman" w:cs="Times New Roman"/>
            <w:color w:val="000000"/>
            <w:sz w:val="24"/>
            <w:lang w:val="en-GB"/>
          </w:rPr>
          <w:delText xml:space="preserve">Our </w:delText>
        </w:r>
      </w:del>
      <w:ins w:id="9" w:author="Charlotte Devitre" w:date="2024-04-22T18:15:00Z" w16du:dateUtc="2024-04-23T01:15:00Z">
        <w:r w:rsidRPr="00B90F91">
          <w:rPr>
            <w:rFonts w:ascii="Times New Roman" w:hAnsi="Times New Roman" w:cs="Times New Roman"/>
            <w:color w:val="000000"/>
            <w:sz w:val="24"/>
            <w:lang w:val="en-GB"/>
          </w:rPr>
          <w:t xml:space="preserve">The depth of magma storage has recently been identified as high-priority information for volcanic observatories that is not currently obtainable on timescales relevant to eruption response. To address this deficiency, we performed a </w:t>
        </w:r>
      </w:ins>
      <w:r w:rsidRPr="00B90F91">
        <w:rPr>
          <w:rFonts w:ascii="Times New Roman" w:hAnsi="Times New Roman" w:cs="Times New Roman"/>
          <w:color w:val="000000"/>
          <w:sz w:val="24"/>
          <w:lang w:val="en-GB"/>
        </w:rPr>
        <w:t xml:space="preserve">rapid-response </w:t>
      </w:r>
      <w:del w:id="10" w:author="Charlotte Devitre" w:date="2024-04-22T18:15:00Z" w16du:dateUtc="2024-04-23T01:15:00Z">
        <w:r w:rsidR="001002AA" w:rsidRPr="001F7D93">
          <w:rPr>
            <w:rFonts w:ascii="Times New Roman" w:hAnsi="Times New Roman" w:cs="Times New Roman"/>
            <w:color w:val="000000"/>
            <w:sz w:val="24"/>
            <w:lang w:val="en-GB"/>
          </w:rPr>
          <w:delText>analysis of tephra from</w:delText>
        </w:r>
      </w:del>
      <w:ins w:id="11" w:author="Charlotte Devitre" w:date="2024-04-22T18:15:00Z" w16du:dateUtc="2024-04-23T01:15:00Z">
        <w:r w:rsidRPr="00B90F91">
          <w:rPr>
            <w:rFonts w:ascii="Times New Roman" w:hAnsi="Times New Roman" w:cs="Times New Roman"/>
            <w:color w:val="000000"/>
            <w:sz w:val="24"/>
            <w:lang w:val="en-GB"/>
          </w:rPr>
          <w:t>simulation for</w:t>
        </w:r>
      </w:ins>
      <w:r w:rsidRPr="00B90F91">
        <w:rPr>
          <w:rFonts w:ascii="Times New Roman" w:hAnsi="Times New Roman" w:cs="Times New Roman"/>
          <w:color w:val="000000"/>
          <w:sz w:val="24"/>
          <w:lang w:val="en-GB"/>
        </w:rPr>
        <w:t xml:space="preserve"> the September 2023 eruption of Kīlauea</w:t>
      </w:r>
      <w:del w:id="12" w:author="Charlotte Devitre" w:date="2024-04-22T18:15:00Z" w16du:dateUtc="2024-04-23T01:15:00Z">
        <w:r w:rsidR="00A70035" w:rsidRPr="001F7D93">
          <w:rPr>
            <w:rFonts w:ascii="Times New Roman" w:hAnsi="Times New Roman" w:cs="Times New Roman"/>
            <w:color w:val="000000"/>
            <w:sz w:val="24"/>
            <w:lang w:val="en-GB"/>
          </w:rPr>
          <w:delText xml:space="preserve"> show</w:delText>
        </w:r>
        <w:r w:rsidR="00041AF6" w:rsidRPr="001F7D93">
          <w:rPr>
            <w:rFonts w:ascii="Times New Roman" w:hAnsi="Times New Roman" w:cs="Times New Roman"/>
            <w:color w:val="000000"/>
            <w:sz w:val="24"/>
            <w:lang w:val="en-GB"/>
          </w:rPr>
          <w:delText>s</w:delText>
        </w:r>
      </w:del>
      <w:ins w:id="13" w:author="Charlotte Devitre" w:date="2024-04-22T18:15:00Z" w16du:dateUtc="2024-04-23T01:15:00Z">
        <w:r w:rsidRPr="00B90F91">
          <w:rPr>
            <w:rFonts w:ascii="Times New Roman" w:hAnsi="Times New Roman" w:cs="Times New Roman"/>
            <w:color w:val="000000"/>
            <w:sz w:val="24"/>
            <w:lang w:val="en-GB"/>
          </w:rPr>
          <w:t>. We show</w:t>
        </w:r>
      </w:ins>
      <w:r w:rsidRPr="00B90F91">
        <w:rPr>
          <w:rFonts w:ascii="Times New Roman" w:hAnsi="Times New Roman" w:cs="Times New Roman"/>
          <w:color w:val="000000"/>
          <w:sz w:val="24"/>
          <w:lang w:val="en-GB"/>
        </w:rPr>
        <w:t xml:space="preserve"> that Raman</w:t>
      </w:r>
      <w:del w:id="14" w:author="Charlotte Devitre" w:date="2024-04-22T18:15:00Z" w16du:dateUtc="2024-04-23T01:15:00Z">
        <w:r w:rsidR="00F20111" w:rsidRPr="001F7D93">
          <w:rPr>
            <w:rFonts w:ascii="Times New Roman" w:hAnsi="Times New Roman" w:cs="Times New Roman"/>
            <w:color w:val="000000"/>
            <w:sz w:val="24"/>
            <w:lang w:val="en-GB"/>
          </w:rPr>
          <w:delText xml:space="preserve"> analyses of</w:delText>
        </w:r>
      </w:del>
      <w:ins w:id="15" w:author="Charlotte Devitre" w:date="2024-04-22T18:15:00Z" w16du:dateUtc="2024-04-23T01:15:00Z">
        <w:r w:rsidRPr="00B90F91">
          <w:rPr>
            <w:rFonts w:ascii="Times New Roman" w:hAnsi="Times New Roman" w:cs="Times New Roman"/>
            <w:color w:val="000000"/>
            <w:sz w:val="24"/>
            <w:lang w:val="en-GB"/>
          </w:rPr>
          <w:t>-based</w:t>
        </w:r>
      </w:ins>
      <w:r w:rsidRPr="00B90F91">
        <w:rPr>
          <w:rFonts w:ascii="Times New Roman" w:hAnsi="Times New Roman" w:cs="Times New Roman"/>
          <w:color w:val="000000"/>
          <w:sz w:val="24"/>
          <w:lang w:val="en-GB"/>
        </w:rPr>
        <w:t xml:space="preserve"> fluid</w:t>
      </w:r>
      <w:del w:id="16" w:author="Charlotte Devitre" w:date="2024-04-22T18:15:00Z" w16du:dateUtc="2024-04-23T01:15:00Z">
        <w:r w:rsidR="00F20111" w:rsidRPr="001F7D93">
          <w:rPr>
            <w:rFonts w:ascii="Times New Roman" w:hAnsi="Times New Roman" w:cs="Times New Roman"/>
            <w:color w:val="000000"/>
            <w:sz w:val="24"/>
            <w:lang w:val="en-GB"/>
          </w:rPr>
          <w:delText xml:space="preserve"> inclusions</w:delText>
        </w:r>
      </w:del>
      <w:ins w:id="17" w:author="Charlotte Devitre" w:date="2024-04-22T18:15:00Z" w16du:dateUtc="2024-04-23T01:15:00Z">
        <w:r w:rsidRPr="00B90F91">
          <w:rPr>
            <w:rFonts w:ascii="Times New Roman" w:hAnsi="Times New Roman" w:cs="Times New Roman"/>
            <w:color w:val="000000"/>
            <w:sz w:val="24"/>
            <w:lang w:val="en-GB"/>
          </w:rPr>
          <w:t>-inclusion barometry</w:t>
        </w:r>
      </w:ins>
      <w:r w:rsidRPr="00B90F91">
        <w:rPr>
          <w:rFonts w:ascii="Times New Roman" w:hAnsi="Times New Roman" w:cs="Times New Roman"/>
          <w:color w:val="000000"/>
          <w:sz w:val="24"/>
          <w:lang w:val="en-GB"/>
        </w:rPr>
        <w:t xml:space="preserve"> can robustly determine </w:t>
      </w:r>
      <w:del w:id="18" w:author="Charlotte Devitre" w:date="2024-04-22T18:15:00Z" w16du:dateUtc="2024-04-23T01:15:00Z">
        <w:r w:rsidR="00A9183D" w:rsidRPr="001F7D93">
          <w:rPr>
            <w:rFonts w:ascii="Times New Roman" w:hAnsi="Times New Roman" w:cs="Times New Roman"/>
            <w:color w:val="000000"/>
            <w:sz w:val="24"/>
            <w:lang w:val="en-GB"/>
          </w:rPr>
          <w:delText xml:space="preserve">magma </w:delText>
        </w:r>
      </w:del>
      <w:r w:rsidRPr="00B90F91">
        <w:rPr>
          <w:rFonts w:ascii="Times New Roman" w:hAnsi="Times New Roman" w:cs="Times New Roman"/>
          <w:color w:val="000000"/>
          <w:sz w:val="24"/>
          <w:lang w:val="en-GB"/>
        </w:rPr>
        <w:t xml:space="preserve">reservoir depths within a day of receiving samples </w:t>
      </w:r>
      <w:del w:id="19" w:author="Charlotte Devitre" w:date="2024-04-22T18:15:00Z" w16du:dateUtc="2024-04-23T01:15:00Z">
        <w:r w:rsidR="00F20111" w:rsidRPr="001F7D93">
          <w:rPr>
            <w:rFonts w:ascii="Times New Roman" w:hAnsi="Times New Roman" w:cs="Times New Roman"/>
            <w:color w:val="000000"/>
            <w:sz w:val="24"/>
            <w:lang w:val="en-GB"/>
          </w:rPr>
          <w:delText>–</w:delText>
        </w:r>
      </w:del>
      <w:ins w:id="20" w:author="Charlotte Devitre" w:date="2024-04-22T18:15:00Z" w16du:dateUtc="2024-04-23T01:15:00Z">
        <w:r w:rsidRPr="00B90F91">
          <w:rPr>
            <w:rFonts w:ascii="Times New Roman" w:hAnsi="Times New Roman" w:cs="Times New Roman"/>
            <w:color w:val="000000"/>
            <w:sz w:val="24"/>
            <w:lang w:val="en-GB"/>
          </w:rPr>
          <w:t>-</w:t>
        </w:r>
      </w:ins>
      <w:r w:rsidRPr="00B90F91">
        <w:rPr>
          <w:rFonts w:ascii="Times New Roman" w:hAnsi="Times New Roman" w:cs="Times New Roman"/>
          <w:color w:val="000000"/>
          <w:sz w:val="24"/>
          <w:lang w:val="en-GB"/>
        </w:rPr>
        <w:t xml:space="preserve"> a transformative timescale for decision making that has not previously been achieved by petrological methods.</w:t>
      </w:r>
      <w:ins w:id="21" w:author="Charlotte Devitre" w:date="2024-04-22T18:15:00Z" w16du:dateUtc="2024-04-23T01:15:00Z">
        <w:r w:rsidRPr="00B90F91">
          <w:rPr>
            <w:rFonts w:ascii="Times New Roman" w:hAnsi="Times New Roman" w:cs="Times New Roman"/>
            <w:color w:val="000000"/>
            <w:sz w:val="24"/>
            <w:lang w:val="en-GB"/>
          </w:rPr>
          <w:t xml:space="preserve"> Additionally, our global melt-inclusion compilation for which we calculated fluid composition at the point of vapour saturation demonstrates the robustness of the fluid-inclusion method at many of the world’s most active and hazardous mafic volcanic systems (e.g. Iceland, Hawai’i, Galápagos, East African Rift, Réunion, Canary Islands, Azores, Cabo Verde).  </w:t>
        </w:r>
      </w:ins>
    </w:p>
    <w:bookmarkEnd w:id="7"/>
    <w:p w14:paraId="2947AB14" w14:textId="481F660B"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w:t>
      </w:r>
      <w:del w:id="22" w:author="Charlotte Devitre" w:date="2024-04-22T18:15:00Z" w16du:dateUtc="2024-04-23T01:15:00Z">
        <w:r w:rsidRPr="001F7D93">
          <w:rPr>
            <w:rFonts w:ascii="Times New Roman" w:hAnsi="Times New Roman" w:cs="Times New Roman"/>
            <w:color w:val="000000"/>
            <w:sz w:val="24"/>
            <w:szCs w:val="24"/>
            <w:lang w:val="en-GB"/>
          </w:rPr>
          <w:delText xml:space="preserve"> </w:delText>
        </w:r>
        <w:r w:rsidR="00E51DA0" w:rsidRPr="001F7D93">
          <w:rPr>
            <w:rFonts w:ascii="Times New Roman" w:hAnsi="Times New Roman" w:cs="Times New Roman"/>
            <w:color w:val="000000"/>
            <w:sz w:val="24"/>
            <w:szCs w:val="24"/>
            <w:lang w:val="en-GB"/>
          </w:rPr>
          <w:delText>I</w:delText>
        </w:r>
        <w:r w:rsidRPr="001F7D93">
          <w:rPr>
            <w:rFonts w:ascii="Times New Roman" w:hAnsi="Times New Roman" w:cs="Times New Roman"/>
            <w:color w:val="000000"/>
            <w:sz w:val="24"/>
            <w:szCs w:val="24"/>
            <w:lang w:val="en-GB"/>
          </w:rPr>
          <w:delText>nclusions</w:delText>
        </w:r>
      </w:del>
      <w:ins w:id="23" w:author="Charlotte Devitre" w:date="2024-04-22T18:15:00Z" w16du:dateUtc="2024-04-23T01:15:00Z">
        <w:r w:rsidR="00834561">
          <w:rPr>
            <w:rFonts w:ascii="Times New Roman" w:hAnsi="Times New Roman" w:cs="Times New Roman"/>
            <w:color w:val="000000"/>
            <w:sz w:val="24"/>
            <w:szCs w:val="24"/>
            <w:lang w:val="en-GB"/>
          </w:rPr>
          <w:t>-inclusion</w:t>
        </w:r>
        <w:r w:rsidRPr="001F7D93">
          <w:rPr>
            <w:rFonts w:ascii="Times New Roman" w:hAnsi="Times New Roman" w:cs="Times New Roman"/>
            <w:color w:val="000000"/>
            <w:sz w:val="24"/>
            <w:szCs w:val="24"/>
            <w:lang w:val="en-GB"/>
          </w:rPr>
          <w:t>s</w:t>
        </w:r>
      </w:ins>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r w:rsidR="001E7259">
        <w:rPr>
          <w:rFonts w:ascii="Times New Roman" w:hAnsi="Times New Roman" w:cs="Times New Roman"/>
          <w:color w:val="000000"/>
          <w:sz w:val="24"/>
          <w:szCs w:val="24"/>
          <w:lang w:val="en-GB"/>
        </w:rPr>
        <w:t>Rapid</w:t>
      </w:r>
      <w:del w:id="24" w:author="Charlotte Devitre" w:date="2024-04-22T18:15:00Z" w16du:dateUtc="2024-04-23T01:15:00Z">
        <w:r w:rsidR="00E51DA0" w:rsidRPr="001F7D93">
          <w:rPr>
            <w:rFonts w:ascii="Times New Roman" w:hAnsi="Times New Roman" w:cs="Times New Roman"/>
            <w:color w:val="000000"/>
            <w:sz w:val="24"/>
            <w:szCs w:val="24"/>
            <w:lang w:val="en-GB"/>
          </w:rPr>
          <w:delText xml:space="preserve"> Response</w:delText>
        </w:r>
      </w:del>
      <w:ins w:id="25" w:author="Charlotte Devitre" w:date="2024-04-22T18:15:00Z" w16du:dateUtc="2024-04-23T01:15:00Z">
        <w:r w:rsidR="001E7259">
          <w:rPr>
            <w:rFonts w:ascii="Times New Roman" w:hAnsi="Times New Roman" w:cs="Times New Roman"/>
            <w:color w:val="000000"/>
            <w:sz w:val="24"/>
            <w:szCs w:val="24"/>
            <w:lang w:val="en-GB"/>
          </w:rPr>
          <w:t>-response</w:t>
        </w:r>
      </w:ins>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779A9D1E" w14:textId="77777777" w:rsidR="00A54201" w:rsidRPr="001F7D93" w:rsidRDefault="007310C9" w:rsidP="00994067">
      <w:pPr>
        <w:keepNext/>
        <w:pBdr>
          <w:top w:val="nil"/>
          <w:left w:val="nil"/>
          <w:bottom w:val="nil"/>
          <w:right w:val="nil"/>
          <w:between w:val="nil"/>
        </w:pBdr>
        <w:spacing w:before="240" w:after="60" w:line="480" w:lineRule="auto"/>
        <w:contextualSpacing/>
        <w:jc w:val="both"/>
        <w:rPr>
          <w:del w:id="26" w:author="Charlotte Devitre" w:date="2024-04-22T18:15:00Z" w16du:dateUtc="2024-04-23T01:15:00Z"/>
          <w:rFonts w:ascii="Times New Roman" w:hAnsi="Times New Roman" w:cs="Times New Roman"/>
          <w:b/>
          <w:color w:val="000000"/>
          <w:sz w:val="24"/>
        </w:rPr>
      </w:pPr>
      <w:del w:id="27" w:author="Charlotte Devitre" w:date="2024-04-22T18:15:00Z" w16du:dateUtc="2024-04-23T01:15:00Z">
        <w:r w:rsidRPr="001F7D93">
          <w:rPr>
            <w:rFonts w:ascii="Times New Roman" w:hAnsi="Times New Roman" w:cs="Times New Roman"/>
            <w:b/>
            <w:color w:val="000000"/>
            <w:sz w:val="24"/>
          </w:rPr>
          <w:lastRenderedPageBreak/>
          <w:delText xml:space="preserve">Main </w:delText>
        </w:r>
        <w:r w:rsidR="00E6133D" w:rsidRPr="001F7D93">
          <w:rPr>
            <w:rFonts w:ascii="Times New Roman" w:hAnsi="Times New Roman" w:cs="Times New Roman"/>
            <w:b/>
            <w:color w:val="000000"/>
            <w:sz w:val="24"/>
            <w:szCs w:val="24"/>
          </w:rPr>
          <w:delText>Text</w:delText>
        </w:r>
      </w:del>
    </w:p>
    <w:p w14:paraId="018A820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del w:id="28" w:author="Charlotte Devitre" w:date="2024-04-22T18:15:00Z" w16du:dateUtc="2024-04-23T01:15:00Z"/>
          <w:rFonts w:ascii="Times New Roman" w:hAnsi="Times New Roman" w:cs="Times New Roman"/>
          <w:b/>
          <w:color w:val="000000"/>
          <w:sz w:val="24"/>
          <w:szCs w:val="24"/>
        </w:rPr>
      </w:pPr>
    </w:p>
    <w:p w14:paraId="26616456" w14:textId="77777777" w:rsidR="00B90F91" w:rsidRDefault="00B90F91" w:rsidP="00B90F91">
      <w:pPr>
        <w:pStyle w:val="Heading-Main"/>
        <w:spacing w:line="480" w:lineRule="auto"/>
        <w:jc w:val="both"/>
        <w:rPr>
          <w:ins w:id="29" w:author="Charlotte Devitre" w:date="2024-04-22T18:15:00Z" w16du:dateUtc="2024-04-23T01:15:00Z"/>
        </w:rPr>
      </w:pPr>
      <w:ins w:id="30" w:author="Charlotte Devitre" w:date="2024-04-22T18:15:00Z" w16du:dateUtc="2024-04-23T01:15:00Z">
        <w:r>
          <w:t>1. Introduction</w:t>
        </w:r>
      </w:ins>
    </w:p>
    <w:p w14:paraId="0152F3F0" w14:textId="2F3C9968" w:rsidR="00B90F91" w:rsidRPr="007B522C" w:rsidRDefault="00B90F91" w:rsidP="00B90F91">
      <w:pPr>
        <w:pStyle w:val="Text"/>
        <w:spacing w:line="480" w:lineRule="auto"/>
        <w:jc w:val="both"/>
        <w:rPr>
          <w:ins w:id="31" w:author="Charlotte Devitre" w:date="2024-04-22T18:15:00Z" w16du:dateUtc="2024-04-23T01:15:00Z"/>
          <w:lang w:val="en-GB"/>
        </w:rPr>
      </w:pPr>
      <w:r w:rsidRPr="007B522C">
        <w:rPr>
          <w:lang w:val="en-GB"/>
          <w:rPrChange w:id="32" w:author="Charlotte Devitre" w:date="2024-04-22T18:15:00Z" w16du:dateUtc="2024-04-23T01:15:00Z">
            <w:rPr>
              <w:color w:val="000000"/>
              <w:lang w:val="en-GB"/>
            </w:rPr>
          </w:rPrChange>
        </w:rPr>
        <w:t>Volcano observatories increasingly use data collected from erupted lava and tephra samples in near-real-time to obtain information about the magmatic plumbing system to help inform decision</w:t>
      </w:r>
      <w:del w:id="33" w:author="Charlotte Devitre" w:date="2024-04-22T18:15:00Z" w16du:dateUtc="2024-04-23T01:15:00Z">
        <w:r w:rsidR="00CD3588" w:rsidRPr="001F7D93">
          <w:rPr>
            <w:color w:val="000000"/>
            <w:lang w:val="en-GB"/>
          </w:rPr>
          <w:delText xml:space="preserve"> </w:delText>
        </w:r>
      </w:del>
      <w:ins w:id="34" w:author="Charlotte Devitre" w:date="2024-04-22T18:15:00Z" w16du:dateUtc="2024-04-23T01:15:00Z">
        <w:r w:rsidRPr="007B522C">
          <w:rPr>
            <w:lang w:val="en-GB"/>
          </w:rPr>
          <w:t>-</w:t>
        </w:r>
      </w:ins>
      <w:r w:rsidRPr="007B522C">
        <w:rPr>
          <w:lang w:val="en-GB"/>
          <w:rPrChange w:id="35" w:author="Charlotte Devitre" w:date="2024-04-22T18:15:00Z" w16du:dateUtc="2024-04-23T01:15:00Z">
            <w:rPr>
              <w:color w:val="000000"/>
              <w:lang w:val="en-GB"/>
            </w:rPr>
          </w:rPrChange>
        </w:rPr>
        <w:t xml:space="preserve">making during volcanic crises </w:t>
      </w:r>
      <w:r w:rsidRPr="007B522C">
        <w:rPr>
          <w:lang w:val="en-GB"/>
          <w:rPrChange w:id="36" w:author="Charlotte Devitre" w:date="2024-04-22T18:15:00Z" w16du:dateUtc="2024-04-23T01:15:00Z">
            <w:rPr>
              <w:color w:val="000000"/>
              <w:lang w:val="en-GB"/>
            </w:rPr>
          </w:rPrChange>
        </w:rPr>
        <w:fldChar w:fldCharType="begin"/>
      </w:r>
      <w:r w:rsidR="00C3296A">
        <w:rPr>
          <w:lang w:val="en-GB"/>
          <w:rPrChange w:id="37" w:author="Charlotte Devitre" w:date="2024-04-22T18:15:00Z" w16du:dateUtc="2024-04-23T01:15:00Z">
            <w:rPr>
              <w:color w:val="000000"/>
              <w:lang w:val="en-GB"/>
            </w:rPr>
          </w:rPrChange>
        </w:rPr>
        <w:instrText xml:space="preserve"> ADDIN ZOTERO_ITEM CSL_CITATION {"citationID":"m6t22j26","properties":{"formattedCitation":"(Gansecki {\\i{}et al.}, 2019; Re {\\i{}et al.}, 2021; Pankhurst {\\i{}et al.}, 2022)","plainCitation":"(Gansecki et al., 2019; Re et al., 2021; Pankhurst et al., 2022)","noteIndex":0},"citationItems":[{"id":2026,"uris":["http://zotero.org/users/9451925/items/3MFT747E"],"itemData":{"id":2026,"type":"article-journal","abstract":"Changes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lang w:val="en-GB"/>
          <w:rPrChange w:id="38" w:author="Charlotte Devitre" w:date="2024-04-22T18:15:00Z" w16du:dateUtc="2024-04-23T01:15:00Z">
            <w:rPr>
              <w:color w:val="000000"/>
            </w:rPr>
          </w:rPrChange>
        </w:rPr>
        <w:fldChar w:fldCharType="separate"/>
      </w:r>
      <w:r w:rsidR="00C3296A" w:rsidRPr="000171B5">
        <w:t xml:space="preserve">(Gansecki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7B522C">
        <w:rPr>
          <w:rPrChange w:id="39" w:author="Charlotte Devitre" w:date="2024-04-22T18:15:00Z" w16du:dateUtc="2024-04-23T01:15:00Z">
            <w:rPr>
              <w:color w:val="000000"/>
            </w:rPr>
          </w:rPrChange>
        </w:rPr>
        <w:fldChar w:fldCharType="end"/>
      </w:r>
      <w:r w:rsidRPr="007B522C">
        <w:rPr>
          <w:lang w:val="en-GB"/>
          <w:rPrChange w:id="40" w:author="Charlotte Devitre" w:date="2024-04-22T18:15:00Z" w16du:dateUtc="2024-04-23T01:15:00Z">
            <w:rPr>
              <w:color w:val="000000"/>
              <w:lang w:val="en-GB"/>
            </w:rPr>
          </w:rPrChange>
        </w:rPr>
        <w:t xml:space="preserve">. Most work so far has focused on the chemistry of erupted lavas and crystal cargoes </w:t>
      </w:r>
      <w:r w:rsidRPr="007B522C">
        <w:rPr>
          <w:lang w:val="en-GB"/>
          <w:rPrChange w:id="41" w:author="Charlotte Devitre" w:date="2024-04-22T18:15:00Z" w16du:dateUtc="2024-04-23T01:15:00Z">
            <w:rPr>
              <w:color w:val="000000"/>
              <w:lang w:val="en-GB"/>
            </w:rPr>
          </w:rPrChange>
        </w:rPr>
        <w:fldChar w:fldCharType="begin"/>
      </w:r>
      <w:r w:rsidR="00C3296A">
        <w:rPr>
          <w:lang w:val="en-GB"/>
          <w:rPrChange w:id="42" w:author="Charlotte Devitre" w:date="2024-04-22T18:15:00Z" w16du:dateUtc="2024-04-23T01:15:00Z">
            <w:rPr>
              <w:color w:val="000000"/>
              <w:lang w:val="en-GB"/>
            </w:rPr>
          </w:rPrChange>
        </w:rPr>
        <w:instrText xml:space="preserve"> ADDIN ZOTERO_ITEM CSL_CITATION {"citationID":"xInzlsTa","properties":{"formattedCitation":"(Pankhurst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lang w:val="en-GB"/>
          <w:rPrChange w:id="43" w:author="Charlotte Devitre" w:date="2024-04-22T18:15:00Z" w16du:dateUtc="2024-04-23T01:15:00Z">
            <w:rPr>
              <w:color w:val="000000"/>
            </w:rPr>
          </w:rPrChange>
        </w:rPr>
        <w:fldChar w:fldCharType="separate"/>
      </w:r>
      <w:r w:rsidR="00C3296A" w:rsidRPr="000171B5">
        <w:t xml:space="preserve">(Pankhurst </w:t>
      </w:r>
      <w:r w:rsidR="00C3296A" w:rsidRPr="000171B5">
        <w:rPr>
          <w:i/>
        </w:rPr>
        <w:t>et al.</w:t>
      </w:r>
      <w:r w:rsidR="00C3296A" w:rsidRPr="000171B5">
        <w:t>, 2022)</w:t>
      </w:r>
      <w:r w:rsidRPr="007B522C">
        <w:rPr>
          <w:rPrChange w:id="44" w:author="Charlotte Devitre" w:date="2024-04-22T18:15:00Z" w16du:dateUtc="2024-04-23T01:15:00Z">
            <w:rPr>
              <w:color w:val="000000"/>
            </w:rPr>
          </w:rPrChange>
        </w:rPr>
        <w:fldChar w:fldCharType="end"/>
      </w:r>
      <w:r w:rsidRPr="007B522C">
        <w:rPr>
          <w:lang w:val="en-GB"/>
          <w:rPrChange w:id="45" w:author="Charlotte Devitre" w:date="2024-04-22T18:15:00Z" w16du:dateUtc="2024-04-23T01:15:00Z">
            <w:rPr>
              <w:color w:val="000000"/>
              <w:lang w:val="en-GB"/>
            </w:rPr>
          </w:rPrChange>
        </w:rPr>
        <w:t xml:space="preserve"> to gain insight into changing melt composition and rheological properties </w:t>
      </w:r>
      <w:del w:id="46" w:author="Charlotte Devitre" w:date="2024-04-22T18:15:00Z" w16du:dateUtc="2024-04-23T01:15:00Z">
        <w:r w:rsidR="00CD3588" w:rsidRPr="001F7D93">
          <w:rPr>
            <w:color w:val="000000"/>
            <w:lang w:val="en-GB"/>
          </w:rPr>
          <w:delText xml:space="preserve">(e.g., </w:delText>
        </w:r>
        <w:r w:rsidR="00CD3588" w:rsidRPr="001F7D93">
          <w:rPr>
            <w:color w:val="000000"/>
            <w:lang w:val="en-GB"/>
          </w:rPr>
          <w:fldChar w:fldCharType="begin"/>
        </w:r>
        <w:r w:rsidR="00F3431D">
          <w:rPr>
            <w:color w:val="000000"/>
            <w:lang w:val="en-GB"/>
          </w:rPr>
          <w:delInstrText xml:space="preserve"> ADDIN ZOTERO_ITEM CSL_CITATION {"citationID":"5LvCMagZ","properties":{"formattedCitation":"(Gansecki {\\i{}et al.}, 2019)","plainCitation":"(Gansecki et al., 2019)","dontUpdate":true,"noteIndex":0},"citationItems":[{"id":2026,"uris":["http://zotero.org/users/9451925/items/3MFT747E"],"itemData":{"id":2026,"type":"article-journal","abstract":"Changes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delInstrText>
        </w:r>
        <w:r w:rsidR="00CD3588" w:rsidRPr="001F7D93">
          <w:rPr>
            <w:color w:val="000000"/>
            <w:lang w:val="en-GB"/>
          </w:rPr>
          <w:fldChar w:fldCharType="separate"/>
        </w:r>
        <w:r w:rsidR="009C5427" w:rsidRPr="009C5427">
          <w:delText xml:space="preserve">Gansecki </w:delText>
        </w:r>
        <w:r w:rsidR="009C5427" w:rsidRPr="009C5427">
          <w:rPr>
            <w:i/>
            <w:iCs/>
          </w:rPr>
          <w:delText>et al.</w:delText>
        </w:r>
        <w:r w:rsidR="009C5427" w:rsidRPr="009C5427">
          <w:delText>, 2019)</w:delText>
        </w:r>
        <w:r w:rsidR="00CD3588" w:rsidRPr="001F7D93">
          <w:rPr>
            <w:color w:val="000000"/>
          </w:rPr>
          <w:fldChar w:fldCharType="end"/>
        </w:r>
        <w:r w:rsidR="00CD3588" w:rsidRPr="001F7D93">
          <w:rPr>
            <w:color w:val="000000"/>
            <w:lang w:val="en-GB"/>
          </w:rPr>
          <w:delText>.</w:delText>
        </w:r>
      </w:del>
      <w:ins w:id="47" w:author="Charlotte Devitre" w:date="2024-04-22T18:15:00Z" w16du:dateUtc="2024-04-23T01:15:00Z">
        <w:r w:rsidRPr="007B522C">
          <w:rPr>
            <w:lang w:val="en-GB"/>
          </w:rPr>
          <w:fldChar w:fldCharType="begin"/>
        </w:r>
        <w:r w:rsidR="00C3296A">
          <w:rPr>
            <w:lang w:val="en-GB"/>
          </w:rPr>
          <w:instrText xml:space="preserve"> ADDIN ZOTERO_ITEM CSL_CITATION {"citationID":"d6PoOAOW","properties":{"formattedCitation":"(Gansecki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lang w:val="en-GB"/>
          </w:rPr>
          <w:t>.</w:t>
        </w:r>
      </w:ins>
      <w:r w:rsidRPr="007B522C">
        <w:rPr>
          <w:lang w:val="en-GB"/>
          <w:rPrChange w:id="48" w:author="Charlotte Devitre" w:date="2024-04-22T18:15:00Z" w16du:dateUtc="2024-04-23T01:15:00Z">
            <w:rPr>
              <w:color w:val="000000"/>
              <w:lang w:val="en-GB"/>
            </w:rPr>
          </w:rPrChange>
        </w:rPr>
        <w:t xml:space="preserve"> However, up until now, petrological monitoring has been unable to address the high-priority question– </w:t>
      </w:r>
      <w:del w:id="49" w:author="Charlotte Devitre" w:date="2024-04-22T18:15:00Z" w16du:dateUtc="2024-04-23T01:15:00Z">
        <w:r w:rsidR="00CD3588" w:rsidRPr="001F7D93">
          <w:rPr>
            <w:color w:val="000000"/>
            <w:lang w:val="en-GB"/>
          </w:rPr>
          <w:delText>‘</w:delText>
        </w:r>
      </w:del>
      <w:r w:rsidRPr="007B522C">
        <w:rPr>
          <w:i/>
          <w:lang w:val="en-GB"/>
          <w:rPrChange w:id="50" w:author="Charlotte Devitre" w:date="2024-04-22T18:15:00Z" w16du:dateUtc="2024-04-23T01:15:00Z">
            <w:rPr>
              <w:i/>
              <w:color w:val="000000"/>
              <w:lang w:val="en-GB"/>
            </w:rPr>
          </w:rPrChange>
        </w:rPr>
        <w:t>Where is the magma coming from?</w:t>
      </w:r>
      <w:del w:id="51" w:author="Charlotte Devitre" w:date="2024-04-22T18:15:00Z" w16du:dateUtc="2024-04-23T01:15:00Z">
        <w:r w:rsidR="00CD3588" w:rsidRPr="001F7D93">
          <w:rPr>
            <w:color w:val="000000"/>
            <w:lang w:val="en-GB"/>
          </w:rPr>
          <w:delText>’</w:delText>
        </w:r>
      </w:del>
      <w:r w:rsidRPr="007B522C">
        <w:rPr>
          <w:lang w:val="en-GB"/>
          <w:rPrChange w:id="52" w:author="Charlotte Devitre" w:date="2024-04-22T18:15:00Z" w16du:dateUtc="2024-04-23T01:15:00Z">
            <w:rPr>
              <w:color w:val="000000"/>
              <w:lang w:val="en-GB"/>
            </w:rPr>
          </w:rPrChange>
        </w:rPr>
        <w:t xml:space="preserve"> </w:t>
      </w:r>
      <w:r w:rsidRPr="007B522C">
        <w:rPr>
          <w:lang w:val="en-GB"/>
          <w:rPrChange w:id="53" w:author="Charlotte Devitre" w:date="2024-04-22T18:15:00Z" w16du:dateUtc="2024-04-23T01:15:00Z">
            <w:rPr>
              <w:color w:val="000000"/>
              <w:lang w:val="en-GB"/>
            </w:rPr>
          </w:rPrChange>
        </w:rPr>
        <w:fldChar w:fldCharType="begin"/>
      </w:r>
      <w:r w:rsidR="00C3296A">
        <w:rPr>
          <w:lang w:val="en-GB"/>
          <w:rPrChange w:id="54" w:author="Charlotte Devitre" w:date="2024-04-22T18:15:00Z" w16du:dateUtc="2024-04-23T01:15:00Z">
            <w:rPr>
              <w:color w:val="000000"/>
              <w:lang w:val="en-GB"/>
            </w:rPr>
          </w:rPrChange>
        </w:rPr>
        <w:instrText xml:space="preserve"> ADDIN ZOTERO_ITEM CSL_CITATION {"citationID":"QOjMjbJ4","properties":{"formattedCitation":"(Re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lang w:val="en-GB"/>
          <w:rPrChange w:id="55" w:author="Charlotte Devitre" w:date="2024-04-22T18:15:00Z" w16du:dateUtc="2024-04-23T01:15:00Z">
            <w:rPr>
              <w:color w:val="000000"/>
            </w:rPr>
          </w:rPrChange>
        </w:rPr>
        <w:fldChar w:fldCharType="separate"/>
      </w:r>
      <w:r w:rsidR="00C3296A" w:rsidRPr="000171B5">
        <w:t xml:space="preserve">(Re </w:t>
      </w:r>
      <w:r w:rsidR="00C3296A" w:rsidRPr="000171B5">
        <w:rPr>
          <w:i/>
        </w:rPr>
        <w:t>et al.</w:t>
      </w:r>
      <w:r w:rsidR="00C3296A" w:rsidRPr="000171B5">
        <w:t>, 2021)</w:t>
      </w:r>
      <w:r w:rsidRPr="007B522C">
        <w:rPr>
          <w:rPrChange w:id="56" w:author="Charlotte Devitre" w:date="2024-04-22T18:15:00Z" w16du:dateUtc="2024-04-23T01:15:00Z">
            <w:rPr>
              <w:color w:val="000000"/>
            </w:rPr>
          </w:rPrChange>
        </w:rPr>
        <w:fldChar w:fldCharType="end"/>
      </w:r>
      <w:r w:rsidRPr="007B522C">
        <w:rPr>
          <w:lang w:val="en-GB"/>
          <w:rPrChange w:id="57" w:author="Charlotte Devitre" w:date="2024-04-22T18:15:00Z" w16du:dateUtc="2024-04-23T01:15:00Z">
            <w:rPr>
              <w:color w:val="000000"/>
              <w:lang w:val="en-GB"/>
            </w:rPr>
          </w:rPrChange>
        </w:rPr>
        <w:t xml:space="preserve">. At well-monitored volcanoes, such information can be used to draw analogies to previous eruptive episodes associated with specific storage reservoirs (e.g., vigour, pathway, or length of eruption), and to help interpret geophysical signals of ongoing activity. At poorly-monitored volcanoes, where there may be no prior constraints on magma storage geometry </w:t>
      </w:r>
      <w:r w:rsidRPr="007B522C">
        <w:rPr>
          <w:lang w:val="en-GB"/>
          <w:rPrChange w:id="58" w:author="Charlotte Devitre" w:date="2024-04-22T18:15:00Z" w16du:dateUtc="2024-04-23T01:15:00Z">
            <w:rPr>
              <w:color w:val="000000"/>
              <w:lang w:val="en-GB"/>
            </w:rPr>
          </w:rPrChange>
        </w:rPr>
        <w:fldChar w:fldCharType="begin"/>
      </w:r>
      <w:r w:rsidR="00C3296A">
        <w:rPr>
          <w:lang w:val="en-GB"/>
          <w:rPrChange w:id="59" w:author="Charlotte Devitre" w:date="2024-04-22T18:15:00Z" w16du:dateUtc="2024-04-23T01:15:00Z">
            <w:rPr>
              <w:color w:val="000000"/>
              <w:lang w:val="en-GB"/>
            </w:rPr>
          </w:rPrChange>
        </w:rPr>
        <w:instrText xml:space="preserve"> ADDIN ZOTERO_ITEM CSL_CITATION {"citationID":"Jja7Xexh","properties":{"formattedCitation":"(Wieser {\\i{}et al.}, 2023b)","plainCitation":"(Wieser et al., 2023b)","noteIndex":0},"citationItems":[{"id":2028,"uris":["http://zotero.org/users/9451925/items/VKWQXY2G"],"itemData":{"id":2028,"type":"article","abstract":"The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7B522C">
        <w:rPr>
          <w:lang w:val="en-GB"/>
          <w:rPrChange w:id="60" w:author="Charlotte Devitre" w:date="2024-04-22T18:15:00Z" w16du:dateUtc="2024-04-23T01:15:00Z">
            <w:rPr>
              <w:color w:val="000000"/>
            </w:rPr>
          </w:rPrChange>
        </w:rPr>
        <w:fldChar w:fldCharType="separate"/>
      </w:r>
      <w:r w:rsidR="00C3296A" w:rsidRPr="000171B5">
        <w:t xml:space="preserve">(Wieser </w:t>
      </w:r>
      <w:r w:rsidR="00C3296A" w:rsidRPr="000171B5">
        <w:rPr>
          <w:i/>
        </w:rPr>
        <w:t>et al.</w:t>
      </w:r>
      <w:r w:rsidR="00C3296A" w:rsidRPr="000171B5">
        <w:t>, 2023b)</w:t>
      </w:r>
      <w:r w:rsidRPr="007B522C">
        <w:rPr>
          <w:rPrChange w:id="61" w:author="Charlotte Devitre" w:date="2024-04-22T18:15:00Z" w16du:dateUtc="2024-04-23T01:15:00Z">
            <w:rPr>
              <w:color w:val="000000"/>
            </w:rPr>
          </w:rPrChange>
        </w:rPr>
        <w:fldChar w:fldCharType="end"/>
      </w:r>
      <w:r w:rsidRPr="007B522C">
        <w:rPr>
          <w:lang w:val="en-GB"/>
          <w:rPrChange w:id="62" w:author="Charlotte Devitre" w:date="2024-04-22T18:15:00Z" w16du:dateUtc="2024-04-23T01:15:00Z">
            <w:rPr>
              <w:color w:val="000000"/>
              <w:lang w:val="en-GB"/>
            </w:rPr>
          </w:rPrChange>
        </w:rPr>
        <w:t xml:space="preserve">, depths of storage are a vital parameter to begin interpreting </w:t>
      </w:r>
      <w:del w:id="63" w:author="Charlotte Devitre" w:date="2024-04-22T18:15:00Z" w16du:dateUtc="2024-04-23T01:15:00Z">
        <w:r w:rsidR="00CD3588" w:rsidRPr="001F7D93">
          <w:rPr>
            <w:color w:val="000000"/>
            <w:lang w:val="en-GB"/>
          </w:rPr>
          <w:delText>new eruptive activity. Melt inclusion (MI)</w:delText>
        </w:r>
      </w:del>
      <w:ins w:id="64" w:author="Charlotte Devitre" w:date="2024-04-22T18:15:00Z" w16du:dateUtc="2024-04-23T01:15:00Z">
        <w:r w:rsidRPr="007B522C">
          <w:rPr>
            <w:lang w:val="en-GB"/>
          </w:rPr>
          <w:t xml:space="preserve">unrest associated with a new  episode of eruptive activity </w:t>
        </w:r>
        <w:r w:rsidRPr="007B522C">
          <w:rPr>
            <w:lang w:val="en-GB"/>
          </w:rPr>
          <w:fldChar w:fldCharType="begin"/>
        </w:r>
        <w:r w:rsidR="00C3296A">
          <w:rPr>
            <w:lang w:val="en-GB"/>
          </w:rPr>
          <w:instrText xml:space="preserve"> ADDIN ZOTERO_ITEM CSL_CITATION {"citationID":"eyqjPFqG","properties":{"formattedCitation":"(Pritchard {\\i{}et al.}, 2019)","plainCitation":"(Pritchard et al., 2019)","noteIndex":0},"citationItems":[{"id":2113,"uris":["http://zotero.org/users/9451925/items/6CM3IF68"],"itemData":{"id":2113,"type":"article-journal","abstract":"As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Pr="007B522C">
          <w:t xml:space="preserve">For example, the return of eruptive activity at Kīlauea in 2020 was accompanied by many questions about how the magmatic plumbing system had changed following the summit collapse in 2018 </w:t>
        </w:r>
        <w:r w:rsidRPr="007B522C">
          <w:fldChar w:fldCharType="begin"/>
        </w:r>
        <w:r w:rsidR="00C3296A">
          <w:instrText xml:space="preserve"> ADDIN ZOTERO_ITEM CSL_CITATION {"citationID":"ECbTTtQs","properties":{"formattedCitation":"(Lynn {\\i{}et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t>.</w:t>
        </w:r>
      </w:ins>
    </w:p>
    <w:p w14:paraId="6664F69B" w14:textId="6234C994" w:rsidR="00B90F91" w:rsidRPr="007B522C" w:rsidRDefault="00834561">
      <w:pPr>
        <w:pStyle w:val="Text"/>
        <w:spacing w:line="480" w:lineRule="auto"/>
        <w:jc w:val="both"/>
        <w:rPr>
          <w:lang w:val="en-GB"/>
          <w:rPrChange w:id="65" w:author="Charlotte Devitre" w:date="2024-04-22T18:15:00Z" w16du:dateUtc="2024-04-23T01:15:00Z">
            <w:rPr>
              <w:rFonts w:ascii="Times New Roman" w:hAnsi="Times New Roman"/>
              <w:color w:val="000000"/>
              <w:sz w:val="24"/>
              <w:lang w:val="en-GB"/>
            </w:rPr>
          </w:rPrChange>
        </w:rPr>
        <w:pPrChange w:id="66" w:author="Charlotte Devitre" w:date="2024-04-22T18:15:00Z" w16du:dateUtc="2024-04-23T01:15:00Z">
          <w:pPr>
            <w:pBdr>
              <w:top w:val="nil"/>
              <w:left w:val="nil"/>
              <w:bottom w:val="nil"/>
              <w:right w:val="nil"/>
              <w:between w:val="nil"/>
            </w:pBdr>
            <w:spacing w:after="0" w:line="480" w:lineRule="auto"/>
            <w:ind w:firstLine="720"/>
            <w:contextualSpacing/>
            <w:jc w:val="both"/>
          </w:pPr>
        </w:pPrChange>
      </w:pPr>
      <w:ins w:id="67" w:author="Charlotte Devitre" w:date="2024-04-22T18:15:00Z" w16du:dateUtc="2024-04-23T01:15:00Z">
        <w:r>
          <w:rPr>
            <w:lang w:val="en-GB"/>
          </w:rPr>
          <w:t>Melt-inclusion</w:t>
        </w:r>
      </w:ins>
      <w:r w:rsidR="00B90F91" w:rsidRPr="007B522C">
        <w:rPr>
          <w:lang w:val="en-GB"/>
          <w:rPrChange w:id="68" w:author="Charlotte Devitre" w:date="2024-04-22T18:15:00Z" w16du:dateUtc="2024-04-23T01:15:00Z">
            <w:rPr>
              <w:color w:val="000000"/>
              <w:lang w:val="en-GB"/>
            </w:rPr>
          </w:rPrChange>
        </w:rPr>
        <w:t xml:space="preserve"> barometry, a widely popular petrological method to determine storage depths from volatile contents, takes months to years to complete </w:t>
      </w:r>
      <w:r w:rsidR="00B90F91" w:rsidRPr="007B522C">
        <w:rPr>
          <w:lang w:val="en-GB"/>
          <w:rPrChange w:id="69" w:author="Charlotte Devitre" w:date="2024-04-22T18:15:00Z" w16du:dateUtc="2024-04-23T01:15:00Z">
            <w:rPr>
              <w:color w:val="000000"/>
              <w:lang w:val="en-GB"/>
            </w:rPr>
          </w:rPrChange>
        </w:rPr>
        <w:fldChar w:fldCharType="begin"/>
      </w:r>
      <w:r w:rsidR="00C3296A">
        <w:rPr>
          <w:lang w:val="en-GB"/>
          <w:rPrChange w:id="70" w:author="Charlotte Devitre" w:date="2024-04-22T18:15:00Z" w16du:dateUtc="2024-04-23T01:15:00Z">
            <w:rPr>
              <w:color w:val="000000"/>
              <w:lang w:val="en-GB"/>
            </w:rPr>
          </w:rPrChange>
        </w:rPr>
        <w:instrText xml:space="preserve"> ADDIN ZOTERO_ITEM CSL_CITATION {"citationID":"SMcLjzCz","properties":{"formattedCitation":"(Re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7B522C">
        <w:rPr>
          <w:lang w:val="en-GB"/>
          <w:rPrChange w:id="71" w:author="Charlotte Devitre" w:date="2024-04-22T18:15:00Z" w16du:dateUtc="2024-04-23T01:15:00Z">
            <w:rPr>
              <w:color w:val="000000"/>
            </w:rPr>
          </w:rPrChange>
        </w:rPr>
        <w:fldChar w:fldCharType="separate"/>
      </w:r>
      <w:r w:rsidR="00C3296A" w:rsidRPr="000171B5">
        <w:t xml:space="preserve">(Re </w:t>
      </w:r>
      <w:r w:rsidR="00C3296A" w:rsidRPr="000171B5">
        <w:rPr>
          <w:i/>
        </w:rPr>
        <w:t>et al.</w:t>
      </w:r>
      <w:r w:rsidR="00C3296A" w:rsidRPr="000171B5">
        <w:t>, 2021)</w:t>
      </w:r>
      <w:r w:rsidR="00B90F91" w:rsidRPr="007B522C">
        <w:rPr>
          <w:rPrChange w:id="72" w:author="Charlotte Devitre" w:date="2024-04-22T18:15:00Z" w16du:dateUtc="2024-04-23T01:15:00Z">
            <w:rPr>
              <w:color w:val="000000"/>
            </w:rPr>
          </w:rPrChange>
        </w:rPr>
        <w:fldChar w:fldCharType="end"/>
      </w:r>
      <w:r w:rsidR="00B90F91" w:rsidRPr="007B522C">
        <w:rPr>
          <w:lang w:val="en-GB"/>
          <w:rPrChange w:id="73" w:author="Charlotte Devitre" w:date="2024-04-22T18:15:00Z" w16du:dateUtc="2024-04-23T01:15:00Z">
            <w:rPr>
              <w:color w:val="000000"/>
              <w:lang w:val="en-GB"/>
            </w:rPr>
          </w:rPrChange>
        </w:rPr>
        <w:t xml:space="preserve">. </w:t>
      </w:r>
      <w:r w:rsidR="00B90F91" w:rsidRPr="007B522C">
        <w:rPr>
          <w:lang w:val="en-GB"/>
          <w:rPrChange w:id="74" w:author="Charlotte Devitre" w:date="2024-04-22T18:15:00Z" w16du:dateUtc="2024-04-23T01:15:00Z">
            <w:rPr>
              <w:color w:val="000000"/>
              <w:lang w:val="en-GB"/>
            </w:rPr>
          </w:rPrChange>
        </w:rPr>
        <w:lastRenderedPageBreak/>
        <w:t xml:space="preserve">While mineral barometry </w:t>
      </w:r>
      <w:del w:id="75" w:author="Charlotte Devitre" w:date="2024-04-22T18:15:00Z" w16du:dateUtc="2024-04-23T01:15:00Z">
        <w:r w:rsidR="00CD3588" w:rsidRPr="001F7D93">
          <w:rPr>
            <w:color w:val="000000"/>
            <w:lang w:val="en-GB"/>
          </w:rPr>
          <w:delText>could</w:delText>
        </w:r>
      </w:del>
      <w:ins w:id="76" w:author="Charlotte Devitre" w:date="2024-04-22T18:15:00Z" w16du:dateUtc="2024-04-23T01:15:00Z">
        <w:r w:rsidR="00B90F91" w:rsidRPr="007B522C">
          <w:rPr>
            <w:lang w:val="en-GB"/>
          </w:rPr>
          <w:t>can</w:t>
        </w:r>
      </w:ins>
      <w:r w:rsidR="00B90F91" w:rsidRPr="007B522C">
        <w:rPr>
          <w:lang w:val="en-GB"/>
          <w:rPrChange w:id="77" w:author="Charlotte Devitre" w:date="2024-04-22T18:15:00Z" w16du:dateUtc="2024-04-23T01:15:00Z">
            <w:rPr>
              <w:color w:val="000000"/>
              <w:lang w:val="en-GB"/>
            </w:rPr>
          </w:rPrChange>
        </w:rPr>
        <w:t xml:space="preserve"> be implemented faster </w:t>
      </w:r>
      <w:del w:id="78" w:author="Charlotte Devitre" w:date="2024-04-22T18:15:00Z" w16du:dateUtc="2024-04-23T01:15:00Z">
        <w:r w:rsidR="00CD3588" w:rsidRPr="001F7D93">
          <w:rPr>
            <w:color w:val="000000"/>
            <w:lang w:val="en-GB"/>
          </w:rPr>
          <w:delText>(only requiring electron probe microanalysis (EPMA) measurements on eruptive minerals),</w:delText>
        </w:r>
      </w:del>
      <w:ins w:id="79" w:author="Charlotte Devitre" w:date="2024-04-22T18:15:00Z" w16du:dateUtc="2024-04-23T01:15:00Z">
        <w:r w:rsidR="00B90F91" w:rsidRPr="007B522C">
          <w:rPr>
            <w:lang w:val="en-GB"/>
          </w:rPr>
          <w:t xml:space="preserve">than </w:t>
        </w:r>
        <w:r w:rsidR="00CA026A">
          <w:rPr>
            <w:lang w:val="en-GB"/>
          </w:rPr>
          <w:t>this</w:t>
        </w:r>
        <w:r w:rsidR="00B90F91" w:rsidRPr="007B522C">
          <w:rPr>
            <w:lang w:val="en-GB"/>
          </w:rPr>
          <w:t>,</w:t>
        </w:r>
      </w:ins>
      <w:r w:rsidR="00B90F91" w:rsidRPr="007B522C">
        <w:rPr>
          <w:lang w:val="en-GB"/>
          <w:rPrChange w:id="80" w:author="Charlotte Devitre" w:date="2024-04-22T18:15:00Z" w16du:dateUtc="2024-04-23T01:15:00Z">
            <w:rPr>
              <w:color w:val="000000"/>
              <w:lang w:val="en-GB"/>
            </w:rPr>
          </w:rPrChange>
        </w:rPr>
        <w:t xml:space="preserve"> it is imprecise </w:t>
      </w:r>
      <w:r w:rsidR="00B90F91" w:rsidRPr="007B522C">
        <w:rPr>
          <w:lang w:val="en-GB"/>
          <w:rPrChange w:id="81" w:author="Charlotte Devitre" w:date="2024-04-22T18:15:00Z" w16du:dateUtc="2024-04-23T01:15:00Z">
            <w:rPr>
              <w:color w:val="000000"/>
              <w:lang w:val="en-GB"/>
            </w:rPr>
          </w:rPrChange>
        </w:rPr>
        <w:fldChar w:fldCharType="begin"/>
      </w:r>
      <w:r w:rsidR="00C3296A">
        <w:rPr>
          <w:lang w:val="en-GB"/>
          <w:rPrChange w:id="82" w:author="Charlotte Devitre" w:date="2024-04-22T18:15:00Z" w16du:dateUtc="2024-04-23T01:15:00Z">
            <w:rPr>
              <w:color w:val="000000"/>
              <w:lang w:val="en-GB"/>
            </w:rPr>
          </w:rPrChange>
        </w:rPr>
        <w:instrText xml:space="preserve"> ADDIN ZOTERO_ITEM CSL_CITATION {"citationID":"AV8E5NeI","properties":{"formattedCitation":"(Wieser {\\i{}et al.}, 2023a)","plainCitation":"(Wieser et al., 2023a)","noteIndex":0},"citationItems":[{"id":2030,"uris":["http://zotero.org/users/9451925/items/W4LHA48G"],"itemData":{"id":2030,"type":"article-journal","abstract":"The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7B522C">
        <w:rPr>
          <w:lang w:val="en-GB"/>
          <w:rPrChange w:id="83" w:author="Charlotte Devitre" w:date="2024-04-22T18:15:00Z" w16du:dateUtc="2024-04-23T01:15:00Z">
            <w:rPr>
              <w:color w:val="000000"/>
            </w:rPr>
          </w:rPrChange>
        </w:rPr>
        <w:fldChar w:fldCharType="separate"/>
      </w:r>
      <w:r w:rsidR="00C3296A" w:rsidRPr="000171B5">
        <w:t xml:space="preserve">(Wieser </w:t>
      </w:r>
      <w:r w:rsidR="00C3296A" w:rsidRPr="000171B5">
        <w:rPr>
          <w:i/>
        </w:rPr>
        <w:t>et al.</w:t>
      </w:r>
      <w:r w:rsidR="00C3296A" w:rsidRPr="000171B5">
        <w:t>, 2023a)</w:t>
      </w:r>
      <w:r w:rsidR="00B90F91" w:rsidRPr="007B522C">
        <w:rPr>
          <w:rPrChange w:id="84" w:author="Charlotte Devitre" w:date="2024-04-22T18:15:00Z" w16du:dateUtc="2024-04-23T01:15:00Z">
            <w:rPr>
              <w:color w:val="000000"/>
            </w:rPr>
          </w:rPrChange>
        </w:rPr>
        <w:fldChar w:fldCharType="end"/>
      </w:r>
      <w:r w:rsidR="00B90F91" w:rsidRPr="007B522C">
        <w:rPr>
          <w:lang w:val="en-GB"/>
          <w:rPrChange w:id="85" w:author="Charlotte Devitre" w:date="2024-04-22T18:15:00Z" w16du:dateUtc="2024-04-23T01:15:00Z">
            <w:rPr>
              <w:color w:val="000000"/>
              <w:lang w:val="en-GB"/>
            </w:rPr>
          </w:rPrChange>
        </w:rPr>
        <w:t xml:space="preserve">, and therefore </w:t>
      </w:r>
      <w:del w:id="86" w:author="Charlotte Devitre" w:date="2024-04-22T18:15:00Z" w16du:dateUtc="2024-04-23T01:15:00Z">
        <w:r w:rsidR="00CD3588" w:rsidRPr="001F7D93">
          <w:rPr>
            <w:color w:val="000000"/>
            <w:lang w:val="en-GB"/>
          </w:rPr>
          <w:delText>would</w:delText>
        </w:r>
      </w:del>
      <w:ins w:id="87" w:author="Charlotte Devitre" w:date="2024-04-22T18:15:00Z" w16du:dateUtc="2024-04-23T01:15:00Z">
        <w:r w:rsidR="00CA026A">
          <w:rPr>
            <w:lang w:val="en-GB"/>
          </w:rPr>
          <w:t>can</w:t>
        </w:r>
      </w:ins>
      <w:r w:rsidR="00CA026A">
        <w:rPr>
          <w:lang w:val="en-GB"/>
          <w:rPrChange w:id="88" w:author="Charlotte Devitre" w:date="2024-04-22T18:15:00Z" w16du:dateUtc="2024-04-23T01:15:00Z">
            <w:rPr>
              <w:color w:val="000000"/>
              <w:lang w:val="en-GB"/>
            </w:rPr>
          </w:rPrChange>
        </w:rPr>
        <w:t xml:space="preserve"> only</w:t>
      </w:r>
      <w:r w:rsidR="00B90F91" w:rsidRPr="007B522C">
        <w:rPr>
          <w:lang w:val="en-GB"/>
          <w:rPrChange w:id="89" w:author="Charlotte Devitre" w:date="2024-04-22T18:15:00Z" w16du:dateUtc="2024-04-23T01:15:00Z">
            <w:rPr>
              <w:color w:val="000000"/>
              <w:lang w:val="en-GB"/>
            </w:rPr>
          </w:rPrChange>
        </w:rPr>
        <w:t xml:space="preserve"> </w:t>
      </w:r>
      <w:del w:id="90" w:author="Charlotte Devitre" w:date="2024-04-22T18:15:00Z" w16du:dateUtc="2024-04-23T01:15:00Z">
        <w:r w:rsidR="00CD3588" w:rsidRPr="001F7D93">
          <w:rPr>
            <w:color w:val="000000"/>
            <w:lang w:val="en-GB"/>
          </w:rPr>
          <w:delText xml:space="preserve">be able to </w:delText>
        </w:r>
      </w:del>
      <w:r w:rsidR="00B90F91" w:rsidRPr="007B522C">
        <w:rPr>
          <w:lang w:val="en-GB"/>
          <w:rPrChange w:id="91" w:author="Charlotte Devitre" w:date="2024-04-22T18:15:00Z" w16du:dateUtc="2024-04-23T01:15:00Z">
            <w:rPr>
              <w:color w:val="000000"/>
              <w:lang w:val="en-GB"/>
            </w:rPr>
          </w:rPrChange>
        </w:rPr>
        <w:t xml:space="preserve">constrain magma storage to very broad </w:t>
      </w:r>
      <w:del w:id="92" w:author="Charlotte Devitre" w:date="2024-04-22T18:15:00Z" w16du:dateUtc="2024-04-23T01:15:00Z">
        <w:r w:rsidR="00CD3588" w:rsidRPr="001F7D93">
          <w:rPr>
            <w:color w:val="000000"/>
            <w:lang w:val="en-GB"/>
          </w:rPr>
          <w:delText>depths</w:delText>
        </w:r>
      </w:del>
      <w:ins w:id="93" w:author="Charlotte Devitre" w:date="2024-04-22T18:15:00Z" w16du:dateUtc="2024-04-23T01:15:00Z">
        <w:r w:rsidR="00B90F91" w:rsidRPr="007B522C">
          <w:rPr>
            <w:lang w:val="en-GB"/>
          </w:rPr>
          <w:t>regions</w:t>
        </w:r>
      </w:ins>
      <w:r w:rsidR="00B90F91" w:rsidRPr="007B522C">
        <w:rPr>
          <w:lang w:val="en-GB"/>
          <w:rPrChange w:id="94" w:author="Charlotte Devitre" w:date="2024-04-22T18:15:00Z" w16du:dateUtc="2024-04-23T01:15:00Z">
            <w:rPr>
              <w:color w:val="000000"/>
              <w:lang w:val="en-GB"/>
            </w:rPr>
          </w:rPrChange>
        </w:rPr>
        <w:t xml:space="preserve"> (e.g., </w:t>
      </w:r>
      <w:del w:id="95" w:author="Charlotte Devitre" w:date="2024-04-22T18:15:00Z" w16du:dateUtc="2024-04-23T01:15:00Z">
        <w:r w:rsidR="00CD3588" w:rsidRPr="001F7D93">
          <w:rPr>
            <w:color w:val="000000"/>
            <w:lang w:val="en-GB"/>
          </w:rPr>
          <w:delText xml:space="preserve"> stored in the </w:delText>
        </w:r>
      </w:del>
      <w:r w:rsidR="00B90F91" w:rsidRPr="007B522C">
        <w:rPr>
          <w:lang w:val="en-GB"/>
          <w:rPrChange w:id="96" w:author="Charlotte Devitre" w:date="2024-04-22T18:15:00Z" w16du:dateUtc="2024-04-23T01:15:00Z">
            <w:rPr>
              <w:color w:val="000000"/>
              <w:lang w:val="en-GB"/>
            </w:rPr>
          </w:rPrChange>
        </w:rPr>
        <w:t xml:space="preserve">crust vs. </w:t>
      </w:r>
      <w:del w:id="97" w:author="Charlotte Devitre" w:date="2024-04-22T18:15:00Z" w16du:dateUtc="2024-04-23T01:15:00Z">
        <w:r w:rsidR="00CD3588" w:rsidRPr="001F7D93">
          <w:rPr>
            <w:color w:val="000000"/>
            <w:lang w:val="en-GB"/>
          </w:rPr>
          <w:delText xml:space="preserve">below the </w:delText>
        </w:r>
      </w:del>
      <w:ins w:id="98" w:author="Charlotte Devitre" w:date="2024-04-22T18:15:00Z" w16du:dateUtc="2024-04-23T01:15:00Z">
        <w:r w:rsidR="004E38D9">
          <w:rPr>
            <w:lang w:val="en-GB"/>
          </w:rPr>
          <w:t>sub-</w:t>
        </w:r>
      </w:ins>
      <w:r w:rsidR="00B90F91" w:rsidRPr="007B522C">
        <w:rPr>
          <w:lang w:val="en-GB"/>
          <w:rPrChange w:id="99" w:author="Charlotte Devitre" w:date="2024-04-22T18:15:00Z" w16du:dateUtc="2024-04-23T01:15:00Z">
            <w:rPr>
              <w:color w:val="000000"/>
              <w:lang w:val="en-GB"/>
            </w:rPr>
          </w:rPrChange>
        </w:rPr>
        <w:t xml:space="preserve">Moho). </w:t>
      </w:r>
      <w:del w:id="100" w:author="Charlotte Devitre" w:date="2024-04-22T18:15:00Z" w16du:dateUtc="2024-04-23T01:15:00Z">
        <w:r w:rsidR="00CD3588" w:rsidRPr="001F7D93">
          <w:rPr>
            <w:color w:val="000000"/>
            <w:lang w:val="en-GB"/>
          </w:rPr>
          <w:delText>This technique</w:delText>
        </w:r>
      </w:del>
      <w:ins w:id="101" w:author="Charlotte Devitre" w:date="2024-04-22T18:15:00Z" w16du:dateUtc="2024-04-23T01:15:00Z">
        <w:r w:rsidR="00092A2D">
          <w:rPr>
            <w:lang w:val="en-GB"/>
          </w:rPr>
          <w:t>It</w:t>
        </w:r>
        <w:r w:rsidR="00B90F91" w:rsidRPr="007B522C">
          <w:rPr>
            <w:lang w:val="en-GB"/>
          </w:rPr>
          <w:t xml:space="preserve"> also</w:t>
        </w:r>
      </w:ins>
      <w:r w:rsidR="00B90F91" w:rsidRPr="007B522C">
        <w:rPr>
          <w:lang w:val="en-GB"/>
          <w:rPrChange w:id="102" w:author="Charlotte Devitre" w:date="2024-04-22T18:15:00Z" w16du:dateUtc="2024-04-23T01:15:00Z">
            <w:rPr>
              <w:color w:val="000000"/>
              <w:lang w:val="en-GB"/>
            </w:rPr>
          </w:rPrChange>
        </w:rPr>
        <w:t xml:space="preserve"> has</w:t>
      </w:r>
      <w:del w:id="103" w:author="Charlotte Devitre" w:date="2024-04-22T18:15:00Z" w16du:dateUtc="2024-04-23T01:15:00Z">
        <w:r w:rsidR="00CD3588" w:rsidRPr="001F7D93">
          <w:rPr>
            <w:color w:val="000000"/>
            <w:lang w:val="en-GB"/>
          </w:rPr>
          <w:delText xml:space="preserve"> particularly</w:delText>
        </w:r>
      </w:del>
      <w:r w:rsidR="00B90F91" w:rsidRPr="007B522C">
        <w:rPr>
          <w:lang w:val="en-GB"/>
          <w:rPrChange w:id="104" w:author="Charlotte Devitre" w:date="2024-04-22T18:15:00Z" w16du:dateUtc="2024-04-23T01:15:00Z">
            <w:rPr>
              <w:color w:val="000000"/>
              <w:lang w:val="en-GB"/>
            </w:rPr>
          </w:rPrChange>
        </w:rPr>
        <w:t xml:space="preserve"> poor applicability at active volcanoes such as Kīlauea or Mauna Loa</w:t>
      </w:r>
      <w:del w:id="105" w:author="Charlotte Devitre" w:date="2024-04-22T18:15:00Z" w16du:dateUtc="2024-04-23T01:15:00Z">
        <w:r w:rsidR="00CD3588" w:rsidRPr="001F7D93">
          <w:rPr>
            <w:color w:val="000000"/>
            <w:lang w:val="en-GB"/>
          </w:rPr>
          <w:delText>,</w:delText>
        </w:r>
      </w:del>
      <w:ins w:id="106" w:author="Charlotte Devitre" w:date="2024-04-22T18:15:00Z" w16du:dateUtc="2024-04-23T01:15:00Z">
        <w:r w:rsidR="00B90F91" w:rsidRPr="007B522C">
          <w:rPr>
            <w:lang w:val="en-GB"/>
          </w:rPr>
          <w:t xml:space="preserve"> where the only major silicate phase in most lavas is olivine, the chemistry of which is not pressure sensitive, and</w:t>
        </w:r>
      </w:ins>
      <w:r w:rsidR="00B90F91" w:rsidRPr="007B522C">
        <w:rPr>
          <w:lang w:val="en-GB"/>
          <w:rPrChange w:id="107" w:author="Charlotte Devitre" w:date="2024-04-22T18:15:00Z" w16du:dateUtc="2024-04-23T01:15:00Z">
            <w:rPr>
              <w:color w:val="000000"/>
              <w:lang w:val="en-GB"/>
            </w:rPr>
          </w:rPrChange>
        </w:rPr>
        <w:t xml:space="preserve"> where a precision of 1–2 km is needed to distinguish between</w:t>
      </w:r>
      <w:del w:id="108" w:author="Charlotte Devitre" w:date="2024-04-22T18:15:00Z" w16du:dateUtc="2024-04-23T01:15:00Z">
        <w:r w:rsidR="00CD3588" w:rsidRPr="001F7D93">
          <w:rPr>
            <w:color w:val="000000"/>
            <w:lang w:val="en-GB"/>
          </w:rPr>
          <w:delText xml:space="preserve"> storage</w:delText>
        </w:r>
      </w:del>
      <w:r w:rsidR="00B90F91" w:rsidRPr="007B522C">
        <w:rPr>
          <w:lang w:val="en-GB"/>
          <w:rPrChange w:id="109" w:author="Charlotte Devitre" w:date="2024-04-22T18:15:00Z" w16du:dateUtc="2024-04-23T01:15:00Z">
            <w:rPr>
              <w:color w:val="000000"/>
              <w:lang w:val="en-GB"/>
            </w:rPr>
          </w:rPrChange>
        </w:rPr>
        <w:t xml:space="preserve"> reservoirs </w:t>
      </w:r>
      <w:r w:rsidR="00B90F91" w:rsidRPr="007B522C">
        <w:rPr>
          <w:lang w:val="en-GB"/>
          <w:rPrChange w:id="110" w:author="Charlotte Devitre" w:date="2024-04-22T18:15:00Z" w16du:dateUtc="2024-04-23T01:15:00Z">
            <w:rPr>
              <w:color w:val="000000"/>
              <w:lang w:val="en-GB"/>
            </w:rPr>
          </w:rPrChange>
        </w:rPr>
        <w:fldChar w:fldCharType="begin"/>
      </w:r>
      <w:r w:rsidR="00C3296A">
        <w:rPr>
          <w:lang w:val="en-GB"/>
          <w:rPrChange w:id="111" w:author="Charlotte Devitre" w:date="2024-04-22T18:15:00Z" w16du:dateUtc="2024-04-23T01:15:00Z">
            <w:rPr>
              <w:color w:val="000000"/>
              <w:lang w:val="en-GB"/>
            </w:rPr>
          </w:rPrChange>
        </w:rPr>
        <w:instrText xml:space="preserve"> ADDIN ZOTERO_ITEM CSL_CITATION {"citationID":"XblM5Ymy","properties":{"formattedCitation":"(Baker and Amelung, 2012; Anderson and Poland, 2016)","plainCitation":"(Baker and Amelung, 2012; Anderson and Poland, 2016)","noteIndex":0},"citationItems":[{"id":2004,"uris":["http://zotero.org/users/9451925/items/AVM9PSS7"],"itemData":{"id":2004,"type":"article-journal","abstract":"Estimating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7B522C">
        <w:rPr>
          <w:lang w:val="en-GB"/>
          <w:rPrChange w:id="112" w:author="Charlotte Devitre" w:date="2024-04-22T18:15:00Z" w16du:dateUtc="2024-04-23T01:15:00Z">
            <w:rPr>
              <w:color w:val="000000"/>
            </w:rPr>
          </w:rPrChange>
        </w:rPr>
        <w:fldChar w:fldCharType="separate"/>
      </w:r>
      <w:r w:rsidR="00C3296A" w:rsidRPr="000171B5">
        <w:t>(Baker and Amelung, 2012; Anderson and Poland, 2016)</w:t>
      </w:r>
      <w:r w:rsidR="00B90F91" w:rsidRPr="007B522C">
        <w:rPr>
          <w:rPrChange w:id="113" w:author="Charlotte Devitre" w:date="2024-04-22T18:15:00Z" w16du:dateUtc="2024-04-23T01:15:00Z">
            <w:rPr>
              <w:color w:val="000000"/>
            </w:rPr>
          </w:rPrChange>
        </w:rPr>
        <w:fldChar w:fldCharType="end"/>
      </w:r>
      <w:r w:rsidR="00B90F91" w:rsidRPr="007B522C">
        <w:rPr>
          <w:lang w:val="en-GB"/>
          <w:rPrChange w:id="114" w:author="Charlotte Devitre" w:date="2024-04-22T18:15:00Z" w16du:dateUtc="2024-04-23T01:15:00Z">
            <w:rPr>
              <w:color w:val="000000"/>
              <w:lang w:val="en-GB"/>
            </w:rPr>
          </w:rPrChange>
        </w:rPr>
        <w:t>.</w:t>
      </w:r>
    </w:p>
    <w:p w14:paraId="4A558FE5" w14:textId="1BED9546" w:rsidR="00B90F91" w:rsidRPr="007B522C" w:rsidRDefault="00B90F91" w:rsidP="00B90F91">
      <w:pPr>
        <w:pStyle w:val="Text"/>
        <w:spacing w:line="480" w:lineRule="auto"/>
        <w:jc w:val="both"/>
        <w:rPr>
          <w:ins w:id="115" w:author="Charlotte Devitre" w:date="2024-04-22T18:15:00Z" w16du:dateUtc="2024-04-23T01:15:00Z"/>
          <w:lang w:val="en-GB"/>
        </w:rPr>
      </w:pPr>
      <w:r w:rsidRPr="007B522C">
        <w:rPr>
          <w:lang w:val="en-GB"/>
          <w:rPrChange w:id="116" w:author="Charlotte Devitre" w:date="2024-04-22T18:15:00Z" w16du:dateUtc="2024-04-23T01:15:00Z">
            <w:rPr>
              <w:color w:val="000000"/>
              <w:lang w:val="en-GB"/>
            </w:rPr>
          </w:rPrChange>
        </w:rPr>
        <w:t>Recent developments have shown that Raman-based barometry of CO</w:t>
      </w:r>
      <w:r w:rsidRPr="007B522C">
        <w:rPr>
          <w:vertAlign w:val="subscript"/>
          <w:lang w:val="en-GB"/>
          <w:rPrChange w:id="117" w:author="Charlotte Devitre" w:date="2024-04-22T18:15:00Z" w16du:dateUtc="2024-04-23T01:15:00Z">
            <w:rPr>
              <w:color w:val="000000"/>
              <w:vertAlign w:val="subscript"/>
              <w:lang w:val="en-GB"/>
            </w:rPr>
          </w:rPrChange>
        </w:rPr>
        <w:t>2</w:t>
      </w:r>
      <w:r w:rsidRPr="007B522C">
        <w:rPr>
          <w:lang w:val="en-GB"/>
          <w:rPrChange w:id="118" w:author="Charlotte Devitre" w:date="2024-04-22T18:15:00Z" w16du:dateUtc="2024-04-23T01:15:00Z">
            <w:rPr>
              <w:color w:val="000000"/>
              <w:lang w:val="en-GB"/>
            </w:rPr>
          </w:rPrChange>
        </w:rPr>
        <w:t xml:space="preserve">-rich </w:t>
      </w:r>
      <w:r w:rsidR="00834561">
        <w:rPr>
          <w:lang w:val="en-GB"/>
          <w:rPrChange w:id="119" w:author="Charlotte Devitre" w:date="2024-04-22T18:15:00Z" w16du:dateUtc="2024-04-23T01:15:00Z">
            <w:rPr>
              <w:color w:val="000000"/>
              <w:lang w:val="en-GB"/>
            </w:rPr>
          </w:rPrChange>
        </w:rPr>
        <w:t>fluid</w:t>
      </w:r>
      <w:del w:id="120" w:author="Charlotte Devitre" w:date="2024-04-22T18:15:00Z" w16du:dateUtc="2024-04-23T01:15:00Z">
        <w:r w:rsidR="007310C9" w:rsidRPr="001F7D93">
          <w:rPr>
            <w:color w:val="000000"/>
            <w:lang w:val="en-GB"/>
          </w:rPr>
          <w:delText xml:space="preserve"> </w:delText>
        </w:r>
      </w:del>
      <w:ins w:id="121" w:author="Charlotte Devitre" w:date="2024-04-22T18:15:00Z" w16du:dateUtc="2024-04-23T01:15:00Z">
        <w:r w:rsidR="00834561">
          <w:rPr>
            <w:lang w:val="en-GB"/>
          </w:rPr>
          <w:t>-</w:t>
        </w:r>
      </w:ins>
      <w:r w:rsidR="00834561">
        <w:rPr>
          <w:lang w:val="en-GB"/>
          <w:rPrChange w:id="122" w:author="Charlotte Devitre" w:date="2024-04-22T18:15:00Z" w16du:dateUtc="2024-04-23T01:15:00Z">
            <w:rPr>
              <w:color w:val="000000"/>
              <w:lang w:val="en-GB"/>
            </w:rPr>
          </w:rPrChange>
        </w:rPr>
        <w:t>inclusion</w:t>
      </w:r>
      <w:r w:rsidRPr="007B522C">
        <w:rPr>
          <w:lang w:val="en-GB"/>
          <w:rPrChange w:id="123" w:author="Charlotte Devitre" w:date="2024-04-22T18:15:00Z" w16du:dateUtc="2024-04-23T01:15:00Z">
            <w:rPr>
              <w:color w:val="000000"/>
              <w:lang w:val="en-GB"/>
            </w:rPr>
          </w:rPrChange>
        </w:rPr>
        <w:t xml:space="preserve">s </w:t>
      </w:r>
      <w:del w:id="124" w:author="Charlotte Devitre" w:date="2024-04-22T18:15:00Z" w16du:dateUtc="2024-04-23T01:15:00Z">
        <w:r w:rsidR="00BE54B8" w:rsidRPr="001F7D93">
          <w:rPr>
            <w:color w:val="000000"/>
            <w:lang w:val="en-GB"/>
          </w:rPr>
          <w:delText>(FI)</w:delText>
        </w:r>
        <w:r w:rsidR="003C3021" w:rsidRPr="001F7D93">
          <w:rPr>
            <w:color w:val="000000"/>
            <w:lang w:val="en-GB"/>
          </w:rPr>
          <w:delText xml:space="preserve"> </w:delText>
        </w:r>
      </w:del>
      <w:r w:rsidRPr="007B522C">
        <w:rPr>
          <w:lang w:val="en-GB"/>
          <w:rPrChange w:id="125" w:author="Charlotte Devitre" w:date="2024-04-22T18:15:00Z" w16du:dateUtc="2024-04-23T01:15:00Z">
            <w:rPr>
              <w:color w:val="000000"/>
              <w:lang w:val="en-GB"/>
            </w:rPr>
          </w:rPrChange>
        </w:rPr>
        <w:t>provides an alternative</w:t>
      </w:r>
      <w:del w:id="126" w:author="Charlotte Devitre" w:date="2024-04-22T18:15:00Z" w16du:dateUtc="2024-04-23T01:15:00Z">
        <w:r w:rsidR="003C3021" w:rsidRPr="001F7D93">
          <w:rPr>
            <w:color w:val="000000"/>
            <w:lang w:val="en-GB"/>
          </w:rPr>
          <w:delText xml:space="preserve"> to popular petrological </w:delText>
        </w:r>
        <w:r w:rsidR="00FE39AD" w:rsidRPr="001F7D93">
          <w:rPr>
            <w:color w:val="000000"/>
            <w:lang w:val="en-GB"/>
          </w:rPr>
          <w:delText>barometers</w:delText>
        </w:r>
      </w:del>
      <w:r w:rsidRPr="007B522C">
        <w:rPr>
          <w:lang w:val="en-GB"/>
          <w:rPrChange w:id="127" w:author="Charlotte Devitre" w:date="2024-04-22T18:15:00Z" w16du:dateUtc="2024-04-23T01:15:00Z">
            <w:rPr>
              <w:color w:val="000000"/>
              <w:lang w:val="en-GB"/>
            </w:rPr>
          </w:rPrChange>
        </w:rPr>
        <w:t xml:space="preserve">, with much smaller uncertainties than mineral barometry, and requiring far less time and resources than </w:t>
      </w:r>
      <w:del w:id="128" w:author="Charlotte Devitre" w:date="2024-04-22T18:15:00Z" w16du:dateUtc="2024-04-23T01:15:00Z">
        <w:r w:rsidR="00BE54B8" w:rsidRPr="001F7D93">
          <w:rPr>
            <w:color w:val="000000"/>
            <w:lang w:val="en-GB"/>
          </w:rPr>
          <w:delText>MI</w:delText>
        </w:r>
        <w:r w:rsidR="003C3021" w:rsidRPr="001F7D93">
          <w:rPr>
            <w:color w:val="000000"/>
            <w:lang w:val="en-GB"/>
          </w:rPr>
          <w:delText xml:space="preserve"> analyses</w:delText>
        </w:r>
        <w:r w:rsidR="00DE47D0" w:rsidRPr="001F7D93">
          <w:rPr>
            <w:color w:val="000000"/>
            <w:lang w:val="en-GB"/>
          </w:rPr>
          <w:delText xml:space="preserve"> </w:delText>
        </w:r>
        <w:r w:rsidR="00CD3588" w:rsidRPr="001F7D93">
          <w:rPr>
            <w:color w:val="000000"/>
            <w:lang w:val="en-GB"/>
          </w:rPr>
          <w:fldChar w:fldCharType="begin"/>
        </w:r>
        <w:r w:rsidR="00E51DA0" w:rsidRPr="001F7D93">
          <w:rPr>
            <w:color w:val="000000"/>
            <w:lang w:val="en-GB"/>
          </w:rPr>
          <w:delInstrText xml:space="preserve"> ADDIN ZOTERO_ITEM CSL_CITATION {"citationID":"KbkDqLoo","properties":{"formattedCitation":"(Dayton {\\i{}et al.}, 2023; DeVitre and Wieser, 2023)","plainCitation":"(Dayton et al., 2023; DeVitre and Wieser, 2023)","noteIndex":0},"citationItems":[{"id":1923,"uris":["http://zotero.org/users/9451925/items/E29P4B6S"],"itemData":{"id":1923,"type":"article-journal","abstract":"The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w:delInstrText>
        </w:r>
        <w:r w:rsidR="00E51DA0" w:rsidRPr="001F7D93">
          <w:rPr>
            <w:color w:val="000000"/>
          </w:rPr>
          <w:delInstrText xml:space="preserve">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CD3588" w:rsidRPr="001F7D93">
          <w:rPr>
            <w:color w:val="000000"/>
            <w:lang w:val="en-GB"/>
          </w:rPr>
          <w:fldChar w:fldCharType="separate"/>
        </w:r>
        <w:r w:rsidR="001F7D93" w:rsidRPr="001F7D93">
          <w:delText xml:space="preserve">(Dayton </w:delText>
        </w:r>
        <w:r w:rsidR="001F7D93" w:rsidRPr="001F7D93">
          <w:rPr>
            <w:i/>
            <w:iCs/>
          </w:rPr>
          <w:delText>et al.</w:delText>
        </w:r>
        <w:r w:rsidR="001F7D93" w:rsidRPr="001F7D93">
          <w:delText>, 2023; DeVitre and Wieser, 2023)</w:delText>
        </w:r>
        <w:r w:rsidR="00CD3588" w:rsidRPr="001F7D93">
          <w:rPr>
            <w:color w:val="000000"/>
          </w:rPr>
          <w:fldChar w:fldCharType="end"/>
        </w:r>
        <w:r w:rsidR="00CD3588" w:rsidRPr="001F7D93">
          <w:rPr>
            <w:color w:val="000000"/>
          </w:rPr>
          <w:delText>.</w:delText>
        </w:r>
      </w:del>
      <w:ins w:id="129" w:author="Charlotte Devitre" w:date="2024-04-22T18:15:00Z" w16du:dateUtc="2024-04-23T01:15:00Z">
        <w:r w:rsidR="00092A2D">
          <w:rPr>
            <w:lang w:val="en-GB"/>
          </w:rPr>
          <w:t>melt-inclusion</w:t>
        </w:r>
        <w:r w:rsidRPr="007B522C">
          <w:rPr>
            <w:lang w:val="en-GB"/>
          </w:rPr>
          <w:t xml:space="preserve"> analyses </w:t>
        </w:r>
        <w:r w:rsidRPr="007B522C">
          <w:rPr>
            <w:lang w:val="en-GB"/>
          </w:rPr>
          <w:fldChar w:fldCharType="begin"/>
        </w:r>
        <w:r w:rsidR="00C3296A">
          <w:rPr>
            <w:lang w:val="en-GB"/>
          </w:rPr>
          <w:instrText xml:space="preserve"> ADDIN ZOTERO_ITEM CSL_CITATION {"citationID":"ATAYE3Py","properties":{"formattedCitation":"(Dayton {\\i{}et al.}, 2023; DeVitre and Wieser, 2024)","plainCitation":"(Dayton et al., 2023; DeVitre and Wieser,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(Dayton </w:t>
        </w:r>
        <w:r w:rsidR="00C3296A" w:rsidRPr="00C3296A">
          <w:rPr>
            <w:i/>
            <w:iCs/>
          </w:rPr>
          <w:t>et al.</w:t>
        </w:r>
        <w:r w:rsidR="00C3296A" w:rsidRPr="00C3296A">
          <w:t>, 2023; DeVitre and Wieser, 2024)</w:t>
        </w:r>
        <w:r w:rsidRPr="007B522C">
          <w:fldChar w:fldCharType="end"/>
        </w:r>
        <w:r w:rsidRPr="007B522C">
          <w:t>.</w:t>
        </w:r>
      </w:ins>
      <w:r w:rsidRPr="007B522C">
        <w:rPr>
          <w:rPrChange w:id="130" w:author="Charlotte Devitre" w:date="2024-04-22T18:15:00Z" w16du:dateUtc="2024-04-23T01:15:00Z">
            <w:rPr>
              <w:color w:val="000000"/>
            </w:rPr>
          </w:rPrChange>
        </w:rPr>
        <w:t xml:space="preserve"> This method uses spectral features of </w:t>
      </w:r>
      <w:r w:rsidRPr="007B522C">
        <w:rPr>
          <w:lang w:val="en-GB"/>
          <w:rPrChange w:id="131" w:author="Charlotte Devitre" w:date="2024-04-22T18:15:00Z" w16du:dateUtc="2024-04-23T01:15:00Z">
            <w:rPr>
              <w:color w:val="000000"/>
            </w:rPr>
          </w:rPrChange>
        </w:rPr>
        <w:t>CO</w:t>
      </w:r>
      <w:r w:rsidRPr="007B522C">
        <w:rPr>
          <w:vertAlign w:val="subscript"/>
          <w:lang w:val="en-GB"/>
          <w:rPrChange w:id="132" w:author="Charlotte Devitre" w:date="2024-04-22T18:15:00Z" w16du:dateUtc="2024-04-23T01:15:00Z">
            <w:rPr>
              <w:color w:val="000000"/>
              <w:vertAlign w:val="subscript"/>
            </w:rPr>
          </w:rPrChange>
        </w:rPr>
        <w:t>2</w:t>
      </w:r>
      <w:r w:rsidRPr="007B522C">
        <w:rPr>
          <w:rPrChange w:id="133" w:author="Charlotte Devitre" w:date="2024-04-22T18:15:00Z" w16du:dateUtc="2024-04-23T01:15:00Z">
            <w:rPr>
              <w:color w:val="000000"/>
            </w:rPr>
          </w:rPrChange>
        </w:rPr>
        <w:t xml:space="preserve"> fluids to calculate a </w:t>
      </w:r>
      <w:r w:rsidRPr="007B522C">
        <w:rPr>
          <w:lang w:val="en-GB"/>
          <w:rPrChange w:id="134" w:author="Charlotte Devitre" w:date="2024-04-22T18:15:00Z" w16du:dateUtc="2024-04-23T01:15:00Z">
            <w:rPr>
              <w:color w:val="000000"/>
            </w:rPr>
          </w:rPrChange>
        </w:rPr>
        <w:t>CO</w:t>
      </w:r>
      <w:r w:rsidRPr="007B522C">
        <w:rPr>
          <w:vertAlign w:val="subscript"/>
          <w:lang w:val="en-GB"/>
          <w:rPrChange w:id="135" w:author="Charlotte Devitre" w:date="2024-04-22T18:15:00Z" w16du:dateUtc="2024-04-23T01:15:00Z">
            <w:rPr>
              <w:color w:val="000000"/>
              <w:vertAlign w:val="subscript"/>
            </w:rPr>
          </w:rPrChange>
        </w:rPr>
        <w:t>2</w:t>
      </w:r>
      <w:r w:rsidRPr="007B522C">
        <w:rPr>
          <w:rPrChange w:id="136" w:author="Charlotte Devitre" w:date="2024-04-22T18:15:00Z" w16du:dateUtc="2024-04-23T01:15:00Z">
            <w:rPr>
              <w:color w:val="000000"/>
            </w:rPr>
          </w:rPrChange>
        </w:rPr>
        <w:t xml:space="preserve"> density using an instrument specific calibration </w:t>
      </w:r>
      <w:r w:rsidRPr="007B522C">
        <w:rPr>
          <w:lang w:val="en-GB"/>
          <w:rPrChange w:id="137" w:author="Charlotte Devitre" w:date="2024-04-22T18:15:00Z" w16du:dateUtc="2024-04-23T01:15:00Z">
            <w:rPr>
              <w:color w:val="000000"/>
              <w:lang w:val="en-GB"/>
            </w:rPr>
          </w:rPrChange>
        </w:rPr>
        <w:fldChar w:fldCharType="begin"/>
      </w:r>
      <w:r w:rsidR="00C3296A">
        <w:rPr>
          <w:rPrChange w:id="138" w:author="Charlotte Devitre" w:date="2024-04-22T18:15:00Z" w16du:dateUtc="2024-04-23T01:15:00Z">
            <w:rPr>
              <w:color w:val="000000"/>
            </w:rPr>
          </w:rPrChange>
        </w:rPr>
        <w:instrText xml:space="preserve"> ADDIN ZOTERO_ITEM CSL_CITATION {"citationID":"JL5zVcMl","properties":{"formattedCitation":"(DeVitre {\\i{}et al.}, 2021)","plainCitation":"(DeVitre et al., 2021)","noteIndex":0},"citationItems":[{"id":291,"uris":["http://zotero.org/users/9451925/items/2A38GRRP"],"itemData":{"id":291,"type":"article-journal","abstract":"Fluid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w:instrText>
      </w:r>
      <w:r w:rsidR="00C3296A">
        <w:rPr>
          <w:rPrChange w:id="139" w:author="Charlotte Devitre" w:date="2024-04-22T18:15:00Z" w16du:dateUtc="2024-04-23T01:15:00Z">
            <w:rPr>
              <w:color w:val="000000"/>
              <w:lang w:val="en-GB"/>
            </w:rPr>
          </w:rPrChange>
        </w:rPr>
        <w:instrText>μ</w:instrText>
      </w:r>
      <w:r w:rsidR="00C3296A">
        <w:rPr>
          <w:rPrChange w:id="140" w:author="Charlotte Devitre" w:date="2024-04-22T18:15:00Z" w16du:dateUtc="2024-04-23T01:15:00Z">
            <w:rPr>
              <w:color w:val="000000"/>
            </w:rPr>
          </w:rPrChange>
        </w:rPr>
        <w:instrText>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w:instrText>
      </w:r>
      <w:r w:rsidR="00C3296A">
        <w:rPr>
          <w:rPrChange w:id="141" w:author="Charlotte Devitre" w:date="2024-04-22T18:15:00Z" w16du:dateUtc="2024-04-23T01:15:00Z">
            <w:rPr>
              <w:color w:val="000000"/>
              <w:lang w:val="en-GB"/>
            </w:rPr>
          </w:rPrChange>
        </w:rPr>
        <w:instrText xml:space="preserve">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Pr="007B522C">
        <w:rPr>
          <w:lang w:val="en-GB"/>
          <w:rPrChange w:id="142" w:author="Charlotte Devitre" w:date="2024-04-22T18:15:00Z" w16du:dateUtc="2024-04-23T01:15:00Z">
            <w:rPr>
              <w:color w:val="000000"/>
            </w:rPr>
          </w:rPrChange>
        </w:rPr>
        <w:fldChar w:fldCharType="separate"/>
      </w:r>
      <w:r w:rsidR="00C3296A" w:rsidRPr="000171B5">
        <w:t xml:space="preserve">(DeVitre </w:t>
      </w:r>
      <w:r w:rsidR="00C3296A" w:rsidRPr="000171B5">
        <w:rPr>
          <w:i/>
        </w:rPr>
        <w:t>et al.</w:t>
      </w:r>
      <w:r w:rsidR="00C3296A" w:rsidRPr="000171B5">
        <w:t>, 2021)</w:t>
      </w:r>
      <w:r w:rsidRPr="007B522C">
        <w:rPr>
          <w:rPrChange w:id="143" w:author="Charlotte Devitre" w:date="2024-04-22T18:15:00Z" w16du:dateUtc="2024-04-23T01:15:00Z">
            <w:rPr>
              <w:color w:val="000000"/>
            </w:rPr>
          </w:rPrChange>
        </w:rPr>
        <w:fldChar w:fldCharType="end"/>
      </w:r>
      <w:r w:rsidRPr="007B522C">
        <w:rPr>
          <w:lang w:val="en-GB"/>
          <w:rPrChange w:id="144" w:author="Charlotte Devitre" w:date="2024-04-22T18:15:00Z" w16du:dateUtc="2024-04-23T01:15:00Z">
            <w:rPr>
              <w:color w:val="000000"/>
              <w:lang w:val="en-GB"/>
            </w:rPr>
          </w:rPrChange>
        </w:rPr>
        <w:t>. Along with an estimate of entrapment temperature, this density is converted into an entrapment pressure using a CO</w:t>
      </w:r>
      <w:r w:rsidRPr="007B522C">
        <w:rPr>
          <w:vertAlign w:val="subscript"/>
          <w:lang w:val="en-GB"/>
          <w:rPrChange w:id="145" w:author="Charlotte Devitre" w:date="2024-04-22T18:15:00Z" w16du:dateUtc="2024-04-23T01:15:00Z">
            <w:rPr>
              <w:color w:val="000000"/>
              <w:vertAlign w:val="subscript"/>
              <w:lang w:val="en-GB"/>
            </w:rPr>
          </w:rPrChange>
        </w:rPr>
        <w:t>2</w:t>
      </w:r>
      <w:r w:rsidRPr="007B522C">
        <w:rPr>
          <w:lang w:val="en-GB"/>
          <w:rPrChange w:id="146" w:author="Charlotte Devitre" w:date="2024-04-22T18:15:00Z" w16du:dateUtc="2024-04-23T01:15:00Z">
            <w:rPr>
              <w:color w:val="000000"/>
              <w:lang w:val="en-GB"/>
            </w:rPr>
          </w:rPrChange>
        </w:rPr>
        <w:t xml:space="preserve"> Equation of State (EOS</w:t>
      </w:r>
      <w:del w:id="147" w:author="Charlotte Devitre" w:date="2024-04-22T18:15:00Z" w16du:dateUtc="2024-04-23T01:15:00Z">
        <w:r w:rsidR="00AA24FB" w:rsidRPr="001F7D93">
          <w:rPr>
            <w:color w:val="000000"/>
            <w:lang w:val="en-GB"/>
          </w:rPr>
          <w:delText>)</w:delText>
        </w:r>
        <w:r w:rsidR="00D02603" w:rsidRPr="001F7D93">
          <w:rPr>
            <w:color w:val="000000"/>
            <w:lang w:val="en-GB"/>
          </w:rPr>
          <w:delText xml:space="preserve">. Pressures are converted to </w:delText>
        </w:r>
        <w:r w:rsidR="00AA24FB" w:rsidRPr="001F7D93">
          <w:rPr>
            <w:color w:val="000000"/>
            <w:lang w:val="en-GB"/>
          </w:rPr>
          <w:delText xml:space="preserve">depths </w:delText>
        </w:r>
        <w:r w:rsidR="00A7137B" w:rsidRPr="001F7D93">
          <w:rPr>
            <w:color w:val="000000"/>
            <w:lang w:val="en-GB"/>
          </w:rPr>
          <w:delText>through an estimate of crustal density</w:delText>
        </w:r>
        <w:r w:rsidR="00F93D60" w:rsidRPr="001F7D93">
          <w:rPr>
            <w:color w:val="000000"/>
            <w:lang w:val="en-GB"/>
          </w:rPr>
          <w:delText>.</w:delText>
        </w:r>
        <w:r w:rsidR="00E20E57" w:rsidRPr="001F7D93">
          <w:rPr>
            <w:color w:val="000000"/>
            <w:lang w:val="en-GB"/>
          </w:rPr>
          <w:delText xml:space="preserve"> </w:delText>
        </w:r>
        <w:r w:rsidR="007310C9" w:rsidRPr="001F7D93">
          <w:rPr>
            <w:color w:val="000000"/>
            <w:lang w:val="en-GB"/>
          </w:rPr>
          <w:delText xml:space="preserve">However, </w:delText>
        </w:r>
        <w:r w:rsidR="007C368E" w:rsidRPr="001F7D93">
          <w:rPr>
            <w:color w:val="000000"/>
            <w:lang w:val="en-GB"/>
          </w:rPr>
          <w:delText xml:space="preserve">there </w:delText>
        </w:r>
        <w:r w:rsidR="00A378AE" w:rsidRPr="001F7D93">
          <w:rPr>
            <w:color w:val="000000"/>
            <w:lang w:val="en-GB"/>
          </w:rPr>
          <w:delText>has</w:delText>
        </w:r>
        <w:r w:rsidR="007C368E" w:rsidRPr="001F7D93">
          <w:rPr>
            <w:color w:val="000000"/>
            <w:lang w:val="en-GB"/>
          </w:rPr>
          <w:delText xml:space="preserve"> </w:delText>
        </w:r>
        <w:r w:rsidR="00A378AE" w:rsidRPr="001F7D93">
          <w:rPr>
            <w:color w:val="000000"/>
            <w:lang w:val="en-GB"/>
          </w:rPr>
          <w:delText xml:space="preserve">previously </w:delText>
        </w:r>
        <w:r w:rsidR="007C368E" w:rsidRPr="001F7D93">
          <w:rPr>
            <w:color w:val="000000"/>
            <w:lang w:val="en-GB"/>
          </w:rPr>
          <w:delText xml:space="preserve">been no rigorous assessment </w:delText>
        </w:r>
        <w:r w:rsidR="00470D54" w:rsidRPr="001F7D93">
          <w:rPr>
            <w:color w:val="000000"/>
            <w:lang w:val="en-GB"/>
          </w:rPr>
          <w:delText>of how</w:delText>
        </w:r>
        <w:r w:rsidR="007C368E" w:rsidRPr="001F7D93">
          <w:rPr>
            <w:color w:val="000000"/>
            <w:lang w:val="en-GB"/>
          </w:rPr>
          <w:delText xml:space="preserve"> quickly </w:delText>
        </w:r>
        <w:r w:rsidR="00E20E57" w:rsidRPr="001F7D93">
          <w:rPr>
            <w:color w:val="000000"/>
            <w:lang w:val="en-GB"/>
          </w:rPr>
          <w:delText>FI</w:delText>
        </w:r>
      </w:del>
      <w:ins w:id="148" w:author="Charlotte Devitre" w:date="2024-04-22T18:15:00Z" w16du:dateUtc="2024-04-23T01:15:00Z">
        <w:r w:rsidRPr="007B522C">
          <w:rPr>
            <w:lang w:val="en-GB"/>
          </w:rPr>
          <w:t>, Fig. 1). One major advantage 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(Fig. 1a</w:t>
        </w:r>
        <w:r w:rsidRPr="007B522C">
          <w:t>-b</w:t>
        </w:r>
        <w:r w:rsidRPr="007B522C">
          <w:rPr>
            <w:lang w:val="en-GB"/>
          </w:rPr>
          <w:t>).</w:t>
        </w:r>
        <w:r w:rsidR="007D29B0">
          <w:rPr>
            <w:lang w:val="en-GB"/>
          </w:rPr>
          <w:t xml:space="preserve"> The difference in pressure for EOS calculations considering </w:t>
        </w:r>
        <w:r w:rsidRPr="007B522C">
          <w:rPr>
            <w:lang w:val="en-GB"/>
          </w:rPr>
          <w:t xml:space="preserve">the lower and upper limit of liquidus temperatures for olivine-saturated melts erupted at Kīlauea volcano throughout its history (~1100 and 1350 ˚C; </w:t>
        </w:r>
        <w:r w:rsidRPr="007B522C">
          <w:rPr>
            <w:lang w:val="en-GB"/>
          </w:rPr>
          <w:fldChar w:fldCharType="begin"/>
        </w:r>
        <w:r w:rsidR="00C3296A">
          <w:rPr>
            <w:lang w:val="en-GB"/>
          </w:rPr>
          <w:instrText xml:space="preserve"> ADDIN ZOTERO_ITEM CSL_CITATION {"citationID":"ZxrqqlHJ","properties":{"formattedCitation":"(DeVitre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(DeVitre and Wieser, 2024)</w:t>
        </w:r>
        <w:r w:rsidRPr="007B522C">
          <w:fldChar w:fldCharType="end"/>
        </w:r>
        <w:r w:rsidRPr="007B522C">
          <w:rPr>
            <w:lang w:val="en-GB"/>
          </w:rPr>
          <w:t>)</w:t>
        </w:r>
        <w:r w:rsidR="007D29B0">
          <w:rPr>
            <w:lang w:val="en-GB"/>
          </w:rPr>
          <w:t xml:space="preserve"> </w:t>
        </w:r>
        <w:r w:rsidRPr="007B522C">
          <w:rPr>
            <w:lang w:val="en-GB"/>
          </w:rPr>
          <w:t xml:space="preserve">is at most ~20 %, which </w:t>
        </w:r>
        <w:r w:rsidRPr="007B522C">
          <w:rPr>
            <w:lang w:val="en-GB"/>
          </w:rPr>
          <w:lastRenderedPageBreak/>
          <w:t>corresponds to ~0.2</w:t>
        </w:r>
        <w:r w:rsidR="007D29B0">
          <w:rPr>
            <w:lang w:val="en-GB"/>
          </w:rPr>
          <w:t>-</w:t>
        </w:r>
        <w:r w:rsidRPr="007B522C">
          <w:rPr>
            <w:lang w:val="en-GB"/>
          </w:rPr>
          <w:t xml:space="preserve">0.4 km at depths representative of the Halemaʻumaʻu reservoir </w:t>
        </w:r>
        <w:r w:rsidR="00CB6366">
          <w:rPr>
            <w:lang w:val="en-GB"/>
          </w:rPr>
          <w:t>(</w:t>
        </w:r>
        <w:r w:rsidRPr="007B522C">
          <w:rPr>
            <w:lang w:val="en-GB"/>
          </w:rPr>
          <w:t xml:space="preserve">1-2 km), and ~0.6-1 km at the depths of the </w:t>
        </w:r>
        <w:r w:rsidR="007C5202">
          <w:rPr>
            <w:lang w:val="en-GB"/>
          </w:rPr>
          <w:t>S</w:t>
        </w:r>
        <w:r w:rsidRPr="007B522C">
          <w:rPr>
            <w:lang w:val="en-GB"/>
          </w:rPr>
          <w:t>outh</w:t>
        </w:r>
        <w:r w:rsidR="007C5202">
          <w:rPr>
            <w:lang w:val="en-GB"/>
          </w:rPr>
          <w:t>-</w:t>
        </w:r>
        <w:r w:rsidRPr="007B522C">
          <w:rPr>
            <w:lang w:val="en-GB"/>
          </w:rPr>
          <w:t>Caldera reservoir (3-5 km</w:t>
        </w:r>
        <w:r w:rsidR="007D29B0">
          <w:rPr>
            <w:lang w:val="en-GB"/>
          </w:rPr>
          <w:t>;</w:t>
        </w:r>
        <w:r w:rsidRPr="007B522C">
          <w:rPr>
            <w:lang w:val="en-GB"/>
          </w:rPr>
          <w:t xml:space="preserve"> Fig. 1b and Fig. </w:t>
        </w:r>
        <w:r>
          <w:rPr>
            <w:lang w:val="en-GB"/>
          </w:rPr>
          <w:t>S3</w:t>
        </w:r>
        <w:r w:rsidRPr="007B522C">
          <w:rPr>
            <w:lang w:val="en-GB"/>
          </w:rPr>
          <w:t>-</w:t>
        </w:r>
        <w:r>
          <w:rPr>
            <w:lang w:val="en-GB"/>
          </w:rPr>
          <w:t>S6</w:t>
        </w:r>
        <w:r w:rsidRPr="007B522C">
          <w:rPr>
            <w:lang w:val="en-GB"/>
          </w:rPr>
          <w:t xml:space="preserve">). These errors are of similar magnitude to those associated with the conversion of pressures to depths through an estimate of crustal density (an issue affecting all petrological barometers). </w:t>
        </w:r>
      </w:ins>
    </w:p>
    <w:p w14:paraId="4F7E2599" w14:textId="04844E50" w:rsidR="00B90F91" w:rsidRPr="007B522C" w:rsidRDefault="00834561">
      <w:pPr>
        <w:pStyle w:val="Text"/>
        <w:spacing w:line="480" w:lineRule="auto"/>
        <w:jc w:val="both"/>
        <w:rPr>
          <w:rPrChange w:id="149" w:author="Charlotte Devitre" w:date="2024-04-22T18:15:00Z" w16du:dateUtc="2024-04-23T01:15:00Z">
            <w:rPr>
              <w:rFonts w:ascii="Times New Roman" w:hAnsi="Times New Roman"/>
              <w:color w:val="000000"/>
              <w:sz w:val="24"/>
              <w:lang w:val="en-GB"/>
            </w:rPr>
          </w:rPrChange>
        </w:rPr>
        <w:pPrChange w:id="150" w:author="Charlotte Devitre" w:date="2024-04-22T18:15:00Z" w16du:dateUtc="2024-04-23T01:15:00Z">
          <w:pPr>
            <w:pBdr>
              <w:top w:val="nil"/>
              <w:left w:val="nil"/>
              <w:bottom w:val="nil"/>
              <w:right w:val="nil"/>
              <w:between w:val="nil"/>
            </w:pBdr>
            <w:spacing w:after="0" w:line="480" w:lineRule="auto"/>
            <w:ind w:firstLine="720"/>
            <w:contextualSpacing/>
            <w:jc w:val="both"/>
          </w:pPr>
        </w:pPrChange>
      </w:pPr>
      <w:ins w:id="151" w:author="Charlotte Devitre" w:date="2024-04-22T18:15:00Z" w16du:dateUtc="2024-04-23T01:15:00Z">
        <w:r>
          <w:rPr>
            <w:lang w:val="en-GB"/>
          </w:rPr>
          <w:t>R</w:t>
        </w:r>
        <w:r w:rsidR="00B90F91" w:rsidRPr="007B522C">
          <w:rPr>
            <w:lang w:val="en-GB"/>
          </w:rPr>
          <w:t xml:space="preserve">ecent studies have speculated that </w:t>
        </w:r>
        <w:r>
          <w:rPr>
            <w:lang w:val="en-GB"/>
          </w:rPr>
          <w:t>fluid-inclusion</w:t>
        </w:r>
        <w:r w:rsidR="00B90F91" w:rsidRPr="007B522C">
          <w:rPr>
            <w:lang w:val="en-GB"/>
          </w:rPr>
          <w:t xml:space="preserve"> barometry c</w:t>
        </w:r>
        <w:r w:rsidR="00B60F9C">
          <w:rPr>
            <w:lang w:val="en-GB"/>
          </w:rPr>
          <w:t>ould</w:t>
        </w:r>
        <w:r w:rsidR="00B90F91" w:rsidRPr="007B522C">
          <w:rPr>
            <w:lang w:val="en-GB"/>
          </w:rPr>
          <w:t xml:space="preserve"> be performed quickly enough to be useful for near real-time volcano monitoring </w:t>
        </w:r>
        <w:r w:rsidR="00B90F91" w:rsidRPr="007B522C">
          <w:rPr>
            <w:lang w:val="en-GB"/>
          </w:rPr>
          <w:fldChar w:fldCharType="begin"/>
        </w:r>
        <w:r w:rsidR="00C3296A">
          <w:rPr>
            <w:lang w:val="en-GB"/>
          </w:rPr>
          <w:instrText xml:space="preserve"> ADDIN ZOTERO_ITEM CSL_CITATION {"citationID":"McJKzOKg","properties":{"formattedCitation":"(Dayton {\\i{}et al.}, 2023; Zanon {\\i{}et al.}, 2024)","plainCitation":"(Dayton et al., 2023; Zanon et al., 2024)","noteIndex":0},"citationItems":[{"id":1923,"uris":["http://zotero.org/users/9451925/items/E29P4B6S"],"itemData":{"id":1923,"type":"article-journal","abstract":"The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J."}],"issued":{"date-parts":[["2023",2,8]]}}},{"id":2115,"uris":["http://zotero.org/users/9451925/items/Q3NXUI6R"],"itemData":{"id":2115,"type":"article-journal","abstract":"Fluid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C3296A" w:rsidRPr="00C3296A">
          <w:t xml:space="preserve">(Dayton </w:t>
        </w:r>
        <w:r w:rsidR="00C3296A" w:rsidRPr="00C3296A">
          <w:rPr>
            <w:i/>
            <w:iCs/>
          </w:rPr>
          <w:t>et al.</w:t>
        </w:r>
        <w:r w:rsidR="00C3296A" w:rsidRPr="00C3296A">
          <w:t xml:space="preserve">, 2023; Zanon </w:t>
        </w:r>
        <w:r w:rsidR="00C3296A" w:rsidRPr="00C3296A">
          <w:rPr>
            <w:i/>
            <w:iCs/>
          </w:rPr>
          <w:t>et al.</w:t>
        </w:r>
        <w:r w:rsidR="00C3296A" w:rsidRPr="00C3296A">
          <w:t>, 2024)</w:t>
        </w:r>
        <w:r w:rsidR="00B90F91" w:rsidRPr="007B522C">
          <w:fldChar w:fldCharType="end"/>
        </w:r>
        <w:r w:rsidR="00B90F91" w:rsidRPr="007B522C">
          <w:rPr>
            <w:lang w:val="en-GB"/>
          </w:rPr>
          <w:t xml:space="preserve">. </w:t>
        </w:r>
        <w:r w:rsidR="00B60F9C">
          <w:rPr>
            <w:lang w:val="en-GB"/>
          </w:rPr>
          <w:t>Here, we</w:t>
        </w:r>
        <w:r w:rsidR="00B90F91" w:rsidRPr="007B522C">
          <w:rPr>
            <w:lang w:val="en-GB"/>
          </w:rPr>
          <w:t xml:space="preserve"> </w:t>
        </w:r>
        <w:r w:rsidR="00B60F9C">
          <w:rPr>
            <w:lang w:val="en-GB"/>
          </w:rPr>
          <w:t xml:space="preserve">performed a </w:t>
        </w:r>
        <w:r w:rsidR="007D29B0">
          <w:rPr>
            <w:lang w:val="en-GB"/>
          </w:rPr>
          <w:t xml:space="preserve">near </w:t>
        </w:r>
        <w:r w:rsidR="00B60F9C">
          <w:rPr>
            <w:lang w:val="en-GB"/>
          </w:rPr>
          <w:t xml:space="preserve">real-time simulation to </w:t>
        </w:r>
        <w:r w:rsidR="00B90F91" w:rsidRPr="007B522C">
          <w:rPr>
            <w:lang w:val="en-GB"/>
          </w:rPr>
          <w:t xml:space="preserve">rigorously assess how quickly </w:t>
        </w:r>
        <w:r w:rsidR="004E38D9">
          <w:rPr>
            <w:lang w:val="en-GB"/>
          </w:rPr>
          <w:t>fluid-inclusion</w:t>
        </w:r>
      </w:ins>
      <w:r w:rsidR="00B90F91" w:rsidRPr="007B522C">
        <w:rPr>
          <w:lang w:val="en-GB"/>
          <w:rPrChange w:id="152" w:author="Charlotte Devitre" w:date="2024-04-22T18:15:00Z" w16du:dateUtc="2024-04-23T01:15:00Z">
            <w:rPr>
              <w:color w:val="000000"/>
              <w:lang w:val="en-GB"/>
            </w:rPr>
          </w:rPrChange>
        </w:rPr>
        <w:t xml:space="preserve"> depths can be obtained from erupted material, and whether these timescales are short enough to have </w:t>
      </w:r>
      <w:del w:id="153" w:author="Charlotte Devitre" w:date="2024-04-22T18:15:00Z" w16du:dateUtc="2024-04-23T01:15:00Z">
        <w:r w:rsidR="007C368E" w:rsidRPr="001F7D93">
          <w:rPr>
            <w:color w:val="000000"/>
            <w:lang w:val="en-GB"/>
          </w:rPr>
          <w:delText xml:space="preserve">use as </w:delText>
        </w:r>
        <w:r w:rsidR="00BE54B8" w:rsidRPr="001F7D93">
          <w:rPr>
            <w:color w:val="000000"/>
            <w:lang w:val="en-GB"/>
          </w:rPr>
          <w:delText xml:space="preserve">a </w:delText>
        </w:r>
        <w:r w:rsidR="007310C9" w:rsidRPr="001F7D93">
          <w:rPr>
            <w:color w:val="000000"/>
            <w:lang w:val="en-GB"/>
          </w:rPr>
          <w:delText xml:space="preserve">real-time monitoring tool. </w:delText>
        </w:r>
      </w:del>
      <w:ins w:id="154" w:author="Charlotte Devitre" w:date="2024-04-22T18:15:00Z" w16du:dateUtc="2024-04-23T01:15:00Z">
        <w:r w:rsidR="00B90F91" w:rsidRPr="007B522C">
          <w:rPr>
            <w:lang w:val="en-GB"/>
          </w:rPr>
          <w:t xml:space="preserve">utility as a petrological monitoring tool. The </w:t>
        </w:r>
        <w:r w:rsidR="00B90F91" w:rsidRPr="007B522C">
          <w:t xml:space="preserve">CONVERSE Hawai‘i Scientific Advisory Committee </w:t>
        </w:r>
        <w:r w:rsidR="00B90F91" w:rsidRPr="007B522C">
          <w:fldChar w:fldCharType="begin"/>
        </w:r>
        <w:r w:rsidR="00C3296A">
          <w:instrText xml:space="preserve"> ADDIN ZOTERO_ITEM CSL_CITATION {"citationID":"GDSQzjPt","properties":{"formattedCitation":"(Cooper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B90F91" w:rsidRPr="007B522C">
          <w:fldChar w:fldCharType="separate"/>
        </w:r>
        <w:r w:rsidR="00C3296A" w:rsidRPr="00C3296A">
          <w:t xml:space="preserve">(Cooper </w:t>
        </w:r>
        <w:r w:rsidR="00C3296A" w:rsidRPr="00C3296A">
          <w:rPr>
            <w:i/>
            <w:iCs/>
          </w:rPr>
          <w:t>et al.</w:t>
        </w:r>
        <w:r w:rsidR="00C3296A" w:rsidRPr="00C3296A">
          <w:t>, 2023)</w:t>
        </w:r>
        <w:r w:rsidR="00B90F91" w:rsidRPr="007B522C">
          <w:fldChar w:fldCharType="end"/>
        </w:r>
        <w:r w:rsidR="00B90F91" w:rsidRPr="007B522C">
          <w:t xml:space="preserve"> specifically recommended that key science questions should be identified, and pre-planning science activities performed, to facilitate more rapid implementation across a broader scientific group during hazardous eruptions. </w:t>
        </w:r>
        <w:r w:rsidR="00B90F91" w:rsidRPr="007B522C">
          <w:rPr>
            <w:lang w:val="en-GB"/>
          </w:rPr>
          <w:t xml:space="preserve">Performing these simulations during relatively small, low hazard eruptions (as here) or as hypothetical simulations (e.g., </w:t>
        </w:r>
        <w:r w:rsidR="00B90F91">
          <w:rPr>
            <w:lang w:val="en-GB"/>
          </w:rPr>
          <w:t xml:space="preserve"> </w:t>
        </w:r>
        <w:r w:rsidR="00B90F91" w:rsidRPr="007B522C">
          <w:rPr>
            <w:lang w:val="en-GB"/>
          </w:rPr>
          <w:fldChar w:fldCharType="begin"/>
        </w:r>
        <w:r w:rsidR="00C3296A">
          <w:rPr>
            <w:lang w:val="en-GB"/>
          </w:rPr>
          <w:instrText xml:space="preserve"> ADDIN ZOTERO_ITEM CSL_CITATION {"citationID":"n02ZawQN","properties":{"formattedCitation":"(Andrews {\\i{}et al.}, 2019)","plainCitation":"(Andrews et al., 2019)","noteIndex":0},"citationItems":[{"id":2117,"uris":["http://zotero.org/users/9451925/items/LL9B6A85"],"itemData":{"id":2117,"type":"paper-conference","abstract":"Interpreting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7D29B0">
          <w:rPr>
            <w:lang w:val="en-GB"/>
          </w:rPr>
          <w:t xml:space="preserve">iron-out bottlenecks </w:t>
        </w:r>
        <w:r w:rsidR="00B90F91" w:rsidRPr="007B522C">
          <w:rPr>
            <w:lang w:val="en-GB"/>
          </w:rPr>
          <w:t xml:space="preserve">so that we are as prepared as possible for the next large volcanic crisis </w:t>
        </w:r>
        <w:r w:rsidR="00B90F91" w:rsidRPr="007B522C">
          <w:rPr>
            <w:lang w:val="en-GB"/>
          </w:rPr>
          <w:fldChar w:fldCharType="begin"/>
        </w:r>
        <w:r w:rsidR="00C3296A">
          <w:rPr>
            <w:lang w:val="en-GB"/>
          </w:rPr>
          <w:instrText xml:space="preserve"> ADDIN ZOTERO_ITEM CSL_CITATION {"citationID":"iQDKi7ME","properties":{"formattedCitation":"(Dietterich and Neal, 2022)","plainCitation":"(Dietterich and Neal, 2022)","noteIndex":0},"citationItems":[{"id":2119,"uris":["http://zotero.org/users/9451925/items/R284DRTX"],"itemData":{"id":2119,"type":"article-journal","abstract":"Volcano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(Dietterich and Neal, 2022)</w:t>
        </w:r>
        <w:r w:rsidR="00B90F91" w:rsidRPr="007B522C">
          <w:fldChar w:fldCharType="end"/>
        </w:r>
        <w:r w:rsidR="00B90F91" w:rsidRPr="007B522C">
          <w:rPr>
            <w:lang w:val="en-GB"/>
          </w:rPr>
          <w:t xml:space="preserve">. Importantly, this simulation revealed that </w:t>
        </w:r>
        <w:r w:rsidR="001E7259">
          <w:rPr>
            <w:lang w:val="en-GB"/>
          </w:rPr>
          <w:t>rapid-response</w:t>
        </w:r>
        <w:r w:rsidR="00B90F91" w:rsidRPr="007B522C">
          <w:rPr>
            <w:lang w:val="en-GB"/>
          </w:rPr>
          <w:t xml:space="preserve"> </w:t>
        </w:r>
        <w:r>
          <w:rPr>
            <w:lang w:val="en-GB"/>
          </w:rPr>
          <w:t>fluid-inclusion</w:t>
        </w:r>
        <w:r w:rsidR="00B90F91" w:rsidRPr="007B522C">
          <w:rPr>
            <w:lang w:val="en-GB"/>
          </w:rPr>
          <w:t xml:space="preserve"> work in collaboration with academic institutions </w:t>
        </w:r>
        <w:r w:rsidR="00B90F91" w:rsidRPr="007B522C">
          <w:t>was not taxing on observatory staff and can be employed during future eruptions.</w:t>
        </w:r>
      </w:ins>
    </w:p>
    <w:p w14:paraId="62BD0929" w14:textId="77777777" w:rsidR="007C368E" w:rsidRPr="001F7D93" w:rsidRDefault="00BD52C9" w:rsidP="00994067">
      <w:pPr>
        <w:pBdr>
          <w:top w:val="nil"/>
          <w:left w:val="nil"/>
          <w:bottom w:val="nil"/>
          <w:right w:val="nil"/>
          <w:between w:val="nil"/>
        </w:pBdr>
        <w:spacing w:after="0" w:line="480" w:lineRule="auto"/>
        <w:contextualSpacing/>
        <w:jc w:val="both"/>
        <w:rPr>
          <w:del w:id="155" w:author="Charlotte Devitre" w:date="2024-04-22T18:15:00Z" w16du:dateUtc="2024-04-23T01:15:00Z"/>
          <w:rFonts w:ascii="Times New Roman" w:hAnsi="Times New Roman" w:cs="Times New Roman"/>
          <w:color w:val="000000"/>
          <w:sz w:val="24"/>
          <w:lang w:val="en-GB"/>
        </w:rPr>
      </w:pPr>
      <w:del w:id="156" w:author="Charlotte Devitre" w:date="2024-04-22T18:15:00Z" w16du:dateUtc="2024-04-23T01:15:00Z">
        <w:r w:rsidRPr="001F7D93">
          <w:rPr>
            <w:rFonts w:ascii="Times New Roman" w:hAnsi="Times New Roman" w:cs="Times New Roman"/>
            <w:color w:val="000000"/>
            <w:sz w:val="24"/>
            <w:lang w:val="en-GB"/>
          </w:rPr>
          <w:tab/>
        </w:r>
        <w:r w:rsidR="00BE54B8" w:rsidRPr="001F7D93">
          <w:rPr>
            <w:rFonts w:ascii="Times New Roman" w:hAnsi="Times New Roman" w:cs="Times New Roman"/>
            <w:color w:val="000000"/>
            <w:sz w:val="24"/>
            <w:lang w:val="en-GB"/>
          </w:rPr>
          <w:delText xml:space="preserve">The eruption </w:delText>
        </w:r>
        <w:r w:rsidR="001250BF" w:rsidRPr="001F7D93">
          <w:rPr>
            <w:rFonts w:ascii="Times New Roman" w:hAnsi="Times New Roman" w:cs="Times New Roman"/>
            <w:color w:val="000000"/>
            <w:sz w:val="24"/>
            <w:lang w:val="en-GB"/>
          </w:rPr>
          <w:delText xml:space="preserve">onset </w:delText>
        </w:r>
        <w:r w:rsidR="00BE54B8" w:rsidRPr="001F7D93">
          <w:rPr>
            <w:rFonts w:ascii="Times New Roman" w:hAnsi="Times New Roman" w:cs="Times New Roman"/>
            <w:color w:val="000000"/>
            <w:sz w:val="24"/>
            <w:lang w:val="en-GB"/>
          </w:rPr>
          <w:delText xml:space="preserve">of Kīlauea volcano on September 10, 2023 </w:delText>
        </w:r>
        <w:r w:rsidR="00063BDF" w:rsidRPr="001F7D93">
          <w:rPr>
            <w:rFonts w:ascii="Times New Roman" w:hAnsi="Times New Roman" w:cs="Times New Roman"/>
            <w:color w:val="000000"/>
            <w:sz w:val="24"/>
            <w:lang w:val="en-GB"/>
          </w:rPr>
          <w:delText>provided</w:delText>
        </w:r>
        <w:r w:rsidR="00BE54B8" w:rsidRPr="001F7D93">
          <w:rPr>
            <w:rFonts w:ascii="Times New Roman" w:hAnsi="Times New Roman" w:cs="Times New Roman"/>
            <w:color w:val="000000"/>
            <w:sz w:val="24"/>
            <w:lang w:val="en-GB"/>
          </w:rPr>
          <w:delText xml:space="preserve"> an unprecedented opportunity to test the validity of this method </w:delText>
        </w:r>
        <w:r w:rsidR="001250BF" w:rsidRPr="001F7D93">
          <w:rPr>
            <w:rFonts w:ascii="Times New Roman" w:hAnsi="Times New Roman" w:cs="Times New Roman"/>
            <w:color w:val="000000"/>
            <w:sz w:val="24"/>
            <w:lang w:val="en-GB"/>
          </w:rPr>
          <w:delText>during a</w:delText>
        </w:r>
        <w:r w:rsidR="00BE54B8" w:rsidRPr="001F7D93">
          <w:rPr>
            <w:rFonts w:ascii="Times New Roman" w:hAnsi="Times New Roman" w:cs="Times New Roman"/>
            <w:color w:val="000000"/>
            <w:sz w:val="24"/>
            <w:lang w:val="en-GB"/>
          </w:rPr>
          <w:delText xml:space="preserve"> response, given that depths of</w:delText>
        </w:r>
        <w:r w:rsidR="00063BDF" w:rsidRPr="001F7D93">
          <w:rPr>
            <w:rFonts w:ascii="Times New Roman" w:hAnsi="Times New Roman" w:cs="Times New Roman"/>
            <w:color w:val="000000"/>
            <w:sz w:val="24"/>
            <w:lang w:val="en-GB"/>
          </w:rPr>
          <w:delText xml:space="preserve"> the main</w:delText>
        </w:r>
        <w:r w:rsidR="00BE54B8" w:rsidRPr="001F7D93">
          <w:rPr>
            <w:rFonts w:ascii="Times New Roman" w:hAnsi="Times New Roman" w:cs="Times New Roman"/>
            <w:color w:val="000000"/>
            <w:sz w:val="24"/>
            <w:lang w:val="en-GB"/>
          </w:rPr>
          <w:delText xml:space="preserve"> magma storage </w:delText>
        </w:r>
        <w:r w:rsidR="00063BDF" w:rsidRPr="001F7D93">
          <w:rPr>
            <w:rFonts w:ascii="Times New Roman" w:hAnsi="Times New Roman" w:cs="Times New Roman"/>
            <w:color w:val="000000"/>
            <w:sz w:val="24"/>
            <w:lang w:val="en-GB"/>
          </w:rPr>
          <w:delText xml:space="preserve">regions </w:delText>
        </w:r>
        <w:r w:rsidR="00BE54B8" w:rsidRPr="001F7D93">
          <w:rPr>
            <w:rFonts w:ascii="Times New Roman" w:hAnsi="Times New Roman" w:cs="Times New Roman"/>
            <w:color w:val="000000"/>
            <w:sz w:val="24"/>
            <w:lang w:val="en-GB"/>
          </w:rPr>
          <w:delText xml:space="preserve">at this volcano have been well constrained by </w:delText>
        </w:r>
        <w:r w:rsidR="00BE54B8" w:rsidRPr="001F7D93">
          <w:rPr>
            <w:rFonts w:ascii="Times New Roman" w:hAnsi="Times New Roman" w:cs="Times New Roman"/>
            <w:color w:val="000000"/>
            <w:sz w:val="24"/>
            <w:lang w:val="en-GB"/>
          </w:rPr>
          <w:lastRenderedPageBreak/>
          <w:delText xml:space="preserve">various independent geophysical and petrological methods, including </w:delText>
        </w:r>
        <w:r w:rsidR="00063BDF" w:rsidRPr="001F7D93">
          <w:rPr>
            <w:rFonts w:ascii="Times New Roman" w:hAnsi="Times New Roman" w:cs="Times New Roman"/>
            <w:color w:val="000000"/>
            <w:sz w:val="24"/>
            <w:lang w:val="en-GB"/>
          </w:rPr>
          <w:delText xml:space="preserve">prior </w:delText>
        </w:r>
        <w:r w:rsidR="00BE54B8" w:rsidRPr="001F7D93">
          <w:rPr>
            <w:rFonts w:ascii="Times New Roman" w:hAnsi="Times New Roman" w:cs="Times New Roman"/>
            <w:color w:val="000000"/>
            <w:sz w:val="24"/>
            <w:lang w:val="en-GB"/>
          </w:rPr>
          <w:delText>FI barometry</w:delText>
        </w:r>
        <w:r w:rsidR="005D60B7">
          <w:rPr>
            <w:rFonts w:ascii="Times New Roman" w:hAnsi="Times New Roman" w:cs="Times New Roman"/>
            <w:color w:val="000000"/>
            <w:sz w:val="24"/>
            <w:lang w:val="en-GB"/>
          </w:rPr>
          <w:delText xml:space="preserve"> </w:delTex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delInstrText xml:space="preserve"> ADDIN ZOTERO_ITEM CSL_CITATION {"citationID":"U7XABabg","properties":{"formattedCitation":"(DeVitre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rPr>
          <w:delText>(DeVitre and Wieser, 2023)</w:delTex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delText>.</w:delText>
        </w:r>
        <w:r w:rsidR="009B406F" w:rsidRPr="001F7D93">
          <w:rPr>
            <w:rFonts w:ascii="Times New Roman" w:hAnsi="Times New Roman" w:cs="Times New Roman"/>
            <w:color w:val="000000"/>
            <w:sz w:val="24"/>
            <w:lang w:val="en-GB"/>
          </w:rPr>
          <w:delText xml:space="preserve"> </w:delText>
        </w:r>
        <w:r w:rsidR="00041AF6" w:rsidRPr="001F7D93">
          <w:rPr>
            <w:rFonts w:ascii="Times New Roman" w:hAnsi="Times New Roman" w:cs="Times New Roman"/>
            <w:color w:val="000000"/>
            <w:sz w:val="24"/>
            <w:lang w:val="en-GB"/>
          </w:rPr>
          <w:delText>Tephra samples representing the first ~</w:delText>
        </w:r>
        <w:r w:rsidR="00291EC1" w:rsidRPr="001F7D93">
          <w:rPr>
            <w:rFonts w:ascii="Times New Roman" w:hAnsi="Times New Roman" w:cs="Times New Roman"/>
            <w:color w:val="000000"/>
            <w:sz w:val="24"/>
            <w:lang w:val="en-GB"/>
          </w:rPr>
          <w:delText xml:space="preserve">14 </w:delText>
        </w:r>
        <w:r w:rsidR="00041AF6" w:rsidRPr="001F7D93">
          <w:rPr>
            <w:rFonts w:ascii="Times New Roman" w:hAnsi="Times New Roman" w:cs="Times New Roman"/>
            <w:color w:val="000000"/>
            <w:sz w:val="24"/>
            <w:lang w:val="en-GB"/>
          </w:rPr>
          <w:delText xml:space="preserve">hours of the </w:delText>
        </w:r>
        <w:r w:rsidR="009B406F" w:rsidRPr="001F7D93">
          <w:rPr>
            <w:rFonts w:ascii="Times New Roman" w:hAnsi="Times New Roman" w:cs="Times New Roman"/>
            <w:color w:val="000000"/>
            <w:sz w:val="24"/>
            <w:lang w:val="en-GB"/>
          </w:rPr>
          <w:delText xml:space="preserve">September </w:delText>
        </w:r>
        <w:r w:rsidR="00041AF6" w:rsidRPr="001F7D93">
          <w:rPr>
            <w:rFonts w:ascii="Times New Roman" w:hAnsi="Times New Roman" w:cs="Times New Roman"/>
            <w:color w:val="000000"/>
            <w:sz w:val="24"/>
            <w:lang w:val="en-GB"/>
          </w:rPr>
          <w:delText xml:space="preserve">2023 eruption were collected by </w:delText>
        </w:r>
        <w:r w:rsidR="001F6599" w:rsidRPr="001F7D93">
          <w:rPr>
            <w:rFonts w:ascii="Times New Roman" w:hAnsi="Times New Roman" w:cs="Times New Roman"/>
            <w:color w:val="000000"/>
            <w:sz w:val="24"/>
            <w:lang w:val="en-GB"/>
          </w:rPr>
          <w:delText>Hawa</w:delText>
        </w:r>
        <w:r w:rsidR="009B406F" w:rsidRPr="001F7D93">
          <w:rPr>
            <w:rFonts w:ascii="Times New Roman" w:hAnsi="Times New Roman" w:cs="Times New Roman"/>
            <w:color w:val="000000"/>
            <w:sz w:val="24"/>
            <w:lang w:val="en-GB"/>
          </w:rPr>
          <w:delText>iian</w:delText>
        </w:r>
        <w:r w:rsidR="00041AF6" w:rsidRPr="001F7D93">
          <w:rPr>
            <w:rFonts w:ascii="Times New Roman" w:hAnsi="Times New Roman" w:cs="Times New Roman"/>
            <w:color w:val="000000"/>
            <w:sz w:val="24"/>
            <w:lang w:val="en-GB"/>
          </w:rPr>
          <w:delText xml:space="preserve"> Volcano Observatory (HVO)</w:delText>
        </w:r>
        <w:r w:rsidR="009B406F" w:rsidRPr="001F7D93">
          <w:rPr>
            <w:rFonts w:ascii="Times New Roman" w:hAnsi="Times New Roman" w:cs="Times New Roman"/>
            <w:color w:val="000000"/>
            <w:sz w:val="24"/>
            <w:lang w:val="en-GB"/>
          </w:rPr>
          <w:delText xml:space="preserve"> geologists</w:delText>
        </w:r>
        <w:r w:rsidR="00041AF6" w:rsidRPr="001F7D93">
          <w:rPr>
            <w:rFonts w:ascii="Times New Roman" w:hAnsi="Times New Roman" w:cs="Times New Roman"/>
            <w:color w:val="000000"/>
            <w:sz w:val="24"/>
            <w:lang w:val="en-GB"/>
          </w:rPr>
          <w:delText xml:space="preserve"> on Sept</w:delText>
        </w:r>
        <w:r w:rsidR="001250BF" w:rsidRPr="001F7D93">
          <w:rPr>
            <w:rFonts w:ascii="Times New Roman" w:hAnsi="Times New Roman" w:cs="Times New Roman"/>
            <w:color w:val="000000"/>
            <w:sz w:val="24"/>
            <w:lang w:val="en-GB"/>
          </w:rPr>
          <w:delText>ember</w:delText>
        </w:r>
        <w:r w:rsidR="00041AF6" w:rsidRPr="001F7D93">
          <w:rPr>
            <w:rFonts w:ascii="Times New Roman" w:hAnsi="Times New Roman" w:cs="Times New Roman"/>
            <w:color w:val="000000"/>
            <w:sz w:val="24"/>
            <w:lang w:val="en-GB"/>
          </w:rPr>
          <w:delText xml:space="preserve"> </w:delText>
        </w:r>
        <w:r w:rsidR="009B406F" w:rsidRPr="001F7D93">
          <w:rPr>
            <w:rFonts w:ascii="Times New Roman" w:hAnsi="Times New Roman" w:cs="Times New Roman"/>
            <w:color w:val="000000"/>
            <w:sz w:val="24"/>
            <w:lang w:val="en-GB"/>
          </w:rPr>
          <w:delText>12</w:delText>
        </w:r>
        <w:r w:rsidR="006C5F23" w:rsidRPr="001F7D93">
          <w:rPr>
            <w:rFonts w:ascii="Times New Roman" w:hAnsi="Times New Roman" w:cs="Times New Roman"/>
            <w:color w:val="000000"/>
            <w:sz w:val="24"/>
            <w:lang w:val="en-GB"/>
          </w:rPr>
          <w:delText xml:space="preserve"> and mailed to UC Berkeley on September 15</w:delText>
        </w:r>
        <w:r w:rsidR="006C5F23" w:rsidRPr="001F7D93">
          <w:rPr>
            <w:rFonts w:ascii="Times New Roman" w:hAnsi="Times New Roman" w:cs="Times New Roman"/>
            <w:color w:val="000000"/>
            <w:sz w:val="24"/>
            <w:vertAlign w:val="superscript"/>
            <w:lang w:val="en-GB"/>
          </w:rPr>
          <w:delText>th</w:delText>
        </w:r>
        <w:r w:rsidR="006C5F23" w:rsidRPr="001F7D93">
          <w:rPr>
            <w:rFonts w:ascii="Times New Roman" w:hAnsi="Times New Roman" w:cs="Times New Roman"/>
            <w:color w:val="000000"/>
            <w:sz w:val="24"/>
            <w:lang w:val="en-GB"/>
          </w:rPr>
          <w:delText xml:space="preserve"> (Fig. 1)</w:delText>
        </w:r>
        <w:r w:rsidR="00041AF6" w:rsidRPr="001F7D93">
          <w:rPr>
            <w:rFonts w:ascii="Times New Roman" w:hAnsi="Times New Roman" w:cs="Times New Roman"/>
            <w:color w:val="000000"/>
            <w:sz w:val="24"/>
            <w:lang w:val="en-GB"/>
          </w:rPr>
          <w:delText>.</w:delText>
        </w:r>
        <w:r w:rsidR="006C5F23" w:rsidRPr="001F7D93">
          <w:rPr>
            <w:rFonts w:ascii="Times New Roman" w:hAnsi="Times New Roman" w:cs="Times New Roman"/>
            <w:color w:val="000000"/>
            <w:sz w:val="24"/>
            <w:lang w:val="en-GB"/>
          </w:rPr>
          <w:delText xml:space="preserve"> </w:delText>
        </w:r>
      </w:del>
    </w:p>
    <w:p w14:paraId="09154948" w14:textId="77777777" w:rsidR="005D60B7" w:rsidRDefault="0046033E" w:rsidP="00B510BD">
      <w:pPr>
        <w:pBdr>
          <w:top w:val="nil"/>
          <w:left w:val="nil"/>
          <w:bottom w:val="nil"/>
          <w:right w:val="nil"/>
          <w:between w:val="nil"/>
        </w:pBdr>
        <w:spacing w:after="0" w:line="480" w:lineRule="auto"/>
        <w:ind w:firstLine="720"/>
        <w:contextualSpacing/>
        <w:jc w:val="both"/>
        <w:rPr>
          <w:del w:id="157" w:author="Charlotte Devitre" w:date="2024-04-22T18:15:00Z" w16du:dateUtc="2024-04-23T01:15:00Z"/>
          <w:rFonts w:ascii="Times New Roman" w:hAnsi="Times New Roman" w:cs="Times New Roman"/>
          <w:color w:val="000000"/>
          <w:sz w:val="24"/>
          <w:lang w:val="en-GB"/>
        </w:rPr>
      </w:pPr>
      <w:del w:id="158" w:author="Charlotte Devitre" w:date="2024-04-22T18:15:00Z" w16du:dateUtc="2024-04-23T01:15:00Z">
        <w:r w:rsidRPr="001F7D93">
          <w:rPr>
            <w:rFonts w:ascii="Times New Roman" w:hAnsi="Times New Roman" w:cs="Times New Roman"/>
            <w:color w:val="000000"/>
            <w:sz w:val="24"/>
            <w:lang w:val="en-GB"/>
          </w:rPr>
          <w:delText>Our simulation</w:delText>
        </w:r>
        <w:r w:rsidR="007C368E" w:rsidRPr="001F7D93">
          <w:rPr>
            <w:rFonts w:ascii="Times New Roman" w:hAnsi="Times New Roman" w:cs="Times New Roman"/>
            <w:color w:val="000000"/>
            <w:sz w:val="24"/>
            <w:lang w:val="en-GB"/>
          </w:rPr>
          <w:delText xml:space="preserve"> started on Sept</w:delText>
        </w:r>
        <w:r w:rsidR="001250BF" w:rsidRPr="001F7D93">
          <w:rPr>
            <w:rFonts w:ascii="Times New Roman" w:hAnsi="Times New Roman" w:cs="Times New Roman"/>
            <w:color w:val="000000"/>
            <w:sz w:val="24"/>
            <w:lang w:val="en-GB"/>
          </w:rPr>
          <w:delText>ember</w:delText>
        </w:r>
        <w:r w:rsidR="007C368E" w:rsidRPr="001F7D93">
          <w:rPr>
            <w:rFonts w:ascii="Times New Roman" w:hAnsi="Times New Roman" w:cs="Times New Roman"/>
            <w:color w:val="000000"/>
            <w:sz w:val="24"/>
            <w:lang w:val="en-GB"/>
          </w:rPr>
          <w:delText xml:space="preserve"> 20 at 9 am</w:delText>
        </w:r>
        <w:r w:rsidR="00291EC1" w:rsidRPr="001F7D93">
          <w:rPr>
            <w:rFonts w:ascii="Times New Roman" w:hAnsi="Times New Roman" w:cs="Times New Roman"/>
            <w:color w:val="000000"/>
            <w:sz w:val="24"/>
            <w:lang w:val="en-GB"/>
          </w:rPr>
          <w:delText xml:space="preserve"> PST</w:delText>
        </w:r>
        <w:r w:rsidR="007C368E" w:rsidRPr="001F7D93">
          <w:rPr>
            <w:rFonts w:ascii="Times New Roman" w:hAnsi="Times New Roman" w:cs="Times New Roman"/>
            <w:color w:val="000000"/>
            <w:sz w:val="24"/>
            <w:lang w:val="en-GB"/>
          </w:rPr>
          <w:delText xml:space="preserve"> </w:delText>
        </w:r>
        <w:r w:rsidR="00291EC1" w:rsidRPr="001F7D93">
          <w:rPr>
            <w:rFonts w:ascii="Times New Roman" w:hAnsi="Times New Roman" w:cs="Times New Roman"/>
            <w:color w:val="000000"/>
            <w:sz w:val="24"/>
            <w:lang w:val="en-GB"/>
          </w:rPr>
          <w:delText>(Day 1)</w:delText>
        </w:r>
        <w:r w:rsidR="006C5F23" w:rsidRPr="001F7D93">
          <w:rPr>
            <w:rFonts w:ascii="Times New Roman" w:hAnsi="Times New Roman" w:cs="Times New Roman"/>
            <w:color w:val="000000"/>
            <w:sz w:val="24"/>
            <w:lang w:val="en-GB"/>
          </w:rPr>
          <w:delText xml:space="preserve">, the morning after sample receipt </w:delText>
        </w:r>
        <w:r w:rsidRPr="001F7D93">
          <w:rPr>
            <w:rFonts w:ascii="Times New Roman" w:hAnsi="Times New Roman" w:cs="Times New Roman"/>
            <w:color w:val="000000"/>
            <w:sz w:val="24"/>
            <w:lang w:val="en-GB"/>
          </w:rPr>
          <w:delText>(Fig. 1)</w:delText>
        </w:r>
        <w:r w:rsidR="007C368E" w:rsidRPr="001F7D93">
          <w:rPr>
            <w:rFonts w:ascii="Times New Roman" w:hAnsi="Times New Roman" w:cs="Times New Roman"/>
            <w:color w:val="000000"/>
            <w:sz w:val="24"/>
            <w:lang w:val="en-GB"/>
          </w:rPr>
          <w:delText>. We used a production-line style workflow</w:delText>
        </w:r>
        <w:r w:rsidR="00073FA1" w:rsidRPr="001F7D93">
          <w:rPr>
            <w:rFonts w:ascii="Times New Roman" w:hAnsi="Times New Roman" w:cs="Times New Roman"/>
            <w:color w:val="000000"/>
            <w:sz w:val="24"/>
            <w:lang w:val="en-GB"/>
          </w:rPr>
          <w:delText xml:space="preserve"> involv</w:delText>
        </w:r>
        <w:r w:rsidR="009B406F" w:rsidRPr="001F7D93">
          <w:rPr>
            <w:rFonts w:ascii="Times New Roman" w:hAnsi="Times New Roman" w:cs="Times New Roman"/>
            <w:color w:val="000000"/>
            <w:sz w:val="24"/>
            <w:lang w:val="en-GB"/>
          </w:rPr>
          <w:delText>ing</w:delText>
        </w:r>
        <w:r w:rsidR="00073FA1" w:rsidRPr="001F7D93">
          <w:rPr>
            <w:rFonts w:ascii="Times New Roman" w:hAnsi="Times New Roman" w:cs="Times New Roman"/>
            <w:color w:val="000000"/>
            <w:sz w:val="24"/>
            <w:lang w:val="en-GB"/>
          </w:rPr>
          <w:delText xml:space="preserve"> two undergraduates, a 1</w:delText>
        </w:r>
        <w:r w:rsidR="00073FA1" w:rsidRPr="001F7D93">
          <w:rPr>
            <w:rFonts w:ascii="Times New Roman" w:hAnsi="Times New Roman" w:cs="Times New Roman"/>
            <w:color w:val="000000"/>
            <w:sz w:val="24"/>
            <w:vertAlign w:val="superscript"/>
            <w:lang w:val="en-GB"/>
          </w:rPr>
          <w:delText>st</w:delText>
        </w:r>
        <w:r w:rsidR="00073FA1" w:rsidRPr="001F7D93">
          <w:rPr>
            <w:rFonts w:ascii="Times New Roman" w:hAnsi="Times New Roman" w:cs="Times New Roman"/>
            <w:color w:val="000000"/>
            <w:sz w:val="24"/>
            <w:lang w:val="en-GB"/>
          </w:rPr>
          <w:delText xml:space="preserve"> year graduate student, a post</w:delText>
        </w:r>
        <w:r w:rsidR="001250BF" w:rsidRPr="001F7D93">
          <w:rPr>
            <w:rFonts w:ascii="Times New Roman" w:hAnsi="Times New Roman" w:cs="Times New Roman"/>
            <w:color w:val="000000"/>
            <w:sz w:val="24"/>
            <w:lang w:val="en-GB"/>
          </w:rPr>
          <w:delText>-</w:delText>
        </w:r>
        <w:r w:rsidR="00073FA1" w:rsidRPr="001F7D93">
          <w:rPr>
            <w:rFonts w:ascii="Times New Roman" w:hAnsi="Times New Roman" w:cs="Times New Roman"/>
            <w:color w:val="000000"/>
            <w:sz w:val="24"/>
            <w:lang w:val="en-GB"/>
          </w:rPr>
          <w:delText>doc</w:delText>
        </w:r>
        <w:r w:rsidR="001250BF" w:rsidRPr="001F7D93">
          <w:rPr>
            <w:rFonts w:ascii="Times New Roman" w:hAnsi="Times New Roman" w:cs="Times New Roman"/>
            <w:color w:val="000000"/>
            <w:sz w:val="24"/>
            <w:lang w:val="en-GB"/>
          </w:rPr>
          <w:delText>,</w:delText>
        </w:r>
        <w:r w:rsidR="00073FA1" w:rsidRPr="001F7D93">
          <w:rPr>
            <w:rFonts w:ascii="Times New Roman" w:hAnsi="Times New Roman" w:cs="Times New Roman"/>
            <w:color w:val="000000"/>
            <w:sz w:val="24"/>
            <w:lang w:val="en-GB"/>
          </w:rPr>
          <w:delText xml:space="preserve"> and an assistant professor</w:delText>
        </w:r>
        <w:r w:rsidR="007C368E" w:rsidRPr="001F7D93">
          <w:rPr>
            <w:rFonts w:ascii="Times New Roman" w:hAnsi="Times New Roman" w:cs="Times New Roman"/>
            <w:color w:val="000000"/>
            <w:sz w:val="24"/>
            <w:lang w:val="en-GB"/>
          </w:rPr>
          <w:delText xml:space="preserve">, with stations for crushing and sieving, </w:delText>
        </w:r>
        <w:r w:rsidR="001250BF" w:rsidRPr="001F7D93">
          <w:rPr>
            <w:rFonts w:ascii="Times New Roman" w:hAnsi="Times New Roman" w:cs="Times New Roman"/>
            <w:color w:val="000000"/>
            <w:sz w:val="24"/>
            <w:lang w:val="en-GB"/>
          </w:rPr>
          <w:delText xml:space="preserve">mineral </w:delText>
        </w:r>
        <w:r w:rsidR="007C368E" w:rsidRPr="001F7D93">
          <w:rPr>
            <w:rFonts w:ascii="Times New Roman" w:hAnsi="Times New Roman" w:cs="Times New Roman"/>
            <w:color w:val="000000"/>
            <w:sz w:val="24"/>
            <w:lang w:val="en-GB"/>
          </w:rPr>
          <w:delText xml:space="preserve">picking, </w:delText>
        </w:r>
        <w:r w:rsidR="001F6599" w:rsidRPr="001F7D93">
          <w:rPr>
            <w:rFonts w:ascii="Times New Roman" w:hAnsi="Times New Roman" w:cs="Times New Roman"/>
            <w:color w:val="000000"/>
            <w:sz w:val="24"/>
            <w:lang w:val="en-GB"/>
          </w:rPr>
          <w:delText>FI</w:delText>
        </w:r>
        <w:r w:rsidR="007C368E" w:rsidRPr="001F7D93">
          <w:rPr>
            <w:rFonts w:ascii="Times New Roman" w:hAnsi="Times New Roman" w:cs="Times New Roman"/>
            <w:color w:val="000000"/>
            <w:sz w:val="24"/>
            <w:lang w:val="en-GB"/>
          </w:rPr>
          <w:delText xml:space="preserve"> preparation, sample </w:delText>
        </w:r>
        <w:r w:rsidR="00364A58" w:rsidRPr="001F7D93">
          <w:rPr>
            <w:rFonts w:ascii="Times New Roman" w:hAnsi="Times New Roman" w:cs="Times New Roman"/>
            <w:color w:val="000000"/>
            <w:sz w:val="24"/>
            <w:lang w:val="en-GB"/>
          </w:rPr>
          <w:delText>cataloguing</w:delText>
        </w:r>
        <w:r w:rsidR="007C368E" w:rsidRPr="001F7D93">
          <w:rPr>
            <w:rFonts w:ascii="Times New Roman" w:hAnsi="Times New Roman" w:cs="Times New Roman"/>
            <w:color w:val="000000"/>
            <w:sz w:val="24"/>
            <w:lang w:val="en-GB"/>
          </w:rPr>
          <w:delText>, and analysis</w:delText>
        </w:r>
        <w:r w:rsidR="00073FA1" w:rsidRPr="001F7D93">
          <w:rPr>
            <w:rFonts w:ascii="Times New Roman" w:hAnsi="Times New Roman" w:cs="Times New Roman"/>
            <w:color w:val="000000"/>
            <w:sz w:val="24"/>
            <w:lang w:val="en-GB"/>
          </w:rPr>
          <w:delText xml:space="preserve">. </w:delText>
        </w:r>
        <w:r w:rsidRPr="001F7D93">
          <w:rPr>
            <w:rFonts w:ascii="Times New Roman" w:hAnsi="Times New Roman" w:cs="Times New Roman"/>
            <w:color w:val="000000"/>
            <w:sz w:val="24"/>
            <w:lang w:val="en-GB"/>
          </w:rPr>
          <w:delText>The first steps were to crush and sieve tephra, pick olivine</w:delText>
        </w:r>
        <w:r w:rsidR="002D7DCD" w:rsidRPr="001F7D93">
          <w:rPr>
            <w:rFonts w:ascii="Times New Roman" w:hAnsi="Times New Roman" w:cs="Times New Roman"/>
            <w:color w:val="000000"/>
            <w:sz w:val="24"/>
            <w:lang w:val="en-GB"/>
          </w:rPr>
          <w:delText xml:space="preserve"> crystals (size fractions 0.5-1 and 1-2 mm)</w:delText>
        </w:r>
        <w:r w:rsidR="001250BF" w:rsidRPr="001F7D93">
          <w:rPr>
            <w:rFonts w:ascii="Times New Roman" w:hAnsi="Times New Roman" w:cs="Times New Roman"/>
            <w:color w:val="000000"/>
            <w:sz w:val="24"/>
            <w:lang w:val="en-GB"/>
          </w:rPr>
          <w:delText xml:space="preserve"> crystals</w:delText>
        </w:r>
        <w:r w:rsidRPr="001F7D93">
          <w:rPr>
            <w:rFonts w:ascii="Times New Roman" w:hAnsi="Times New Roman" w:cs="Times New Roman"/>
            <w:color w:val="000000"/>
            <w:sz w:val="24"/>
            <w:lang w:val="en-GB"/>
          </w:rPr>
          <w:delText>, and begin mounting</w:delText>
        </w:r>
        <w:r w:rsidR="00A455DB" w:rsidRPr="001F7D93">
          <w:rPr>
            <w:rFonts w:ascii="Times New Roman" w:hAnsi="Times New Roman" w:cs="Times New Roman"/>
            <w:color w:val="000000"/>
            <w:sz w:val="24"/>
            <w:lang w:val="en-GB"/>
          </w:rPr>
          <w:delText xml:space="preserve"> crystals in CrystalBond</w:delText>
        </w:r>
        <w:r w:rsidR="00364A58" w:rsidRPr="001F7D93">
          <w:rPr>
            <w:rFonts w:ascii="Times New Roman" w:hAnsi="Times New Roman" w:cs="Times New Roman"/>
            <w:color w:val="000000"/>
            <w:sz w:val="24"/>
            <w:vertAlign w:val="superscript"/>
            <w:lang w:val="en-GB"/>
          </w:rPr>
          <w:delText>TM</w:delText>
        </w:r>
        <w:r w:rsidR="006C5F23" w:rsidRPr="001F7D93">
          <w:rPr>
            <w:rFonts w:ascii="Times New Roman" w:hAnsi="Times New Roman" w:cs="Times New Roman"/>
            <w:color w:val="000000"/>
            <w:sz w:val="24"/>
            <w:vertAlign w:val="superscript"/>
            <w:lang w:val="en-GB"/>
          </w:rPr>
          <w:delText>*</w:delText>
        </w:r>
        <w:r w:rsidR="00A455DB" w:rsidRPr="001F7D93">
          <w:rPr>
            <w:rFonts w:ascii="Times New Roman" w:hAnsi="Times New Roman" w:cs="Times New Roman"/>
            <w:color w:val="000000"/>
            <w:sz w:val="24"/>
            <w:lang w:val="en-GB"/>
          </w:rPr>
          <w:delText xml:space="preserve"> to </w:delText>
        </w:r>
        <w:r w:rsidR="001250BF" w:rsidRPr="001F7D93">
          <w:rPr>
            <w:rFonts w:ascii="Times New Roman" w:hAnsi="Times New Roman" w:cs="Times New Roman"/>
            <w:color w:val="000000"/>
            <w:sz w:val="24"/>
            <w:lang w:val="en-GB"/>
          </w:rPr>
          <w:delText xml:space="preserve">search </w:delText>
        </w:r>
        <w:r w:rsidR="00A455DB" w:rsidRPr="001F7D93">
          <w:rPr>
            <w:rFonts w:ascii="Times New Roman" w:hAnsi="Times New Roman" w:cs="Times New Roman"/>
            <w:color w:val="000000"/>
            <w:sz w:val="24"/>
            <w:lang w:val="en-GB"/>
          </w:rPr>
          <w:delText>for</w:delText>
        </w:r>
        <w:r w:rsidRPr="001F7D93">
          <w:rPr>
            <w:rFonts w:ascii="Times New Roman" w:hAnsi="Times New Roman" w:cs="Times New Roman"/>
            <w:color w:val="000000"/>
            <w:sz w:val="24"/>
            <w:lang w:val="en-GB"/>
          </w:rPr>
          <w:delText xml:space="preserve"> </w:delText>
        </w:r>
        <w:r w:rsidR="00F93D60" w:rsidRPr="001F7D93">
          <w:rPr>
            <w:rFonts w:ascii="Times New Roman" w:hAnsi="Times New Roman" w:cs="Times New Roman"/>
            <w:color w:val="000000"/>
            <w:sz w:val="24"/>
            <w:lang w:val="en-GB"/>
          </w:rPr>
          <w:delText>FI</w:delText>
        </w:r>
        <w:r w:rsidRPr="001F7D93">
          <w:rPr>
            <w:rFonts w:ascii="Times New Roman" w:hAnsi="Times New Roman" w:cs="Times New Roman"/>
            <w:color w:val="000000"/>
            <w:sz w:val="24"/>
            <w:lang w:val="en-GB"/>
          </w:rPr>
          <w:delText xml:space="preserve">. By 2 pm </w:delText>
        </w:r>
        <w:r w:rsidR="00291EC1" w:rsidRPr="001F7D93">
          <w:rPr>
            <w:rFonts w:ascii="Times New Roman" w:hAnsi="Times New Roman" w:cs="Times New Roman"/>
            <w:color w:val="000000"/>
            <w:sz w:val="24"/>
            <w:lang w:val="en-GB"/>
          </w:rPr>
          <w:delText xml:space="preserve">PST </w:delText>
        </w:r>
        <w:r w:rsidRPr="001F7D93">
          <w:rPr>
            <w:rFonts w:ascii="Times New Roman" w:hAnsi="Times New Roman" w:cs="Times New Roman"/>
            <w:color w:val="000000"/>
            <w:sz w:val="24"/>
            <w:lang w:val="en-GB"/>
          </w:rPr>
          <w:delText xml:space="preserve">(5 hrs into the simulation), we had collected our first Raman spectra. By ~7 pm </w:delText>
        </w:r>
        <w:r w:rsidR="00291EC1" w:rsidRPr="001F7D93">
          <w:rPr>
            <w:rFonts w:ascii="Times New Roman" w:hAnsi="Times New Roman" w:cs="Times New Roman"/>
            <w:color w:val="000000"/>
            <w:sz w:val="24"/>
            <w:lang w:val="en-GB"/>
          </w:rPr>
          <w:delText>PST</w:delText>
        </w:r>
        <w:r w:rsidRPr="001F7D93">
          <w:rPr>
            <w:rFonts w:ascii="Times New Roman" w:hAnsi="Times New Roman" w:cs="Times New Roman"/>
            <w:color w:val="000000"/>
            <w:sz w:val="24"/>
            <w:lang w:val="en-GB"/>
          </w:rPr>
          <w:delText xml:space="preserve">, </w:delText>
        </w:r>
        <w:r w:rsidR="00B510BD">
          <w:rPr>
            <w:rFonts w:ascii="Times New Roman" w:hAnsi="Times New Roman" w:cs="Times New Roman"/>
            <w:color w:val="000000"/>
            <w:sz w:val="24"/>
            <w:lang w:val="en-GB"/>
          </w:rPr>
          <w:delText>we had processed the spectra from 16 FI to get CO</w:delText>
        </w:r>
        <w:r w:rsidR="00B510BD" w:rsidRPr="006B7731">
          <w:rPr>
            <w:rFonts w:ascii="Times New Roman" w:hAnsi="Times New Roman" w:cs="Times New Roman"/>
            <w:color w:val="000000"/>
            <w:sz w:val="24"/>
            <w:vertAlign w:val="subscript"/>
            <w:lang w:val="en-GB"/>
          </w:rPr>
          <w:delText>2</w:delText>
        </w:r>
        <w:r w:rsidR="00B510BD">
          <w:rPr>
            <w:rFonts w:ascii="Times New Roman" w:hAnsi="Times New Roman" w:cs="Times New Roman"/>
            <w:color w:val="000000"/>
            <w:sz w:val="24"/>
            <w:lang w:val="en-GB"/>
          </w:rPr>
          <w:delText xml:space="preserve"> densities</w:delText>
        </w:r>
        <w:r w:rsidR="00652AB8">
          <w:rPr>
            <w:rFonts w:ascii="Times New Roman" w:hAnsi="Times New Roman" w:cs="Times New Roman"/>
            <w:color w:val="000000"/>
            <w:sz w:val="24"/>
            <w:lang w:val="en-GB"/>
          </w:rPr>
          <w:delText xml:space="preserve"> using a calibration </w:delText>
        </w:r>
        <w:r w:rsidR="005D60B7">
          <w:rPr>
            <w:rFonts w:ascii="Times New Roman" w:hAnsi="Times New Roman" w:cs="Times New Roman"/>
            <w:color w:val="000000"/>
            <w:sz w:val="24"/>
            <w:lang w:val="en-GB"/>
          </w:rPr>
          <w:delText>relating</w:delText>
        </w:r>
        <w:r w:rsidR="00F3431D">
          <w:rPr>
            <w:rFonts w:ascii="Times New Roman" w:hAnsi="Times New Roman" w:cs="Times New Roman"/>
            <w:color w:val="000000"/>
            <w:sz w:val="24"/>
            <w:lang w:val="en-GB"/>
          </w:rPr>
          <w:delText xml:space="preserve"> </w:delText>
        </w:r>
        <w:r w:rsidR="00652AB8">
          <w:rPr>
            <w:rFonts w:ascii="Times New Roman" w:hAnsi="Times New Roman" w:cs="Times New Roman"/>
            <w:color w:val="000000"/>
            <w:sz w:val="24"/>
            <w:lang w:val="en-GB"/>
          </w:rPr>
          <w:delText>CO</w:delText>
        </w:r>
        <w:r w:rsidR="00652AB8" w:rsidRPr="00652AB8">
          <w:rPr>
            <w:rFonts w:ascii="Times New Roman" w:hAnsi="Times New Roman" w:cs="Times New Roman"/>
            <w:color w:val="000000"/>
            <w:sz w:val="24"/>
            <w:vertAlign w:val="subscript"/>
            <w:lang w:val="en-GB"/>
          </w:rPr>
          <w:delText>2</w:delText>
        </w:r>
        <w:r w:rsidR="00652AB8">
          <w:rPr>
            <w:rFonts w:ascii="Times New Roman" w:hAnsi="Times New Roman" w:cs="Times New Roman"/>
            <w:color w:val="000000"/>
            <w:sz w:val="24"/>
            <w:lang w:val="en-GB"/>
          </w:rPr>
          <w:delText xml:space="preserve"> density </w:delText>
        </w:r>
        <w:r w:rsidR="005D60B7">
          <w:rPr>
            <w:rFonts w:ascii="Times New Roman" w:hAnsi="Times New Roman" w:cs="Times New Roman"/>
            <w:color w:val="000000"/>
            <w:sz w:val="24"/>
            <w:lang w:val="en-GB"/>
          </w:rPr>
          <w:delText xml:space="preserve">to </w:delText>
        </w:r>
        <w:r w:rsidR="00652AB8">
          <w:rPr>
            <w:rFonts w:ascii="Times New Roman" w:hAnsi="Times New Roman" w:cs="Times New Roman"/>
            <w:color w:val="000000"/>
            <w:sz w:val="24"/>
            <w:lang w:val="en-GB"/>
          </w:rPr>
          <w:delText xml:space="preserve">Fermi Diad separation </w:delText>
        </w:r>
        <w:r w:rsidR="005D60B7">
          <w:rPr>
            <w:rFonts w:ascii="Times New Roman" w:hAnsi="Times New Roman" w:cs="Times New Roman"/>
            <w:color w:val="000000"/>
            <w:sz w:val="24"/>
            <w:lang w:val="en-GB"/>
          </w:rPr>
          <w:delText>(</w:delTex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delInstrText xml:space="preserve"> ADDIN ZOTERO_ITEM CSL_CITATION {"citationID":"OSZDl59i","properties":{"formattedCitation":"(DeVitre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rPr>
          <w:delText xml:space="preserve">DeVitre and Wieser </w:delText>
        </w:r>
        <w:r w:rsidR="00652AB8">
          <w:rPr>
            <w:rFonts w:ascii="Times New Roman" w:hAnsi="Times New Roman" w:cs="Times New Roman"/>
            <w:sz w:val="24"/>
          </w:rPr>
          <w:delText>(</w:delText>
        </w:r>
        <w:r w:rsidR="00652AB8" w:rsidRPr="00652AB8">
          <w:rPr>
            <w:rFonts w:ascii="Times New Roman" w:hAnsi="Times New Roman" w:cs="Times New Roman"/>
            <w:sz w:val="24"/>
          </w:rPr>
          <w:delText>2023)</w:delText>
        </w:r>
        <w:r w:rsidR="00652AB8">
          <w:rPr>
            <w:rFonts w:ascii="Times New Roman" w:hAnsi="Times New Roman" w:cs="Times New Roman"/>
            <w:color w:val="000000"/>
            <w:sz w:val="24"/>
            <w:lang w:val="en-GB"/>
          </w:rPr>
          <w:fldChar w:fldCharType="end"/>
        </w:r>
        <w:r w:rsidR="005D60B7">
          <w:rPr>
            <w:rFonts w:ascii="Times New Roman" w:hAnsi="Times New Roman" w:cs="Times New Roman"/>
            <w:color w:val="000000"/>
            <w:sz w:val="24"/>
            <w:lang w:val="en-GB"/>
          </w:rPr>
          <w:delText xml:space="preserve">, DeVitre et al. 2021). </w:delText>
        </w:r>
        <w:r w:rsidR="00B510BD">
          <w:rPr>
            <w:rFonts w:ascii="Times New Roman" w:hAnsi="Times New Roman" w:cs="Times New Roman"/>
            <w:color w:val="000000"/>
            <w:sz w:val="24"/>
            <w:lang w:val="en-GB"/>
          </w:rPr>
          <w:delText xml:space="preserve"> </w:delText>
        </w:r>
        <w:r w:rsidR="005D60B7">
          <w:rPr>
            <w:rFonts w:ascii="Times New Roman" w:hAnsi="Times New Roman" w:cs="Times New Roman"/>
            <w:color w:val="000000"/>
            <w:sz w:val="24"/>
            <w:lang w:val="en-GB"/>
          </w:rPr>
          <w:delText>CO</w:delText>
        </w:r>
        <w:r w:rsidR="005D60B7" w:rsidRPr="006B7731">
          <w:rPr>
            <w:rFonts w:ascii="Times New Roman" w:hAnsi="Times New Roman" w:cs="Times New Roman"/>
            <w:color w:val="000000"/>
            <w:sz w:val="24"/>
            <w:vertAlign w:val="subscript"/>
            <w:lang w:val="en-GB"/>
          </w:rPr>
          <w:delText>2</w:delText>
        </w:r>
        <w:r w:rsidR="005D60B7">
          <w:rPr>
            <w:rFonts w:ascii="Times New Roman" w:hAnsi="Times New Roman" w:cs="Times New Roman"/>
            <w:color w:val="000000"/>
            <w:sz w:val="24"/>
            <w:lang w:val="en-GB"/>
          </w:rPr>
          <w:delText xml:space="preserve"> densities</w:delText>
        </w:r>
        <w:r w:rsidR="00B510BD">
          <w:rPr>
            <w:rFonts w:ascii="Times New Roman" w:hAnsi="Times New Roman" w:cs="Times New Roman"/>
            <w:color w:val="000000"/>
            <w:sz w:val="24"/>
            <w:lang w:val="en-GB"/>
          </w:rPr>
          <w:delText xml:space="preserve"> were converted into pressures using the EOS of</w:delText>
        </w:r>
        <w:r w:rsidR="006B7731">
          <w:rPr>
            <w:rFonts w:ascii="Times New Roman" w:hAnsi="Times New Roman" w:cs="Times New Roman"/>
            <w:color w:val="000000"/>
            <w:sz w:val="24"/>
            <w:lang w:val="en-GB"/>
          </w:rPr>
          <w:delText xml:space="preserve"> </w:delText>
        </w:r>
        <w:r w:rsidR="006B7731">
          <w:rPr>
            <w:rFonts w:ascii="Times New Roman" w:hAnsi="Times New Roman" w:cs="Times New Roman"/>
            <w:color w:val="000000"/>
            <w:sz w:val="24"/>
            <w:lang w:val="en-GB"/>
          </w:rPr>
          <w:fldChar w:fldCharType="begin"/>
        </w:r>
        <w:r w:rsidR="006B7731">
          <w:rPr>
            <w:rFonts w:ascii="Times New Roman" w:hAnsi="Times New Roman" w:cs="Times New Roman"/>
            <w:color w:val="000000"/>
            <w:sz w:val="24"/>
            <w:lang w:val="en-GB"/>
          </w:rPr>
          <w:delInstrText xml:space="preserve"> ADDIN ZOTERO_ITEM CSL_CITATION {"citationID":"fDRa8gZ3","properties":{"formattedCitation":"(Span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delInstrText>
        </w:r>
        <w:r w:rsidR="006B7731">
          <w:rPr>
            <w:rFonts w:ascii="Times New Roman" w:hAnsi="Times New Roman" w:cs="Times New Roman"/>
            <w:color w:val="000000"/>
            <w:sz w:val="24"/>
            <w:lang w:val="en-GB"/>
          </w:rPr>
          <w:fldChar w:fldCharType="separate"/>
        </w:r>
        <w:r w:rsidR="006B7731" w:rsidRPr="006B7731">
          <w:rPr>
            <w:rFonts w:ascii="Times New Roman" w:hAnsi="Times New Roman" w:cs="Times New Roman"/>
            <w:sz w:val="24"/>
          </w:rPr>
          <w:delText>(Span and Wagner, 1996)</w:delText>
        </w:r>
        <w:r w:rsidR="006B7731">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delText>,  assuming an entrapment temp</w:delText>
        </w:r>
        <w:r w:rsidR="006B7731">
          <w:rPr>
            <w:rFonts w:ascii="Times New Roman" w:hAnsi="Times New Roman" w:cs="Times New Roman"/>
            <w:color w:val="000000"/>
            <w:sz w:val="24"/>
            <w:lang w:val="en-GB"/>
          </w:rPr>
          <w:delText>erature</w:delText>
        </w:r>
        <w:r w:rsidR="00B510BD">
          <w:rPr>
            <w:rFonts w:ascii="Times New Roman" w:hAnsi="Times New Roman" w:cs="Times New Roman"/>
            <w:color w:val="000000"/>
            <w:sz w:val="24"/>
            <w:lang w:val="en-GB"/>
          </w:rPr>
          <w:delText xml:space="preserve"> of 1150 </w:delText>
        </w:r>
        <w:r w:rsidR="006B7731">
          <w:rPr>
            <w:rFonts w:ascii="Times New Roman" w:hAnsi="Times New Roman" w:cs="Times New Roman"/>
            <w:color w:val="000000"/>
            <w:sz w:val="24"/>
            <w:lang w:val="en-GB"/>
          </w:rPr>
          <w:delText>˚</w:delText>
        </w:r>
        <w:r w:rsidR="00B510BD">
          <w:rPr>
            <w:rFonts w:ascii="Times New Roman" w:hAnsi="Times New Roman" w:cs="Times New Roman"/>
            <w:color w:val="000000"/>
            <w:sz w:val="24"/>
            <w:lang w:val="en-GB"/>
          </w:rPr>
          <w:delText>C. Pressures were converted into depths using the crustal density model of</w:delText>
        </w:r>
        <w:r w:rsidR="00652AB8">
          <w:rPr>
            <w:rFonts w:ascii="Times New Roman" w:hAnsi="Times New Roman" w:cs="Times New Roman"/>
            <w:color w:val="000000"/>
            <w:sz w:val="24"/>
            <w:lang w:val="en-GB"/>
          </w:rPr>
          <w:delText xml:space="preserve"> </w:delText>
        </w:r>
        <w:r w:rsidR="00652AB8">
          <w:rPr>
            <w:rFonts w:ascii="Times New Roman" w:hAnsi="Times New Roman" w:cs="Times New Roman"/>
            <w:color w:val="000000"/>
            <w:sz w:val="24"/>
            <w:lang w:val="en-GB"/>
          </w:rPr>
          <w:fldChar w:fldCharType="begin"/>
        </w:r>
        <w:r w:rsidR="009C5427">
          <w:rPr>
            <w:rFonts w:ascii="Times New Roman" w:hAnsi="Times New Roman" w:cs="Times New Roman"/>
            <w:color w:val="000000"/>
            <w:sz w:val="24"/>
            <w:lang w:val="en-GB"/>
          </w:rPr>
          <w:delInstrText xml:space="preserve"> ADDIN ZOTERO_ITEM CSL_CITATION {"citationID":"x3U7YYt0","properties":{"formattedCitation":"(Ryan, 1987)","plainCitation":"(Ryan, 1987)","dontUpdate":true,"noteIndex":0},"citationItems":[{"id":2011,"uris":["http://zotero.org/users/9451925/items/GDIV3W6W"],"itemData":{"id":2011,"type":"article-journal","container-title":"US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del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rPr>
          <w:delText xml:space="preserve">Ryan, </w:delText>
        </w:r>
        <w:r w:rsidR="00652AB8">
          <w:rPr>
            <w:rFonts w:ascii="Times New Roman" w:hAnsi="Times New Roman" w:cs="Times New Roman"/>
            <w:sz w:val="24"/>
          </w:rPr>
          <w:delText>(</w:delText>
        </w:r>
        <w:r w:rsidR="00652AB8" w:rsidRPr="00652AB8">
          <w:rPr>
            <w:rFonts w:ascii="Times New Roman" w:hAnsi="Times New Roman" w:cs="Times New Roman"/>
            <w:sz w:val="24"/>
          </w:rPr>
          <w:delText>1987)</w:delText>
        </w:r>
        <w:r w:rsidR="00652AB8">
          <w:rPr>
            <w:rFonts w:ascii="Times New Roman" w:hAnsi="Times New Roman" w:cs="Times New Roman"/>
            <w:color w:val="000000"/>
            <w:sz w:val="24"/>
            <w:lang w:val="en-GB"/>
          </w:rPr>
          <w:fldChar w:fldCharType="end"/>
        </w:r>
        <w:r w:rsidR="00652AB8">
          <w:rPr>
            <w:rFonts w:ascii="Times New Roman" w:hAnsi="Times New Roman" w:cs="Times New Roman"/>
            <w:color w:val="000000"/>
            <w:sz w:val="24"/>
            <w:lang w:val="en-GB"/>
          </w:rPr>
          <w:delText xml:space="preserve"> </w:delText>
        </w:r>
        <w:r w:rsidR="005D60B7">
          <w:rPr>
            <w:rFonts w:ascii="Times New Roman" w:hAnsi="Times New Roman" w:cs="Times New Roman"/>
            <w:color w:val="000000"/>
            <w:sz w:val="24"/>
            <w:lang w:val="en-GB"/>
          </w:rPr>
          <w:delText>parameterized by</w:delText>
        </w:r>
        <w:r w:rsidR="00F3431D">
          <w:rPr>
            <w:rFonts w:ascii="Times New Roman" w:hAnsi="Times New Roman" w:cs="Times New Roman"/>
            <w:color w:val="000000"/>
            <w:sz w:val="24"/>
            <w:lang w:val="en-GB"/>
          </w:rPr>
          <w:delText xml:space="preserve"> </w:delText>
        </w:r>
        <w:r w:rsidR="00652AB8">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delInstrText xml:space="preserve"> ADDIN ZOTERO_ITEM CSL_CITATION {"citationID":"khdj27GD","properties":{"formattedCitation":"(Lerner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delInstrText>
        </w:r>
        <w:r w:rsidR="00652AB8">
          <w:rPr>
            <w:rFonts w:ascii="Times New Roman" w:hAnsi="Times New Roman" w:cs="Times New Roman"/>
            <w:color w:val="000000"/>
            <w:sz w:val="24"/>
            <w:lang w:val="en-GB"/>
          </w:rPr>
          <w:fldChar w:fldCharType="separate"/>
        </w:r>
        <w:r w:rsidR="00652AB8" w:rsidRPr="00652AB8">
          <w:rPr>
            <w:rFonts w:ascii="Times New Roman" w:hAnsi="Times New Roman" w:cs="Times New Roman"/>
            <w:sz w:val="24"/>
            <w:szCs w:val="24"/>
          </w:rPr>
          <w:delText xml:space="preserve">Lerner </w:delText>
        </w:r>
        <w:r w:rsidR="00652AB8" w:rsidRPr="00652AB8">
          <w:rPr>
            <w:rFonts w:ascii="Times New Roman" w:hAnsi="Times New Roman" w:cs="Times New Roman"/>
            <w:i/>
            <w:iCs/>
            <w:sz w:val="24"/>
            <w:szCs w:val="24"/>
          </w:rPr>
          <w:delText>et al.</w:delText>
        </w:r>
        <w:r w:rsidR="005D60B7">
          <w:rPr>
            <w:rFonts w:ascii="Times New Roman" w:hAnsi="Times New Roman" w:cs="Times New Roman"/>
            <w:sz w:val="24"/>
            <w:szCs w:val="24"/>
          </w:rPr>
          <w:delText xml:space="preserve"> (</w:delText>
        </w:r>
        <w:r w:rsidR="00652AB8" w:rsidRPr="00652AB8">
          <w:rPr>
            <w:rFonts w:ascii="Times New Roman" w:hAnsi="Times New Roman" w:cs="Times New Roman"/>
            <w:sz w:val="24"/>
            <w:szCs w:val="24"/>
          </w:rPr>
          <w:delText>2021)</w:delText>
        </w:r>
        <w:r w:rsidR="00652AB8">
          <w:rPr>
            <w:rFonts w:ascii="Times New Roman" w:hAnsi="Times New Roman" w:cs="Times New Roman"/>
            <w:color w:val="000000"/>
            <w:sz w:val="24"/>
            <w:lang w:val="en-GB"/>
          </w:rPr>
          <w:fldChar w:fldCharType="end"/>
        </w:r>
        <w:r w:rsidR="00B510BD">
          <w:rPr>
            <w:rFonts w:ascii="Times New Roman" w:hAnsi="Times New Roman" w:cs="Times New Roman"/>
            <w:color w:val="000000"/>
            <w:sz w:val="24"/>
            <w:lang w:val="en-GB"/>
          </w:rPr>
          <w:delText xml:space="preserve">. We shared the resulting histogram (Fig </w:delText>
        </w:r>
        <w:r w:rsidR="00553065">
          <w:rPr>
            <w:rFonts w:ascii="Times New Roman" w:hAnsi="Times New Roman" w:cs="Times New Roman"/>
            <w:color w:val="000000"/>
            <w:sz w:val="24"/>
            <w:lang w:val="en-GB"/>
          </w:rPr>
          <w:delText>2a</w:delText>
        </w:r>
        <w:r w:rsidR="00B510BD">
          <w:rPr>
            <w:rFonts w:ascii="Times New Roman" w:hAnsi="Times New Roman" w:cs="Times New Roman"/>
            <w:color w:val="000000"/>
            <w:sz w:val="24"/>
            <w:lang w:val="en-GB"/>
          </w:rPr>
          <w:delText xml:space="preserve">) of </w:delText>
        </w:r>
        <w:r w:rsidRPr="001F7D93">
          <w:rPr>
            <w:rFonts w:ascii="Times New Roman" w:hAnsi="Times New Roman" w:cs="Times New Roman"/>
            <w:color w:val="000000"/>
            <w:sz w:val="24"/>
            <w:lang w:val="en-GB"/>
          </w:rPr>
          <w:delText>storage depths with HVO collaborators</w:delText>
        </w:r>
        <w:r w:rsidR="006D13F8" w:rsidRPr="001F7D93">
          <w:rPr>
            <w:rFonts w:ascii="Times New Roman" w:hAnsi="Times New Roman" w:cs="Times New Roman"/>
            <w:color w:val="000000"/>
            <w:sz w:val="24"/>
            <w:lang w:val="en-GB"/>
          </w:rPr>
          <w:delText xml:space="preserve"> </w:delText>
        </w:r>
        <w:r w:rsidR="00A455DB" w:rsidRPr="001F7D93">
          <w:rPr>
            <w:rFonts w:ascii="Times New Roman" w:hAnsi="Times New Roman" w:cs="Times New Roman"/>
            <w:color w:val="000000"/>
            <w:sz w:val="24"/>
            <w:lang w:val="en-GB"/>
          </w:rPr>
          <w:delText>showing</w:delText>
        </w:r>
        <w:r w:rsidR="006D13F8" w:rsidRPr="001F7D93">
          <w:rPr>
            <w:rFonts w:ascii="Times New Roman" w:hAnsi="Times New Roman" w:cs="Times New Roman"/>
            <w:color w:val="000000"/>
            <w:sz w:val="24"/>
            <w:lang w:val="en-GB"/>
          </w:rPr>
          <w:delText xml:space="preserve"> that </w:delText>
        </w:r>
        <w:r w:rsidR="00A455DB" w:rsidRPr="001F7D93">
          <w:rPr>
            <w:rFonts w:ascii="Times New Roman" w:hAnsi="Times New Roman" w:cs="Times New Roman"/>
            <w:color w:val="000000"/>
            <w:sz w:val="24"/>
            <w:lang w:val="en-GB"/>
          </w:rPr>
          <w:delText>crystals</w:delText>
        </w:r>
        <w:r w:rsidR="001250BF" w:rsidRPr="001F7D93">
          <w:rPr>
            <w:rFonts w:ascii="Times New Roman" w:hAnsi="Times New Roman" w:cs="Times New Roman"/>
            <w:color w:val="000000"/>
            <w:sz w:val="24"/>
            <w:lang w:val="en-GB"/>
          </w:rPr>
          <w:delText>,</w:delText>
        </w:r>
        <w:r w:rsidR="00A455DB" w:rsidRPr="001F7D93">
          <w:rPr>
            <w:rFonts w:ascii="Times New Roman" w:hAnsi="Times New Roman" w:cs="Times New Roman"/>
            <w:color w:val="000000"/>
            <w:sz w:val="24"/>
            <w:lang w:val="en-GB"/>
          </w:rPr>
          <w:delText xml:space="preserve"> and thus magma</w:delText>
        </w:r>
        <w:r w:rsidR="001250BF" w:rsidRPr="001F7D93">
          <w:rPr>
            <w:rFonts w:ascii="Times New Roman" w:hAnsi="Times New Roman" w:cs="Times New Roman"/>
            <w:color w:val="000000"/>
            <w:sz w:val="24"/>
            <w:lang w:val="en-GB"/>
          </w:rPr>
          <w:delText>,</w:delText>
        </w:r>
        <w:r w:rsidR="00A455DB" w:rsidRPr="001F7D93">
          <w:rPr>
            <w:rFonts w:ascii="Times New Roman" w:hAnsi="Times New Roman" w:cs="Times New Roman"/>
            <w:color w:val="000000"/>
            <w:sz w:val="24"/>
            <w:lang w:val="en-GB"/>
          </w:rPr>
          <w:delText xml:space="preserve"> </w:delText>
        </w:r>
        <w:r w:rsidR="00232E26" w:rsidRPr="001F7D93">
          <w:rPr>
            <w:rFonts w:ascii="Times New Roman" w:hAnsi="Times New Roman" w:cs="Times New Roman"/>
            <w:color w:val="000000"/>
            <w:sz w:val="24"/>
            <w:lang w:val="en-GB"/>
          </w:rPr>
          <w:delText>were likely coming</w:delText>
        </w:r>
        <w:r w:rsidR="006D13F8" w:rsidRPr="001F7D93">
          <w:rPr>
            <w:rFonts w:ascii="Times New Roman" w:hAnsi="Times New Roman" w:cs="Times New Roman"/>
            <w:color w:val="000000"/>
            <w:sz w:val="24"/>
            <w:lang w:val="en-GB"/>
          </w:rPr>
          <w:delText xml:space="preserve"> from the shallower </w:delText>
        </w:r>
        <w:r w:rsidR="00741FEB" w:rsidRPr="001F7D93">
          <w:rPr>
            <w:rFonts w:ascii="Times New Roman" w:hAnsi="Times New Roman" w:cs="Times New Roman"/>
            <w:color w:val="000000"/>
            <w:sz w:val="24"/>
            <w:lang w:val="en-GB"/>
          </w:rPr>
          <w:delText>Halemaʻumaʻu</w:delText>
        </w:r>
        <w:r w:rsidR="006D13F8" w:rsidRPr="001F7D93">
          <w:rPr>
            <w:rFonts w:ascii="Times New Roman" w:hAnsi="Times New Roman" w:cs="Times New Roman"/>
            <w:color w:val="000000"/>
            <w:sz w:val="24"/>
            <w:lang w:val="en-GB"/>
          </w:rPr>
          <w:delText xml:space="preserve"> reservoir </w:delText>
        </w:r>
        <w:r w:rsidR="001250BF" w:rsidRPr="001F7D93">
          <w:rPr>
            <w:rFonts w:ascii="Times New Roman" w:hAnsi="Times New Roman" w:cs="Times New Roman"/>
            <w:color w:val="000000"/>
            <w:sz w:val="24"/>
            <w:lang w:val="en-GB"/>
          </w:rPr>
          <w:delText>of</w:delText>
        </w:r>
        <w:r w:rsidR="006D13F8" w:rsidRPr="001F7D93">
          <w:rPr>
            <w:rFonts w:ascii="Times New Roman" w:hAnsi="Times New Roman" w:cs="Times New Roman"/>
            <w:color w:val="000000"/>
            <w:sz w:val="24"/>
            <w:lang w:val="en-GB"/>
          </w:rPr>
          <w:delText xml:space="preserve"> K</w:delText>
        </w:r>
        <w:r w:rsidR="00741FEB" w:rsidRPr="001F7D93">
          <w:rPr>
            <w:rFonts w:ascii="Times New Roman" w:hAnsi="Times New Roman" w:cs="Times New Roman"/>
            <w:color w:val="000000"/>
            <w:sz w:val="24"/>
            <w:lang w:val="en-GB"/>
          </w:rPr>
          <w:delText>ī</w:delText>
        </w:r>
        <w:r w:rsidR="006D13F8" w:rsidRPr="001F7D93">
          <w:rPr>
            <w:rFonts w:ascii="Times New Roman" w:hAnsi="Times New Roman" w:cs="Times New Roman"/>
            <w:color w:val="000000"/>
            <w:sz w:val="24"/>
            <w:lang w:val="en-GB"/>
          </w:rPr>
          <w:delText>lauea</w:delText>
        </w:r>
        <w:r w:rsidRPr="001F7D93">
          <w:rPr>
            <w:rFonts w:ascii="Times New Roman" w:hAnsi="Times New Roman" w:cs="Times New Roman"/>
            <w:color w:val="000000"/>
            <w:sz w:val="24"/>
            <w:lang w:val="en-GB"/>
          </w:rPr>
          <w:delText xml:space="preserve"> (</w:delText>
        </w:r>
        <w:r w:rsidR="002D7DCD" w:rsidRPr="001F7D93">
          <w:rPr>
            <w:rFonts w:ascii="Times New Roman" w:hAnsi="Times New Roman" w:cs="Times New Roman"/>
            <w:color w:val="000000"/>
            <w:sz w:val="24"/>
            <w:lang w:val="en-GB"/>
          </w:rPr>
          <w:delText xml:space="preserve">HMM on </w:delText>
        </w:r>
        <w:r w:rsidRPr="001F7D93">
          <w:rPr>
            <w:rFonts w:ascii="Times New Roman" w:hAnsi="Times New Roman" w:cs="Times New Roman"/>
            <w:color w:val="000000"/>
            <w:sz w:val="24"/>
            <w:lang w:val="en-GB"/>
          </w:rPr>
          <w:delText xml:space="preserve">Fig. </w:delText>
        </w:r>
        <w:r w:rsidR="00F93D60" w:rsidRPr="001F7D93">
          <w:rPr>
            <w:rFonts w:ascii="Times New Roman" w:hAnsi="Times New Roman" w:cs="Times New Roman"/>
            <w:color w:val="000000"/>
            <w:sz w:val="24"/>
            <w:lang w:val="en-GB"/>
          </w:rPr>
          <w:delText>2</w:delText>
        </w:r>
        <w:r w:rsidRPr="001F7D93">
          <w:rPr>
            <w:rFonts w:ascii="Times New Roman" w:hAnsi="Times New Roman" w:cs="Times New Roman"/>
            <w:color w:val="000000"/>
            <w:sz w:val="24"/>
            <w:lang w:val="en-GB"/>
          </w:rPr>
          <w:delText>a</w:delText>
        </w:r>
        <w:r w:rsidR="001250BF" w:rsidRPr="001F7D93">
          <w:rPr>
            <w:rFonts w:ascii="Times New Roman" w:hAnsi="Times New Roman" w:cs="Times New Roman"/>
            <w:color w:val="000000"/>
            <w:sz w:val="24"/>
            <w:lang w:val="en-GB"/>
          </w:rPr>
          <w:delText>–</w:delText>
        </w:r>
        <w:r w:rsidR="00F93D60" w:rsidRPr="001F7D93">
          <w:rPr>
            <w:rFonts w:ascii="Times New Roman" w:hAnsi="Times New Roman" w:cs="Times New Roman"/>
            <w:color w:val="000000"/>
            <w:sz w:val="24"/>
            <w:lang w:val="en-GB"/>
          </w:rPr>
          <w:delText>b</w:delText>
        </w:r>
        <w:r w:rsidRPr="001F7D93">
          <w:rPr>
            <w:rFonts w:ascii="Times New Roman" w:hAnsi="Times New Roman" w:cs="Times New Roman"/>
            <w:color w:val="000000"/>
            <w:sz w:val="24"/>
            <w:lang w:val="en-GB"/>
          </w:rPr>
          <w:delText xml:space="preserve">). </w:delText>
        </w:r>
        <w:r w:rsidR="00232E26" w:rsidRPr="001F7D93">
          <w:rPr>
            <w:rFonts w:ascii="Times New Roman" w:hAnsi="Times New Roman" w:cs="Times New Roman"/>
            <w:color w:val="000000"/>
            <w:sz w:val="24"/>
            <w:lang w:val="en-GB"/>
          </w:rPr>
          <w:delText xml:space="preserve">It worthwhile to note that the number of FI reported on Day 2 is comparable to many melt inclusion studies, which often aim for ~20 MI per sample but frequently report </w:delText>
        </w:r>
        <w:r w:rsidR="005D60B7">
          <w:rPr>
            <w:rFonts w:ascii="Times New Roman" w:hAnsi="Times New Roman" w:cs="Times New Roman"/>
            <w:color w:val="000000"/>
            <w:sz w:val="24"/>
            <w:lang w:val="en-GB"/>
          </w:rPr>
          <w:delText>fewer</w:delText>
        </w:r>
        <w:r w:rsidR="005D60B7" w:rsidRPr="001F7D93">
          <w:rPr>
            <w:rFonts w:ascii="Times New Roman" w:hAnsi="Times New Roman" w:cs="Times New Roman"/>
            <w:color w:val="000000"/>
            <w:sz w:val="24"/>
            <w:lang w:val="en-GB"/>
          </w:rPr>
          <w:delText xml:space="preserve"> </w:delText>
        </w:r>
        <w:r w:rsidR="00232E26" w:rsidRPr="001F7D93">
          <w:rPr>
            <w:rFonts w:ascii="Times New Roman" w:hAnsi="Times New Roman" w:cs="Times New Roman"/>
            <w:color w:val="000000"/>
            <w:sz w:val="24"/>
            <w:lang w:val="en-GB"/>
          </w:rPr>
          <w:delText xml:space="preserve">(e.g., </w:delText>
        </w:r>
        <w:r w:rsidR="00CD3588" w:rsidRPr="001F7D93">
          <w:rPr>
            <w:rFonts w:ascii="Times New Roman" w:hAnsi="Times New Roman" w:cs="Times New Roman"/>
            <w:color w:val="000000"/>
            <w:sz w:val="24"/>
            <w:szCs w:val="24"/>
            <w:lang w:val="en-GB"/>
          </w:rPr>
          <w:fldChar w:fldCharType="begin"/>
        </w:r>
        <w:r w:rsidR="00F3431D">
          <w:rPr>
            <w:rFonts w:ascii="Times New Roman" w:hAnsi="Times New Roman" w:cs="Times New Roman"/>
            <w:color w:val="000000"/>
            <w:sz w:val="24"/>
            <w:szCs w:val="24"/>
            <w:lang w:val="en-GB"/>
          </w:rPr>
          <w:delInstrText xml:space="preserve"> ADDIN ZOTERO_ITEM CSL_CITATION {"citationID":"hRolhaat","properties":{"formattedCitation":"(Lerner {\\i{}et al.}, 2021)","plainCitation":"(Lerner et al., 2021)","dontUpdate":true,"noteIndex":0},"citationItems":[{"id":1274,"uris":["http://zotero.org/users/9451925/items/MK6E7YHU"],"itemData":{"id":1274,"type":"article-journal","container-title":"Bulletin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del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delText xml:space="preserve">Lerner </w:delText>
        </w:r>
        <w:r w:rsidR="001F7D93" w:rsidRPr="001F7D93">
          <w:rPr>
            <w:rFonts w:ascii="Times New Roman" w:hAnsi="Times New Roman" w:cs="Times New Roman"/>
            <w:i/>
            <w:iCs/>
            <w:sz w:val="24"/>
            <w:szCs w:val="24"/>
          </w:rPr>
          <w:delText>et al.</w:delText>
        </w:r>
        <w:r w:rsidR="001F7D93" w:rsidRPr="001F7D93">
          <w:rPr>
            <w:rFonts w:ascii="Times New Roman" w:hAnsi="Times New Roman" w:cs="Times New Roman"/>
            <w:sz w:val="24"/>
            <w:szCs w:val="24"/>
          </w:rPr>
          <w:delText>, 2021)</w:delTex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delText xml:space="preserve"> reported 14 MI with </w:delText>
        </w:r>
        <w:r w:rsidR="00CD3588" w:rsidRPr="00F3431D">
          <w:rPr>
            <w:rFonts w:ascii="Times New Roman" w:hAnsi="Times New Roman" w:cs="Times New Roman"/>
            <w:color w:val="000000"/>
            <w:sz w:val="24"/>
            <w:szCs w:val="24"/>
            <w:lang w:val="en-GB"/>
          </w:rPr>
          <w:delText>sufficient data</w:delText>
        </w:r>
        <w:r w:rsidR="00F3431D">
          <w:rPr>
            <w:rFonts w:ascii="Times New Roman" w:hAnsi="Times New Roman" w:cs="Times New Roman"/>
            <w:color w:val="000000"/>
            <w:sz w:val="24"/>
            <w:szCs w:val="24"/>
            <w:lang w:val="en-GB"/>
          </w:rPr>
          <w:delText xml:space="preserve"> – that is MI glass total volatile contents and major element compositions - </w:delText>
        </w:r>
        <w:r w:rsidR="00CD3588" w:rsidRPr="001F7D93">
          <w:rPr>
            <w:rFonts w:ascii="Times New Roman" w:hAnsi="Times New Roman" w:cs="Times New Roman"/>
            <w:color w:val="000000"/>
            <w:sz w:val="24"/>
            <w:szCs w:val="24"/>
            <w:lang w:val="en-GB"/>
          </w:rPr>
          <w:delText>to produce saturation pressures for the LERZ eruption of 2018).</w:delText>
        </w:r>
        <w:r w:rsidR="00232E26" w:rsidRPr="001F7D93">
          <w:rPr>
            <w:rFonts w:ascii="Times New Roman" w:hAnsi="Times New Roman" w:cs="Times New Roman"/>
            <w:color w:val="000000"/>
            <w:sz w:val="24"/>
            <w:lang w:val="en-GB"/>
          </w:rPr>
          <w:delText xml:space="preserve"> </w:delText>
        </w:r>
        <w:r w:rsidRPr="001F7D93">
          <w:rPr>
            <w:rFonts w:ascii="Times New Roman" w:hAnsi="Times New Roman" w:cs="Times New Roman"/>
            <w:color w:val="000000"/>
            <w:sz w:val="24"/>
            <w:lang w:val="en-GB"/>
          </w:rPr>
          <w:lastRenderedPageBreak/>
          <w:delText>We also had a</w:delText>
        </w:r>
        <w:r w:rsidR="00FC6FCD" w:rsidRPr="001F7D93">
          <w:rPr>
            <w:rFonts w:ascii="Times New Roman" w:hAnsi="Times New Roman" w:cs="Times New Roman"/>
            <w:color w:val="000000"/>
            <w:sz w:val="24"/>
            <w:lang w:val="en-GB"/>
          </w:rPr>
          <w:delText>n additional</w:delText>
        </w:r>
        <w:r w:rsidRPr="001F7D93">
          <w:rPr>
            <w:rFonts w:ascii="Times New Roman" w:hAnsi="Times New Roman" w:cs="Times New Roman"/>
            <w:color w:val="000000"/>
            <w:sz w:val="24"/>
            <w:lang w:val="en-GB"/>
          </w:rPr>
          <w:delText xml:space="preserve"> ~20 FI fully prepared and catalogued for analysis</w:delText>
        </w:r>
        <w:r w:rsidR="005D60B7">
          <w:rPr>
            <w:rFonts w:ascii="Times New Roman" w:hAnsi="Times New Roman" w:cs="Times New Roman"/>
            <w:color w:val="000000"/>
            <w:sz w:val="24"/>
            <w:lang w:val="en-GB"/>
          </w:rPr>
          <w:delText xml:space="preserve"> by the end of Day 1.</w:delText>
        </w:r>
      </w:del>
    </w:p>
    <w:p w14:paraId="35753D84" w14:textId="77777777" w:rsidR="00B90F91" w:rsidRPr="007B522C" w:rsidRDefault="00B90F91" w:rsidP="00B90F91">
      <w:pPr>
        <w:pStyle w:val="Text"/>
        <w:spacing w:line="480" w:lineRule="auto"/>
        <w:ind w:firstLine="0"/>
        <w:jc w:val="both"/>
        <w:rPr>
          <w:ins w:id="159" w:author="Charlotte Devitre" w:date="2024-04-22T18:15:00Z" w16du:dateUtc="2024-04-23T01:15:00Z"/>
        </w:rPr>
      </w:pPr>
      <w:ins w:id="160" w:author="Charlotte Devitre" w:date="2024-04-22T18:15:00Z" w16du:dateUtc="2024-04-23T01:15:00Z">
        <w:r w:rsidRPr="007B522C">
          <w:rPr>
            <w:noProof/>
          </w:rPr>
          <w:drawing>
            <wp:inline distT="0" distB="0" distL="0" distR="0" wp14:anchorId="15DA86F3" wp14:editId="7B77C3CF">
              <wp:extent cx="5486400" cy="4572000"/>
              <wp:effectExtent l="0" t="0" r="0" b="0"/>
              <wp:docPr id="16873305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58" name="Picture 1" descr="A graph of 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ins>
    </w:p>
    <w:p w14:paraId="58CDB63C" w14:textId="625C9ADC" w:rsidR="00B90F91" w:rsidRPr="000D445D" w:rsidRDefault="00B90F91" w:rsidP="000D445D">
      <w:pPr>
        <w:pStyle w:val="Text"/>
        <w:spacing w:line="480" w:lineRule="auto"/>
        <w:jc w:val="both"/>
        <w:rPr>
          <w:ins w:id="161" w:author="Charlotte Devitre" w:date="2024-04-22T18:15:00Z" w16du:dateUtc="2024-04-23T01:15:00Z"/>
          <w:i/>
          <w:iCs/>
          <w:lang w:val="en-GB"/>
        </w:rPr>
      </w:pPr>
      <w:ins w:id="162" w:author="Charlotte Devitre" w:date="2024-04-22T18:15:00Z" w16du:dateUtc="2024-04-23T01:15:00Z">
        <w:r w:rsidRPr="007B522C">
          <w:rPr>
            <w:b/>
            <w:bCs/>
            <w:i/>
            <w:iCs/>
            <w:lang w:val="en-GB"/>
          </w:rPr>
          <w:t xml:space="preserve">Figure 1. Sensitivity of </w:t>
        </w:r>
        <w:r w:rsidR="00834561">
          <w:rPr>
            <w:b/>
            <w:bCs/>
            <w:i/>
            <w:iCs/>
            <w:lang w:val="en-GB"/>
          </w:rPr>
          <w:t>fluid-inclusion</w:t>
        </w:r>
        <w:r w:rsidRPr="007B522C">
          <w:rPr>
            <w:b/>
            <w:bCs/>
            <w:i/>
            <w:iCs/>
            <w:lang w:val="en-GB"/>
          </w:rPr>
          <w:t xml:space="preserve"> barometry to</w:t>
        </w:r>
        <w:r w:rsidR="00B60F9C">
          <w:rPr>
            <w:b/>
            <w:bCs/>
            <w:i/>
            <w:iCs/>
            <w:lang w:val="en-GB"/>
          </w:rPr>
          <w:t xml:space="preserve"> t</w:t>
        </w:r>
        <w:r w:rsidRPr="007B522C">
          <w:rPr>
            <w:b/>
            <w:bCs/>
            <w:i/>
            <w:iCs/>
            <w:lang w:val="en-GB"/>
          </w:rPr>
          <w:t>emperature and</w:t>
        </w:r>
        <w:r w:rsidR="00BA7C44">
          <w:rPr>
            <w:b/>
            <w:bCs/>
            <w:i/>
            <w:iCs/>
            <w:lang w:val="en-GB"/>
          </w:rPr>
          <w:t xml:space="preserve"> </w:t>
        </w:r>
        <w:r w:rsidR="00BA7C44" w:rsidRPr="00BA7C44">
          <w:rPr>
            <w:b/>
            <w:bCs/>
            <w:i/>
            <w:iCs/>
            <w:lang w:val="en-GB"/>
          </w:rPr>
          <w:t>molar proportions of H</w:t>
        </w:r>
        <w:r w:rsidR="00BA7C44" w:rsidRPr="00BA7C44">
          <w:rPr>
            <w:b/>
            <w:bCs/>
            <w:i/>
            <w:iCs/>
            <w:vertAlign w:val="subscript"/>
            <w:lang w:val="en-GB"/>
          </w:rPr>
          <w:t>2</w:t>
        </w:r>
        <w:r w:rsidR="00BA7C44" w:rsidRPr="00BA7C44">
          <w:rPr>
            <w:b/>
            <w:bCs/>
            <w:i/>
            <w:iCs/>
            <w:lang w:val="en-GB"/>
          </w:rPr>
          <w:t>O in the exsolved fluid phase (</w:t>
        </w:r>
      </w:ins>
      <m:oMath>
        <m:sSub>
          <m:sSubPr>
            <m:ctrlPr>
              <w:ins w:id="163" w:author="Charlotte Devitre" w:date="2024-04-22T18:15:00Z" w16du:dateUtc="2024-04-23T01:15:00Z">
                <w:rPr>
                  <w:rFonts w:ascii="Cambria Math" w:hAnsi="Cambria Math"/>
                  <w:b/>
                  <w:bCs/>
                  <w:i/>
                  <w:iCs/>
                  <w:lang w:val="en-GB"/>
                </w:rPr>
              </w:ins>
            </m:ctrlPr>
          </m:sSubPr>
          <m:e>
            <m:r>
              <w:ins w:id="164" w:author="Charlotte Devitre" w:date="2024-04-22T18:15:00Z" w16du:dateUtc="2024-04-23T01:15:00Z">
                <m:rPr>
                  <m:sty m:val="bi"/>
                </m:rPr>
                <w:rPr>
                  <w:rFonts w:ascii="Cambria Math" w:hAnsi="Cambria Math"/>
                  <w:lang w:val="en-GB"/>
                </w:rPr>
                <m:t>X</m:t>
              </w:ins>
            </m:r>
          </m:e>
          <m:sub>
            <m:sSub>
              <m:sSubPr>
                <m:ctrlPr>
                  <w:ins w:id="165" w:author="Charlotte Devitre" w:date="2024-04-22T18:15:00Z" w16du:dateUtc="2024-04-23T01:15:00Z">
                    <w:rPr>
                      <w:rFonts w:ascii="Cambria Math" w:hAnsi="Cambria Math"/>
                      <w:b/>
                      <w:bCs/>
                      <w:i/>
                      <w:iCs/>
                      <w:lang w:val="en-GB"/>
                    </w:rPr>
                  </w:ins>
                </m:ctrlPr>
              </m:sSubPr>
              <m:e>
                <m:r>
                  <w:ins w:id="166" w:author="Charlotte Devitre" w:date="2024-04-22T18:15:00Z" w16du:dateUtc="2024-04-23T01:15:00Z">
                    <m:rPr>
                      <m:sty m:val="bi"/>
                    </m:rPr>
                    <w:rPr>
                      <w:rFonts w:ascii="Cambria Math" w:hAnsi="Cambria Math"/>
                      <w:lang w:val="en-GB"/>
                    </w:rPr>
                    <m:t>H</m:t>
                  </w:ins>
                </m:r>
              </m:e>
              <m:sub>
                <m:r>
                  <w:ins w:id="167" w:author="Charlotte Devitre" w:date="2024-04-22T18:15:00Z" w16du:dateUtc="2024-04-23T01:15:00Z">
                    <m:rPr>
                      <m:sty m:val="bi"/>
                    </m:rPr>
                    <w:rPr>
                      <w:rFonts w:ascii="Cambria Math" w:hAnsi="Cambria Math"/>
                      <w:lang w:val="en-GB"/>
                    </w:rPr>
                    <m:t>2</m:t>
                  </w:ins>
                </m:r>
              </m:sub>
            </m:sSub>
            <m:r>
              <w:ins w:id="168" w:author="Charlotte Devitre" w:date="2024-04-22T18:15:00Z" w16du:dateUtc="2024-04-23T01:15:00Z">
                <m:rPr>
                  <m:sty m:val="bi"/>
                </m:rPr>
                <w:rPr>
                  <w:rFonts w:ascii="Cambria Math" w:hAnsi="Cambria Math"/>
                  <w:lang w:val="en-GB"/>
                </w:rPr>
                <m:t>O</m:t>
              </w:ins>
            </m:r>
          </m:sub>
        </m:sSub>
      </m:oMath>
      <w:ins w:id="169" w:author="Charlotte Devitre" w:date="2024-04-22T18:15:00Z" w16du:dateUtc="2024-04-23T01:15:00Z">
        <w:r w:rsidR="00BA7C44" w:rsidRPr="00BA7C44">
          <w:rPr>
            <w:b/>
            <w:bCs/>
            <w:i/>
            <w:iCs/>
            <w:lang w:val="en-GB"/>
          </w:rPr>
          <w:t>)</w:t>
        </w:r>
        <w:r w:rsidR="00BA7C44">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vs Pressure for different magmatically relevant entrapment temperatures at Kīlauea using the EOS of </w:t>
        </w:r>
        <w:r w:rsidRPr="007B522C">
          <w:rPr>
            <w:i/>
            <w:iCs/>
            <w:lang w:val="en-GB"/>
          </w:rPr>
          <w:fldChar w:fldCharType="begin"/>
        </w:r>
        <w:r w:rsidR="00CA1DC0">
          <w:rPr>
            <w:i/>
            <w:iCs/>
            <w:lang w:val="en-GB"/>
          </w:rPr>
          <w:instrText xml:space="preserve"> ADDIN ZOTERO_ITEM CSL_CITATION {"citationID":"2c3MJBA6","properties":{"formattedCitation":"(Span and Wagner, 1996)","plainCitation":"(Span and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3296A" w:rsidRPr="00C3296A">
          <w:t xml:space="preserve">Span and Wagner, </w:t>
        </w:r>
        <w:r w:rsidR="00B60F9C">
          <w:t>(</w:t>
        </w:r>
        <w:r w:rsidR="00C3296A" w:rsidRPr="00C3296A">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 day 1 and 2 of the simulation, 1240 ˚C is the rounded mean and median of all measured temperatures in our final dataset.</w:t>
        </w:r>
        <w:r w:rsidRPr="007B522C">
          <w:rPr>
            <w:i/>
            <w:iCs/>
            <w:lang w:val="en-GB"/>
          </w:rPr>
          <w:t xml:space="preserve"> (b) </w:t>
        </w:r>
        <w:r w:rsidR="007D29B0">
          <w:rPr>
            <w:i/>
            <w:iCs/>
            <w:lang w:val="en-GB"/>
          </w:rPr>
          <w:t>Panel a c</w:t>
        </w:r>
        <w:r w:rsidRPr="007B522C">
          <w:rPr>
            <w:i/>
            <w:iCs/>
            <w:lang w:val="en-GB"/>
          </w:rPr>
          <w:t xml:space="preserve">lose-up. </w:t>
        </w:r>
        <w:r w:rsidRPr="007B522C">
          <w:rPr>
            <w:i/>
            <w:iCs/>
          </w:rPr>
          <w:lastRenderedPageBreak/>
          <w:t xml:space="preserve">Grey boxes show Kīlauea magma storage inferred from </w:t>
        </w:r>
        <w:r w:rsidR="004E38D9">
          <w:rPr>
            <w:i/>
            <w:iCs/>
          </w:rPr>
          <w:t>fluid-inclusion</w:t>
        </w:r>
        <w:r w:rsidR="00B60F9C">
          <w:rPr>
            <w:i/>
            <w:iCs/>
          </w:rPr>
          <w:t>s, melt-inclusions and</w:t>
        </w:r>
        <w:r w:rsidRPr="007B522C">
          <w:rPr>
            <w:i/>
            <w:iCs/>
          </w:rPr>
          <w:t xml:space="preserve"> geophysics </w:t>
        </w:r>
        <w:r w:rsidRPr="007B522C">
          <w:rPr>
            <w:i/>
            <w:iCs/>
          </w:rPr>
          <w:fldChar w:fldCharType="begin"/>
        </w:r>
        <w:r w:rsidR="00C3296A">
          <w:rPr>
            <w:i/>
            <w:iCs/>
          </w:rPr>
          <w:instrText xml:space="preserve"> ADDIN ZOTERO_ITEM CSL_CITATION {"citationID":"6eBD2Wqn","properties":{"formattedCitation":"(DeVitre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i/>
            <w:iCs/>
          </w:rPr>
          <w:instrText>∼</w:instrText>
        </w:r>
        <w:r w:rsidR="00C3296A">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i/>
            <w:iCs/>
          </w:rPr>
          <w:instrText>∼</w:instrText>
        </w:r>
        <w:r w:rsidR="00C3296A">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C3296A">
          <w:rPr>
            <w:i/>
            <w:iCs/>
          </w:rPr>
          <w:t xml:space="preserve">. HMM= </w:t>
        </w:r>
        <w:r w:rsidR="007C5202" w:rsidRPr="00C3296A">
          <w:rPr>
            <w:i/>
            <w:iCs/>
          </w:rPr>
          <w:t>Halemaʻumaʻu</w:t>
        </w:r>
        <w:r w:rsidRPr="00C3296A">
          <w:rPr>
            <w:i/>
            <w:iCs/>
          </w:rPr>
          <w:t xml:space="preserve"> reservoir, SC = </w:t>
        </w:r>
        <w:r w:rsidR="007C5202">
          <w:rPr>
            <w:i/>
            <w:iCs/>
          </w:rPr>
          <w:t>South-Caldera</w:t>
        </w:r>
        <w:r w:rsidRPr="00C3296A">
          <w:rPr>
            <w:i/>
            <w:iCs/>
          </w:rPr>
          <w:t xml:space="preserve"> reservoir. </w:t>
        </w:r>
        <w:r w:rsidRPr="007B522C">
          <w:rPr>
            <w:i/>
            <w:iCs/>
          </w:rPr>
          <w:t xml:space="preserve">Stars show hypothetical </w:t>
        </w:r>
        <w:r w:rsidR="004E38D9">
          <w:rPr>
            <w:i/>
            <w:iCs/>
          </w:rPr>
          <w:t>fluid-inclusions</w:t>
        </w:r>
        <w:r w:rsidRPr="007B522C">
          <w:rPr>
            <w:i/>
            <w:iCs/>
          </w:rPr>
          <w:t xml:space="preserve"> trapped at </w:t>
        </w:r>
        <w:r w:rsidR="007C5202">
          <w:rPr>
            <w:i/>
            <w:iCs/>
          </w:rPr>
          <w:t>Halemaʻumaʻu</w:t>
        </w:r>
        <w:r w:rsidRPr="007B522C">
          <w:rPr>
            <w:i/>
            <w:iCs/>
          </w:rPr>
          <w:t xml:space="preserve"> and </w:t>
        </w:r>
        <w:r w:rsidR="007C5202">
          <w:rPr>
            <w:i/>
            <w:iCs/>
          </w:rPr>
          <w:t>South-Caldera</w:t>
        </w:r>
        <w:r w:rsidRPr="007B522C">
          <w:rPr>
            <w:i/>
            <w:iCs/>
          </w:rPr>
          <w:t xml:space="preserve"> </w:t>
        </w:r>
        <w:r w:rsidR="007D29B0">
          <w:rPr>
            <w:i/>
            <w:iCs/>
          </w:rPr>
          <w:t>with</w:t>
        </w:r>
        <w:r w:rsidRPr="007B522C">
          <w:rPr>
            <w:i/>
            <w:iCs/>
          </w:rPr>
          <w:t xml:space="preserve"> </w:t>
        </w:r>
        <w:r w:rsidR="007D29B0">
          <w:rPr>
            <w:i/>
            <w:iCs/>
          </w:rPr>
          <w:t>T=</w:t>
        </w:r>
        <w:r w:rsidRPr="007B522C">
          <w:rPr>
            <w:i/>
            <w:iCs/>
          </w:rPr>
          <w:t xml:space="preserve">1150 ˚C and </w:t>
        </w:r>
        <w:r w:rsidR="000D445D">
          <w:rPr>
            <w:i/>
            <w:iCs/>
          </w:rPr>
          <w:t>error-bars</w:t>
        </w:r>
        <w:r w:rsidRPr="007B522C">
          <w:rPr>
            <w:i/>
            <w:iCs/>
          </w:rPr>
          <w:t xml:space="preserve"> representing 1σ uncertainty from Monte Carlo simulations using a temperature uncertainty of ±125 ˚C (</w:t>
        </w:r>
      </w:ins>
      <m:oMath>
        <m:f>
          <m:fPr>
            <m:ctrlPr>
              <w:ins w:id="170" w:author="Charlotte Devitre" w:date="2024-04-22T18:15:00Z" w16du:dateUtc="2024-04-23T01:15:00Z">
                <w:rPr>
                  <w:rFonts w:ascii="Cambria Math" w:hAnsi="Cambria Math"/>
                  <w:i/>
                  <w:iCs/>
                </w:rPr>
              </w:ins>
            </m:ctrlPr>
          </m:fPr>
          <m:num>
            <m:r>
              <w:ins w:id="171" w:author="Charlotte Devitre" w:date="2024-04-22T18:15:00Z" w16du:dateUtc="2024-04-23T01:15:00Z">
                <w:rPr>
                  <w:rFonts w:ascii="Cambria Math" w:hAnsi="Cambria Math"/>
                </w:rPr>
                <m:t xml:space="preserve">1350˚C -1100˚C </m:t>
              </w:ins>
            </m:r>
          </m:num>
          <m:den>
            <m:r>
              <w:ins w:id="172" w:author="Charlotte Devitre" w:date="2024-04-22T18:15:00Z" w16du:dateUtc="2024-04-23T01:15:00Z">
                <w:rPr>
                  <w:rFonts w:ascii="Cambria Math" w:hAnsi="Cambria Math"/>
                </w:rPr>
                <m:t>2</m:t>
              </w:ins>
            </m:r>
          </m:den>
        </m:f>
      </m:oMath>
      <w:ins w:id="173" w:author="Charlotte Devitre" w:date="2024-04-22T18:15:00Z" w16du:dateUtc="2024-04-23T01:15:00Z">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Pressure at 1150 </w:t>
        </w:r>
        <w:r w:rsidRPr="007B522C">
          <w:rPr>
            <w:i/>
            <w:iCs/>
          </w:rPr>
          <w:t>˚C</w:t>
        </w:r>
        <w:r w:rsidRPr="007B522C">
          <w:rPr>
            <w:i/>
            <w:iCs/>
            <w:lang w:val="en-GB"/>
          </w:rPr>
          <w:t xml:space="preserve"> for various </w:t>
        </w:r>
      </w:ins>
      <m:oMath>
        <m:sSub>
          <m:sSubPr>
            <m:ctrlPr>
              <w:ins w:id="174" w:author="Charlotte Devitre" w:date="2024-04-22T18:15:00Z" w16du:dateUtc="2024-04-23T01:15:00Z">
                <w:rPr>
                  <w:rFonts w:ascii="Cambria Math" w:hAnsi="Cambria Math"/>
                  <w:i/>
                  <w:iCs/>
                  <w:lang w:val="en-GB"/>
                </w:rPr>
              </w:ins>
            </m:ctrlPr>
          </m:sSubPr>
          <m:e>
            <m:r>
              <w:ins w:id="175" w:author="Charlotte Devitre" w:date="2024-04-22T18:15:00Z" w16du:dateUtc="2024-04-23T01:15:00Z">
                <w:rPr>
                  <w:rFonts w:ascii="Cambria Math" w:hAnsi="Cambria Math"/>
                  <w:lang w:val="en-GB"/>
                </w:rPr>
                <m:t>X</m:t>
              </w:ins>
            </m:r>
          </m:e>
          <m:sub>
            <m:sSub>
              <m:sSubPr>
                <m:ctrlPr>
                  <w:ins w:id="176" w:author="Charlotte Devitre" w:date="2024-04-22T18:15:00Z" w16du:dateUtc="2024-04-23T01:15:00Z">
                    <w:rPr>
                      <w:rFonts w:ascii="Cambria Math" w:hAnsi="Cambria Math"/>
                      <w:i/>
                      <w:iCs/>
                      <w:lang w:val="en-GB"/>
                    </w:rPr>
                  </w:ins>
                </m:ctrlPr>
              </m:sSubPr>
              <m:e>
                <m:r>
                  <w:ins w:id="177" w:author="Charlotte Devitre" w:date="2024-04-22T18:15:00Z" w16du:dateUtc="2024-04-23T01:15:00Z">
                    <w:rPr>
                      <w:rFonts w:ascii="Cambria Math" w:hAnsi="Cambria Math"/>
                      <w:lang w:val="en-GB"/>
                    </w:rPr>
                    <m:t>H</m:t>
                  </w:ins>
                </m:r>
              </m:e>
              <m:sub>
                <m:r>
                  <w:ins w:id="178" w:author="Charlotte Devitre" w:date="2024-04-22T18:15:00Z" w16du:dateUtc="2024-04-23T01:15:00Z">
                    <w:rPr>
                      <w:rFonts w:ascii="Cambria Math" w:hAnsi="Cambria Math"/>
                      <w:lang w:val="en-GB"/>
                    </w:rPr>
                    <m:t>2</m:t>
                  </w:ins>
                </m:r>
              </m:sub>
            </m:sSub>
            <m:r>
              <w:ins w:id="179" w:author="Charlotte Devitre" w:date="2024-04-22T18:15:00Z" w16du:dateUtc="2024-04-23T01:15:00Z">
                <w:rPr>
                  <w:rFonts w:ascii="Cambria Math" w:hAnsi="Cambria Math"/>
                  <w:lang w:val="en-GB"/>
                </w:rPr>
                <m:t>O</m:t>
              </w:ins>
            </m:r>
          </m:sub>
        </m:sSub>
      </m:oMath>
      <w:ins w:id="180" w:author="Charlotte Devitre" w:date="2024-04-22T18:15:00Z" w16du:dateUtc="2024-04-23T01:15:00Z">
        <w:r w:rsidRPr="007B522C">
          <w:rPr>
            <w:i/>
            <w:iCs/>
            <w:lang w:val="en-GB"/>
          </w:rPr>
          <w:t xml:space="preserve"> using the mixed H</w:t>
        </w:r>
        <w:r w:rsidRPr="007B522C">
          <w:rPr>
            <w:i/>
            <w:iCs/>
            <w:vertAlign w:val="subscript"/>
            <w:lang w:val="en-GB"/>
          </w:rPr>
          <w:t>2</w:t>
        </w:r>
        <w:r w:rsidRPr="007B522C">
          <w:rPr>
            <w:i/>
            <w:iCs/>
            <w:lang w:val="en-GB"/>
          </w:rPr>
          <w:t>O-CO</w:t>
        </w:r>
        <w:r w:rsidRPr="007B522C">
          <w:rPr>
            <w:i/>
            <w:iCs/>
            <w:vertAlign w:val="subscript"/>
            <w:lang w:val="en-GB"/>
          </w:rPr>
          <w:t>2</w:t>
        </w:r>
        <w:r w:rsidRPr="007B522C">
          <w:rPr>
            <w:i/>
            <w:iCs/>
            <w:lang w:val="en-GB"/>
          </w:rPr>
          <w:t xml:space="preserve"> EOS of </w:t>
        </w:r>
        <w:r w:rsidRPr="007B522C">
          <w:rPr>
            <w:i/>
            <w:iCs/>
            <w:lang w:val="en-GB"/>
          </w:rPr>
          <w:fldChar w:fldCharType="begin"/>
        </w:r>
        <w:r w:rsidR="00CA1DC0">
          <w:rPr>
            <w:i/>
            <w:iCs/>
            <w:lang w:val="en-GB"/>
          </w:rPr>
          <w:instrText xml:space="preserve"> ADDIN ZOTERO_ITEM CSL_CITATION {"citationID":"tcJiGUvi","properties":{"formattedCitation":"(Duan and Zhang, 2006)","plainCitation":"(Duan and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3296A" w:rsidRPr="00C3296A">
          <w:t xml:space="preserve">Duan and Zhang </w:t>
        </w:r>
        <w:r w:rsidR="003E4760">
          <w:t>(</w:t>
        </w:r>
        <w:r w:rsidR="00C3296A" w:rsidRPr="00C3296A">
          <w:t>2006)</w:t>
        </w:r>
        <w:r w:rsidRPr="007B522C">
          <w:fldChar w:fldCharType="end"/>
        </w:r>
        <w:r w:rsidRPr="007B522C">
          <w:rPr>
            <w:i/>
            <w:iCs/>
            <w:lang w:val="en-GB"/>
          </w:rPr>
          <w:t xml:space="preserve">. </w:t>
        </w:r>
        <w:r w:rsidR="003E4760">
          <w:rPr>
            <w:i/>
            <w:iCs/>
          </w:rPr>
          <w:t>The small discontinuity at</w:t>
        </w:r>
        <w:r w:rsidRPr="007B522C">
          <w:rPr>
            <w:i/>
            <w:iCs/>
          </w:rPr>
          <w:t xml:space="preserve"> 200 MPa</w:t>
        </w:r>
        <w:r w:rsidR="003E4760">
          <w:rPr>
            <w:i/>
            <w:iCs/>
          </w:rPr>
          <w:t xml:space="preserve"> is</w:t>
        </w:r>
        <w:r w:rsidRPr="007B522C">
          <w:rPr>
            <w:i/>
            <w:iCs/>
          </w:rPr>
          <w:t xml:space="preserve"> due to parameter values being switched </w:t>
        </w:r>
        <w:r w:rsidRPr="007B522C">
          <w:rPr>
            <w:i/>
            <w:iCs/>
          </w:rPr>
          <w:fldChar w:fldCharType="begin"/>
        </w:r>
        <w:r>
          <w:rPr>
            <w:i/>
            <w:iCs/>
          </w:rPr>
          <w:instrText xml:space="preserve"> ADDIN ZOTERO_ITEM CSL_CITATION {"citationID":"94uW0GpO","properties":{"formattedCitation":"(Yoshimura, 2023)","plainCitation":"(Yoshimura, 2023)","noteIndex":0},"citationItems":[{"id":2121,"uris":["http://zotero.org/users/9451925/items/LWKJEA2L"],"itemData":{"id":2121,"type":"article-journal","abstract":"H2O-CO2-dominated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Pr>
            <w:rFonts w:ascii="Cambria Math" w:hAnsi="Cambria Math" w:cs="Cambria Math"/>
            <w:i/>
            <w:iCs/>
          </w:rPr>
          <w:instrText>∼</w:instrText>
        </w:r>
        <w:r>
          <w:rPr>
            <w:i/>
            <w:iCs/>
          </w:rPr>
          <w:instrText xml:space="preserve"> 2573 K and </w:instrText>
        </w:r>
        <w:r>
          <w:rPr>
            <w:rFonts w:ascii="Cambria Math" w:hAnsi="Cambria Math" w:cs="Cambria Math"/>
            <w:i/>
            <w:iCs/>
          </w:rPr>
          <w:instrText>∼</w:instrText>
        </w:r>
        <w:r>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3296A" w:rsidRPr="00C3296A">
          <w:t>(Yoshimura, 2023)</w:t>
        </w:r>
        <w:r w:rsidRPr="007B522C">
          <w:fldChar w:fldCharType="end"/>
        </w:r>
        <w:r w:rsidRPr="007B522C">
          <w:rPr>
            <w:i/>
            <w:iCs/>
          </w:rPr>
          <w:t xml:space="preserve">. </w:t>
        </w:r>
        <w:r w:rsidRPr="007B522C">
          <w:rPr>
            <w:i/>
            <w:iCs/>
            <w:lang w:val="en-GB"/>
          </w:rPr>
          <w:t>(d)</w:t>
        </w:r>
        <w:r w:rsidR="00BA7C44">
          <w:rPr>
            <w:i/>
            <w:iCs/>
            <w:lang w:val="en-GB"/>
          </w:rPr>
          <w:t xml:space="preserve"> P</w:t>
        </w:r>
        <w:r w:rsidRPr="007B522C">
          <w:rPr>
            <w:i/>
            <w:iCs/>
            <w:lang w:val="en-GB"/>
          </w:rPr>
          <w:t>anel c</w:t>
        </w:r>
        <w:r w:rsidR="00BA7C44">
          <w:rPr>
            <w:i/>
            <w:iCs/>
            <w:lang w:val="en-GB"/>
          </w:rPr>
          <w:t xml:space="preserve"> c</w:t>
        </w:r>
        <w:r w:rsidR="00BA7C44" w:rsidRPr="007B522C">
          <w:rPr>
            <w:i/>
            <w:iCs/>
            <w:lang w:val="en-GB"/>
          </w:rPr>
          <w:t>lose-up</w:t>
        </w:r>
        <w:r w:rsidRPr="007B522C">
          <w:rPr>
            <w:i/>
            <w:iCs/>
            <w:lang w:val="en-GB"/>
          </w:rPr>
          <w:t xml:space="preserve">. </w:t>
        </w:r>
        <w:r w:rsidRPr="007B522C">
          <w:rPr>
            <w:i/>
            <w:iCs/>
          </w:rPr>
          <w:t xml:space="preserve">Stars show hypothetical </w:t>
        </w:r>
        <w:r w:rsidR="004E38D9">
          <w:rPr>
            <w:i/>
            <w:iCs/>
          </w:rPr>
          <w:t>fluid-inclusions</w:t>
        </w:r>
        <w:r w:rsidRPr="007B522C">
          <w:rPr>
            <w:i/>
            <w:iCs/>
          </w:rPr>
          <w:t xml:space="preserve"> trapped at </w:t>
        </w:r>
        <w:r w:rsidR="00CB6366">
          <w:rPr>
            <w:i/>
            <w:iCs/>
          </w:rPr>
          <w:t>Halema’uma’u</w:t>
        </w:r>
        <w:r w:rsidRPr="007B522C">
          <w:rPr>
            <w:i/>
            <w:iCs/>
          </w:rPr>
          <w:t xml:space="preserve"> and </w:t>
        </w:r>
        <w:r w:rsidR="007C5202">
          <w:rPr>
            <w:i/>
            <w:iCs/>
          </w:rPr>
          <w:t>South-Caldera</w:t>
        </w:r>
        <w:r w:rsidRPr="007B522C">
          <w:rPr>
            <w:i/>
            <w:iCs/>
          </w:rPr>
          <w:t xml:space="preserve"> with </w:t>
        </w:r>
        <w:r w:rsidR="00BA7C44">
          <w:rPr>
            <w:i/>
            <w:iCs/>
          </w:rPr>
          <w:t>T =</w:t>
        </w:r>
        <w:r w:rsidRPr="007B522C">
          <w:rPr>
            <w:i/>
            <w:iCs/>
          </w:rPr>
          <w:t xml:space="preserve"> 1150 ˚</w:t>
        </w:r>
        <w:r w:rsidR="00BA7C44">
          <w:rPr>
            <w:i/>
            <w:iCs/>
          </w:rPr>
          <w:t>C</w:t>
        </w:r>
        <w:r w:rsidRPr="007B522C">
          <w:rPr>
            <w:i/>
            <w:iCs/>
          </w:rPr>
          <w:t xml:space="preserve">, </w:t>
        </w:r>
      </w:ins>
      <m:oMath>
        <m:sSub>
          <m:sSubPr>
            <m:ctrlPr>
              <w:ins w:id="181" w:author="Charlotte Devitre" w:date="2024-04-22T18:15:00Z" w16du:dateUtc="2024-04-23T01:15:00Z">
                <w:rPr>
                  <w:rFonts w:ascii="Cambria Math" w:hAnsi="Cambria Math"/>
                  <w:i/>
                  <w:iCs/>
                  <w:lang w:val="en-GB"/>
                </w:rPr>
              </w:ins>
            </m:ctrlPr>
          </m:sSubPr>
          <m:e>
            <m:r>
              <w:ins w:id="182" w:author="Charlotte Devitre" w:date="2024-04-22T18:15:00Z" w16du:dateUtc="2024-04-23T01:15:00Z">
                <w:rPr>
                  <w:rFonts w:ascii="Cambria Math" w:hAnsi="Cambria Math"/>
                  <w:lang w:val="en-GB"/>
                </w:rPr>
                <m:t>X</m:t>
              </w:ins>
            </m:r>
          </m:e>
          <m:sub>
            <m:sSub>
              <m:sSubPr>
                <m:ctrlPr>
                  <w:ins w:id="183" w:author="Charlotte Devitre" w:date="2024-04-22T18:15:00Z" w16du:dateUtc="2024-04-23T01:15:00Z">
                    <w:rPr>
                      <w:rFonts w:ascii="Cambria Math" w:hAnsi="Cambria Math"/>
                      <w:i/>
                      <w:iCs/>
                      <w:lang w:val="en-GB"/>
                    </w:rPr>
                  </w:ins>
                </m:ctrlPr>
              </m:sSubPr>
              <m:e>
                <m:r>
                  <w:ins w:id="184" w:author="Charlotte Devitre" w:date="2024-04-22T18:15:00Z" w16du:dateUtc="2024-04-23T01:15:00Z">
                    <w:rPr>
                      <w:rFonts w:ascii="Cambria Math" w:hAnsi="Cambria Math"/>
                      <w:lang w:val="en-GB"/>
                    </w:rPr>
                    <m:t>H</m:t>
                  </w:ins>
                </m:r>
              </m:e>
              <m:sub>
                <m:r>
                  <w:ins w:id="185" w:author="Charlotte Devitre" w:date="2024-04-22T18:15:00Z" w16du:dateUtc="2024-04-23T01:15:00Z">
                    <w:rPr>
                      <w:rFonts w:ascii="Cambria Math" w:hAnsi="Cambria Math"/>
                      <w:lang w:val="en-GB"/>
                    </w:rPr>
                    <m:t>2</m:t>
                  </w:ins>
                </m:r>
              </m:sub>
            </m:sSub>
            <m:r>
              <w:ins w:id="186" w:author="Charlotte Devitre" w:date="2024-04-22T18:15:00Z" w16du:dateUtc="2024-04-23T01:15:00Z">
                <w:rPr>
                  <w:rFonts w:ascii="Cambria Math" w:hAnsi="Cambria Math"/>
                  <w:lang w:val="en-GB"/>
                </w:rPr>
                <m:t>O</m:t>
              </w:ins>
            </m:r>
          </m:sub>
        </m:sSub>
      </m:oMath>
      <w:ins w:id="187" w:author="Charlotte Devitre" w:date="2024-04-22T18:15:00Z" w16du:dateUtc="2024-04-23T01:15:00Z">
        <w:r w:rsidRPr="007B522C">
          <w:rPr>
            <w:i/>
            <w:iCs/>
          </w:rPr>
          <w:t xml:space="preserve"> inferred </w:t>
        </w:r>
        <w:r w:rsidR="000D445D">
          <w:rPr>
            <w:i/>
            <w:iCs/>
          </w:rPr>
          <w:t xml:space="preserve">using the </w:t>
        </w:r>
      </w:ins>
      <m:oMath>
        <m:sSub>
          <m:sSubPr>
            <m:ctrlPr>
              <w:ins w:id="188" w:author="Charlotte Devitre" w:date="2024-04-22T18:15:00Z" w16du:dateUtc="2024-04-23T01:15:00Z">
                <w:rPr>
                  <w:rFonts w:ascii="Cambria Math" w:hAnsi="Cambria Math"/>
                  <w:i/>
                  <w:iCs/>
                  <w:lang w:val="en-GB"/>
                </w:rPr>
              </w:ins>
            </m:ctrlPr>
          </m:sSubPr>
          <m:e>
            <m:r>
              <w:ins w:id="189" w:author="Charlotte Devitre" w:date="2024-04-22T18:15:00Z" w16du:dateUtc="2024-04-23T01:15:00Z">
                <w:rPr>
                  <w:rFonts w:ascii="Cambria Math" w:hAnsi="Cambria Math"/>
                  <w:lang w:val="en-GB"/>
                </w:rPr>
                <m:t>X</m:t>
              </w:ins>
            </m:r>
          </m:e>
          <m:sub>
            <m:sSub>
              <m:sSubPr>
                <m:ctrlPr>
                  <w:ins w:id="190" w:author="Charlotte Devitre" w:date="2024-04-22T18:15:00Z" w16du:dateUtc="2024-04-23T01:15:00Z">
                    <w:rPr>
                      <w:rFonts w:ascii="Cambria Math" w:hAnsi="Cambria Math"/>
                      <w:i/>
                      <w:iCs/>
                      <w:lang w:val="en-GB"/>
                    </w:rPr>
                  </w:ins>
                </m:ctrlPr>
              </m:sSubPr>
              <m:e>
                <m:r>
                  <w:ins w:id="191" w:author="Charlotte Devitre" w:date="2024-04-22T18:15:00Z" w16du:dateUtc="2024-04-23T01:15:00Z">
                    <w:rPr>
                      <w:rFonts w:ascii="Cambria Math" w:hAnsi="Cambria Math"/>
                      <w:lang w:val="en-GB"/>
                    </w:rPr>
                    <m:t>H</m:t>
                  </w:ins>
                </m:r>
              </m:e>
              <m:sub>
                <m:r>
                  <w:ins w:id="192" w:author="Charlotte Devitre" w:date="2024-04-22T18:15:00Z" w16du:dateUtc="2024-04-23T01:15:00Z">
                    <w:rPr>
                      <w:rFonts w:ascii="Cambria Math" w:hAnsi="Cambria Math"/>
                      <w:lang w:val="en-GB"/>
                    </w:rPr>
                    <m:t>2</m:t>
                  </w:ins>
                </m:r>
              </m:sub>
            </m:sSub>
            <m:r>
              <w:ins w:id="193" w:author="Charlotte Devitre" w:date="2024-04-22T18:15:00Z" w16du:dateUtc="2024-04-23T01:15:00Z">
                <w:rPr>
                  <w:rFonts w:ascii="Cambria Math" w:hAnsi="Cambria Math"/>
                  <w:lang w:val="en-GB"/>
                </w:rPr>
                <m:t>O</m:t>
              </w:ins>
            </m:r>
          </m:sub>
        </m:sSub>
      </m:oMath>
      <w:ins w:id="194" w:author="Charlotte Devitre" w:date="2024-04-22T18:15:00Z" w16du:dateUtc="2024-04-23T01:15:00Z">
        <w:r w:rsidR="000D445D" w:rsidRPr="007B522C">
          <w:rPr>
            <w:i/>
            <w:iCs/>
            <w:lang w:val="en-GB"/>
          </w:rPr>
          <w:t xml:space="preserve"> </w:t>
        </w:r>
        <w:r w:rsidR="000D445D">
          <w:rPr>
            <w:i/>
            <w:iCs/>
            <w:lang w:val="en-GB"/>
          </w:rPr>
          <w:t xml:space="preserve">-P relationship </w:t>
        </w:r>
        <w:r w:rsidR="007D29B0">
          <w:rPr>
            <w:i/>
            <w:iCs/>
            <w:lang w:val="en-GB"/>
          </w:rPr>
          <w:t>of</w:t>
        </w:r>
        <w:r w:rsidRPr="007B522C">
          <w:rPr>
            <w:i/>
            <w:iCs/>
          </w:rPr>
          <w:t xml:space="preserve"> </w:t>
        </w:r>
        <w:r w:rsidRPr="007B522C">
          <w:rPr>
            <w:i/>
            <w:iCs/>
          </w:rPr>
          <w:fldChar w:fldCharType="begin"/>
        </w:r>
        <w:r w:rsidR="00CA1DC0">
          <w:rPr>
            <w:i/>
            <w:iCs/>
          </w:rPr>
          <w:instrText xml:space="preserve"> ADDIN ZOTERO_ITEM CSL_CITATION {"citationID":"Cesiupdz","properties":{"formattedCitation":"(DeVitre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DeVitre and Wieser </w:t>
        </w:r>
        <w:r w:rsidR="000D445D">
          <w:t>(</w:t>
        </w:r>
        <w:r w:rsidR="00C3296A" w:rsidRPr="00C3296A">
          <w:t>2024)</w:t>
        </w:r>
        <w:r w:rsidRPr="007B522C">
          <w:fldChar w:fldCharType="end"/>
        </w:r>
        <w:r w:rsidRPr="007B522C">
          <w:rPr>
            <w:i/>
            <w:iCs/>
          </w:rPr>
          <w:t xml:space="preserve"> and </w:t>
        </w:r>
        <w:r w:rsidR="000D445D">
          <w:rPr>
            <w:i/>
            <w:iCs/>
          </w:rPr>
          <w:t>error-bars</w:t>
        </w:r>
        <w:r w:rsidRPr="007B522C">
          <w:rPr>
            <w:i/>
            <w:iCs/>
          </w:rPr>
          <w:t xml:space="preserve"> representing 1σ uncertainty from Monte Carlo simulations using an </w:t>
        </w:r>
      </w:ins>
      <m:oMath>
        <m:sSub>
          <m:sSubPr>
            <m:ctrlPr>
              <w:ins w:id="195" w:author="Charlotte Devitre" w:date="2024-04-22T18:15:00Z" w16du:dateUtc="2024-04-23T01:15:00Z">
                <w:rPr>
                  <w:rFonts w:ascii="Cambria Math" w:hAnsi="Cambria Math"/>
                  <w:i/>
                  <w:iCs/>
                  <w:lang w:val="en-GB"/>
                </w:rPr>
              </w:ins>
            </m:ctrlPr>
          </m:sSubPr>
          <m:e>
            <m:r>
              <w:ins w:id="196" w:author="Charlotte Devitre" w:date="2024-04-22T18:15:00Z" w16du:dateUtc="2024-04-23T01:15:00Z">
                <w:rPr>
                  <w:rFonts w:ascii="Cambria Math" w:hAnsi="Cambria Math"/>
                  <w:lang w:val="en-GB"/>
                </w:rPr>
                <m:t>X</m:t>
              </w:ins>
            </m:r>
          </m:e>
          <m:sub>
            <m:sSub>
              <m:sSubPr>
                <m:ctrlPr>
                  <w:ins w:id="197" w:author="Charlotte Devitre" w:date="2024-04-22T18:15:00Z" w16du:dateUtc="2024-04-23T01:15:00Z">
                    <w:rPr>
                      <w:rFonts w:ascii="Cambria Math" w:hAnsi="Cambria Math"/>
                      <w:i/>
                      <w:iCs/>
                      <w:lang w:val="en-GB"/>
                    </w:rPr>
                  </w:ins>
                </m:ctrlPr>
              </m:sSubPr>
              <m:e>
                <m:r>
                  <w:ins w:id="198" w:author="Charlotte Devitre" w:date="2024-04-22T18:15:00Z" w16du:dateUtc="2024-04-23T01:15:00Z">
                    <w:rPr>
                      <w:rFonts w:ascii="Cambria Math" w:hAnsi="Cambria Math"/>
                      <w:lang w:val="en-GB"/>
                    </w:rPr>
                    <m:t>H</m:t>
                  </w:ins>
                </m:r>
              </m:e>
              <m:sub>
                <m:r>
                  <w:ins w:id="199" w:author="Charlotte Devitre" w:date="2024-04-22T18:15:00Z" w16du:dateUtc="2024-04-23T01:15:00Z">
                    <w:rPr>
                      <w:rFonts w:ascii="Cambria Math" w:hAnsi="Cambria Math"/>
                      <w:lang w:val="en-GB"/>
                    </w:rPr>
                    <m:t>2</m:t>
                  </w:ins>
                </m:r>
              </m:sub>
            </m:sSub>
            <m:r>
              <w:ins w:id="200" w:author="Charlotte Devitre" w:date="2024-04-22T18:15:00Z" w16du:dateUtc="2024-04-23T01:15:00Z">
                <w:rPr>
                  <w:rFonts w:ascii="Cambria Math" w:hAnsi="Cambria Math"/>
                  <w:lang w:val="en-GB"/>
                </w:rPr>
                <m:t>O</m:t>
              </w:ins>
            </m:r>
          </m:sub>
        </m:sSub>
      </m:oMath>
      <w:ins w:id="201" w:author="Charlotte Devitre" w:date="2024-04-22T18:15:00Z" w16du:dateUtc="2024-04-23T01:15:00Z">
        <w:r w:rsidRPr="007B522C">
          <w:rPr>
            <w:i/>
            <w:iCs/>
          </w:rPr>
          <w:t xml:space="preserve"> uncertainty of ±0.1 based on the maximum range of </w:t>
        </w:r>
      </w:ins>
      <m:oMath>
        <m:sSub>
          <m:sSubPr>
            <m:ctrlPr>
              <w:ins w:id="202" w:author="Charlotte Devitre" w:date="2024-04-22T18:15:00Z" w16du:dateUtc="2024-04-23T01:15:00Z">
                <w:rPr>
                  <w:rFonts w:ascii="Cambria Math" w:hAnsi="Cambria Math"/>
                  <w:i/>
                  <w:iCs/>
                  <w:lang w:val="en-GB"/>
                </w:rPr>
              </w:ins>
            </m:ctrlPr>
          </m:sSubPr>
          <m:e>
            <m:r>
              <w:ins w:id="203" w:author="Charlotte Devitre" w:date="2024-04-22T18:15:00Z" w16du:dateUtc="2024-04-23T01:15:00Z">
                <w:rPr>
                  <w:rFonts w:ascii="Cambria Math" w:hAnsi="Cambria Math"/>
                  <w:lang w:val="en-GB"/>
                </w:rPr>
                <m:t>X</m:t>
              </w:ins>
            </m:r>
          </m:e>
          <m:sub>
            <m:sSub>
              <m:sSubPr>
                <m:ctrlPr>
                  <w:ins w:id="204" w:author="Charlotte Devitre" w:date="2024-04-22T18:15:00Z" w16du:dateUtc="2024-04-23T01:15:00Z">
                    <w:rPr>
                      <w:rFonts w:ascii="Cambria Math" w:hAnsi="Cambria Math"/>
                      <w:i/>
                      <w:iCs/>
                      <w:lang w:val="en-GB"/>
                    </w:rPr>
                  </w:ins>
                </m:ctrlPr>
              </m:sSubPr>
              <m:e>
                <m:r>
                  <w:ins w:id="205" w:author="Charlotte Devitre" w:date="2024-04-22T18:15:00Z" w16du:dateUtc="2024-04-23T01:15:00Z">
                    <w:rPr>
                      <w:rFonts w:ascii="Cambria Math" w:hAnsi="Cambria Math"/>
                      <w:lang w:val="en-GB"/>
                    </w:rPr>
                    <m:t>H</m:t>
                  </w:ins>
                </m:r>
              </m:e>
              <m:sub>
                <m:r>
                  <w:ins w:id="206" w:author="Charlotte Devitre" w:date="2024-04-22T18:15:00Z" w16du:dateUtc="2024-04-23T01:15:00Z">
                    <w:rPr>
                      <w:rFonts w:ascii="Cambria Math" w:hAnsi="Cambria Math"/>
                      <w:lang w:val="en-GB"/>
                    </w:rPr>
                    <m:t>2</m:t>
                  </w:ins>
                </m:r>
              </m:sub>
            </m:sSub>
            <m:r>
              <w:ins w:id="207" w:author="Charlotte Devitre" w:date="2024-04-22T18:15:00Z" w16du:dateUtc="2024-04-23T01:15:00Z">
                <w:rPr>
                  <w:rFonts w:ascii="Cambria Math" w:hAnsi="Cambria Math"/>
                  <w:lang w:val="en-GB"/>
                </w:rPr>
                <m:t>O</m:t>
              </w:ins>
            </m:r>
          </m:sub>
        </m:sSub>
      </m:oMath>
      <w:ins w:id="208" w:author="Charlotte Devitre" w:date="2024-04-22T18:15:00Z" w16du:dateUtc="2024-04-23T01:15:00Z">
        <w:r w:rsidRPr="007B522C">
          <w:rPr>
            <w:i/>
            <w:iCs/>
          </w:rPr>
          <w:t xml:space="preserve"> inferred in our dataset (</w:t>
        </w:r>
      </w:ins>
      <m:oMath>
        <m:f>
          <m:fPr>
            <m:ctrlPr>
              <w:ins w:id="209" w:author="Charlotte Devitre" w:date="2024-04-22T18:15:00Z" w16du:dateUtc="2024-04-23T01:15:00Z">
                <w:rPr>
                  <w:rFonts w:ascii="Cambria Math" w:hAnsi="Cambria Math"/>
                  <w:i/>
                  <w:iCs/>
                </w:rPr>
              </w:ins>
            </m:ctrlPr>
          </m:fPr>
          <m:num>
            <m:sSub>
              <m:sSubPr>
                <m:ctrlPr>
                  <w:ins w:id="210" w:author="Charlotte Devitre" w:date="2024-04-22T18:15:00Z" w16du:dateUtc="2024-04-23T01:15:00Z">
                    <w:rPr>
                      <w:rFonts w:ascii="Cambria Math" w:hAnsi="Cambria Math"/>
                      <w:i/>
                      <w:iCs/>
                    </w:rPr>
                  </w:ins>
                </m:ctrlPr>
              </m:sSubPr>
              <m:e>
                <m:r>
                  <w:ins w:id="211" w:author="Charlotte Devitre" w:date="2024-04-22T18:15:00Z" w16du:dateUtc="2024-04-23T01:15:00Z">
                    <w:rPr>
                      <w:rFonts w:ascii="Cambria Math" w:hAnsi="Cambria Math"/>
                    </w:rPr>
                    <m:t>XH</m:t>
                  </w:ins>
                </m:r>
              </m:e>
              <m:sub>
                <m:r>
                  <w:ins w:id="212" w:author="Charlotte Devitre" w:date="2024-04-22T18:15:00Z" w16du:dateUtc="2024-04-23T01:15:00Z">
                    <w:rPr>
                      <w:rFonts w:ascii="Cambria Math" w:hAnsi="Cambria Math"/>
                    </w:rPr>
                    <m:t>2</m:t>
                  </w:ins>
                </m:r>
              </m:sub>
            </m:sSub>
            <m:r>
              <w:ins w:id="213" w:author="Charlotte Devitre" w:date="2024-04-22T18:15:00Z" w16du:dateUtc="2024-04-23T01:15:00Z">
                <w:rPr>
                  <w:rFonts w:ascii="Cambria Math" w:hAnsi="Cambria Math"/>
                </w:rPr>
                <m:t>Omax-</m:t>
              </w:ins>
            </m:r>
            <m:sSub>
              <m:sSubPr>
                <m:ctrlPr>
                  <w:ins w:id="214" w:author="Charlotte Devitre" w:date="2024-04-22T18:15:00Z" w16du:dateUtc="2024-04-23T01:15:00Z">
                    <w:rPr>
                      <w:rFonts w:ascii="Cambria Math" w:hAnsi="Cambria Math"/>
                      <w:i/>
                      <w:iCs/>
                    </w:rPr>
                  </w:ins>
                </m:ctrlPr>
              </m:sSubPr>
              <m:e>
                <m:r>
                  <w:ins w:id="215" w:author="Charlotte Devitre" w:date="2024-04-22T18:15:00Z" w16du:dateUtc="2024-04-23T01:15:00Z">
                    <w:rPr>
                      <w:rFonts w:ascii="Cambria Math" w:hAnsi="Cambria Math"/>
                    </w:rPr>
                    <m:t>XH</m:t>
                  </w:ins>
                </m:r>
              </m:e>
              <m:sub>
                <m:r>
                  <w:ins w:id="216" w:author="Charlotte Devitre" w:date="2024-04-22T18:15:00Z" w16du:dateUtc="2024-04-23T01:15:00Z">
                    <w:rPr>
                      <w:rFonts w:ascii="Cambria Math" w:hAnsi="Cambria Math"/>
                    </w:rPr>
                    <m:t>2</m:t>
                  </w:ins>
                </m:r>
              </m:sub>
            </m:sSub>
            <m:r>
              <w:ins w:id="217" w:author="Charlotte Devitre" w:date="2024-04-22T18:15:00Z" w16du:dateUtc="2024-04-23T01:15:00Z">
                <w:rPr>
                  <w:rFonts w:ascii="Cambria Math" w:hAnsi="Cambria Math"/>
                </w:rPr>
                <m:t>Omin</m:t>
              </w:ins>
            </m:r>
          </m:num>
          <m:den>
            <m:r>
              <w:ins w:id="218" w:author="Charlotte Devitre" w:date="2024-04-22T18:15:00Z" w16du:dateUtc="2024-04-23T01:15:00Z">
                <w:rPr>
                  <w:rFonts w:ascii="Cambria Math" w:hAnsi="Cambria Math"/>
                </w:rPr>
                <m:t>2</m:t>
              </w:ins>
            </m:r>
          </m:den>
        </m:f>
      </m:oMath>
      <w:ins w:id="219" w:author="Charlotte Devitre" w:date="2024-04-22T18:15:00Z" w16du:dateUtc="2024-04-23T01:15:00Z">
        <w:r w:rsidRPr="007B522C">
          <w:rPr>
            <w:i/>
            <w:iCs/>
          </w:rPr>
          <w:t>)</w:t>
        </w:r>
        <w:r w:rsidRPr="007B522C">
          <w:rPr>
            <w:i/>
            <w:iCs/>
            <w:lang w:val="en-GB"/>
          </w:rPr>
          <w:t xml:space="preserve"> </w:t>
        </w:r>
        <w:r w:rsidRPr="007B522C">
          <w:rPr>
            <w:i/>
            <w:iCs/>
          </w:rPr>
          <w:t>when calculated using the upper limit</w:t>
        </w:r>
      </w:ins>
      <m:oMath>
        <m:r>
          <w:ins w:id="220" w:author="Charlotte Devitre" w:date="2024-04-22T18:15:00Z" w16du:dateUtc="2024-04-23T01:15:00Z">
            <w:rPr>
              <w:rFonts w:ascii="Cambria Math" w:hAnsi="Cambria Math"/>
            </w:rPr>
            <m:t xml:space="preserve"> </m:t>
          </w:ins>
        </m:r>
        <m:sSub>
          <m:sSubPr>
            <m:ctrlPr>
              <w:ins w:id="221" w:author="Charlotte Devitre" w:date="2024-04-22T18:15:00Z" w16du:dateUtc="2024-04-23T01:15:00Z">
                <w:rPr>
                  <w:rFonts w:ascii="Cambria Math" w:hAnsi="Cambria Math"/>
                  <w:i/>
                  <w:iCs/>
                  <w:lang w:val="en-GB"/>
                </w:rPr>
              </w:ins>
            </m:ctrlPr>
          </m:sSubPr>
          <m:e>
            <m:r>
              <w:ins w:id="222" w:author="Charlotte Devitre" w:date="2024-04-22T18:15:00Z" w16du:dateUtc="2024-04-23T01:15:00Z">
                <w:rPr>
                  <w:rFonts w:ascii="Cambria Math" w:hAnsi="Cambria Math"/>
                  <w:lang w:val="en-GB"/>
                </w:rPr>
                <m:t>X</m:t>
              </w:ins>
            </m:r>
          </m:e>
          <m:sub>
            <m:sSub>
              <m:sSubPr>
                <m:ctrlPr>
                  <w:ins w:id="223" w:author="Charlotte Devitre" w:date="2024-04-22T18:15:00Z" w16du:dateUtc="2024-04-23T01:15:00Z">
                    <w:rPr>
                      <w:rFonts w:ascii="Cambria Math" w:hAnsi="Cambria Math"/>
                      <w:i/>
                      <w:iCs/>
                      <w:lang w:val="en-GB"/>
                    </w:rPr>
                  </w:ins>
                </m:ctrlPr>
              </m:sSubPr>
              <m:e>
                <m:r>
                  <w:ins w:id="224" w:author="Charlotte Devitre" w:date="2024-04-22T18:15:00Z" w16du:dateUtc="2024-04-23T01:15:00Z">
                    <w:rPr>
                      <w:rFonts w:ascii="Cambria Math" w:hAnsi="Cambria Math"/>
                      <w:lang w:val="en-GB"/>
                    </w:rPr>
                    <m:t>H</m:t>
                  </w:ins>
                </m:r>
              </m:e>
              <m:sub>
                <m:r>
                  <w:ins w:id="225" w:author="Charlotte Devitre" w:date="2024-04-22T18:15:00Z" w16du:dateUtc="2024-04-23T01:15:00Z">
                    <w:rPr>
                      <w:rFonts w:ascii="Cambria Math" w:hAnsi="Cambria Math"/>
                      <w:lang w:val="en-GB"/>
                    </w:rPr>
                    <m:t>2</m:t>
                  </w:ins>
                </m:r>
              </m:sub>
            </m:sSub>
            <m:r>
              <w:ins w:id="226" w:author="Charlotte Devitre" w:date="2024-04-22T18:15:00Z" w16du:dateUtc="2024-04-23T01:15:00Z">
                <w:rPr>
                  <w:rFonts w:ascii="Cambria Math" w:hAnsi="Cambria Math"/>
                  <w:lang w:val="en-GB"/>
                </w:rPr>
                <m:t>O</m:t>
              </w:ins>
            </m:r>
          </m:sub>
        </m:sSub>
      </m:oMath>
      <w:ins w:id="227" w:author="Charlotte Devitre" w:date="2024-04-22T18:15:00Z" w16du:dateUtc="2024-04-23T01:15:00Z">
        <w:r w:rsidRPr="007B522C">
          <w:rPr>
            <w:i/>
            <w:iCs/>
          </w:rPr>
          <w:t xml:space="preserve">-P relationship for Kīlauea from </w:t>
        </w:r>
        <w:r w:rsidRPr="007B522C">
          <w:rPr>
            <w:i/>
            <w:iCs/>
          </w:rPr>
          <w:fldChar w:fldCharType="begin"/>
        </w:r>
        <w:r w:rsidRPr="007B522C">
          <w:rPr>
            <w:i/>
            <w:iCs/>
          </w:rPr>
          <w:instrText xml:space="preserve"> ADDIN ZOTERO_ITEM CSL_CITATION {"citationID":"4ZkcR5as","properties":{"formattedCitation":"(DeVitre and Wieser, 2024)","plainCitation":"(DeVitre and Wieser, 2024)","dontUpdate":true,"noteIndex":0},"citationItems":[{"id":2108,"uris":["http://zotero.org/users/9451925/items/FWZK55EA"],"itemData":{"id":2108,"type":"article-journal","abstract":"Interpreting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7B522C">
          <w:rPr>
            <w:i/>
            <w:iCs/>
          </w:rPr>
          <w:t>DeVitre and Wieser (2024)</w:t>
        </w:r>
        <w:r w:rsidRPr="007B522C">
          <w:fldChar w:fldCharType="end"/>
        </w:r>
        <w:r w:rsidRPr="007B522C">
          <w:rPr>
            <w:i/>
            <w:iCs/>
          </w:rPr>
          <w:t xml:space="preserve">. </w:t>
        </w:r>
      </w:ins>
    </w:p>
    <w:p w14:paraId="66D50392" w14:textId="52191637" w:rsidR="00B90F91" w:rsidRPr="007B522C" w:rsidRDefault="00B90F91" w:rsidP="00B90F91">
      <w:pPr>
        <w:pStyle w:val="Heading-Main"/>
        <w:spacing w:line="480" w:lineRule="auto"/>
        <w:jc w:val="both"/>
        <w:rPr>
          <w:ins w:id="228" w:author="Charlotte Devitre" w:date="2024-04-22T18:15:00Z" w16du:dateUtc="2024-04-23T01:15:00Z"/>
          <w:iCs/>
          <w:lang w:val="en-GB"/>
        </w:rPr>
      </w:pPr>
      <w:ins w:id="229" w:author="Charlotte Devitre" w:date="2024-04-22T18:15:00Z" w16du:dateUtc="2024-04-23T01:15:00Z">
        <w:r>
          <w:rPr>
            <w:b w:val="0"/>
            <w:bCs w:val="0"/>
          </w:rPr>
          <w:t xml:space="preserve">2. </w:t>
        </w:r>
        <w:r>
          <w:t>Timeline</w:t>
        </w:r>
        <w:r w:rsidRPr="007B522C">
          <w:t xml:space="preserve"> of </w:t>
        </w:r>
        <w:r w:rsidR="001E7259">
          <w:t>Rapid-response</w:t>
        </w:r>
        <w:r w:rsidRPr="007B522C">
          <w:t xml:space="preserve"> Simulation</w:t>
        </w:r>
      </w:ins>
    </w:p>
    <w:p w14:paraId="14F6E7D6" w14:textId="6AD6CEFD" w:rsidR="00B90F91" w:rsidRPr="007B522C" w:rsidRDefault="00B90F91" w:rsidP="00B90F91">
      <w:pPr>
        <w:pStyle w:val="Text"/>
        <w:spacing w:line="480" w:lineRule="auto"/>
        <w:jc w:val="both"/>
        <w:rPr>
          <w:ins w:id="230" w:author="Charlotte Devitre" w:date="2024-04-22T18:15:00Z" w16du:dateUtc="2024-04-23T01:15:00Z"/>
          <w:lang w:val="en-GB"/>
        </w:rPr>
      </w:pPr>
      <w:ins w:id="231" w:author="Charlotte Devitre" w:date="2024-04-22T18:15:00Z" w16du:dateUtc="2024-04-23T01:15:00Z">
        <w:r w:rsidRPr="007B522C">
          <w:rPr>
            <w:lang w:val="en-GB"/>
          </w:rPr>
          <w:t xml:space="preserve">The eruption onset of Kīlauea volcano on September 10, 2023 provided an unprecedented opportunity to test the validity and speed of the </w:t>
        </w:r>
        <w:r w:rsidR="00834561">
          <w:rPr>
            <w:lang w:val="en-GB"/>
          </w:rPr>
          <w:t>fluid-inclusion</w:t>
        </w:r>
        <w:r w:rsidRPr="007B522C">
          <w:rPr>
            <w:lang w:val="en-GB"/>
          </w:rPr>
          <w:t xml:space="preserve"> method, given that depths of the two main magma storage regions (Halemaʻumaʻu</w:t>
        </w:r>
        <w:r w:rsidR="00CB6366">
          <w:rPr>
            <w:lang w:val="en-GB"/>
          </w:rPr>
          <w:t xml:space="preserve"> </w:t>
        </w:r>
        <w:r w:rsidRPr="007B522C">
          <w:rPr>
            <w:lang w:val="en-GB"/>
          </w:rPr>
          <w:t xml:space="preserve">at 1-2 km and </w:t>
        </w:r>
        <w:r w:rsidR="007C5202">
          <w:rPr>
            <w:lang w:val="en-GB"/>
          </w:rPr>
          <w:t>South-Caldera</w:t>
        </w:r>
        <w:r w:rsidRPr="007B522C">
          <w:rPr>
            <w:lang w:val="en-GB"/>
          </w:rPr>
          <w:t xml:space="preserve"> at 3-5 km) at this volcano have been well constrained by various independent geophysical and petrological methods, including prior </w:t>
        </w:r>
        <w:r w:rsidR="004E38D9">
          <w:rPr>
            <w:lang w:val="en-GB"/>
          </w:rPr>
          <w:t>fluid-inclusion</w:t>
        </w:r>
        <w:r w:rsidRPr="007B522C">
          <w:rPr>
            <w:lang w:val="en-GB"/>
          </w:rPr>
          <w:t xml:space="preserve"> barometry </w:t>
        </w:r>
        <w:r w:rsidRPr="007B522C">
          <w:rPr>
            <w:lang w:val="en-GB"/>
          </w:rPr>
          <w:fldChar w:fldCharType="begin"/>
        </w:r>
        <w:r w:rsidR="00C3296A">
          <w:rPr>
            <w:lang w:val="en-GB"/>
          </w:rPr>
          <w:instrText xml:space="preserve"> ADDIN ZOTERO_ITEM CSL_CITATION {"citationID":"SUngdoX9","properties":{"formattedCitation":"(DeVitre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lang w:val="en-GB"/>
          </w:rPr>
          <w:instrText>∼</w:instrText>
        </w:r>
        <w:r w:rsidR="00C3296A">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lang w:val="en-GB"/>
          </w:rPr>
          <w:instrText>∼</w:instrText>
        </w:r>
        <w:r w:rsidR="00C3296A">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lang w:val="en-GB"/>
          </w:rPr>
          <w:t xml:space="preserve">. Tephra samples representing the first ~14 hours of the September 2023 eruption were collected by Hawaiian Volcano </w:t>
        </w:r>
        <w:r w:rsidRPr="007B522C">
          <w:rPr>
            <w:lang w:val="en-GB"/>
          </w:rPr>
          <w:lastRenderedPageBreak/>
          <w:t>Observatory (HVO) geologists on September 12 and mailed to UC Berkeley on September 15</w:t>
        </w:r>
        <w:r w:rsidRPr="007B522C">
          <w:rPr>
            <w:vertAlign w:val="superscript"/>
            <w:lang w:val="en-GB"/>
          </w:rPr>
          <w:t>th</w:t>
        </w:r>
        <w:r w:rsidRPr="007B522C">
          <w:rPr>
            <w:lang w:val="en-GB"/>
          </w:rPr>
          <w:t xml:space="preserve"> </w:t>
        </w:r>
        <w:r w:rsidR="000603F3">
          <w:rPr>
            <w:lang w:val="en-GB"/>
          </w:rPr>
          <w:t>(F</w:t>
        </w:r>
        <w:r>
          <w:rPr>
            <w:lang w:val="en-GB"/>
          </w:rPr>
          <w:t>ig. S1</w:t>
        </w:r>
        <w:r w:rsidRPr="007B522C">
          <w:rPr>
            <w:lang w:val="en-GB"/>
          </w:rPr>
          <w:t xml:space="preserve">). </w:t>
        </w:r>
        <w:r>
          <w:rPr>
            <w:lang w:val="en-GB"/>
          </w:rPr>
          <w:t>A schematic of the workflow and detailed timeline is available in the supplement (Fig. S1).</w:t>
        </w:r>
      </w:ins>
    </w:p>
    <w:p w14:paraId="5F28B084" w14:textId="20C9E535" w:rsidR="00B90F91" w:rsidRPr="007B522C" w:rsidRDefault="00B90F91" w:rsidP="00B90F91">
      <w:pPr>
        <w:pStyle w:val="Text"/>
        <w:spacing w:line="480" w:lineRule="auto"/>
        <w:jc w:val="both"/>
        <w:rPr>
          <w:ins w:id="232" w:author="Charlotte Devitre" w:date="2024-04-22T18:15:00Z" w16du:dateUtc="2024-04-23T01:15:00Z"/>
          <w:lang w:val="en-GB"/>
        </w:rPr>
      </w:pPr>
      <w:ins w:id="233" w:author="Charlotte Devitre" w:date="2024-04-22T18:15:00Z" w16du:dateUtc="2024-04-23T01:15:00Z">
        <w:r w:rsidRPr="007B522C">
          <w:rPr>
            <w:lang w:val="en-GB"/>
          </w:rPr>
          <w:t xml:space="preserve">Our simulation started on September 20 at 9 am PST (Day 1), the morning after sample receipt </w:t>
        </w:r>
        <w:r w:rsidR="000603F3">
          <w:rPr>
            <w:lang w:val="en-GB"/>
          </w:rPr>
          <w:t>(F</w:t>
        </w:r>
        <w:r>
          <w:rPr>
            <w:lang w:val="en-GB"/>
          </w:rPr>
          <w:t>ig. S1</w:t>
        </w:r>
        <w:r w:rsidRPr="007B522C">
          <w:rPr>
            <w:lang w:val="en-GB"/>
          </w:rPr>
          <w:t xml:space="preserve">). </w:t>
        </w:r>
        <w:r w:rsidRPr="007605F5">
          <w:rPr>
            <w:lang w:val="en-GB"/>
          </w:rPr>
          <w:t>We used a production-line 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fluid-inclusion</w:t>
        </w:r>
        <w:r w:rsidRPr="007605F5">
          <w:rPr>
            <w:lang w:val="en-GB"/>
          </w:rPr>
          <w:t xml:space="preserve"> preparation, sample cataloguing,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crystals (size fractions 0.5-1 and 1-2 mm), </w:t>
        </w:r>
        <w:r>
          <w:rPr>
            <w:lang w:val="en-GB"/>
          </w:rPr>
          <w:t>and mounted them i</w:t>
        </w:r>
        <w:r w:rsidRPr="007B522C">
          <w:rPr>
            <w:lang w:val="en-GB"/>
          </w:rPr>
          <w:t>n CrystalBond</w:t>
        </w:r>
        <w:r w:rsidRPr="007B522C">
          <w:rPr>
            <w:vertAlign w:val="superscript"/>
            <w:lang w:val="en-GB"/>
          </w:rPr>
          <w:t>TM*</w:t>
        </w:r>
        <w:r w:rsidRPr="007B522C">
          <w:rPr>
            <w:lang w:val="en-GB"/>
          </w:rPr>
          <w:t xml:space="preserve"> to search for </w:t>
        </w:r>
        <w:r w:rsidR="004E38D9">
          <w:rPr>
            <w:lang w:val="en-GB"/>
          </w:rPr>
          <w:t>fluid-inclusions</w:t>
        </w:r>
        <w:r w:rsidRPr="007B522C">
          <w:rPr>
            <w:lang w:val="en-GB"/>
          </w:rPr>
          <w:t xml:space="preserve">. By </w:t>
        </w:r>
        <w:r>
          <w:rPr>
            <w:lang w:val="en-GB"/>
          </w:rPr>
          <w:t>~</w:t>
        </w:r>
        <w:r w:rsidRPr="007B522C">
          <w:rPr>
            <w:lang w:val="en-GB"/>
          </w:rPr>
          <w:t>2 pm PST, we collected our first Raman spectra</w:t>
        </w:r>
        <w:r>
          <w:rPr>
            <w:lang w:val="en-GB"/>
          </w:rPr>
          <w:t>, and b</w:t>
        </w:r>
        <w:r w:rsidRPr="007B522C">
          <w:rPr>
            <w:lang w:val="en-GB"/>
          </w:rPr>
          <w:t xml:space="preserve">y ~7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fluid-inclusions</w:t>
        </w:r>
        <w:r w:rsidRPr="007B522C">
          <w:rPr>
            <w:lang w:val="en-GB"/>
          </w:rPr>
          <w:t xml:space="preserve"> using a 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diad splitting distance </w:t>
        </w:r>
        <w:r w:rsidRPr="007B522C">
          <w:rPr>
            <w:lang w:val="en-GB"/>
          </w:rPr>
          <w:fldChar w:fldCharType="begin"/>
        </w:r>
        <w:r w:rsidR="00C3296A">
          <w:rPr>
            <w:lang w:val="en-GB"/>
          </w:rPr>
          <w:instrText xml:space="preserve"> ADDIN ZOTERO_ITEM CSL_CITATION {"citationID":"mjzUYxpE","properties":{"formattedCitation":"(DeVitre {\\i{}et al.}, 2021; DeVitre and Wieser, 2024)","plainCitation":"(DeVitre et al., 2021; DeVitre and Wieser, 2024)","noteIndex":0},"citationItems":[{"id":291,"uris":["http://zotero.org/users/9451925/items/2A38GRRP"],"itemData":{"id":291,"type":"article-journal","abstract":"Fluid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(DeVitre </w:t>
        </w:r>
        <w:r w:rsidR="00C3296A" w:rsidRPr="00C3296A">
          <w:rPr>
            <w:i/>
            <w:iCs/>
          </w:rPr>
          <w:t>et al.</w:t>
        </w:r>
        <w:r w:rsidR="00C3296A" w:rsidRPr="00C3296A">
          <w:t>, 2021; DeVitre and Wieser, 2024)</w:t>
        </w:r>
        <w:r w:rsidRPr="007B522C">
          <w:fldChar w:fldCharType="end"/>
        </w:r>
        <w:r w:rsidRPr="007B522C">
          <w:rPr>
            <w:lang w:val="en-GB"/>
          </w:rPr>
          <w:t xml:space="preserve">. </w:t>
        </w:r>
        <w:r>
          <w:rPr>
            <w:lang w:val="en-GB"/>
          </w:rPr>
          <w:t>We calculated pressures</w:t>
        </w:r>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Pr>
            <w:lang w:val="en-GB"/>
          </w:rPr>
          <w:instrText xml:space="preserve"> ADDIN ZOTERO_ITEM CSL_CITATION {"citationID":"fDRa8gZ3","properties":{"formattedCitation":"(Span &amp; Wagner, 1996)","plainCitation":"(Span &amp; Wagner, 1996)","dontUpdate":true,"noteIndex":0},"citationItems":[{"id":366,"uris":["http://zotero.org/users/9451925/items/5XFZMXIB"],"itemData":{"id":366,"type":"article-journal","container-title":"Journal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r w:rsidRPr="007B522C">
          <w:rPr>
            <w:lang w:val="en-GB"/>
          </w:rPr>
          <w:t xml:space="preserve">. At the time of our simulation, </w:t>
        </w:r>
        <w:r>
          <w:rPr>
            <w:lang w:val="en-GB"/>
          </w:rPr>
          <w:t xml:space="preserve">it was challenging to perform </w:t>
        </w:r>
        <w:r w:rsidRPr="007B522C">
          <w:rPr>
            <w:lang w:val="en-GB"/>
          </w:rPr>
          <w:t>EOS calculations considering the possible presence of H</w:t>
        </w:r>
        <w:r w:rsidRPr="007B522C">
          <w:rPr>
            <w:vertAlign w:val="subscript"/>
            <w:lang w:val="en-GB"/>
          </w:rPr>
          <w:t>2</w:t>
        </w:r>
        <w:r w:rsidRPr="007B522C">
          <w:rPr>
            <w:lang w:val="en-GB"/>
          </w:rPr>
          <w:t xml:space="preserve">O in the exsolved fluid </w:t>
        </w:r>
        <w:r>
          <w:rPr>
            <w:lang w:val="en-GB"/>
          </w:rPr>
          <w:t>due to</w:t>
        </w:r>
        <w:r w:rsidRPr="007B522C">
          <w:rPr>
            <w:lang w:val="en-GB"/>
          </w:rPr>
          <w:t xml:space="preserve"> a lack of publicly available software </w:t>
        </w:r>
        <w:r>
          <w:rPr>
            <w:lang w:val="en-GB"/>
          </w:rPr>
          <w:t>running</w:t>
        </w:r>
        <w:r w:rsidRPr="007B522C">
          <w:rPr>
            <w:lang w:val="en-GB"/>
          </w:rPr>
          <w:t xml:space="preserve"> on modern operating systems. However, recent work </w:t>
        </w:r>
        <w:r>
          <w:rPr>
            <w:lang w:val="en-GB"/>
          </w:rPr>
          <w:t xml:space="preserve">by </w:t>
        </w:r>
        <w:r w:rsidRPr="007B522C">
          <w:rPr>
            <w:lang w:val="en-GB"/>
          </w:rPr>
          <w:fldChar w:fldCharType="begin"/>
        </w:r>
        <w:r>
          <w:rPr>
            <w:lang w:val="en-GB"/>
          </w:rPr>
          <w:instrText xml:space="preserve"> ADDIN ZOTERO_ITEM CSL_CITATION {"citationID":"g54qIx3Y","properties":{"formattedCitation":"(Yoshimura, 2023)","plainCitation":"(Yoshimura, 2023)","dontUpdate":true,"noteIndex":0},"citationItems":[{"id":2121,"uris":["http://zotero.org/users/9451925/items/LWKJEA2L"],"itemData":{"id":2121,"type":"article-journal","abstract":"H2O-CO2-dominated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Pr>
            <w:rFonts w:ascii="Cambria Math" w:hAnsi="Cambria Math" w:cs="Cambria Math"/>
            <w:lang w:val="en-GB"/>
          </w:rPr>
          <w:instrText>∼</w:instrText>
        </w:r>
        <w:r>
          <w:rPr>
            <w:lang w:val="en-GB"/>
          </w:rPr>
          <w:instrText xml:space="preserve"> 2573 K and </w:instrText>
        </w:r>
        <w:r>
          <w:rPr>
            <w:rFonts w:ascii="Cambria Math" w:hAnsi="Cambria Math" w:cs="Cambria Math"/>
            <w:lang w:val="en-GB"/>
          </w:rPr>
          <w:instrText>∼</w:instrText>
        </w:r>
        <w:r>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H</w:t>
        </w:r>
        <w:r w:rsidRPr="007B522C">
          <w:rPr>
            <w:vertAlign w:val="subscript"/>
            <w:lang w:val="en-GB"/>
          </w:rPr>
          <w:t>2</w:t>
        </w:r>
        <w:r w:rsidRPr="007B522C">
          <w:rPr>
            <w:lang w:val="en-GB"/>
          </w:rPr>
          <w:t>O-CO</w:t>
        </w:r>
        <w:r w:rsidRPr="007B522C">
          <w:rPr>
            <w:vertAlign w:val="subscript"/>
            <w:lang w:val="en-GB"/>
          </w:rPr>
          <w:t>2</w:t>
        </w:r>
        <w:r w:rsidRPr="007B522C">
          <w:rPr>
            <w:lang w:val="en-GB"/>
          </w:rPr>
          <w:t xml:space="preserve"> EOS of </w:t>
        </w:r>
        <w:r w:rsidRPr="007B522C">
          <w:rPr>
            <w:lang w:val="en-GB"/>
          </w:rPr>
          <w:fldChar w:fldCharType="begin"/>
        </w:r>
        <w:r>
          <w:rPr>
            <w:lang w:val="en-GB"/>
          </w:rPr>
          <w:instrText xml:space="preserve"> ADDIN ZOTERO_ITEM CSL_CITATION {"citationID":"qqvJgTw3","properties":{"formattedCitation":"(Duan &amp; Zhang, 2006)","plainCitation":"(Duan &amp; Zhang, 2006)","dontUpdate":true,"noteIndex":0},"citationItems":[{"id":2058,"uris":["http://zotero.org/users/9451925/items/9JSAYSEV"],"itemData":{"id":2058,"type":"article-journal","abstract":"Based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Pr>
            <w:lang w:val="en-GB"/>
          </w:rPr>
          <w:t>provided</w:t>
        </w:r>
        <w:r w:rsidRPr="007B522C">
          <w:rPr>
            <w:lang w:val="en-GB"/>
          </w:rPr>
          <w:t xml:space="preserve"> open-source C code </w:t>
        </w:r>
        <w:r>
          <w:rPr>
            <w:lang w:val="en-GB"/>
          </w:rPr>
          <w:t>meaning that</w:t>
        </w:r>
        <w:r w:rsidRPr="007B522C">
          <w:rPr>
            <w:lang w:val="en-GB"/>
          </w:rPr>
          <w:t xml:space="preserve"> </w:t>
        </w:r>
        <w:r>
          <w:rPr>
            <w:lang w:val="en-GB"/>
          </w:rPr>
          <w:t>such</w:t>
        </w:r>
        <w:r w:rsidRPr="007B522C">
          <w:rPr>
            <w:lang w:val="en-GB"/>
          </w:rPr>
          <w:t xml:space="preserve"> calculations can be now be performed in DiadFit. Using estimates of </w:t>
        </w:r>
      </w:ins>
      <m:oMath>
        <m:sSub>
          <m:sSubPr>
            <m:ctrlPr>
              <w:ins w:id="234" w:author="Charlotte Devitre" w:date="2024-04-22T18:15:00Z" w16du:dateUtc="2024-04-23T01:15:00Z">
                <w:rPr>
                  <w:rFonts w:ascii="Cambria Math" w:hAnsi="Cambria Math"/>
                  <w:iCs/>
                  <w:lang w:val="en-GB"/>
                </w:rPr>
              </w:ins>
            </m:ctrlPr>
          </m:sSubPr>
          <m:e>
            <m:r>
              <w:ins w:id="235" w:author="Charlotte Devitre" w:date="2024-04-22T18:15:00Z" w16du:dateUtc="2024-04-23T01:15:00Z">
                <m:rPr>
                  <m:sty m:val="p"/>
                </m:rPr>
                <w:rPr>
                  <w:rFonts w:ascii="Cambria Math" w:hAnsi="Cambria Math"/>
                  <w:lang w:val="en-GB"/>
                </w:rPr>
                <m:t>X</m:t>
              </w:ins>
            </m:r>
          </m:e>
          <m:sub>
            <m:sSub>
              <m:sSubPr>
                <m:ctrlPr>
                  <w:ins w:id="236" w:author="Charlotte Devitre" w:date="2024-04-22T18:15:00Z" w16du:dateUtc="2024-04-23T01:15:00Z">
                    <w:rPr>
                      <w:rFonts w:ascii="Cambria Math" w:hAnsi="Cambria Math"/>
                      <w:iCs/>
                      <w:lang w:val="en-GB"/>
                    </w:rPr>
                  </w:ins>
                </m:ctrlPr>
              </m:sSubPr>
              <m:e>
                <m:r>
                  <w:ins w:id="237" w:author="Charlotte Devitre" w:date="2024-04-22T18:15:00Z" w16du:dateUtc="2024-04-23T01:15:00Z">
                    <m:rPr>
                      <m:sty m:val="p"/>
                    </m:rPr>
                    <w:rPr>
                      <w:rFonts w:ascii="Cambria Math" w:hAnsi="Cambria Math"/>
                      <w:lang w:val="en-GB"/>
                    </w:rPr>
                    <m:t>H</m:t>
                  </w:ins>
                </m:r>
              </m:e>
              <m:sub>
                <m:r>
                  <w:ins w:id="238" w:author="Charlotte Devitre" w:date="2024-04-22T18:15:00Z" w16du:dateUtc="2024-04-23T01:15:00Z">
                    <m:rPr>
                      <m:sty m:val="p"/>
                    </m:rPr>
                    <w:rPr>
                      <w:rFonts w:ascii="Cambria Math" w:hAnsi="Cambria Math"/>
                      <w:lang w:val="en-GB"/>
                    </w:rPr>
                    <m:t>2</m:t>
                  </w:ins>
                </m:r>
              </m:sub>
            </m:sSub>
            <m:r>
              <w:ins w:id="239" w:author="Charlotte Devitre" w:date="2024-04-22T18:15:00Z" w16du:dateUtc="2024-04-23T01:15:00Z">
                <m:rPr>
                  <m:sty m:val="p"/>
                </m:rPr>
                <w:rPr>
                  <w:rFonts w:ascii="Cambria Math" w:hAnsi="Cambria Math"/>
                  <w:lang w:val="en-GB"/>
                </w:rPr>
                <m:t>O</m:t>
              </w:ins>
            </m:r>
          </m:sub>
        </m:sSub>
      </m:oMath>
      <w:ins w:id="240" w:author="Charlotte Devitre" w:date="2024-04-22T18:15:00Z" w16du:dateUtc="2024-04-23T01:15:00Z">
        <w:r w:rsidRPr="007B522C">
          <w:rPr>
            <w:lang w:val="en-GB"/>
          </w:rPr>
          <w:t xml:space="preserve"> from previously published </w:t>
        </w:r>
        <w:r w:rsidR="00834561">
          <w:rPr>
            <w:lang w:val="en-GB"/>
          </w:rPr>
          <w:t>melt-inclusion</w:t>
        </w:r>
        <w:r w:rsidRPr="007B522C">
          <w:rPr>
            <w:lang w:val="en-GB"/>
          </w:rPr>
          <w:t xml:space="preserve"> data at Kīlauea </w:t>
        </w:r>
        <w:r w:rsidRPr="007B522C">
          <w:rPr>
            <w:lang w:val="en-GB"/>
          </w:rPr>
          <w:fldChar w:fldCharType="begin"/>
        </w:r>
        <w:r w:rsidR="00C3296A">
          <w:rPr>
            <w:lang w:val="en-GB"/>
          </w:rPr>
          <w:instrText xml:space="preserve"> ADDIN ZOTERO_ITEM CSL_CITATION {"citationID":"pM6NvpPH","properties":{"formattedCitation":"(Wieser {\\i{}et al.}, 2021; DeVitre and Wieser, 2024)","plainCitation":"(Wieser et al., 2021; 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lang w:val="en-GB"/>
          </w:rPr>
          <w:instrText>∼</w:instrText>
        </w:r>
        <w:r w:rsidR="00C3296A">
          <w:rPr>
            <w:lang w:val="en-GB"/>
          </w:rPr>
          <w:instrText>2-km depth), while many high-Fo olivines (&gt;Fo81.5; far from equilibrium with their carrier melts) crystallized within the South Caldera reservoir (</w:instrText>
        </w:r>
        <w:r w:rsidR="00C3296A">
          <w:rPr>
            <w:rFonts w:ascii="Cambria Math" w:hAnsi="Cambria Math" w:cs="Cambria Math"/>
            <w:lang w:val="en-GB"/>
          </w:rPr>
          <w:instrText>∼</w:instrText>
        </w:r>
        <w:r w:rsidR="00C3296A">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lang w:val="en-GB"/>
          </w:rPr>
          <w:t>, calculated pressures would be ~10% higher than originally reported to HVO if the  CO</w:t>
        </w:r>
        <w:r w:rsidRPr="007B522C">
          <w:rPr>
            <w:vertAlign w:val="subscript"/>
            <w:lang w:val="en-GB"/>
          </w:rPr>
          <w:t>2</w:t>
        </w:r>
        <w:r w:rsidRPr="007B522C">
          <w:rPr>
            <w:lang w:val="en-GB"/>
          </w:rPr>
          <w:t>-H</w:t>
        </w:r>
        <w:r w:rsidRPr="007B522C">
          <w:rPr>
            <w:vertAlign w:val="subscript"/>
            <w:lang w:val="en-GB"/>
          </w:rPr>
          <w:t>2</w:t>
        </w:r>
        <w:r w:rsidRPr="007B522C">
          <w:rPr>
            <w:lang w:val="en-GB"/>
          </w:rPr>
          <w:t>O EOS had been used</w:t>
        </w:r>
        <w:r>
          <w:rPr>
            <w:lang w:val="en-GB"/>
          </w:rPr>
          <w:t xml:space="preserve"> </w:t>
        </w:r>
        <w:r w:rsidR="000603F3">
          <w:rPr>
            <w:lang w:val="en-GB"/>
          </w:rPr>
          <w:t>(F</w:t>
        </w:r>
        <w:r>
          <w:rPr>
            <w:lang w:val="en-GB"/>
          </w:rPr>
          <w:t>ig. 2</w:t>
        </w:r>
        <w:r w:rsidRPr="007B522C">
          <w:rPr>
            <w:lang w:val="en-GB"/>
          </w:rPr>
          <w:t xml:space="preserve">d, Fig S1 in supplementary materials). </w:t>
        </w:r>
        <w:r>
          <w:rPr>
            <w:lang w:val="en-GB"/>
          </w:rPr>
          <w:t>This does not</w:t>
        </w:r>
        <w:r w:rsidRPr="007B522C">
          <w:rPr>
            <w:lang w:val="en-GB"/>
          </w:rPr>
          <w:t xml:space="preserve"> affect the interpretation of our results, </w:t>
        </w:r>
        <w:r w:rsidRPr="007B522C">
          <w:rPr>
            <w:lang w:val="en-GB"/>
          </w:rPr>
          <w:lastRenderedPageBreak/>
          <w:t xml:space="preserve">as the shift is far smaller than the pressure offset between the </w:t>
        </w:r>
        <w:r w:rsidR="00CB6366">
          <w:rPr>
            <w:lang w:val="en-GB"/>
          </w:rPr>
          <w:t>Halemaʻumaʻu</w:t>
        </w:r>
        <w:r w:rsidRPr="007B522C">
          <w:rPr>
            <w:lang w:val="en-GB"/>
          </w:rPr>
          <w:t xml:space="preserve"> and </w:t>
        </w:r>
        <w:r w:rsidR="007C5202">
          <w:rPr>
            <w:lang w:val="en-GB"/>
          </w:rPr>
          <w:t>South-Caldera</w:t>
        </w:r>
        <w:r w:rsidRPr="007B522C">
          <w:rPr>
            <w:lang w:val="en-GB"/>
          </w:rPr>
          <w:t xml:space="preserve"> reservoir. </w:t>
        </w:r>
      </w:ins>
    </w:p>
    <w:p w14:paraId="3708A580" w14:textId="77777777" w:rsidR="00B90F91" w:rsidRPr="007B522C" w:rsidRDefault="00B90F91" w:rsidP="00B90F91">
      <w:pPr>
        <w:pStyle w:val="Text"/>
        <w:spacing w:line="480" w:lineRule="auto"/>
        <w:ind w:firstLine="0"/>
        <w:jc w:val="both"/>
        <w:rPr>
          <w:ins w:id="241" w:author="Charlotte Devitre" w:date="2024-04-22T18:15:00Z" w16du:dateUtc="2024-04-23T01:15:00Z"/>
          <w:lang w:val="en-GB"/>
        </w:rPr>
      </w:pPr>
    </w:p>
    <w:p w14:paraId="61C1E867" w14:textId="77777777" w:rsidR="00B90F91" w:rsidRPr="007B522C" w:rsidRDefault="00B90F91" w:rsidP="00B90F91">
      <w:pPr>
        <w:pStyle w:val="Text"/>
        <w:spacing w:line="480" w:lineRule="auto"/>
        <w:ind w:firstLine="0"/>
        <w:jc w:val="both"/>
        <w:rPr>
          <w:ins w:id="242" w:author="Charlotte Devitre" w:date="2024-04-22T18:15:00Z" w16du:dateUtc="2024-04-23T01:15:00Z"/>
          <w:lang w:val="en-GB"/>
        </w:rPr>
      </w:pPr>
      <w:ins w:id="243" w:author="Charlotte Devitre" w:date="2024-04-22T18:15:00Z" w16du:dateUtc="2024-04-23T01:15:00Z">
        <w:r w:rsidRPr="007B522C">
          <w:rPr>
            <w:noProof/>
          </w:rPr>
          <w:drawing>
            <wp:inline distT="0" distB="0" distL="0" distR="0" wp14:anchorId="3C9FCA7F" wp14:editId="59282BFF">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ins>
    </w:p>
    <w:p w14:paraId="2CF611E5" w14:textId="5FBF2555" w:rsidR="00B90F91" w:rsidRPr="007B522C" w:rsidRDefault="00B90F91" w:rsidP="00612DF3">
      <w:pPr>
        <w:pStyle w:val="Text"/>
        <w:spacing w:line="480" w:lineRule="auto"/>
        <w:jc w:val="both"/>
        <w:rPr>
          <w:ins w:id="244" w:author="Charlotte Devitre" w:date="2024-04-22T18:15:00Z" w16du:dateUtc="2024-04-23T01:15:00Z"/>
          <w:b/>
        </w:rPr>
      </w:pPr>
      <w:ins w:id="245" w:author="Charlotte Devitre" w:date="2024-04-22T18:15:00Z" w16du:dateUtc="2024-04-23T01:15:00Z">
        <w:r w:rsidRPr="007B522C">
          <w:rPr>
            <w:b/>
            <w:i/>
            <w:iCs/>
          </w:rPr>
          <w:t xml:space="preserve">Figure </w:t>
        </w:r>
        <w:r>
          <w:rPr>
            <w:b/>
            <w:i/>
            <w:iCs/>
          </w:rPr>
          <w:t>2</w:t>
        </w:r>
        <w:r w:rsidRPr="007B522C">
          <w:rPr>
            <w:b/>
            <w:i/>
            <w:iCs/>
          </w:rPr>
          <w:t>.</w:t>
        </w:r>
        <w:r w:rsidRPr="007B522C">
          <w:rPr>
            <w:b/>
            <w:i/>
            <w:iCs/>
            <w:lang w:val="en-GB"/>
          </w:rPr>
          <w:t xml:space="preserve"> Evolution of results over 4 days. </w:t>
        </w:r>
        <w:r w:rsidRPr="007B522C">
          <w:rPr>
            <w:i/>
            <w:iCs/>
            <w:lang w:val="en-GB"/>
          </w:rPr>
          <w:t>a) Schematic model of Kīlauea’s plumbing system, indicating reservoir depths (</w:t>
        </w:r>
        <w:r w:rsidR="00CB6366">
          <w:rPr>
            <w:i/>
            <w:iCs/>
            <w:lang w:val="en-GB"/>
          </w:rPr>
          <w:t xml:space="preserve">HMM = </w:t>
        </w:r>
        <w:r w:rsidRPr="007B522C">
          <w:rPr>
            <w:i/>
            <w:iCs/>
            <w:lang w:val="en-GB"/>
          </w:rPr>
          <w:t xml:space="preserve">Halemaʻumaʻu; SC </w:t>
        </w:r>
        <w:r w:rsidR="00CB6366">
          <w:rPr>
            <w:i/>
            <w:iCs/>
            <w:lang w:val="en-GB"/>
          </w:rPr>
          <w:t xml:space="preserve">= </w:t>
        </w:r>
        <w:r w:rsidR="007C5202">
          <w:rPr>
            <w:i/>
            <w:iCs/>
            <w:lang w:val="en-GB"/>
          </w:rPr>
          <w:t>South-Caldera</w:t>
        </w:r>
        <w:r w:rsidRPr="007B522C">
          <w:rPr>
            <w:i/>
            <w:iCs/>
            <w:lang w:val="en-GB"/>
          </w:rPr>
          <w:t xml:space="preserve">). b) Day 1 </w:t>
        </w:r>
        <w:r w:rsidR="004E38D9">
          <w:rPr>
            <w:i/>
            <w:iCs/>
            <w:lang w:val="en-GB"/>
          </w:rPr>
          <w:t>fluid-inclusion</w:t>
        </w:r>
        <w:r w:rsidRPr="007B522C">
          <w:rPr>
            <w:i/>
            <w:iCs/>
            <w:lang w:val="en-GB"/>
          </w:rPr>
          <w:t xml:space="preserve"> </w:t>
        </w:r>
        <w:r w:rsidR="00612DF3">
          <w:rPr>
            <w:i/>
            <w:iCs/>
            <w:lang w:val="en-GB"/>
          </w:rPr>
          <w:t>depths</w:t>
        </w:r>
        <w:r w:rsidRPr="007B522C">
          <w:rPr>
            <w:i/>
            <w:iCs/>
            <w:lang w:val="en-GB"/>
          </w:rPr>
          <w:t>, as reported to HVO</w:t>
        </w:r>
        <w:r w:rsidR="00612DF3">
          <w:rPr>
            <w:i/>
            <w:iCs/>
            <w:lang w:val="en-GB"/>
          </w:rPr>
          <w:t>,</w:t>
        </w:r>
        <w:r w:rsidRPr="007B522C">
          <w:rPr>
            <w:i/>
            <w:iCs/>
            <w:lang w:val="en-GB"/>
          </w:rPr>
          <w:t xml:space="preserve"> are consistent with the estimated depths of the </w:t>
        </w:r>
        <w:r w:rsidR="00CB6366">
          <w:rPr>
            <w:i/>
            <w:iCs/>
            <w:lang w:val="en-GB"/>
          </w:rPr>
          <w:t>Halemaʻumaʻu</w:t>
        </w:r>
        <w:r w:rsidRPr="007B522C">
          <w:rPr>
            <w:i/>
            <w:iCs/>
            <w:lang w:val="en-GB"/>
          </w:rPr>
          <w:t xml:space="preserve"> reservoir. Kolmogorov-Smirnoff tests indicate that </w:t>
        </w:r>
        <w:r w:rsidRPr="007B522C">
          <w:rPr>
            <w:bCs/>
            <w:i/>
            <w:iCs/>
            <w:lang w:val="en-GB"/>
          </w:rPr>
          <w:t xml:space="preserve">September 2023 </w:t>
        </w:r>
        <w:r w:rsidR="004E38D9">
          <w:rPr>
            <w:bCs/>
            <w:i/>
            <w:iCs/>
            <w:lang w:val="en-GB"/>
          </w:rPr>
          <w:t>fluid-inclusions</w:t>
        </w:r>
        <w:r w:rsidR="00612DF3">
          <w:rPr>
            <w:bCs/>
            <w:i/>
            <w:iCs/>
            <w:lang w:val="en-GB"/>
          </w:rPr>
          <w:t xml:space="preserve"> </w:t>
        </w:r>
        <w:r w:rsidRPr="007B522C">
          <w:rPr>
            <w:bCs/>
            <w:i/>
            <w:iCs/>
            <w:lang w:val="en-GB"/>
          </w:rPr>
          <w:t xml:space="preserve">record significantly shallower depths than </w:t>
        </w:r>
        <w:r w:rsidR="004E38D9">
          <w:rPr>
            <w:bCs/>
            <w:i/>
            <w:iCs/>
            <w:lang w:val="en-GB"/>
          </w:rPr>
          <w:t>fluid-inclusions</w:t>
        </w:r>
        <w:r w:rsidRPr="007B522C">
          <w:rPr>
            <w:bCs/>
            <w:i/>
            <w:iCs/>
            <w:lang w:val="en-GB"/>
          </w:rPr>
          <w:t xml:space="preserve"> </w:t>
        </w:r>
        <w:r w:rsidRPr="007B522C">
          <w:rPr>
            <w:i/>
            <w:iCs/>
          </w:rPr>
          <w:t xml:space="preserve">(critical D = 0.22, stat = 0.24, pval=0.016) and </w:t>
        </w:r>
        <w:r w:rsidR="00612DF3">
          <w:rPr>
            <w:i/>
            <w:iCs/>
          </w:rPr>
          <w:t>melt-inclusions</w:t>
        </w:r>
        <w:r w:rsidRPr="007B522C">
          <w:rPr>
            <w:i/>
            <w:iCs/>
          </w:rPr>
          <w:t xml:space="preserve"> (critical D = 0.22, stat = 0.41, pval=3.51e-06) from the 2018 lower East Rift Zone (LERZ) eruption, which required a contribution from the </w:t>
        </w:r>
        <w:r w:rsidR="007C5202">
          <w:rPr>
            <w:i/>
            <w:iCs/>
          </w:rPr>
          <w:t>South-Caldera</w:t>
        </w:r>
        <w:r w:rsidRPr="007B522C">
          <w:rPr>
            <w:i/>
            <w:iCs/>
          </w:rPr>
          <w:t xml:space="preserve"> reservoir </w:t>
        </w:r>
        <w:r w:rsidRPr="007B522C">
          <w:rPr>
            <w:i/>
            <w:iCs/>
          </w:rPr>
          <w:fldChar w:fldCharType="begin"/>
        </w:r>
        <w:r w:rsidR="00C3296A">
          <w:rPr>
            <w:i/>
            <w:iCs/>
          </w:rPr>
          <w:instrText xml:space="preserve"> ADDIN ZOTERO_ITEM CSL_CITATION {"citationID":"ERlQrz43","properties":{"formattedCitation":"(Wieser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r w:rsidRPr="007B522C">
          <w:rPr>
            <w:i/>
            <w:iCs/>
            <w:vertAlign w:val="superscript"/>
          </w:rPr>
          <w:t>1</w:t>
        </w:r>
        <w:r w:rsidRPr="007B522C">
          <w:rPr>
            <w:i/>
            <w:iCs/>
          </w:rPr>
          <w:t xml:space="preserve">LERZ 2018 </w:t>
        </w:r>
        <w:r w:rsidR="00834561">
          <w:rPr>
            <w:i/>
            <w:iCs/>
          </w:rPr>
          <w:t>melt-inclusion</w:t>
        </w:r>
        <w:r w:rsidR="00612DF3">
          <w:rPr>
            <w:i/>
            <w:iCs/>
          </w:rPr>
          <w:t>s</w:t>
        </w:r>
        <w:r w:rsidRPr="007B522C">
          <w:rPr>
            <w:i/>
            <w:iCs/>
          </w:rPr>
          <w:t xml:space="preserve"> </w:t>
        </w:r>
        <w:r w:rsidRPr="007B522C">
          <w:rPr>
            <w:i/>
            <w:iCs/>
          </w:rPr>
          <w:fldChar w:fldCharType="begin"/>
        </w:r>
        <w:r w:rsidR="00C3296A">
          <w:rPr>
            <w:i/>
            <w:iCs/>
          </w:rPr>
          <w:instrText xml:space="preserve"> ADDIN ZOTERO_ITEM CSL_CITATION {"citationID":"fJdwtsgr","properties":{"formattedCitation":"(Wieser {\\i{}et al.}, 2021)","plainCitation":"(Wieser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w:instrText>
        </w:r>
        <w:r w:rsidR="00C3296A" w:rsidRPr="00612DF3">
          <w:rPr>
            <w:i/>
            <w:iCs/>
          </w:rPr>
          <w:instrText xml:space="preserve">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C3296A" w:rsidRPr="00612DF3">
          <w:t xml:space="preserve">(Wieser </w:t>
        </w:r>
        <w:r w:rsidR="00C3296A" w:rsidRPr="00612DF3">
          <w:rPr>
            <w:i/>
            <w:iCs/>
          </w:rPr>
          <w:t>et al.</w:t>
        </w:r>
        <w:r w:rsidR="00C3296A" w:rsidRPr="00612DF3">
          <w:t>, 2021)</w:t>
        </w:r>
        <w:r w:rsidRPr="007B522C">
          <w:fldChar w:fldCharType="end"/>
        </w:r>
        <w:r w:rsidRPr="00612DF3">
          <w:rPr>
            <w:i/>
            <w:iCs/>
          </w:rPr>
          <w:t xml:space="preserve">; </w:t>
        </w:r>
        <w:r w:rsidRPr="00612DF3">
          <w:rPr>
            <w:i/>
            <w:iCs/>
            <w:vertAlign w:val="superscript"/>
          </w:rPr>
          <w:t>2</w:t>
        </w:r>
        <w:r w:rsidRPr="00612DF3">
          <w:rPr>
            <w:i/>
            <w:iCs/>
          </w:rPr>
          <w:t xml:space="preserve">LERZ 2018 </w:t>
        </w:r>
        <w:r w:rsidR="00834561" w:rsidRPr="00612DF3">
          <w:rPr>
            <w:i/>
            <w:iCs/>
          </w:rPr>
          <w:t>fluid-inclusion</w:t>
        </w:r>
        <w:r w:rsidR="00612DF3" w:rsidRPr="00612DF3">
          <w:rPr>
            <w:i/>
            <w:iCs/>
          </w:rPr>
          <w:t xml:space="preserve">s </w:t>
        </w:r>
        <w:r w:rsidRPr="007B522C">
          <w:rPr>
            <w:i/>
            <w:iCs/>
          </w:rPr>
          <w:fldChar w:fldCharType="begin"/>
        </w:r>
        <w:r w:rsidR="00C3296A" w:rsidRPr="00612DF3">
          <w:rPr>
            <w:i/>
            <w:iCs/>
          </w:rPr>
          <w:instrText xml:space="preserve"> ADDIN ZOTERO_ITEM CSL_CITATION {"citationID":"JayGzJst","properties":{"formattedCitation":"(DeVitre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612DF3">
          <w:t>(DeVitre and Wieser, 2024)</w:t>
        </w:r>
        <w:r w:rsidRPr="007B522C">
          <w:fldChar w:fldCharType="end"/>
        </w:r>
        <w:r w:rsidRPr="00612DF3">
          <w:rPr>
            <w:i/>
            <w:iCs/>
          </w:rPr>
          <w:t xml:space="preserve">. c) Day 2 data, as reported, confirmed a likely dominant role for the Halemaʻumaʻu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peak ratio &lt; 0.1). d) Day 4 data, as reported. Means were taken for repeated analyses of single </w:t>
        </w:r>
        <w:r w:rsidR="004E38D9">
          <w:rPr>
            <w:i/>
            <w:iCs/>
          </w:rPr>
          <w:t>fluid-inclusions</w:t>
        </w:r>
        <w:r w:rsidRPr="007B522C">
          <w:rPr>
            <w:i/>
            <w:iCs/>
          </w:rPr>
          <w:t xml:space="preserve"> and </w:t>
        </w:r>
        <w:r w:rsidR="00612DF3">
          <w:rPr>
            <w:i/>
            <w:iCs/>
          </w:rPr>
          <w:t xml:space="preserve">additional </w:t>
        </w:r>
        <w:r w:rsidRPr="007B522C">
          <w:rPr>
            <w:i/>
            <w:iCs/>
          </w:rPr>
          <w:t>data filters</w:t>
        </w:r>
        <w:r w:rsidR="00612DF3">
          <w:rPr>
            <w:i/>
            <w:iCs/>
          </w:rPr>
          <w:t xml:space="preserve"> (e.g., </w:t>
        </w:r>
        <w:r w:rsidR="00612DF3" w:rsidRPr="007B522C">
          <w:rPr>
            <w:i/>
            <w:iCs/>
          </w:rPr>
          <w:t>SO</w:t>
        </w:r>
        <w:r w:rsidR="00612DF3" w:rsidRPr="007B522C">
          <w:rPr>
            <w:i/>
            <w:iCs/>
            <w:vertAlign w:val="subscript"/>
          </w:rPr>
          <w:t>2</w:t>
        </w:r>
        <w:r w:rsidR="00612DF3" w:rsidRPr="007B522C">
          <w:rPr>
            <w:i/>
            <w:iCs/>
          </w:rPr>
          <w:t>/CO</w:t>
        </w:r>
        <w:r w:rsidR="00612DF3" w:rsidRPr="007B522C">
          <w:rPr>
            <w:i/>
            <w:iCs/>
            <w:vertAlign w:val="subscript"/>
          </w:rPr>
          <w:t>2</w:t>
        </w:r>
        <w:r w:rsidR="00612DF3" w:rsidRPr="007B522C">
          <w:rPr>
            <w:i/>
            <w:iCs/>
          </w:rPr>
          <w:t xml:space="preserve"> peak ratio &lt; 0.22</w:t>
        </w:r>
        <w:r w:rsidR="00612DF3">
          <w:rPr>
            <w:i/>
            <w:iCs/>
          </w:rPr>
          <w:t>)</w:t>
        </w:r>
        <w:r w:rsidRPr="007B522C">
          <w:rPr>
            <w:i/>
            <w:iCs/>
          </w:rPr>
          <w:t xml:space="preserve">, </w:t>
        </w:r>
        <w:r w:rsidR="004E38D9">
          <w:rPr>
            <w:i/>
            <w:iCs/>
          </w:rPr>
          <w:t>fluid-inclusion</w:t>
        </w:r>
        <w:r w:rsidRPr="007B522C">
          <w:rPr>
            <w:i/>
            <w:iCs/>
          </w:rPr>
          <w:t xml:space="preserve">-specific temperatures, and a more appropriate crustal density model </w:t>
        </w:r>
        <w:r w:rsidRPr="007B522C">
          <w:rPr>
            <w:i/>
            <w:iCs/>
          </w:rPr>
          <w:lastRenderedPageBreak/>
          <w:t>(~2300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sidR="000D445D">
          <w:rPr>
            <w:i/>
            <w:iCs/>
          </w:rPr>
          <w:t>Error-bars</w:t>
        </w:r>
        <w:r w:rsidRPr="007B522C">
          <w:rPr>
            <w:i/>
            <w:iCs/>
          </w:rPr>
          <w:t xml:space="preserve"> correspond to uncertainties propagated using Monte Carlo simulations and olivine Fo equilibrium field is calculated based on Glass EPMA data collected on September 11, 2023 (see </w:t>
        </w:r>
        <w:r w:rsidRPr="007B522C">
          <w:rPr>
            <w:i/>
            <w:iCs/>
            <w:lang w:val="en-GB"/>
          </w:rPr>
          <w:t>Supplementary Information S1 Appendix</w:t>
        </w:r>
        <w:r w:rsidRPr="007B522C">
          <w:rPr>
            <w:i/>
            <w:iCs/>
          </w:rPr>
          <w:t>). The shifted histogram ‘H</w:t>
        </w:r>
        <w:r w:rsidRPr="007B522C">
          <w:rPr>
            <w:i/>
            <w:iCs/>
            <w:vertAlign w:val="subscript"/>
          </w:rPr>
          <w:t>2</w:t>
        </w:r>
        <w:r w:rsidRPr="007B522C">
          <w:rPr>
            <w:i/>
            <w:iCs/>
          </w:rPr>
          <w:t>O effect’ shows the effect of H</w:t>
        </w:r>
        <w:r w:rsidRPr="007B522C">
          <w:rPr>
            <w:i/>
            <w:iCs/>
            <w:vertAlign w:val="subscript"/>
          </w:rPr>
          <w:t>2</w:t>
        </w:r>
        <w:r w:rsidRPr="007B522C">
          <w:rPr>
            <w:i/>
            <w:iCs/>
          </w:rPr>
          <w:t xml:space="preserve">O corrections on pressures recalculated using </w:t>
        </w:r>
      </w:ins>
      <m:oMath>
        <m:sSub>
          <m:sSubPr>
            <m:ctrlPr>
              <w:ins w:id="246" w:author="Charlotte Devitre" w:date="2024-04-22T18:15:00Z" w16du:dateUtc="2024-04-23T01:15:00Z">
                <w:rPr>
                  <w:rFonts w:ascii="Cambria Math" w:hAnsi="Cambria Math"/>
                  <w:i/>
                  <w:iCs/>
                  <w:lang w:val="en-GB"/>
                </w:rPr>
              </w:ins>
            </m:ctrlPr>
          </m:sSubPr>
          <m:e>
            <m:r>
              <w:ins w:id="247" w:author="Charlotte Devitre" w:date="2024-04-22T18:15:00Z" w16du:dateUtc="2024-04-23T01:15:00Z">
                <w:rPr>
                  <w:rFonts w:ascii="Cambria Math" w:hAnsi="Cambria Math"/>
                  <w:lang w:val="en-GB"/>
                </w:rPr>
                <m:t>X</m:t>
              </w:ins>
            </m:r>
          </m:e>
          <m:sub>
            <m:sSub>
              <m:sSubPr>
                <m:ctrlPr>
                  <w:ins w:id="248" w:author="Charlotte Devitre" w:date="2024-04-22T18:15:00Z" w16du:dateUtc="2024-04-23T01:15:00Z">
                    <w:rPr>
                      <w:rFonts w:ascii="Cambria Math" w:hAnsi="Cambria Math"/>
                      <w:i/>
                      <w:iCs/>
                      <w:lang w:val="en-GB"/>
                    </w:rPr>
                  </w:ins>
                </m:ctrlPr>
              </m:sSubPr>
              <m:e>
                <m:r>
                  <w:ins w:id="249" w:author="Charlotte Devitre" w:date="2024-04-22T18:15:00Z" w16du:dateUtc="2024-04-23T01:15:00Z">
                    <w:rPr>
                      <w:rFonts w:ascii="Cambria Math" w:hAnsi="Cambria Math"/>
                      <w:lang w:val="en-GB"/>
                    </w:rPr>
                    <m:t>H</m:t>
                  </w:ins>
                </m:r>
              </m:e>
              <m:sub>
                <m:r>
                  <w:ins w:id="250" w:author="Charlotte Devitre" w:date="2024-04-22T18:15:00Z" w16du:dateUtc="2024-04-23T01:15:00Z">
                    <w:rPr>
                      <w:rFonts w:ascii="Cambria Math" w:hAnsi="Cambria Math"/>
                      <w:lang w:val="en-GB"/>
                    </w:rPr>
                    <m:t>2</m:t>
                  </w:ins>
                </m:r>
              </m:sub>
            </m:sSub>
            <m:r>
              <w:ins w:id="251" w:author="Charlotte Devitre" w:date="2024-04-22T18:15:00Z" w16du:dateUtc="2024-04-23T01:15:00Z">
                <w:rPr>
                  <w:rFonts w:ascii="Cambria Math" w:hAnsi="Cambria Math"/>
                  <w:lang w:val="en-GB"/>
                </w:rPr>
                <m:t>O</m:t>
              </w:ins>
            </m:r>
          </m:sub>
        </m:sSub>
      </m:oMath>
      <w:ins w:id="252" w:author="Charlotte Devitre" w:date="2024-04-22T18:15:00Z" w16du:dateUtc="2024-04-23T01:15:00Z">
        <w:r w:rsidRPr="007B522C">
          <w:rPr>
            <w:i/>
            <w:iCs/>
          </w:rPr>
          <w:t xml:space="preserve"> inferred from </w:t>
        </w:r>
        <w:r w:rsidR="00612DF3">
          <w:rPr>
            <w:i/>
            <w:iCs/>
          </w:rPr>
          <w:t>melt-inclusion</w:t>
        </w:r>
        <w:r w:rsidR="001B3DE9">
          <w:rPr>
            <w:i/>
            <w:iCs/>
          </w:rPr>
          <w:t>s</w:t>
        </w:r>
        <w:r w:rsidRPr="007B522C">
          <w:rPr>
            <w:i/>
            <w:iCs/>
          </w:rPr>
          <w:t xml:space="preserve"> </w:t>
        </w:r>
        <w:r w:rsidRPr="007B522C">
          <w:rPr>
            <w:i/>
            <w:iCs/>
          </w:rPr>
          <w:fldChar w:fldCharType="begin"/>
        </w:r>
        <w:r w:rsidR="00C3296A">
          <w:rPr>
            <w:i/>
            <w:iCs/>
          </w:rPr>
          <w:instrText xml:space="preserve"> ADDIN ZOTERO_ITEM CSL_CITATION {"citationID":"tEBWVcGu","properties":{"formattedCitation":"(Wieser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i/>
            <w:iCs/>
          </w:rPr>
          <w:instrText>∼</w:instrText>
        </w:r>
        <w:r w:rsidR="00C3296A">
          <w:rPr>
            <w:i/>
            <w:iCs/>
          </w:rPr>
          <w:instrText>2-km depth), while many high-Fo olivines (&gt;Fo81.5; far from equilibrium with their carrier melts) crystallized within the South Caldera reservoir (</w:instrText>
        </w:r>
        <w:r w:rsidR="00C3296A">
          <w:rPr>
            <w:rFonts w:ascii="Cambria Math" w:hAnsi="Cambria Math" w:cs="Cambria Math"/>
            <w:i/>
            <w:iCs/>
          </w:rPr>
          <w:instrText>∼</w:instrText>
        </w:r>
        <w:r w:rsidR="00C3296A">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ins>
    </w:p>
    <w:p w14:paraId="77194479" w14:textId="3DEE8EDE" w:rsidR="00B90F91" w:rsidRPr="007B522C" w:rsidRDefault="00B90F91" w:rsidP="00B90F91">
      <w:pPr>
        <w:pStyle w:val="Text"/>
        <w:spacing w:line="480" w:lineRule="auto"/>
        <w:jc w:val="both"/>
        <w:rPr>
          <w:ins w:id="253" w:author="Charlotte Devitre" w:date="2024-04-22T18:15:00Z" w16du:dateUtc="2024-04-23T01:15:00Z"/>
          <w:bCs/>
          <w:lang w:val="en-GB"/>
        </w:rPr>
      </w:pPr>
      <w:bookmarkStart w:id="254" w:name="_Hlk164086178"/>
      <w:ins w:id="255" w:author="Charlotte Devitre" w:date="2024-04-22T18:15:00Z" w16du:dateUtc="2024-04-23T01:15:00Z">
        <w:r w:rsidRPr="007B522C">
          <w:rPr>
            <w:bCs/>
            <w:lang w:val="en-GB"/>
          </w:rPr>
          <w:t>For the first and second days</w:t>
        </w:r>
        <w:r>
          <w:rPr>
            <w:bCs/>
            <w:lang w:val="en-GB"/>
          </w:rPr>
          <w:t xml:space="preserve">, </w:t>
        </w:r>
        <w:r w:rsidRPr="007B522C">
          <w:rPr>
            <w:bCs/>
            <w:lang w:val="en-GB"/>
          </w:rPr>
          <w:t xml:space="preserve">we </w:t>
        </w:r>
        <w:bookmarkStart w:id="256" w:name="_Hlk157173128"/>
        <w:r w:rsidRPr="007B522C">
          <w:rPr>
            <w:bCs/>
            <w:lang w:val="en-GB"/>
          </w:rPr>
          <w:t xml:space="preserve">assumed an entrapment temperature of 1150 ˚C for all </w:t>
        </w:r>
        <w:r w:rsidR="004E38D9">
          <w:rPr>
            <w:bCs/>
            <w:lang w:val="en-GB"/>
          </w:rPr>
          <w:t>fluid-inclusions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C3296A">
          <w:rPr>
            <w:bCs/>
            <w:lang w:val="en-GB"/>
          </w:rPr>
          <w:instrText xml:space="preserve"> ADDIN ZOTERO_ITEM CSL_CITATION {"citationID":"hmC80TrG","properties":{"formattedCitation":"(Gansecki {\\i{}et al.}, 2019; DeVitre and Wieser, 2024)","plainCitation":"(Gansecki et al., 2019; DeVitre and Wieser, 2024)","noteIndex":0},"citationItems":[{"id":2026,"uris":["http://zotero.org/users/9451925/items/3MFT747E"],"itemData":{"id":2026,"type":"article-journal","abstract":"Changes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(Gansecki </w:t>
        </w:r>
        <w:r w:rsidR="00C3296A" w:rsidRPr="00C3296A">
          <w:rPr>
            <w:i/>
            <w:iCs/>
          </w:rPr>
          <w:t>et al.</w:t>
        </w:r>
        <w:r w:rsidR="00C3296A" w:rsidRPr="00C3296A">
          <w:t>, 2019; DeVitre and Wieser, 2024)</w:t>
        </w:r>
        <w:r w:rsidRPr="007B522C">
          <w:fldChar w:fldCharType="end"/>
        </w:r>
        <w:r w:rsidRPr="007B522C">
          <w:rPr>
            <w:bCs/>
            <w:lang w:val="en-GB"/>
          </w:rPr>
          <w:t xml:space="preserve">. On day 4, we calculate entrapment temperatures for each </w:t>
        </w:r>
        <w:r w:rsidR="004E38D9">
          <w:rPr>
            <w:bCs/>
            <w:lang w:val="en-GB"/>
          </w:rPr>
          <w:t>fluid-inclusion</w:t>
        </w:r>
        <w:r w:rsidRPr="007B522C">
          <w:rPr>
            <w:bCs/>
            <w:lang w:val="en-GB"/>
          </w:rPr>
          <w:t xml:space="preserve">  using the host forsterite content measured by EDS </w:t>
        </w:r>
        <w:r w:rsidRPr="007B522C">
          <w:rPr>
            <w:bCs/>
            <w:lang w:val="en-GB"/>
          </w:rPr>
          <w:fldChar w:fldCharType="begin"/>
        </w:r>
        <w:r w:rsidR="00C3296A">
          <w:rPr>
            <w:bCs/>
            <w:lang w:val="en-GB"/>
          </w:rPr>
          <w:instrText xml:space="preserve"> ADDIN ZOTERO_ITEM CSL_CITATION {"citationID":"PQWN1KY9","properties":{"formattedCitation":"(DeVitre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Pr="007B522C">
          <w:rPr>
            <w:bCs/>
            <w:lang w:val="en-GB"/>
          </w:rPr>
          <w:t xml:space="preserve">, yielding temperatures spanning 1182–1307 ˚C. </w:t>
        </w:r>
        <w:r>
          <w:rPr>
            <w:bCs/>
            <w:lang w:val="en-GB"/>
          </w:rPr>
          <w:t>The</w:t>
        </w:r>
        <w:r w:rsidRPr="007B522C">
          <w:rPr>
            <w:bCs/>
            <w:lang w:val="en-GB"/>
          </w:rPr>
          <w:t xml:space="preserve"> average error induced by our initial assumption of 1150 ˚C is only ~7% (with a maximum offset of only 12 %). </w:t>
        </w:r>
        <w:bookmarkEnd w:id="256"/>
        <w:r w:rsidRPr="007B522C" w:rsidDel="0041322B">
          <w:rPr>
            <w:bCs/>
            <w:lang w:val="en-GB"/>
          </w:rPr>
          <w:t xml:space="preserve"> </w:t>
        </w:r>
        <w:r w:rsidRPr="007B522C">
          <w:rPr>
            <w:bCs/>
            <w:lang w:val="en-GB"/>
          </w:rPr>
          <w:t xml:space="preserve">While crystallization temperatures at Kīlauea are relatively well constrained relative to other volcanic systems, using similar regression methods to those employed by </w:t>
        </w:r>
        <w:r>
          <w:rPr>
            <w:bCs/>
            <w:lang w:val="en-GB"/>
          </w:rPr>
          <w:t xml:space="preserve"> </w:t>
        </w:r>
        <w:r w:rsidRPr="007B522C">
          <w:rPr>
            <w:bCs/>
            <w:lang w:val="en-GB"/>
          </w:rPr>
          <w:fldChar w:fldCharType="begin"/>
        </w:r>
        <w:r w:rsidR="00CA1DC0">
          <w:rPr>
            <w:bCs/>
            <w:lang w:val="en-GB"/>
          </w:rPr>
          <w:instrText xml:space="preserve"> ADDIN ZOTERO_ITEM CSL_CITATION {"citationID":"wqbBks3Z","properties":{"formattedCitation":"(DeVitre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A1DC0" w:rsidRPr="00CA1DC0">
          <w:t>(DeVitre and Wieser, 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ins>
    </w:p>
    <w:p w14:paraId="1F64BE56" w14:textId="2A5D9F37" w:rsidR="00B90F91" w:rsidRPr="007B522C" w:rsidRDefault="00B90F91" w:rsidP="00B90F91">
      <w:pPr>
        <w:pStyle w:val="Text"/>
        <w:spacing w:line="480" w:lineRule="auto"/>
        <w:jc w:val="both"/>
        <w:rPr>
          <w:ins w:id="257" w:author="Charlotte Devitre" w:date="2024-04-22T18:15:00Z" w16du:dateUtc="2024-04-23T01:15:00Z"/>
          <w:bCs/>
          <w:lang w:val="en-GB"/>
        </w:rPr>
      </w:pPr>
      <w:ins w:id="258" w:author="Charlotte Devitre" w:date="2024-04-22T18:15:00Z" w16du:dateUtc="2024-04-23T01:15:00Z">
        <w:r w:rsidRPr="007B522C">
          <w:rPr>
            <w:bCs/>
            <w:lang w:val="en-GB"/>
          </w:rPr>
          <w:t xml:space="preserve">On days 1 and 2, pressures were converted into depths using the crustal density model of </w:t>
        </w:r>
        <w:r w:rsidRPr="007B522C">
          <w:rPr>
            <w:bCs/>
            <w:lang w:val="en-GB"/>
          </w:rPr>
          <w:fldChar w:fldCharType="begin"/>
        </w:r>
        <w:r>
          <w:rPr>
            <w:bCs/>
            <w:lang w:val="en-GB"/>
          </w:rPr>
          <w:instrText xml:space="preserve"> ADDIN ZOTERO_ITEM CSL_CITATION {"citationID":"Vpc2ZmcI","properties":{"formattedCitation":"(Ryan,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Pr="007B522C">
          <w:rPr>
            <w:bCs/>
            <w:lang w:val="en-GB"/>
          </w:rPr>
          <w:t xml:space="preserve"> parameterized by </w:t>
        </w:r>
        <w:r w:rsidRPr="007B522C">
          <w:rPr>
            <w:bCs/>
            <w:lang w:val="en-GB"/>
          </w:rPr>
          <w:fldChar w:fldCharType="begin"/>
        </w:r>
        <w:r w:rsidR="00CA1DC0">
          <w:rPr>
            <w:bCs/>
            <w:lang w:val="en-GB"/>
          </w:rPr>
          <w:instrText xml:space="preserve"> ADDIN ZOTERO_ITEM CSL_CITATION {"citationID":"HrMnBpkY","properties":{"formattedCitation":"(Lerner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r w:rsidR="00CA1DC0" w:rsidRPr="00CA1DC0">
          <w:t xml:space="preserve">, </w:t>
        </w:r>
        <w:r w:rsidR="00CA1DC0">
          <w:t>(</w:t>
        </w:r>
        <w:r w:rsidR="00CA1DC0" w:rsidRPr="00CA1DC0">
          <w:t>2021)</w:t>
        </w:r>
        <w:r w:rsidRPr="007B522C">
          <w:fldChar w:fldCharType="end"/>
        </w:r>
        <w:r w:rsidRPr="007B522C">
          <w:rPr>
            <w:bCs/>
            <w:lang w:val="en-GB"/>
          </w:rPr>
          <w:t xml:space="preserve">. We shared the resulting histogram </w:t>
        </w:r>
        <w:r w:rsidR="000603F3">
          <w:rPr>
            <w:bCs/>
            <w:lang w:val="en-GB"/>
          </w:rPr>
          <w:t>(F</w:t>
        </w:r>
        <w:r>
          <w:rPr>
            <w:bCs/>
            <w:lang w:val="en-GB"/>
          </w:rPr>
          <w:t>ig. 2</w:t>
        </w:r>
        <w:r w:rsidRPr="007B522C">
          <w:rPr>
            <w:bCs/>
            <w:lang w:val="en-GB"/>
          </w:rPr>
          <w:t xml:space="preserve">a-b) of storage depths with HVO collaborators showing that crystals, and thus magma, were likely coming from the shallower Halemaʻumaʻu reservoir of Kīlauea </w:t>
        </w:r>
        <w:r w:rsidR="007C5202">
          <w:rPr>
            <w:bCs/>
            <w:lang w:val="en-GB"/>
          </w:rPr>
          <w:t>(</w:t>
        </w:r>
        <w:r>
          <w:rPr>
            <w:bCs/>
            <w:lang w:val="en-GB"/>
          </w:rPr>
          <w:t>Fig. 2</w:t>
        </w:r>
        <w:r w:rsidRPr="007B522C">
          <w:rPr>
            <w:bCs/>
            <w:lang w:val="en-GB"/>
          </w:rPr>
          <w:t xml:space="preserve">a-b). It worthwhile to note that the number of </w:t>
        </w:r>
        <w:r w:rsidR="004E38D9">
          <w:rPr>
            <w:bCs/>
            <w:lang w:val="en-GB"/>
          </w:rPr>
          <w:t>fluid-inclusions</w:t>
        </w:r>
        <w:r w:rsidRPr="007B522C">
          <w:rPr>
            <w:bCs/>
            <w:lang w:val="en-GB"/>
          </w:rPr>
          <w:t xml:space="preserve"> reported on Day 1 (N=16) is comparable to many </w:t>
        </w:r>
        <w:r w:rsidR="00834561">
          <w:rPr>
            <w:bCs/>
            <w:lang w:val="en-GB"/>
          </w:rPr>
          <w:t>melt-inclusion</w:t>
        </w:r>
        <w:r w:rsidRPr="007B522C">
          <w:rPr>
            <w:bCs/>
            <w:lang w:val="en-GB"/>
          </w:rPr>
          <w:t xml:space="preserve"> studies, which often aim for ~20 per sample </w:t>
        </w:r>
        <w:r w:rsidRPr="007B522C">
          <w:rPr>
            <w:bCs/>
            <w:lang w:val="en-GB"/>
          </w:rPr>
          <w:lastRenderedPageBreak/>
          <w:t xml:space="preserve">but frequently report fewer. For example, </w:t>
        </w:r>
        <w:r w:rsidRPr="007B522C">
          <w:rPr>
            <w:bCs/>
            <w:lang w:val="en-GB"/>
          </w:rPr>
          <w:fldChar w:fldCharType="begin"/>
        </w:r>
        <w:r w:rsidR="00C3296A">
          <w:rPr>
            <w:bCs/>
            <w:lang w:val="en-GB"/>
          </w:rPr>
          <w:instrText xml:space="preserve"> ADDIN ZOTERO_ITEM CSL_CITATION {"citationID":"StESzSxI","properties":{"formattedCitation":"(Lerner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 element contents and H</w:t>
        </w:r>
        <w:r w:rsidRPr="007B522C">
          <w:rPr>
            <w:bCs/>
            <w:vertAlign w:val="subscript"/>
            <w:lang w:val="en-GB"/>
          </w:rPr>
          <w:t>2</w:t>
        </w:r>
        <w:r w:rsidRPr="007B522C">
          <w:rPr>
            <w:bCs/>
            <w:lang w:val="en-GB"/>
          </w:rPr>
          <w:t>O contents, MI with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 </w:t>
        </w:r>
        <w:r>
          <w:rPr>
            <w:bCs/>
            <w:lang w:val="en-GB"/>
          </w:rPr>
          <w:t xml:space="preserve"> </w:t>
        </w:r>
        <w:r w:rsidRPr="007B522C">
          <w:rPr>
            <w:bCs/>
            <w:lang w:val="en-GB"/>
          </w:rPr>
          <w:fldChar w:fldCharType="begin"/>
        </w:r>
        <w:r w:rsidR="00C3296A">
          <w:rPr>
            <w:bCs/>
            <w:lang w:val="en-GB"/>
          </w:rPr>
          <w:instrText xml:space="preserve"> ADDIN ZOTERO_ITEM CSL_CITATION {"citationID":"MUvfWMwr","properties":{"formattedCitation":"(Aster {\\i{}et al.}, 2016)","plainCitation":"(Aster et al., 2016)","noteIndex":0},"citationItems":[{"id":91,"uris":["http://zotero.org/users/9451925/items/RZ5RHKZH"],"itemData":{"id":91,"type":"article-journal","abstract":"Melt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w:t>
        </w:r>
        <w:r w:rsidR="00CA1DC0">
          <w:t>(</w:t>
        </w:r>
        <w:r w:rsidR="00C3296A" w:rsidRPr="00C3296A">
          <w:t>2016)</w:t>
        </w:r>
        <w:r w:rsidRPr="007B522C">
          <w:fldChar w:fldCharType="end"/>
        </w:r>
        <w:r w:rsidRPr="007B522C">
          <w:rPr>
            <w:bCs/>
            <w:lang w:val="en-GB"/>
          </w:rPr>
          <w:t xml:space="preserve"> only reported 13 complete measurements from Lassen Peak.</w:t>
        </w:r>
      </w:ins>
    </w:p>
    <w:p w14:paraId="76E69DC4" w14:textId="3258A2C0" w:rsidR="00B90F91" w:rsidRPr="007B522C" w:rsidRDefault="00B90F91">
      <w:pPr>
        <w:pStyle w:val="Text"/>
        <w:spacing w:line="480" w:lineRule="auto"/>
        <w:jc w:val="both"/>
        <w:rPr>
          <w:lang w:val="en-GB"/>
          <w:rPrChange w:id="259" w:author="Charlotte Devitre" w:date="2024-04-22T18:15:00Z" w16du:dateUtc="2024-04-23T01:15:00Z">
            <w:rPr>
              <w:rFonts w:ascii="Times New Roman" w:hAnsi="Times New Roman"/>
              <w:color w:val="000000"/>
              <w:sz w:val="24"/>
              <w:lang w:val="en-GB"/>
            </w:rPr>
          </w:rPrChange>
        </w:rPr>
        <w:pPrChange w:id="260" w:author="Charlotte Devitre" w:date="2024-04-22T18:15:00Z" w16du:dateUtc="2024-04-23T01:15:00Z">
          <w:pPr>
            <w:pBdr>
              <w:top w:val="nil"/>
              <w:left w:val="nil"/>
              <w:bottom w:val="nil"/>
              <w:right w:val="nil"/>
              <w:between w:val="nil"/>
            </w:pBdr>
            <w:spacing w:after="0" w:line="480" w:lineRule="auto"/>
            <w:ind w:firstLine="720"/>
            <w:contextualSpacing/>
            <w:jc w:val="both"/>
          </w:pPr>
        </w:pPrChange>
      </w:pPr>
      <w:ins w:id="261" w:author="Charlotte Devitre" w:date="2024-04-22T18:15:00Z" w16du:dateUtc="2024-04-23T01:15:00Z">
        <w:r w:rsidRPr="007B522C">
          <w:rPr>
            <w:bCs/>
            <w:lang w:val="en-GB"/>
          </w:rPr>
          <w:t xml:space="preserve">We also had an additional ~20 </w:t>
        </w:r>
        <w:r w:rsidR="004E38D9">
          <w:rPr>
            <w:bCs/>
            <w:lang w:val="en-GB"/>
          </w:rPr>
          <w:t>fluid-inclusions</w:t>
        </w:r>
        <w:r w:rsidRPr="007B522C">
          <w:rPr>
            <w:bCs/>
            <w:lang w:val="en-GB"/>
          </w:rPr>
          <w:t xml:space="preserve"> fully prepared and catalogued for analysis by the end of Day 1.</w:t>
        </w:r>
      </w:ins>
      <w:r w:rsidRPr="007B522C">
        <w:rPr>
          <w:lang w:val="en-GB"/>
          <w:rPrChange w:id="262" w:author="Charlotte Devitre" w:date="2024-04-22T18:15:00Z" w16du:dateUtc="2024-04-23T01:15:00Z">
            <w:rPr>
              <w:color w:val="000000"/>
              <w:lang w:val="en-GB"/>
            </w:rPr>
          </w:rPrChange>
        </w:rPr>
        <w:t xml:space="preserve"> On Day 2, these 20 </w:t>
      </w:r>
      <w:del w:id="263" w:author="Charlotte Devitre" w:date="2024-04-22T18:15:00Z" w16du:dateUtc="2024-04-23T01:15:00Z">
        <w:r w:rsidR="0046033E" w:rsidRPr="001F7D93">
          <w:rPr>
            <w:color w:val="000000"/>
            <w:lang w:val="en-GB"/>
          </w:rPr>
          <w:delText>FI</w:delText>
        </w:r>
      </w:del>
      <w:ins w:id="264" w:author="Charlotte Devitre" w:date="2024-04-22T18:15:00Z" w16du:dateUtc="2024-04-23T01:15:00Z">
        <w:r w:rsidR="004E38D9">
          <w:rPr>
            <w:bCs/>
            <w:lang w:val="en-GB"/>
          </w:rPr>
          <w:t>fluid-inclusions</w:t>
        </w:r>
      </w:ins>
      <w:r w:rsidRPr="007B522C">
        <w:rPr>
          <w:lang w:val="en-GB"/>
          <w:rPrChange w:id="265" w:author="Charlotte Devitre" w:date="2024-04-22T18:15:00Z" w16du:dateUtc="2024-04-23T01:15:00Z">
            <w:rPr>
              <w:color w:val="000000"/>
              <w:lang w:val="en-GB"/>
            </w:rPr>
          </w:rPrChange>
        </w:rPr>
        <w:t xml:space="preserve"> were analysed, while </w:t>
      </w:r>
      <w:del w:id="266" w:author="Charlotte Devitre" w:date="2024-04-22T18:15:00Z" w16du:dateUtc="2024-04-23T01:15:00Z">
        <w:r w:rsidR="00FC6FCD" w:rsidRPr="001F7D93">
          <w:rPr>
            <w:color w:val="000000"/>
            <w:lang w:val="en-GB"/>
          </w:rPr>
          <w:delText>supplementary</w:delText>
        </w:r>
        <w:r w:rsidR="00073FA1" w:rsidRPr="001F7D93">
          <w:rPr>
            <w:color w:val="000000"/>
            <w:lang w:val="en-GB"/>
          </w:rPr>
          <w:delText xml:space="preserve"> FI</w:delText>
        </w:r>
      </w:del>
      <w:ins w:id="267" w:author="Charlotte Devitre" w:date="2024-04-22T18:15:00Z" w16du:dateUtc="2024-04-23T01:15:00Z">
        <w:r w:rsidRPr="007B522C">
          <w:rPr>
            <w:bCs/>
            <w:lang w:val="en-GB"/>
          </w:rPr>
          <w:t xml:space="preserve">additional </w:t>
        </w:r>
        <w:r w:rsidR="004E38D9">
          <w:rPr>
            <w:bCs/>
            <w:lang w:val="en-GB"/>
          </w:rPr>
          <w:t>fluid-inclusions</w:t>
        </w:r>
      </w:ins>
      <w:r w:rsidRPr="007B522C">
        <w:rPr>
          <w:lang w:val="en-GB"/>
          <w:rPrChange w:id="268" w:author="Charlotte Devitre" w:date="2024-04-22T18:15:00Z" w16du:dateUtc="2024-04-23T01:15:00Z">
            <w:rPr>
              <w:color w:val="000000"/>
              <w:lang w:val="en-GB"/>
            </w:rPr>
          </w:rPrChange>
        </w:rPr>
        <w:t xml:space="preserve"> were prepared and catalogued. After analysis of ~15 </w:t>
      </w:r>
      <w:del w:id="269" w:author="Charlotte Devitre" w:date="2024-04-22T18:15:00Z" w16du:dateUtc="2024-04-23T01:15:00Z">
        <w:r w:rsidR="00A455DB" w:rsidRPr="001F7D93">
          <w:rPr>
            <w:color w:val="000000"/>
            <w:lang w:val="en-GB"/>
          </w:rPr>
          <w:delText>crystals</w:delText>
        </w:r>
        <w:r w:rsidR="002D7DCD" w:rsidRPr="001F7D93">
          <w:rPr>
            <w:color w:val="000000"/>
            <w:lang w:val="en-GB"/>
          </w:rPr>
          <w:delText xml:space="preserve"> hosting FI</w:delText>
        </w:r>
        <w:r w:rsidR="00A455DB" w:rsidRPr="001F7D93">
          <w:rPr>
            <w:color w:val="000000"/>
            <w:lang w:val="en-GB"/>
          </w:rPr>
          <w:delText>,</w:delText>
        </w:r>
        <w:r w:rsidR="00073FA1" w:rsidRPr="001F7D93">
          <w:rPr>
            <w:color w:val="000000"/>
            <w:lang w:val="en-GB"/>
          </w:rPr>
          <w:delText xml:space="preserve"> </w:delText>
        </w:r>
        <w:r w:rsidR="002D7DCD" w:rsidRPr="001F7D93">
          <w:rPr>
            <w:color w:val="000000"/>
            <w:lang w:val="en-GB"/>
          </w:rPr>
          <w:delText>the</w:delText>
        </w:r>
        <w:r w:rsidR="00A7137B" w:rsidRPr="001F7D93">
          <w:rPr>
            <w:color w:val="000000"/>
            <w:lang w:val="en-GB"/>
          </w:rPr>
          <w:delText>se crystals</w:delText>
        </w:r>
        <w:r w:rsidR="00A455DB" w:rsidRPr="001F7D93">
          <w:rPr>
            <w:color w:val="000000"/>
            <w:lang w:val="en-GB"/>
          </w:rPr>
          <w:delText xml:space="preserve"> were passed from the Raman to </w:delText>
        </w:r>
        <w:r w:rsidR="00073FA1" w:rsidRPr="001F7D93">
          <w:rPr>
            <w:color w:val="000000"/>
            <w:lang w:val="en-GB"/>
          </w:rPr>
          <w:delText xml:space="preserve">a workstation where they </w:delText>
        </w:r>
      </w:del>
      <w:ins w:id="270" w:author="Charlotte Devitre" w:date="2024-04-22T18:15:00Z" w16du:dateUtc="2024-04-23T01:15:00Z">
        <w:r w:rsidR="00CA1DC0">
          <w:rPr>
            <w:bCs/>
            <w:lang w:val="en-GB"/>
          </w:rPr>
          <w:t>samples</w:t>
        </w:r>
        <w:r w:rsidRPr="007B522C">
          <w:rPr>
            <w:bCs/>
            <w:lang w:val="en-GB"/>
          </w:rPr>
          <w:t xml:space="preserve">, the crystals </w:t>
        </w:r>
      </w:ins>
      <w:r w:rsidR="00CA1DC0">
        <w:rPr>
          <w:lang w:val="en-GB"/>
          <w:rPrChange w:id="271" w:author="Charlotte Devitre" w:date="2024-04-22T18:15:00Z" w16du:dateUtc="2024-04-23T01:15:00Z">
            <w:rPr>
              <w:color w:val="000000"/>
              <w:lang w:val="en-GB"/>
            </w:rPr>
          </w:rPrChange>
        </w:rPr>
        <w:t xml:space="preserve">were </w:t>
      </w:r>
      <w:r w:rsidRPr="007B522C">
        <w:rPr>
          <w:lang w:val="en-GB"/>
          <w:rPrChange w:id="272" w:author="Charlotte Devitre" w:date="2024-04-22T18:15:00Z" w16du:dateUtc="2024-04-23T01:15:00Z">
            <w:rPr>
              <w:color w:val="000000"/>
              <w:lang w:val="en-GB"/>
            </w:rPr>
          </w:rPrChange>
        </w:rPr>
        <w:t>removed from CrystalBond</w:t>
      </w:r>
      <w:r w:rsidRPr="007B522C">
        <w:rPr>
          <w:vertAlign w:val="superscript"/>
          <w:lang w:val="en-GB"/>
          <w:rPrChange w:id="273" w:author="Charlotte Devitre" w:date="2024-04-22T18:15:00Z" w16du:dateUtc="2024-04-23T01:15:00Z">
            <w:rPr>
              <w:color w:val="000000"/>
              <w:vertAlign w:val="superscript"/>
              <w:lang w:val="en-GB"/>
            </w:rPr>
          </w:rPrChange>
        </w:rPr>
        <w:t>TM</w:t>
      </w:r>
      <w:ins w:id="274" w:author="Charlotte Devitre" w:date="2024-04-22T18:15:00Z" w16du:dateUtc="2024-04-23T01:15:00Z">
        <w:r w:rsidRPr="007B522C">
          <w:rPr>
            <w:bCs/>
            <w:vertAlign w:val="superscript"/>
            <w:lang w:val="en-GB"/>
          </w:rPr>
          <w:t>*</w:t>
        </w:r>
      </w:ins>
      <w:r w:rsidRPr="007B522C">
        <w:rPr>
          <w:rPrChange w:id="275" w:author="Charlotte Devitre" w:date="2024-04-22T18:15:00Z" w16du:dateUtc="2024-04-23T01:15:00Z">
            <w:rPr>
              <w:color w:val="000000"/>
              <w:lang w:val="en-GB"/>
            </w:rPr>
          </w:rPrChange>
        </w:rPr>
        <w:t xml:space="preserve"> </w:t>
      </w:r>
      <w:r w:rsidRPr="007B522C">
        <w:rPr>
          <w:lang w:val="en-GB"/>
          <w:rPrChange w:id="276" w:author="Charlotte Devitre" w:date="2024-04-22T18:15:00Z" w16du:dateUtc="2024-04-23T01:15:00Z">
            <w:rPr>
              <w:color w:val="000000"/>
              <w:lang w:val="en-GB"/>
            </w:rPr>
          </w:rPrChange>
        </w:rPr>
        <w:t xml:space="preserve">and placed on tape </w:t>
      </w:r>
      <w:del w:id="277" w:author="Charlotte Devitre" w:date="2024-04-22T18:15:00Z" w16du:dateUtc="2024-04-23T01:15:00Z">
        <w:r w:rsidR="00073FA1" w:rsidRPr="001F7D93">
          <w:rPr>
            <w:color w:val="000000"/>
            <w:lang w:val="en-GB"/>
          </w:rPr>
          <w:delText>to make an</w:delText>
        </w:r>
      </w:del>
      <w:ins w:id="278" w:author="Charlotte Devitre" w:date="2024-04-22T18:15:00Z" w16du:dateUtc="2024-04-23T01:15:00Z">
        <w:r w:rsidR="00CA1DC0">
          <w:rPr>
            <w:bCs/>
            <w:lang w:val="en-GB"/>
          </w:rPr>
          <w:t>for</w:t>
        </w:r>
      </w:ins>
      <w:r w:rsidRPr="007B522C">
        <w:rPr>
          <w:lang w:val="en-GB"/>
          <w:rPrChange w:id="279" w:author="Charlotte Devitre" w:date="2024-04-22T18:15:00Z" w16du:dateUtc="2024-04-23T01:15:00Z">
            <w:rPr>
              <w:color w:val="000000"/>
              <w:lang w:val="en-GB"/>
            </w:rPr>
          </w:rPrChange>
        </w:rPr>
        <w:t xml:space="preserve"> epoxy mount</w:t>
      </w:r>
      <w:ins w:id="280" w:author="Charlotte Devitre" w:date="2024-04-22T18:15:00Z" w16du:dateUtc="2024-04-23T01:15:00Z">
        <w:r w:rsidR="00CA1DC0">
          <w:rPr>
            <w:bCs/>
            <w:lang w:val="en-GB"/>
          </w:rPr>
          <w:t>-making</w:t>
        </w:r>
      </w:ins>
      <w:r w:rsidRPr="007B522C">
        <w:rPr>
          <w:lang w:val="en-GB"/>
          <w:rPrChange w:id="281" w:author="Charlotte Devitre" w:date="2024-04-22T18:15:00Z" w16du:dateUtc="2024-04-23T01:15:00Z">
            <w:rPr>
              <w:color w:val="000000"/>
              <w:lang w:val="en-GB"/>
            </w:rPr>
          </w:rPrChange>
        </w:rPr>
        <w:t xml:space="preserve">. Epoxy was poured at the end of </w:t>
      </w:r>
      <w:del w:id="282" w:author="Charlotte Devitre" w:date="2024-04-22T18:15:00Z" w16du:dateUtc="2024-04-23T01:15:00Z">
        <w:r w:rsidR="006D13F8" w:rsidRPr="001F7D93">
          <w:rPr>
            <w:color w:val="000000"/>
            <w:lang w:val="en-GB"/>
          </w:rPr>
          <w:delText>the day</w:delText>
        </w:r>
      </w:del>
      <w:ins w:id="283" w:author="Charlotte Devitre" w:date="2024-04-22T18:15:00Z" w16du:dateUtc="2024-04-23T01:15:00Z">
        <w:r w:rsidRPr="007B522C">
          <w:rPr>
            <w:bCs/>
            <w:lang w:val="en-GB"/>
          </w:rPr>
          <w:t>Day 2</w:t>
        </w:r>
      </w:ins>
      <w:r w:rsidRPr="007B522C">
        <w:rPr>
          <w:lang w:val="en-GB"/>
          <w:rPrChange w:id="284" w:author="Charlotte Devitre" w:date="2024-04-22T18:15:00Z" w16du:dateUtc="2024-04-23T01:15:00Z">
            <w:rPr>
              <w:color w:val="000000"/>
              <w:lang w:val="en-GB"/>
            </w:rPr>
          </w:rPrChange>
        </w:rPr>
        <w:t xml:space="preserve">. By ~8:30 pm PST on Day 2, we shared an updated histogram of 46 </w:t>
      </w:r>
      <w:del w:id="285" w:author="Charlotte Devitre" w:date="2024-04-22T18:15:00Z" w16du:dateUtc="2024-04-23T01:15:00Z">
        <w:r w:rsidR="006D13F8" w:rsidRPr="001F7D93">
          <w:rPr>
            <w:color w:val="000000"/>
            <w:lang w:val="en-GB"/>
          </w:rPr>
          <w:delText>FI</w:delText>
        </w:r>
      </w:del>
      <w:ins w:id="286" w:author="Charlotte Devitre" w:date="2024-04-22T18:15:00Z" w16du:dateUtc="2024-04-23T01:15:00Z">
        <w:r w:rsidR="004E38D9">
          <w:rPr>
            <w:bCs/>
            <w:lang w:val="en-GB"/>
          </w:rPr>
          <w:t>fluid-inclusion</w:t>
        </w:r>
      </w:ins>
      <w:r w:rsidRPr="007B522C">
        <w:rPr>
          <w:lang w:val="en-GB"/>
          <w:rPrChange w:id="287" w:author="Charlotte Devitre" w:date="2024-04-22T18:15:00Z" w16du:dateUtc="2024-04-23T01:15:00Z">
            <w:rPr>
              <w:color w:val="000000"/>
              <w:lang w:val="en-GB"/>
            </w:rPr>
          </w:rPrChange>
        </w:rPr>
        <w:t xml:space="preserve"> pressures and depths</w:t>
      </w:r>
      <w:ins w:id="288" w:author="Charlotte Devitre" w:date="2024-04-22T18:15:00Z" w16du:dateUtc="2024-04-23T01:15:00Z">
        <w:r w:rsidRPr="007B522C">
          <w:rPr>
            <w:bCs/>
            <w:lang w:val="en-GB"/>
          </w:rPr>
          <w:t xml:space="preserve"> from 28 crystals</w:t>
        </w:r>
      </w:ins>
      <w:r w:rsidRPr="007B522C">
        <w:rPr>
          <w:lang w:val="en-GB"/>
          <w:rPrChange w:id="289" w:author="Charlotte Devitre" w:date="2024-04-22T18:15:00Z" w16du:dateUtc="2024-04-23T01:15:00Z">
            <w:rPr>
              <w:color w:val="000000"/>
              <w:lang w:val="en-GB"/>
            </w:rPr>
          </w:rPrChange>
        </w:rPr>
        <w:t xml:space="preserve">, confirming the dominant contribution of the Halemaʻumaʻu reservoir </w:t>
      </w:r>
      <w:r w:rsidR="000603F3">
        <w:rPr>
          <w:lang w:val="en-GB"/>
          <w:rPrChange w:id="290" w:author="Charlotte Devitre" w:date="2024-04-22T18:15:00Z" w16du:dateUtc="2024-04-23T01:15:00Z">
            <w:rPr>
              <w:color w:val="000000"/>
              <w:lang w:val="en-GB"/>
            </w:rPr>
          </w:rPrChange>
        </w:rPr>
        <w:t>(F</w:t>
      </w:r>
      <w:r>
        <w:rPr>
          <w:lang w:val="en-GB"/>
          <w:rPrChange w:id="291" w:author="Charlotte Devitre" w:date="2024-04-22T18:15:00Z" w16du:dateUtc="2024-04-23T01:15:00Z">
            <w:rPr>
              <w:color w:val="000000"/>
              <w:lang w:val="en-GB"/>
            </w:rPr>
          </w:rPrChange>
        </w:rPr>
        <w:t>ig. 2</w:t>
      </w:r>
      <w:r w:rsidRPr="007B522C">
        <w:rPr>
          <w:lang w:val="en-GB"/>
          <w:rPrChange w:id="292" w:author="Charlotte Devitre" w:date="2024-04-22T18:15:00Z" w16du:dateUtc="2024-04-23T01:15:00Z">
            <w:rPr>
              <w:color w:val="000000"/>
              <w:lang w:val="en-GB"/>
            </w:rPr>
          </w:rPrChange>
        </w:rPr>
        <w:t>a and c). On Day 3</w:t>
      </w:r>
      <w:del w:id="293" w:author="Charlotte Devitre" w:date="2024-04-22T18:15:00Z" w16du:dateUtc="2024-04-23T01:15:00Z">
        <w:r w:rsidR="006D13F8" w:rsidRPr="001F7D93">
          <w:rPr>
            <w:color w:val="000000"/>
            <w:lang w:val="en-GB"/>
          </w:rPr>
          <w:delText>, while waiting for the epoxy to fully set</w:delText>
        </w:r>
      </w:del>
      <w:r w:rsidRPr="007B522C">
        <w:rPr>
          <w:lang w:val="en-GB"/>
          <w:rPrChange w:id="294" w:author="Charlotte Devitre" w:date="2024-04-22T18:15:00Z" w16du:dateUtc="2024-04-23T01:15:00Z">
            <w:rPr>
              <w:color w:val="000000"/>
              <w:lang w:val="en-GB"/>
            </w:rPr>
          </w:rPrChange>
        </w:rPr>
        <w:t xml:space="preserve">, we finished analysing </w:t>
      </w:r>
      <w:ins w:id="295" w:author="Charlotte Devitre" w:date="2024-04-22T18:15:00Z" w16du:dateUtc="2024-04-23T01:15:00Z">
        <w:r w:rsidRPr="007B522C">
          <w:rPr>
            <w:bCs/>
            <w:lang w:val="en-GB"/>
          </w:rPr>
          <w:t xml:space="preserve">the remaining </w:t>
        </w:r>
      </w:ins>
      <w:r w:rsidRPr="007B522C">
        <w:rPr>
          <w:lang w:val="en-GB"/>
          <w:rPrChange w:id="296" w:author="Charlotte Devitre" w:date="2024-04-22T18:15:00Z" w16du:dateUtc="2024-04-23T01:15:00Z">
            <w:rPr>
              <w:color w:val="000000"/>
              <w:lang w:val="en-GB"/>
            </w:rPr>
          </w:rPrChange>
        </w:rPr>
        <w:t xml:space="preserve">prepared </w:t>
      </w:r>
      <w:del w:id="297" w:author="Charlotte Devitre" w:date="2024-04-22T18:15:00Z" w16du:dateUtc="2024-04-23T01:15:00Z">
        <w:r w:rsidR="00F93D60" w:rsidRPr="001F7D93">
          <w:rPr>
            <w:color w:val="000000"/>
            <w:lang w:val="en-GB"/>
          </w:rPr>
          <w:delText>FI</w:delText>
        </w:r>
        <w:r w:rsidR="009B406F" w:rsidRPr="001F7D93">
          <w:rPr>
            <w:color w:val="000000"/>
            <w:lang w:val="en-GB"/>
          </w:rPr>
          <w:delText>.</w:delText>
        </w:r>
      </w:del>
      <w:ins w:id="298" w:author="Charlotte Devitre" w:date="2024-04-22T18:15:00Z" w16du:dateUtc="2024-04-23T01:15:00Z">
        <w:r w:rsidR="004E38D9">
          <w:rPr>
            <w:bCs/>
            <w:lang w:val="en-GB"/>
          </w:rPr>
          <w:t>fluid-inclusions</w:t>
        </w:r>
        <w:r w:rsidRPr="007B522C">
          <w:rPr>
            <w:bCs/>
            <w:lang w:val="en-GB"/>
          </w:rPr>
          <w:t>.</w:t>
        </w:r>
      </w:ins>
      <w:r w:rsidRPr="007B522C">
        <w:rPr>
          <w:lang w:val="en-GB"/>
          <w:rPrChange w:id="299" w:author="Charlotte Devitre" w:date="2024-04-22T18:15:00Z" w16du:dateUtc="2024-04-23T01:15:00Z">
            <w:rPr>
              <w:color w:val="000000"/>
              <w:lang w:val="en-GB"/>
            </w:rPr>
          </w:rPrChange>
        </w:rPr>
        <w:t xml:space="preserve"> Then we polished the </w:t>
      </w:r>
      <w:ins w:id="300" w:author="Charlotte Devitre" w:date="2024-04-22T18:15:00Z" w16du:dateUtc="2024-04-23T01:15:00Z">
        <w:r w:rsidR="00CA1DC0">
          <w:rPr>
            <w:bCs/>
            <w:lang w:val="en-GB"/>
          </w:rPr>
          <w:t xml:space="preserve">epoxy </w:t>
        </w:r>
      </w:ins>
      <w:r w:rsidRPr="007B522C">
        <w:rPr>
          <w:lang w:val="en-GB"/>
          <w:rPrChange w:id="301" w:author="Charlotte Devitre" w:date="2024-04-22T18:15:00Z" w16du:dateUtc="2024-04-23T01:15:00Z">
            <w:rPr>
              <w:color w:val="000000"/>
              <w:lang w:val="en-GB"/>
            </w:rPr>
          </w:rPrChange>
        </w:rPr>
        <w:t xml:space="preserve">mount and </w:t>
      </w:r>
      <w:del w:id="302" w:author="Charlotte Devitre" w:date="2024-04-22T18:15:00Z" w16du:dateUtc="2024-04-23T01:15:00Z">
        <w:r w:rsidR="006D13F8" w:rsidRPr="001F7D93">
          <w:rPr>
            <w:color w:val="000000"/>
            <w:lang w:val="en-GB"/>
          </w:rPr>
          <w:delText xml:space="preserve">began </w:delText>
        </w:r>
        <w:r w:rsidR="00A455DB" w:rsidRPr="001F7D93">
          <w:rPr>
            <w:color w:val="000000"/>
            <w:lang w:val="en-GB"/>
          </w:rPr>
          <w:delText>cataloguing</w:delText>
        </w:r>
      </w:del>
      <w:ins w:id="303" w:author="Charlotte Devitre" w:date="2024-04-22T18:15:00Z" w16du:dateUtc="2024-04-23T01:15:00Z">
        <w:r w:rsidR="00CA1DC0">
          <w:rPr>
            <w:bCs/>
            <w:lang w:val="en-GB"/>
          </w:rPr>
          <w:t>catalogued</w:t>
        </w:r>
      </w:ins>
      <w:r w:rsidRPr="007B522C">
        <w:rPr>
          <w:lang w:val="en-GB"/>
          <w:rPrChange w:id="304" w:author="Charlotte Devitre" w:date="2024-04-22T18:15:00Z" w16du:dateUtc="2024-04-23T01:15:00Z">
            <w:rPr>
              <w:color w:val="000000"/>
              <w:lang w:val="en-GB"/>
            </w:rPr>
          </w:rPrChange>
        </w:rPr>
        <w:t xml:space="preserve"> the regions of crystals </w:t>
      </w:r>
      <w:ins w:id="305" w:author="Charlotte Devitre" w:date="2024-04-22T18:15:00Z" w16du:dateUtc="2024-04-23T01:15:00Z">
        <w:r w:rsidRPr="007B522C">
          <w:rPr>
            <w:bCs/>
            <w:lang w:val="en-GB"/>
          </w:rPr>
          <w:t xml:space="preserve">closest to each </w:t>
        </w:r>
        <w:r w:rsidR="004E38D9">
          <w:rPr>
            <w:bCs/>
            <w:lang w:val="en-GB"/>
          </w:rPr>
          <w:t>fluid-inclusion</w:t>
        </w:r>
        <w:r w:rsidRPr="007B522C">
          <w:rPr>
            <w:bCs/>
            <w:lang w:val="en-GB"/>
          </w:rPr>
          <w:t xml:space="preserve"> </w:t>
        </w:r>
      </w:ins>
      <w:r w:rsidRPr="007B522C">
        <w:rPr>
          <w:lang w:val="en-GB"/>
          <w:rPrChange w:id="306" w:author="Charlotte Devitre" w:date="2024-04-22T18:15:00Z" w16du:dateUtc="2024-04-23T01:15:00Z">
            <w:rPr>
              <w:color w:val="000000"/>
              <w:lang w:val="en-GB"/>
            </w:rPr>
          </w:rPrChange>
        </w:rPr>
        <w:t xml:space="preserve">on which to perform </w:t>
      </w:r>
      <w:del w:id="307" w:author="Charlotte Devitre" w:date="2024-04-22T18:15:00Z" w16du:dateUtc="2024-04-23T01:15:00Z">
        <w:r w:rsidR="006D13F8" w:rsidRPr="001F7D93">
          <w:rPr>
            <w:color w:val="000000"/>
            <w:lang w:val="en-GB"/>
          </w:rPr>
          <w:delText xml:space="preserve">energy-dispersive </w:delText>
        </w:r>
        <w:r w:rsidR="00073FA1" w:rsidRPr="001F7D93">
          <w:rPr>
            <w:color w:val="000000"/>
            <w:lang w:val="en-GB"/>
          </w:rPr>
          <w:delText xml:space="preserve">spectroscopy </w:delText>
        </w:r>
        <w:r w:rsidR="006D13F8" w:rsidRPr="001F7D93">
          <w:rPr>
            <w:color w:val="000000"/>
            <w:lang w:val="en-GB"/>
          </w:rPr>
          <w:delText>(</w:delText>
        </w:r>
      </w:del>
      <w:r w:rsidRPr="007B522C">
        <w:rPr>
          <w:lang w:val="en-GB"/>
          <w:rPrChange w:id="308" w:author="Charlotte Devitre" w:date="2024-04-22T18:15:00Z" w16du:dateUtc="2024-04-23T01:15:00Z">
            <w:rPr>
              <w:color w:val="000000"/>
              <w:lang w:val="en-GB"/>
            </w:rPr>
          </w:rPrChange>
        </w:rPr>
        <w:t>EDS</w:t>
      </w:r>
      <w:del w:id="309" w:author="Charlotte Devitre" w:date="2024-04-22T18:15:00Z" w16du:dateUtc="2024-04-23T01:15:00Z">
        <w:r w:rsidR="006D13F8" w:rsidRPr="001F7D93">
          <w:rPr>
            <w:color w:val="000000"/>
            <w:lang w:val="en-GB"/>
          </w:rPr>
          <w:delText>).</w:delText>
        </w:r>
      </w:del>
      <w:ins w:id="310" w:author="Charlotte Devitre" w:date="2024-04-22T18:15:00Z" w16du:dateUtc="2024-04-23T01:15:00Z">
        <w:r w:rsidRPr="007B522C">
          <w:rPr>
            <w:bCs/>
            <w:lang w:val="en-GB"/>
          </w:rPr>
          <w:t xml:space="preserve"> analyses.</w:t>
        </w:r>
      </w:ins>
      <w:r w:rsidRPr="007B522C">
        <w:rPr>
          <w:lang w:val="en-GB"/>
          <w:rPrChange w:id="311" w:author="Charlotte Devitre" w:date="2024-04-22T18:15:00Z" w16du:dateUtc="2024-04-23T01:15:00Z">
            <w:rPr>
              <w:color w:val="000000"/>
              <w:lang w:val="en-GB"/>
            </w:rPr>
          </w:rPrChange>
        </w:rPr>
        <w:t xml:space="preserve"> On Day 4, olivine forsterite contents (Fo = </w:t>
      </w:r>
      <w:r w:rsidRPr="007B522C">
        <w:rPr>
          <w:rPrChange w:id="312" w:author="Charlotte Devitre" w:date="2024-04-22T18:15:00Z" w16du:dateUtc="2024-04-23T01:15:00Z">
            <w:rPr>
              <w:color w:val="000000"/>
            </w:rPr>
          </w:rPrChange>
        </w:rPr>
        <w:t>100*Mg/(Mg+Fe) molar</w:t>
      </w:r>
      <w:r w:rsidRPr="007B522C">
        <w:rPr>
          <w:lang w:val="en-GB"/>
          <w:rPrChange w:id="313" w:author="Charlotte Devitre" w:date="2024-04-22T18:15:00Z" w16du:dateUtc="2024-04-23T01:15:00Z">
            <w:rPr>
              <w:color w:val="000000"/>
              <w:lang w:val="en-GB"/>
            </w:rPr>
          </w:rPrChange>
        </w:rPr>
        <w:t xml:space="preserve">) were determined by EDS, providing a framework to further interpret the plumbing system </w:t>
      </w:r>
      <w:r w:rsidR="000603F3">
        <w:rPr>
          <w:lang w:val="en-GB"/>
          <w:rPrChange w:id="314" w:author="Charlotte Devitre" w:date="2024-04-22T18:15:00Z" w16du:dateUtc="2024-04-23T01:15:00Z">
            <w:rPr>
              <w:color w:val="000000"/>
              <w:lang w:val="en-GB"/>
            </w:rPr>
          </w:rPrChange>
        </w:rPr>
        <w:t>(F</w:t>
      </w:r>
      <w:r>
        <w:rPr>
          <w:lang w:val="en-GB"/>
          <w:rPrChange w:id="315" w:author="Charlotte Devitre" w:date="2024-04-22T18:15:00Z" w16du:dateUtc="2024-04-23T01:15:00Z">
            <w:rPr>
              <w:color w:val="000000"/>
              <w:lang w:val="en-GB"/>
            </w:rPr>
          </w:rPrChange>
        </w:rPr>
        <w:t>ig. 2</w:t>
      </w:r>
      <w:r w:rsidRPr="007B522C">
        <w:rPr>
          <w:lang w:val="en-GB"/>
          <w:rPrChange w:id="316" w:author="Charlotte Devitre" w:date="2024-04-22T18:15:00Z" w16du:dateUtc="2024-04-23T01:15:00Z">
            <w:rPr>
              <w:color w:val="000000"/>
              <w:lang w:val="en-GB"/>
            </w:rPr>
          </w:rPrChange>
        </w:rPr>
        <w:t>d). The Fo content of an olivine is a function of MgO and FeO in the liquid and the Ol-Liq partitioning coefficient (K</w:t>
      </w:r>
      <w:r w:rsidRPr="007B522C">
        <w:rPr>
          <w:vertAlign w:val="subscript"/>
          <w:lang w:val="en-GB"/>
          <w:rPrChange w:id="317" w:author="Charlotte Devitre" w:date="2024-04-22T18:15:00Z" w16du:dateUtc="2024-04-23T01:15:00Z">
            <w:rPr>
              <w:color w:val="000000"/>
              <w:vertAlign w:val="subscript"/>
              <w:lang w:val="en-GB"/>
            </w:rPr>
          </w:rPrChange>
        </w:rPr>
        <w:t>D</w:t>
      </w:r>
      <w:r w:rsidRPr="007B522C">
        <w:rPr>
          <w:lang w:val="en-GB"/>
          <w:rPrChange w:id="318" w:author="Charlotte Devitre" w:date="2024-04-22T18:15:00Z" w16du:dateUtc="2024-04-23T01:15:00Z">
            <w:rPr>
              <w:color w:val="000000"/>
              <w:lang w:val="en-GB"/>
            </w:rPr>
          </w:rPrChange>
        </w:rPr>
        <w:t xml:space="preserve">). Thus, the Fo contents of the host olivine close to each </w:t>
      </w:r>
      <w:del w:id="319" w:author="Charlotte Devitre" w:date="2024-04-22T18:15:00Z" w16du:dateUtc="2024-04-23T01:15:00Z">
        <w:r w:rsidR="005D60B7">
          <w:rPr>
            <w:color w:val="000000"/>
            <w:lang w:val="en-GB"/>
          </w:rPr>
          <w:delText>FI</w:delText>
        </w:r>
      </w:del>
      <w:ins w:id="320" w:author="Charlotte Devitre" w:date="2024-04-22T18:15:00Z" w16du:dateUtc="2024-04-23T01:15:00Z">
        <w:r w:rsidR="004E38D9">
          <w:rPr>
            <w:bCs/>
            <w:lang w:val="en-GB"/>
          </w:rPr>
          <w:t>fluid-inclusion</w:t>
        </w:r>
      </w:ins>
      <w:r w:rsidRPr="007B522C">
        <w:rPr>
          <w:lang w:val="en-GB"/>
          <w:rPrChange w:id="321" w:author="Charlotte Devitre" w:date="2024-04-22T18:15:00Z" w16du:dateUtc="2024-04-23T01:15:00Z">
            <w:rPr>
              <w:color w:val="000000"/>
              <w:lang w:val="en-GB"/>
            </w:rPr>
          </w:rPrChange>
        </w:rPr>
        <w:t xml:space="preserve"> can be used to assess the calculated storage depth in its broader petrographic context (e.g., distinguishing high-Fo olivines which crystallize from more primitive melts from low Fo olivines forming </w:t>
      </w:r>
      <w:r w:rsidRPr="007B522C">
        <w:rPr>
          <w:lang w:val="en-GB"/>
          <w:rPrChange w:id="322" w:author="Charlotte Devitre" w:date="2024-04-22T18:15:00Z" w16du:dateUtc="2024-04-23T01:15:00Z">
            <w:rPr>
              <w:color w:val="000000"/>
              <w:lang w:val="en-GB"/>
            </w:rPr>
          </w:rPrChange>
        </w:rPr>
        <w:lastRenderedPageBreak/>
        <w:t>in more evolved melts). This olivine forsterite content can also be used to</w:t>
      </w:r>
      <w:del w:id="323" w:author="Charlotte Devitre" w:date="2024-04-22T18:15:00Z" w16du:dateUtc="2024-04-23T01:15:00Z">
        <w:r w:rsidR="005D60B7">
          <w:rPr>
            <w:color w:val="000000"/>
            <w:lang w:val="en-GB"/>
          </w:rPr>
          <w:delText xml:space="preserve"> </w:delText>
        </w:r>
      </w:del>
      <w:r w:rsidRPr="007B522C">
        <w:rPr>
          <w:lang w:val="en-GB"/>
          <w:rPrChange w:id="324" w:author="Charlotte Devitre" w:date="2024-04-22T18:15:00Z" w16du:dateUtc="2024-04-23T01:15:00Z">
            <w:rPr>
              <w:color w:val="000000"/>
              <w:lang w:val="en-GB"/>
            </w:rPr>
          </w:rPrChange>
        </w:rPr>
        <w:t xml:space="preserve"> estimate the likely entrapment temperature of each </w:t>
      </w:r>
      <w:r w:rsidR="00834561">
        <w:rPr>
          <w:lang w:val="en-GB"/>
          <w:rPrChange w:id="325" w:author="Charlotte Devitre" w:date="2024-04-22T18:15:00Z" w16du:dateUtc="2024-04-23T01:15:00Z">
            <w:rPr>
              <w:color w:val="000000"/>
              <w:lang w:val="en-GB"/>
            </w:rPr>
          </w:rPrChange>
        </w:rPr>
        <w:t>fluid</w:t>
      </w:r>
      <w:del w:id="326" w:author="Charlotte Devitre" w:date="2024-04-22T18:15:00Z" w16du:dateUtc="2024-04-23T01:15:00Z">
        <w:r w:rsidR="005D60B7">
          <w:rPr>
            <w:color w:val="000000"/>
            <w:lang w:val="en-GB"/>
          </w:rPr>
          <w:delText xml:space="preserve"> inclusion</w:delText>
        </w:r>
        <w:r w:rsidR="004E718A">
          <w:rPr>
            <w:color w:val="000000"/>
            <w:lang w:val="en-GB"/>
          </w:rPr>
          <w:delText xml:space="preserve"> (</w:delText>
        </w:r>
        <w:r w:rsidR="005D60B7">
          <w:rPr>
            <w:color w:val="000000"/>
            <w:lang w:val="en-GB"/>
          </w:rPr>
          <w:delText>see</w:delText>
        </w:r>
        <w:r w:rsidR="009C5427">
          <w:rPr>
            <w:color w:val="000000"/>
            <w:lang w:val="en-GB"/>
          </w:rPr>
          <w:fldChar w:fldCharType="begin"/>
        </w:r>
        <w:r w:rsidR="00F3431D">
          <w:rPr>
            <w:color w:val="000000"/>
            <w:lang w:val="en-GB"/>
          </w:rPr>
          <w:delInstrText xml:space="preserve"> ADDIN ZOTERO_ITEM CSL_CITATION {"citationID":"ipFbxPoi","properties":{"formattedCitation":"(DeVitre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9C5427">
          <w:rPr>
            <w:color w:val="000000"/>
            <w:lang w:val="en-GB"/>
          </w:rPr>
          <w:fldChar w:fldCharType="separate"/>
        </w:r>
        <w:r w:rsidR="005D60B7">
          <w:delText xml:space="preserve"> </w:delText>
        </w:r>
        <w:r w:rsidR="009C5427" w:rsidRPr="009C5427">
          <w:delText>DeVitre and Wieser, 2023)</w:delText>
        </w:r>
        <w:r w:rsidR="009C5427">
          <w:rPr>
            <w:color w:val="000000"/>
            <w:lang w:val="en-GB"/>
          </w:rPr>
          <w:fldChar w:fldCharType="end"/>
        </w:r>
        <w:r w:rsidR="005D60B7">
          <w:rPr>
            <w:color w:val="000000"/>
            <w:lang w:val="en-GB"/>
          </w:rPr>
          <w:delText xml:space="preserve"> </w:delText>
        </w:r>
      </w:del>
      <w:ins w:id="327" w:author="Charlotte Devitre" w:date="2024-04-22T18:15:00Z" w16du:dateUtc="2024-04-23T01:15:00Z">
        <w:r w:rsidR="00834561">
          <w:rPr>
            <w:bCs/>
            <w:lang w:val="en-GB"/>
          </w:rPr>
          <w:t>-inclusion</w:t>
        </w:r>
        <w:r w:rsidRPr="007B522C">
          <w:rPr>
            <w:bCs/>
            <w:lang w:val="en-GB"/>
          </w:rPr>
          <w:t xml:space="preserve"> (</w:t>
        </w:r>
        <w:r w:rsidRPr="007B522C">
          <w:rPr>
            <w:bCs/>
            <w:lang w:val="en-GB"/>
          </w:rPr>
          <w:fldChar w:fldCharType="begin"/>
        </w:r>
        <w:r w:rsidR="00C3296A">
          <w:rPr>
            <w:bCs/>
            <w:lang w:val="en-GB"/>
          </w:rPr>
          <w:instrText xml:space="preserve"> ADDIN ZOTERO_ITEM CSL_CITATION {"citationID":"mu0WblAU","properties":{"formattedCitation":"(DeVitre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ins>
      <w:r w:rsidRPr="007B522C">
        <w:rPr>
          <w:lang w:val="en-GB"/>
          <w:rPrChange w:id="328" w:author="Charlotte Devitre" w:date="2024-04-22T18:15:00Z" w16du:dateUtc="2024-04-23T01:15:00Z">
            <w:rPr>
              <w:color w:val="000000"/>
              <w:lang w:val="en-GB"/>
            </w:rPr>
          </w:rPrChange>
        </w:rPr>
        <w:t xml:space="preserve">for performing EOS calculations, rather than having to use a uniform temperature as on Day 1-2. </w:t>
      </w:r>
      <w:del w:id="329" w:author="Charlotte Devitre" w:date="2024-04-22T18:15:00Z" w16du:dateUtc="2024-04-23T01:15:00Z">
        <w:r w:rsidR="005D60B7">
          <w:rPr>
            <w:color w:val="000000"/>
            <w:lang w:val="en-GB"/>
          </w:rPr>
          <w:delText xml:space="preserve"> </w:delText>
        </w:r>
      </w:del>
      <w:ins w:id="330" w:author="Charlotte Devitre" w:date="2024-04-22T18:15:00Z" w16du:dateUtc="2024-04-23T01:15:00Z">
        <w:r w:rsidRPr="007B522C">
          <w:rPr>
            <w:bCs/>
            <w:lang w:val="en-GB"/>
          </w:rPr>
          <w:t>We</w:t>
        </w:r>
        <w:r w:rsidR="00CA1DC0">
          <w:rPr>
            <w:bCs/>
            <w:lang w:val="en-GB"/>
          </w:rPr>
          <w:t xml:space="preserve"> thus</w:t>
        </w:r>
        <w:r w:rsidRPr="007B522C">
          <w:rPr>
            <w:bCs/>
            <w:lang w:val="en-GB"/>
          </w:rPr>
          <w:t xml:space="preserve"> recalculated all </w:t>
        </w:r>
        <w:r w:rsidR="004E38D9">
          <w:rPr>
            <w:bCs/>
            <w:lang w:val="en-GB"/>
          </w:rPr>
          <w:t>fluid-inclusion</w:t>
        </w:r>
        <w:r w:rsidRPr="007B522C">
          <w:rPr>
            <w:bCs/>
            <w:lang w:val="en-GB"/>
          </w:rPr>
          <w:t xml:space="preserve"> pressures on Day 4 using </w:t>
        </w:r>
        <w:r w:rsidR="00834561">
          <w:rPr>
            <w:bCs/>
            <w:lang w:val="en-GB"/>
          </w:rPr>
          <w:t>fluid-inclusion</w:t>
        </w:r>
        <w:r w:rsidRPr="007B522C">
          <w:rPr>
            <w:bCs/>
            <w:lang w:val="en-GB"/>
          </w:rPr>
          <w:t xml:space="preserve"> specific entrapment temperatures</w:t>
        </w:r>
        <w:r w:rsidR="00CA1DC0">
          <w:rPr>
            <w:bCs/>
            <w:lang w:val="en-GB"/>
          </w:rPr>
          <w:t>.</w:t>
        </w:r>
      </w:ins>
    </w:p>
    <w:p w14:paraId="602E91F7" w14:textId="77777777" w:rsidR="00073FA1" w:rsidRPr="001F7D93" w:rsidRDefault="007C368E" w:rsidP="00994067">
      <w:pPr>
        <w:pBdr>
          <w:top w:val="nil"/>
          <w:left w:val="nil"/>
          <w:bottom w:val="nil"/>
          <w:right w:val="nil"/>
          <w:between w:val="nil"/>
        </w:pBdr>
        <w:spacing w:after="0" w:line="480" w:lineRule="auto"/>
        <w:contextualSpacing/>
        <w:jc w:val="both"/>
        <w:rPr>
          <w:del w:id="331" w:author="Charlotte Devitre" w:date="2024-04-22T18:15:00Z" w16du:dateUtc="2024-04-23T01:15:00Z"/>
          <w:rFonts w:ascii="Times New Roman" w:hAnsi="Times New Roman" w:cs="Times New Roman"/>
          <w:color w:val="000000"/>
          <w:sz w:val="24"/>
          <w:lang w:val="en-GB"/>
        </w:rPr>
      </w:pPr>
      <w:del w:id="332" w:author="Charlotte Devitre" w:date="2024-04-22T18:15:00Z" w16du:dateUtc="2024-04-23T01:15:00Z">
        <w:r w:rsidRPr="001F7D93">
          <w:rPr>
            <w:rFonts w:ascii="Times New Roman" w:hAnsi="Times New Roman" w:cs="Times New Roman"/>
            <w:color w:val="000000"/>
            <w:sz w:val="24"/>
            <w:lang w:val="en-GB"/>
          </w:rPr>
          <w:tab/>
        </w:r>
      </w:del>
      <w:r w:rsidR="00B90F91" w:rsidRPr="007B522C">
        <w:rPr>
          <w:lang w:val="en-GB"/>
          <w:rPrChange w:id="333" w:author="Charlotte Devitre" w:date="2024-04-22T18:15:00Z" w16du:dateUtc="2024-04-23T01:15:00Z">
            <w:rPr>
              <w:rFonts w:ascii="Times New Roman" w:hAnsi="Times New Roman"/>
              <w:color w:val="000000"/>
              <w:sz w:val="24"/>
              <w:lang w:val="en-GB"/>
            </w:rPr>
          </w:rPrChange>
        </w:rPr>
        <w:t xml:space="preserve">Our results </w:t>
      </w:r>
      <w:ins w:id="334" w:author="Charlotte Devitre" w:date="2024-04-22T18:15:00Z" w16du:dateUtc="2024-04-23T01:15:00Z">
        <w:r w:rsidR="00B90F91" w:rsidRPr="007B522C">
          <w:rPr>
            <w:bCs/>
            <w:lang w:val="en-GB"/>
          </w:rPr>
          <w:t xml:space="preserve">on Day 4 </w:t>
        </w:r>
      </w:ins>
      <w:r w:rsidR="00B90F91" w:rsidRPr="007B522C">
        <w:rPr>
          <w:lang w:val="en-GB"/>
          <w:rPrChange w:id="335" w:author="Charlotte Devitre" w:date="2024-04-22T18:15:00Z" w16du:dateUtc="2024-04-23T01:15:00Z">
            <w:rPr>
              <w:rFonts w:ascii="Times New Roman" w:hAnsi="Times New Roman"/>
              <w:color w:val="000000"/>
              <w:sz w:val="24"/>
              <w:lang w:val="en-GB"/>
            </w:rPr>
          </w:rPrChange>
        </w:rPr>
        <w:t xml:space="preserve">clearly show that the majority of </w:t>
      </w:r>
      <w:del w:id="336" w:author="Charlotte Devitre" w:date="2024-04-22T18:15:00Z" w16du:dateUtc="2024-04-23T01:15:00Z">
        <w:r w:rsidR="007310C9" w:rsidRPr="001F7D93">
          <w:rPr>
            <w:rFonts w:ascii="Times New Roman" w:hAnsi="Times New Roman" w:cs="Times New Roman"/>
            <w:color w:val="000000"/>
            <w:sz w:val="24"/>
            <w:lang w:val="en-GB"/>
          </w:rPr>
          <w:delText>FI</w:delText>
        </w:r>
      </w:del>
      <w:ins w:id="337" w:author="Charlotte Devitre" w:date="2024-04-22T18:15:00Z" w16du:dateUtc="2024-04-23T01:15:00Z">
        <w:r w:rsidR="004E38D9">
          <w:rPr>
            <w:bCs/>
            <w:lang w:val="en-GB"/>
          </w:rPr>
          <w:t>fluid-inclusions</w:t>
        </w:r>
      </w:ins>
      <w:r w:rsidR="00B90F91" w:rsidRPr="007B522C">
        <w:rPr>
          <w:lang w:val="en-GB"/>
          <w:rPrChange w:id="338" w:author="Charlotte Devitre" w:date="2024-04-22T18:15:00Z" w16du:dateUtc="2024-04-23T01:15:00Z">
            <w:rPr>
              <w:rFonts w:ascii="Times New Roman" w:hAnsi="Times New Roman"/>
              <w:color w:val="000000"/>
              <w:sz w:val="24"/>
              <w:lang w:val="en-GB"/>
            </w:rPr>
          </w:rPrChange>
        </w:rPr>
        <w:t xml:space="preserve"> were entrapped at ~1–2 km below the surface </w:t>
      </w:r>
      <w:r w:rsidR="000603F3">
        <w:rPr>
          <w:lang w:val="en-GB"/>
          <w:rPrChange w:id="339" w:author="Charlotte Devitre" w:date="2024-04-22T18:15:00Z" w16du:dateUtc="2024-04-23T01:15:00Z">
            <w:rPr>
              <w:rFonts w:ascii="Times New Roman" w:hAnsi="Times New Roman"/>
              <w:color w:val="000000"/>
              <w:sz w:val="24"/>
              <w:lang w:val="en-GB"/>
            </w:rPr>
          </w:rPrChange>
        </w:rPr>
        <w:t>(F</w:t>
      </w:r>
      <w:r w:rsidR="00B90F91">
        <w:rPr>
          <w:lang w:val="en-GB"/>
          <w:rPrChange w:id="340" w:author="Charlotte Devitre" w:date="2024-04-22T18:15:00Z" w16du:dateUtc="2024-04-23T01:15:00Z">
            <w:rPr>
              <w:rFonts w:ascii="Times New Roman" w:hAnsi="Times New Roman"/>
              <w:color w:val="000000"/>
              <w:sz w:val="24"/>
              <w:lang w:val="en-GB"/>
            </w:rPr>
          </w:rPrChange>
        </w:rPr>
        <w:t>ig. 2</w:t>
      </w:r>
      <w:r w:rsidR="00B90F91" w:rsidRPr="007B522C">
        <w:rPr>
          <w:lang w:val="en-GB"/>
          <w:rPrChange w:id="341" w:author="Charlotte Devitre" w:date="2024-04-22T18:15:00Z" w16du:dateUtc="2024-04-23T01:15:00Z">
            <w:rPr>
              <w:rFonts w:ascii="Times New Roman" w:hAnsi="Times New Roman"/>
              <w:color w:val="000000"/>
              <w:sz w:val="24"/>
              <w:lang w:val="en-GB"/>
            </w:rPr>
          </w:rPrChange>
        </w:rPr>
        <w:t xml:space="preserve">d), which aligns well with the depths of the Halemaʻumaʻu reservoir interpreted from geophysics </w:t>
      </w:r>
      <w:r w:rsidR="00B90F91" w:rsidRPr="007B522C">
        <w:rPr>
          <w:lang w:val="en-GB"/>
          <w:rPrChange w:id="342" w:author="Charlotte Devitre" w:date="2024-04-22T18:15:00Z" w16du:dateUtc="2024-04-23T01:15:00Z">
            <w:rPr>
              <w:rFonts w:ascii="Times New Roman" w:hAnsi="Times New Roman"/>
              <w:color w:val="000000"/>
              <w:sz w:val="24"/>
              <w:lang w:val="en-GB"/>
            </w:rPr>
          </w:rPrChange>
        </w:rPr>
        <w:fldChar w:fldCharType="begin"/>
      </w:r>
      <w:r w:rsidR="00C3296A">
        <w:rPr>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2019)","noteIndex":0},"citationItems":[{"id":2006,"uris":["http://zotero.org/users/9451925/items/FQW6YRR6"],"itemData":{"id":2006,"type":"article-journal","abstract":"We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2004,"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P."}],"issued":{"date-parts":[["2016",8,1]]}}},{"id":2003,"uris":["http://zotero.org/users/9451925/items/CXV87T5P"],"itemData":{"id":2003,"type":"article-journal","abstract":"Caldera-forming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00B90F91" w:rsidRPr="007B522C">
        <w:rPr>
          <w:lang w:val="en-GB"/>
          <w:rPrChange w:id="343" w:author="Charlotte Devitre" w:date="2024-04-22T18:15:00Z" w16du:dateUtc="2024-04-23T01:15:00Z">
            <w:rPr>
              <w:rFonts w:ascii="Times New Roman" w:hAnsi="Times New Roman"/>
              <w:color w:val="000000"/>
              <w:sz w:val="24"/>
            </w:rPr>
          </w:rPrChange>
        </w:rPr>
        <w:fldChar w:fldCharType="separate"/>
      </w:r>
      <w:r w:rsidR="00C3296A" w:rsidRPr="00C3296A">
        <w:rPr>
          <w:rPrChange w:id="344" w:author="Charlotte Devitre" w:date="2024-04-22T18:15:00Z" w16du:dateUtc="2024-04-23T01:15:00Z">
            <w:rPr>
              <w:rFonts w:ascii="Times New Roman" w:hAnsi="Times New Roman"/>
              <w:sz w:val="24"/>
            </w:rPr>
          </w:rPrChange>
        </w:rPr>
        <w:t xml:space="preserve">(Baker and Amelung, 2012; Anderson and Poland, 2016; Anderson </w:t>
      </w:r>
      <w:r w:rsidR="00C3296A" w:rsidRPr="00C3296A">
        <w:rPr>
          <w:i/>
          <w:rPrChange w:id="345" w:author="Charlotte Devitre" w:date="2024-04-22T18:15:00Z" w16du:dateUtc="2024-04-23T01:15:00Z">
            <w:rPr>
              <w:rFonts w:ascii="Times New Roman" w:hAnsi="Times New Roman"/>
              <w:i/>
              <w:sz w:val="24"/>
            </w:rPr>
          </w:rPrChange>
        </w:rPr>
        <w:t>et al.</w:t>
      </w:r>
      <w:r w:rsidR="00C3296A" w:rsidRPr="00C3296A">
        <w:rPr>
          <w:rPrChange w:id="346" w:author="Charlotte Devitre" w:date="2024-04-22T18:15:00Z" w16du:dateUtc="2024-04-23T01:15:00Z">
            <w:rPr>
              <w:rFonts w:ascii="Times New Roman" w:hAnsi="Times New Roman"/>
              <w:sz w:val="24"/>
            </w:rPr>
          </w:rPrChange>
        </w:rPr>
        <w:t>, 2019)</w:t>
      </w:r>
      <w:r w:rsidR="00B90F91" w:rsidRPr="007B522C">
        <w:rPr>
          <w:rPrChange w:id="347" w:author="Charlotte Devitre" w:date="2024-04-22T18:15:00Z" w16du:dateUtc="2024-04-23T01:15:00Z">
            <w:rPr>
              <w:rFonts w:ascii="Times New Roman" w:hAnsi="Times New Roman"/>
              <w:color w:val="000000"/>
              <w:sz w:val="24"/>
            </w:rPr>
          </w:rPrChange>
        </w:rPr>
        <w:fldChar w:fldCharType="end"/>
      </w:r>
      <w:r w:rsidR="00B90F91" w:rsidRPr="007B522C">
        <w:rPr>
          <w:lang w:val="en-GB"/>
          <w:rPrChange w:id="348" w:author="Charlotte Devitre" w:date="2024-04-22T18:15:00Z" w16du:dateUtc="2024-04-23T01:15:00Z">
            <w:rPr>
              <w:rFonts w:ascii="Times New Roman" w:hAnsi="Times New Roman"/>
              <w:color w:val="000000"/>
              <w:sz w:val="24"/>
              <w:lang w:val="en-GB"/>
            </w:rPr>
          </w:rPrChange>
        </w:rPr>
        <w:t xml:space="preserve">, </w:t>
      </w:r>
      <w:del w:id="349" w:author="Charlotte Devitre" w:date="2024-04-22T18:15:00Z" w16du:dateUtc="2024-04-23T01:15:00Z">
        <w:r w:rsidR="00CD3588" w:rsidRPr="001F7D93">
          <w:rPr>
            <w:rFonts w:ascii="Times New Roman" w:hAnsi="Times New Roman" w:cs="Times New Roman"/>
            <w:color w:val="000000"/>
            <w:sz w:val="24"/>
            <w:szCs w:val="24"/>
            <w:lang w:val="en-GB"/>
          </w:rPr>
          <w:delText>MI</w:delText>
        </w:r>
      </w:del>
      <w:ins w:id="350" w:author="Charlotte Devitre" w:date="2024-04-22T18:15:00Z" w16du:dateUtc="2024-04-23T01:15:00Z">
        <w:r w:rsidR="00CA1DC0">
          <w:rPr>
            <w:bCs/>
            <w:lang w:val="en-GB"/>
          </w:rPr>
          <w:t>melt-inclusion</w:t>
        </w:r>
      </w:ins>
      <w:r w:rsidR="00B90F91" w:rsidRPr="007B522C">
        <w:rPr>
          <w:lang w:val="en-GB"/>
          <w:rPrChange w:id="351" w:author="Charlotte Devitre" w:date="2024-04-22T18:15:00Z" w16du:dateUtc="2024-04-23T01:15:00Z">
            <w:rPr>
              <w:rFonts w:ascii="Times New Roman" w:hAnsi="Times New Roman"/>
              <w:color w:val="000000"/>
              <w:sz w:val="24"/>
              <w:lang w:val="en-GB"/>
            </w:rPr>
          </w:rPrChange>
        </w:rPr>
        <w:t xml:space="preserve"> barometry </w:t>
      </w:r>
      <w:r w:rsidR="00B90F91" w:rsidRPr="007B522C">
        <w:rPr>
          <w:lang w:val="en-GB"/>
          <w:rPrChange w:id="352" w:author="Charlotte Devitre" w:date="2024-04-22T18:15:00Z" w16du:dateUtc="2024-04-23T01:15:00Z">
            <w:rPr>
              <w:rFonts w:ascii="Times New Roman" w:hAnsi="Times New Roman"/>
              <w:color w:val="000000"/>
              <w:sz w:val="24"/>
              <w:lang w:val="en-GB"/>
            </w:rPr>
          </w:rPrChange>
        </w:rPr>
        <w:fldChar w:fldCharType="begin"/>
      </w:r>
      <w:r w:rsidR="00C3296A">
        <w:rPr>
          <w:bCs/>
          <w:lang w:val="en-GB"/>
        </w:rPr>
        <w:instrText xml:space="preserve"> ADDIN ZOTERO_ITEM CSL_CITATION {"citationID":"DqoUYxOz","properties":{"formattedCitation":"(Lerner {\\i{}et al.}, 2021; Wieser {\\i{}et al.}, 2021)","plainCitation":"(Lerner et al., 2021; Wieser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bCs/>
          <w:lang w:val="en-GB"/>
        </w:rPr>
        <w:instrText>∼</w:instrText>
      </w:r>
      <w:r w:rsidR="00C3296A">
        <w:rPr>
          <w:bCs/>
          <w:lang w:val="en-GB"/>
        </w:rPr>
        <w:instrText>2-km depth), while many high-Fo olivines (&gt;Fo81.5; far from equilibrium with their carrier melts) crystallized within the South Caldera reservoir (</w:instrText>
      </w:r>
      <w:r w:rsidR="00C3296A">
        <w:rPr>
          <w:rFonts w:ascii="Cambria Math" w:hAnsi="Cambria Math" w:cs="Cambria Math"/>
          <w:bCs/>
          <w:lang w:val="en-GB"/>
        </w:rPr>
        <w:instrText>∼</w:instrText>
      </w:r>
      <w:r w:rsidR="00C3296A">
        <w:rPr>
          <w:bCs/>
          <w:lang w:val="en-GB"/>
        </w:rPr>
        <w:instrText>3</w:instrText>
      </w:r>
      <w:r w:rsidR="00C3296A">
        <w:rPr>
          <w:rFonts w:ascii="Times New Roman" w:hAnsi="Times New Roman" w:cs="Times New Roman"/>
          <w:bCs/>
          <w:lang w:val="en-GB"/>
        </w:rPr>
        <w:instrText>–</w:instrText>
      </w:r>
      <w:r w:rsidR="00C3296A">
        <w:rPr>
          <w:bCs/>
          <w:lang w:val="en-GB"/>
        </w:rPr>
        <w:instrText xml:space="preserve">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B90F91" w:rsidRPr="007B522C">
        <w:rPr>
          <w:lang w:val="en-GB"/>
          <w:rPrChange w:id="353" w:author="Charlotte Devitre" w:date="2024-04-22T18:15:00Z" w16du:dateUtc="2024-04-23T01:15:00Z">
            <w:rPr>
              <w:rFonts w:ascii="Times New Roman" w:hAnsi="Times New Roman"/>
              <w:color w:val="000000"/>
              <w:sz w:val="24"/>
            </w:rPr>
          </w:rPrChange>
        </w:rPr>
        <w:fldChar w:fldCharType="separate"/>
      </w:r>
      <w:r w:rsidR="00C3296A" w:rsidRPr="00C3296A">
        <w:rPr>
          <w:rPrChange w:id="354" w:author="Charlotte Devitre" w:date="2024-04-22T18:15:00Z" w16du:dateUtc="2024-04-23T01:15:00Z">
            <w:rPr>
              <w:rFonts w:ascii="Times New Roman" w:hAnsi="Times New Roman"/>
              <w:sz w:val="24"/>
            </w:rPr>
          </w:rPrChange>
        </w:rPr>
        <w:t xml:space="preserve">(Lerner </w:t>
      </w:r>
      <w:r w:rsidR="00C3296A" w:rsidRPr="00C3296A">
        <w:rPr>
          <w:i/>
          <w:rPrChange w:id="355" w:author="Charlotte Devitre" w:date="2024-04-22T18:15:00Z" w16du:dateUtc="2024-04-23T01:15:00Z">
            <w:rPr>
              <w:rFonts w:ascii="Times New Roman" w:hAnsi="Times New Roman"/>
              <w:i/>
              <w:sz w:val="24"/>
            </w:rPr>
          </w:rPrChange>
        </w:rPr>
        <w:t>et al.</w:t>
      </w:r>
      <w:r w:rsidR="00C3296A" w:rsidRPr="00C3296A">
        <w:rPr>
          <w:rPrChange w:id="356" w:author="Charlotte Devitre" w:date="2024-04-22T18:15:00Z" w16du:dateUtc="2024-04-23T01:15:00Z">
            <w:rPr>
              <w:rFonts w:ascii="Times New Roman" w:hAnsi="Times New Roman"/>
              <w:sz w:val="24"/>
            </w:rPr>
          </w:rPrChange>
        </w:rPr>
        <w:t xml:space="preserve">, 2021; Wieser </w:t>
      </w:r>
      <w:r w:rsidR="00C3296A" w:rsidRPr="00C3296A">
        <w:rPr>
          <w:i/>
          <w:rPrChange w:id="357" w:author="Charlotte Devitre" w:date="2024-04-22T18:15:00Z" w16du:dateUtc="2024-04-23T01:15:00Z">
            <w:rPr>
              <w:rFonts w:ascii="Times New Roman" w:hAnsi="Times New Roman"/>
              <w:i/>
              <w:sz w:val="24"/>
            </w:rPr>
          </w:rPrChange>
        </w:rPr>
        <w:t>et al.</w:t>
      </w:r>
      <w:r w:rsidR="00C3296A" w:rsidRPr="00C3296A">
        <w:rPr>
          <w:rPrChange w:id="358" w:author="Charlotte Devitre" w:date="2024-04-22T18:15:00Z" w16du:dateUtc="2024-04-23T01:15:00Z">
            <w:rPr>
              <w:rFonts w:ascii="Times New Roman" w:hAnsi="Times New Roman"/>
              <w:sz w:val="24"/>
            </w:rPr>
          </w:rPrChange>
        </w:rPr>
        <w:t>, 2021)</w:t>
      </w:r>
      <w:r w:rsidR="00B90F91" w:rsidRPr="007B522C">
        <w:rPr>
          <w:rPrChange w:id="359" w:author="Charlotte Devitre" w:date="2024-04-22T18:15:00Z" w16du:dateUtc="2024-04-23T01:15:00Z">
            <w:rPr>
              <w:rFonts w:ascii="Times New Roman" w:hAnsi="Times New Roman"/>
              <w:color w:val="000000"/>
              <w:sz w:val="24"/>
            </w:rPr>
          </w:rPrChange>
        </w:rPr>
        <w:fldChar w:fldCharType="end"/>
      </w:r>
      <w:del w:id="360" w:author="Charlotte Devitre" w:date="2024-04-22T18:15:00Z" w16du:dateUtc="2024-04-23T01:15:00Z">
        <w:r w:rsidR="00CD3588" w:rsidRPr="001F7D93">
          <w:rPr>
            <w:rFonts w:ascii="Times New Roman" w:hAnsi="Times New Roman" w:cs="Times New Roman"/>
            <w:color w:val="000000"/>
            <w:sz w:val="24"/>
            <w:szCs w:val="24"/>
          </w:rPr>
          <w:delText xml:space="preserve">, and FI barometry </w:delText>
        </w:r>
        <w:r w:rsidR="00CD3588" w:rsidRPr="001F7D93">
          <w:rPr>
            <w:rFonts w:ascii="Times New Roman" w:hAnsi="Times New Roman" w:cs="Times New Roman"/>
            <w:color w:val="000000"/>
            <w:sz w:val="24"/>
            <w:szCs w:val="24"/>
          </w:rPr>
          <w:fldChar w:fldCharType="begin"/>
        </w:r>
        <w:r w:rsidR="00E51DA0" w:rsidRPr="001F7D93">
          <w:rPr>
            <w:rFonts w:ascii="Times New Roman" w:hAnsi="Times New Roman" w:cs="Times New Roman"/>
            <w:color w:val="000000"/>
            <w:sz w:val="24"/>
            <w:szCs w:val="24"/>
          </w:rPr>
          <w:delInstrText xml:space="preserve"> ADDIN ZOTERO_ITEM CSL_CITATION {"citationID":"4a4Io9x2","properties":{"formattedCitation":"(DeVitre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CD3588" w:rsidRPr="001F7D93">
          <w:rPr>
            <w:rFonts w:ascii="Times New Roman" w:hAnsi="Times New Roman" w:cs="Times New Roman"/>
            <w:color w:val="000000"/>
            <w:sz w:val="24"/>
            <w:szCs w:val="24"/>
          </w:rPr>
          <w:fldChar w:fldCharType="separate"/>
        </w:r>
        <w:r w:rsidR="001F7D93" w:rsidRPr="001F7D93">
          <w:rPr>
            <w:rFonts w:ascii="Times New Roman" w:hAnsi="Times New Roman" w:cs="Times New Roman"/>
            <w:sz w:val="24"/>
          </w:rPr>
          <w:delText>(DeVitre and Wieser, 2023)</w:delTex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rPr>
          <w:delText>.</w:delText>
        </w:r>
        <w:r w:rsidR="004533C3" w:rsidRPr="001F7D93">
          <w:rPr>
            <w:rFonts w:ascii="Times New Roman" w:hAnsi="Times New Roman" w:cs="Times New Roman"/>
            <w:color w:val="000000"/>
            <w:sz w:val="24"/>
          </w:rPr>
          <w:delText xml:space="preserve"> </w:delText>
        </w:r>
        <w:r w:rsidRPr="001F7D93">
          <w:rPr>
            <w:rFonts w:ascii="Times New Roman" w:hAnsi="Times New Roman" w:cs="Times New Roman"/>
            <w:color w:val="000000"/>
            <w:sz w:val="24"/>
            <w:lang w:val="en-GB"/>
          </w:rPr>
          <w:delText xml:space="preserve">While the </w:delText>
        </w:r>
        <w:r w:rsidR="005C6221" w:rsidRPr="001F7D93">
          <w:rPr>
            <w:rFonts w:ascii="Times New Roman" w:hAnsi="Times New Roman" w:cs="Times New Roman"/>
            <w:color w:val="000000"/>
            <w:sz w:val="24"/>
            <w:lang w:val="en-GB"/>
          </w:rPr>
          <w:delText>greater</w:delText>
        </w:r>
        <w:r w:rsidRPr="001F7D93">
          <w:rPr>
            <w:rFonts w:ascii="Times New Roman" w:hAnsi="Times New Roman" w:cs="Times New Roman"/>
            <w:color w:val="000000"/>
            <w:sz w:val="24"/>
            <w:lang w:val="en-GB"/>
          </w:rPr>
          <w:delText xml:space="preserve"> number of analyses from data processed on Day 2 and Day 4 certainly </w:delText>
        </w:r>
        <w:r w:rsidR="005C6221" w:rsidRPr="001F7D93">
          <w:rPr>
            <w:rFonts w:ascii="Times New Roman" w:hAnsi="Times New Roman" w:cs="Times New Roman"/>
            <w:color w:val="000000"/>
            <w:sz w:val="24"/>
            <w:lang w:val="en-GB"/>
          </w:rPr>
          <w:delText>enhance</w:delText>
        </w:r>
        <w:r w:rsidRPr="001F7D93">
          <w:rPr>
            <w:rFonts w:ascii="Times New Roman" w:hAnsi="Times New Roman" w:cs="Times New Roman"/>
            <w:color w:val="000000"/>
            <w:sz w:val="24"/>
            <w:lang w:val="en-GB"/>
          </w:rPr>
          <w:delText xml:space="preserve"> the </w:delText>
        </w:r>
        <w:r w:rsidR="005C6221" w:rsidRPr="001F7D93">
          <w:rPr>
            <w:rFonts w:ascii="Times New Roman" w:hAnsi="Times New Roman" w:cs="Times New Roman"/>
            <w:color w:val="000000"/>
            <w:sz w:val="24"/>
            <w:lang w:val="en-GB"/>
          </w:rPr>
          <w:delText>story</w:delText>
        </w:r>
        <w:r w:rsidRPr="001F7D93">
          <w:rPr>
            <w:rFonts w:ascii="Times New Roman" w:hAnsi="Times New Roman" w:cs="Times New Roman"/>
            <w:color w:val="000000"/>
            <w:sz w:val="24"/>
            <w:lang w:val="en-GB"/>
          </w:rPr>
          <w:delText xml:space="preserve">, it is notable that </w:delText>
        </w:r>
        <w:r w:rsidR="005C6221" w:rsidRPr="001F7D93">
          <w:rPr>
            <w:rFonts w:ascii="Times New Roman" w:hAnsi="Times New Roman" w:cs="Times New Roman"/>
            <w:color w:val="000000"/>
            <w:sz w:val="24"/>
            <w:lang w:val="en-GB"/>
          </w:rPr>
          <w:delText xml:space="preserve">depths calculated on Day 1 fall within final proposed </w:delText>
        </w:r>
        <w:r w:rsidRPr="001F7D93">
          <w:rPr>
            <w:rFonts w:ascii="Times New Roman" w:hAnsi="Times New Roman" w:cs="Times New Roman"/>
            <w:color w:val="000000"/>
            <w:sz w:val="24"/>
            <w:lang w:val="en-GB"/>
          </w:rPr>
          <w:delText xml:space="preserve">storage reservoir </w:delText>
        </w:r>
        <w:r w:rsidR="005C6221" w:rsidRPr="001F7D93">
          <w:rPr>
            <w:rFonts w:ascii="Times New Roman" w:hAnsi="Times New Roman" w:cs="Times New Roman"/>
            <w:color w:val="000000"/>
            <w:sz w:val="24"/>
            <w:lang w:val="en-GB"/>
          </w:rPr>
          <w:delText>depths.</w:delText>
        </w:r>
        <w:r w:rsidRPr="001F7D93">
          <w:rPr>
            <w:rFonts w:ascii="Times New Roman" w:hAnsi="Times New Roman" w:cs="Times New Roman"/>
            <w:color w:val="000000"/>
            <w:sz w:val="24"/>
            <w:lang w:val="en-GB"/>
          </w:rPr>
          <w:delText xml:space="preserve"> Rapid EDS analyses of olivine </w:delText>
        </w:r>
        <w:r w:rsidR="005C6221" w:rsidRPr="001F7D93">
          <w:rPr>
            <w:rFonts w:ascii="Times New Roman" w:hAnsi="Times New Roman" w:cs="Times New Roman"/>
            <w:color w:val="000000"/>
            <w:sz w:val="24"/>
            <w:lang w:val="en-GB"/>
          </w:rPr>
          <w:delText>Fo</w:delText>
        </w:r>
        <w:r w:rsidR="00A455DB" w:rsidRPr="001F7D93">
          <w:rPr>
            <w:rFonts w:ascii="Times New Roman" w:hAnsi="Times New Roman" w:cs="Times New Roman"/>
            <w:color w:val="000000"/>
            <w:sz w:val="24"/>
            <w:lang w:val="en-GB"/>
          </w:rPr>
          <w:delText xml:space="preserve"> contents </w:delText>
        </w:r>
        <w:r w:rsidRPr="001F7D93">
          <w:rPr>
            <w:rFonts w:ascii="Times New Roman" w:hAnsi="Times New Roman" w:cs="Times New Roman"/>
            <w:color w:val="000000"/>
            <w:sz w:val="24"/>
            <w:lang w:val="en-GB"/>
          </w:rPr>
          <w:delText xml:space="preserve">close to each </w:delText>
        </w:r>
        <w:r w:rsidR="001F6599" w:rsidRPr="001F7D93">
          <w:rPr>
            <w:rFonts w:ascii="Times New Roman" w:hAnsi="Times New Roman" w:cs="Times New Roman"/>
            <w:color w:val="000000"/>
            <w:sz w:val="24"/>
            <w:lang w:val="en-GB"/>
          </w:rPr>
          <w:delText>FI</w:delText>
        </w:r>
        <w:r w:rsidRPr="001F7D93">
          <w:rPr>
            <w:rFonts w:ascii="Times New Roman" w:hAnsi="Times New Roman" w:cs="Times New Roman"/>
            <w:color w:val="000000"/>
            <w:sz w:val="24"/>
            <w:lang w:val="en-GB"/>
          </w:rPr>
          <w:delText xml:space="preserve"> </w:delText>
        </w:r>
        <w:r w:rsidR="00EF4B2A" w:rsidRPr="001F7D93">
          <w:rPr>
            <w:rFonts w:ascii="Times New Roman" w:hAnsi="Times New Roman" w:cs="Times New Roman"/>
            <w:color w:val="000000"/>
            <w:sz w:val="24"/>
            <w:lang w:val="en-GB"/>
          </w:rPr>
          <w:delText>reveal that olivine</w:delText>
        </w:r>
        <w:r w:rsidR="00741FEB" w:rsidRPr="001F7D93">
          <w:rPr>
            <w:rFonts w:ascii="Times New Roman" w:hAnsi="Times New Roman" w:cs="Times New Roman"/>
            <w:color w:val="000000"/>
            <w:sz w:val="24"/>
            <w:lang w:val="en-GB"/>
          </w:rPr>
          <w:delText xml:space="preserve"> crystals</w:delText>
        </w:r>
        <w:r w:rsidR="00EF4B2A" w:rsidRPr="001F7D93">
          <w:rPr>
            <w:rFonts w:ascii="Times New Roman" w:hAnsi="Times New Roman" w:cs="Times New Roman"/>
            <w:color w:val="000000"/>
            <w:sz w:val="24"/>
            <w:lang w:val="en-GB"/>
          </w:rPr>
          <w:delText xml:space="preserve"> grew from a wide range of melt compositions. It is interesting to note that </w:delText>
        </w:r>
        <w:r w:rsidR="00F40451" w:rsidRPr="001F7D93">
          <w:rPr>
            <w:rFonts w:ascii="Times New Roman" w:hAnsi="Times New Roman" w:cs="Times New Roman"/>
            <w:color w:val="000000"/>
            <w:sz w:val="24"/>
            <w:lang w:val="en-GB"/>
          </w:rPr>
          <w:delText>FI in the cores of</w:delText>
        </w:r>
        <w:r w:rsidR="00EF4B2A" w:rsidRPr="001F7D93">
          <w:rPr>
            <w:rFonts w:ascii="Times New Roman" w:hAnsi="Times New Roman" w:cs="Times New Roman"/>
            <w:color w:val="000000"/>
            <w:sz w:val="24"/>
            <w:lang w:val="en-GB"/>
          </w:rPr>
          <w:delText xml:space="preserve"> high-Fo </w:delText>
        </w:r>
        <w:r w:rsidR="009B406F" w:rsidRPr="001F7D93">
          <w:rPr>
            <w:rFonts w:ascii="Times New Roman" w:hAnsi="Times New Roman" w:cs="Times New Roman"/>
            <w:color w:val="000000"/>
            <w:sz w:val="24"/>
            <w:lang w:val="en-GB"/>
          </w:rPr>
          <w:delText>(e.g.,</w:delText>
        </w:r>
        <w:r w:rsidR="002D7DCD" w:rsidRPr="001F7D93">
          <w:rPr>
            <w:rFonts w:ascii="Times New Roman" w:hAnsi="Times New Roman" w:cs="Times New Roman"/>
            <w:color w:val="000000"/>
            <w:sz w:val="24"/>
            <w:lang w:val="en-GB"/>
          </w:rPr>
          <w:delText xml:space="preserve"> &gt;86</w:delText>
        </w:r>
        <w:r w:rsidR="009B406F" w:rsidRPr="001F7D93">
          <w:rPr>
            <w:rFonts w:ascii="Times New Roman" w:hAnsi="Times New Roman" w:cs="Times New Roman"/>
            <w:color w:val="000000"/>
            <w:sz w:val="24"/>
            <w:lang w:val="en-GB"/>
          </w:rPr>
          <w:delText xml:space="preserve">) </w:delText>
        </w:r>
        <w:r w:rsidR="00741FEB" w:rsidRPr="001F7D93">
          <w:rPr>
            <w:rFonts w:ascii="Times New Roman" w:hAnsi="Times New Roman" w:cs="Times New Roman"/>
            <w:color w:val="000000"/>
            <w:sz w:val="24"/>
            <w:lang w:val="en-GB"/>
          </w:rPr>
          <w:delText xml:space="preserve">olivine crystals </w:delText>
        </w:r>
        <w:r w:rsidR="00EF4B2A" w:rsidRPr="001F7D93">
          <w:rPr>
            <w:rFonts w:ascii="Times New Roman" w:hAnsi="Times New Roman" w:cs="Times New Roman"/>
            <w:color w:val="000000"/>
            <w:sz w:val="24"/>
            <w:lang w:val="en-GB"/>
          </w:rPr>
          <w:delText xml:space="preserve">return pressures indicative of the shallower </w:delText>
        </w:r>
        <w:r w:rsidR="005C6221" w:rsidRPr="001F7D93">
          <w:rPr>
            <w:rFonts w:ascii="Times New Roman" w:hAnsi="Times New Roman" w:cs="Times New Roman"/>
            <w:color w:val="000000"/>
            <w:sz w:val="24"/>
            <w:lang w:val="en-GB"/>
          </w:rPr>
          <w:delText>Halemaʻumaʻu</w:delText>
        </w:r>
        <w:r w:rsidR="00EF4B2A" w:rsidRPr="001F7D93">
          <w:rPr>
            <w:rFonts w:ascii="Times New Roman" w:hAnsi="Times New Roman" w:cs="Times New Roman"/>
            <w:color w:val="000000"/>
            <w:sz w:val="24"/>
            <w:lang w:val="en-GB"/>
          </w:rPr>
          <w:delText xml:space="preserve"> reservoir </w:delText>
        </w:r>
        <w:r w:rsidR="0059301C" w:rsidRPr="001F7D93">
          <w:rPr>
            <w:rFonts w:ascii="Times New Roman" w:hAnsi="Times New Roman" w:cs="Times New Roman"/>
            <w:color w:val="000000"/>
            <w:sz w:val="24"/>
            <w:lang w:val="en-GB"/>
          </w:rPr>
          <w:delText>since</w:delText>
        </w:r>
        <w:r w:rsidR="00EF4B2A" w:rsidRPr="001F7D93">
          <w:rPr>
            <w:rFonts w:ascii="Times New Roman" w:hAnsi="Times New Roman" w:cs="Times New Roman"/>
            <w:color w:val="000000"/>
            <w:sz w:val="24"/>
            <w:lang w:val="en-GB"/>
          </w:rPr>
          <w:delText xml:space="preserve"> it has been suggested in previous eruptions that these high</w:delText>
        </w:r>
        <w:r w:rsidR="00291EC1" w:rsidRPr="001F7D93">
          <w:rPr>
            <w:rFonts w:ascii="Times New Roman" w:hAnsi="Times New Roman" w:cs="Times New Roman"/>
            <w:color w:val="000000"/>
            <w:sz w:val="24"/>
            <w:lang w:val="en-GB"/>
          </w:rPr>
          <w:delText>-</w:delText>
        </w:r>
        <w:r w:rsidR="00EF4B2A" w:rsidRPr="001F7D93">
          <w:rPr>
            <w:rFonts w:ascii="Times New Roman" w:hAnsi="Times New Roman" w:cs="Times New Roman"/>
            <w:color w:val="000000"/>
            <w:sz w:val="24"/>
            <w:lang w:val="en-GB"/>
          </w:rPr>
          <w:delText>Fo olivine</w:delText>
        </w:r>
        <w:r w:rsidR="005C6221" w:rsidRPr="001F7D93">
          <w:rPr>
            <w:rFonts w:ascii="Times New Roman" w:hAnsi="Times New Roman" w:cs="Times New Roman"/>
            <w:color w:val="000000"/>
            <w:sz w:val="24"/>
            <w:lang w:val="en-GB"/>
          </w:rPr>
          <w:delText xml:space="preserve"> crystal</w:delText>
        </w:r>
        <w:r w:rsidR="00EF4B2A" w:rsidRPr="001F7D93">
          <w:rPr>
            <w:rFonts w:ascii="Times New Roman" w:hAnsi="Times New Roman" w:cs="Times New Roman"/>
            <w:color w:val="000000"/>
            <w:sz w:val="24"/>
            <w:lang w:val="en-GB"/>
          </w:rPr>
          <w:delText xml:space="preserve">s predominantly grow in the deeper South Caldera </w:delText>
        </w:r>
        <w:r w:rsidR="005C6221" w:rsidRPr="001F7D93">
          <w:rPr>
            <w:rFonts w:ascii="Times New Roman" w:hAnsi="Times New Roman" w:cs="Times New Roman"/>
            <w:color w:val="000000"/>
            <w:sz w:val="24"/>
            <w:lang w:val="en-GB"/>
          </w:rPr>
          <w:delText>r</w:delText>
        </w:r>
        <w:r w:rsidR="00EF4B2A" w:rsidRPr="001F7D93">
          <w:rPr>
            <w:rFonts w:ascii="Times New Roman" w:hAnsi="Times New Roman" w:cs="Times New Roman"/>
            <w:color w:val="000000"/>
            <w:sz w:val="24"/>
            <w:lang w:val="en-GB"/>
          </w:rPr>
          <w:delText>eservoir (</w:delText>
        </w:r>
        <w:r w:rsidR="00741FEB" w:rsidRPr="001F7D93">
          <w:rPr>
            <w:rFonts w:ascii="Times New Roman" w:hAnsi="Times New Roman" w:cs="Times New Roman"/>
            <w:color w:val="000000"/>
            <w:sz w:val="24"/>
            <w:lang w:val="en-GB"/>
          </w:rPr>
          <w:delText>SC</w:delText>
        </w:r>
        <w:r w:rsidR="002D7DCD" w:rsidRPr="001F7D93">
          <w:rPr>
            <w:rFonts w:ascii="Times New Roman" w:hAnsi="Times New Roman" w:cs="Times New Roman"/>
            <w:color w:val="000000"/>
            <w:sz w:val="24"/>
            <w:lang w:val="en-GB"/>
          </w:rPr>
          <w:delText xml:space="preserve"> on</w:delText>
        </w:r>
        <w:r w:rsidR="00741FEB" w:rsidRPr="001F7D93">
          <w:rPr>
            <w:rFonts w:ascii="Times New Roman" w:hAnsi="Times New Roman" w:cs="Times New Roman"/>
            <w:color w:val="000000"/>
            <w:sz w:val="24"/>
            <w:lang w:val="en-GB"/>
          </w:rPr>
          <w:delText xml:space="preserve"> Fig. 2a</w:delText>
        </w:r>
        <w:r w:rsidR="00EF4B2A" w:rsidRPr="001F7D93">
          <w:rPr>
            <w:rFonts w:ascii="Times New Roman" w:hAnsi="Times New Roman" w:cs="Times New Roman"/>
            <w:color w:val="000000"/>
            <w:sz w:val="24"/>
            <w:lang w:val="en-GB"/>
          </w:rPr>
          <w:delText>)</w:delText>
        </w:r>
        <w:r w:rsidR="002C048D" w:rsidRPr="001F7D93">
          <w:rPr>
            <w:rFonts w:ascii="Times New Roman" w:hAnsi="Times New Roman" w:cs="Times New Roman"/>
            <w:color w:val="000000"/>
            <w:sz w:val="24"/>
            <w:lang w:val="en-GB"/>
          </w:rPr>
          <w:delText xml:space="preserve">, where high MgO melts are thought to </w:delText>
        </w:r>
        <w:r w:rsidR="009B406F" w:rsidRPr="001F7D93">
          <w:rPr>
            <w:rFonts w:ascii="Times New Roman" w:hAnsi="Times New Roman" w:cs="Times New Roman"/>
            <w:color w:val="000000"/>
            <w:sz w:val="24"/>
            <w:lang w:val="en-GB"/>
          </w:rPr>
          <w:delText>reside</w:delText>
        </w:r>
        <w:r w:rsidR="005D60B7">
          <w:rPr>
            <w:rFonts w:ascii="Times New Roman" w:hAnsi="Times New Roman" w:cs="Times New Roman"/>
            <w:color w:val="000000"/>
            <w:sz w:val="24"/>
            <w:lang w:val="en-GB"/>
          </w:rPr>
          <w:delText xml:space="preserve"> </w:delText>
        </w:r>
        <w:r w:rsidR="00F3431D">
          <w:rPr>
            <w:rFonts w:ascii="Times New Roman" w:hAnsi="Times New Roman" w:cs="Times New Roman"/>
            <w:color w:val="000000"/>
            <w:sz w:val="24"/>
            <w:lang w:val="en-GB"/>
          </w:rPr>
          <w:fldChar w:fldCharType="begin"/>
        </w:r>
        <w:r w:rsidR="00F3431D">
          <w:rPr>
            <w:rFonts w:ascii="Times New Roman" w:hAnsi="Times New Roman" w:cs="Times New Roman"/>
            <w:color w:val="000000"/>
            <w:sz w:val="24"/>
            <w:lang w:val="en-GB"/>
          </w:rPr>
          <w:delInstrText xml:space="preserve"> ADDIN ZOTERO_ITEM CSL_CITATION {"citationID":"OotSv2XH","properties":{"formattedCitation":"(Helz {\\i{}et al.}, 2014; Pietruszka {\\i{}et al.}, 2015, 2018; Wieser {\\i{}et al.}, 2019)","plainCitation":"(Helz et al., 2014; Pietruszka et al., 2015, 2018; Wieser et al., 2019)","noteIndex":0},"citationItems":[{"id":2020,"uris":["http://zotero.org/users/9451925/items/ZRK9LWUC"],"itemData":{"id":2020,"type":"book","note":"page: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 xml:space="preserve">1990. Thereafter, Puʻu ʻŌʻō lavas display (1) short-term fluctuations in 206Pb/204Pb on a time scale of &amp;lt;10 years and (2) a gradual increase in 87Sr/86Sr from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 xml:space="preserve">0·70359 to a maximum of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 xml:space="preserve">0·70364 between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delInstrText>
        </w:r>
        <w:r w:rsidR="00F3431D">
          <w:rPr>
            <w:rFonts w:ascii="Cambria Math" w:hAnsi="Cambria Math" w:cs="Cambria Math"/>
            <w:color w:val="000000"/>
            <w:sz w:val="24"/>
            <w:lang w:val="en-GB"/>
          </w:rPr>
          <w:delInstrText>∼</w:delInstrText>
        </w:r>
        <w:r w:rsidR="00F3431D">
          <w:rPr>
            <w:rFonts w:ascii="Times New Roman" w:hAnsi="Times New Roman" w:cs="Times New Roman"/>
            <w:color w:val="000000"/>
            <w:sz w:val="24"/>
            <w:lang w:val="en-GB"/>
          </w:rPr>
          <w:del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w:delInstrText>
        </w:r>
        <w:r w:rsidR="00F3431D" w:rsidRPr="00F3431D">
          <w:rPr>
            <w:rFonts w:ascii="Times New Roman" w:hAnsi="Times New Roman" w:cs="Times New Roman"/>
            <w:color w:val="000000"/>
            <w:sz w:val="24"/>
            <w:lang w:val="fr-CH"/>
          </w:rPr>
          <w:delInstrText xml:space="preserv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E."}],"issued":{"date-parts":[["2019",12,20]]}}}],"schema":"https://github.com/citation-style-language/schema/raw/master/csl-citation.json"} </w:delInstrText>
        </w:r>
        <w:r w:rsidR="00F3431D">
          <w:rPr>
            <w:rFonts w:ascii="Times New Roman" w:hAnsi="Times New Roman" w:cs="Times New Roman"/>
            <w:color w:val="000000"/>
            <w:sz w:val="24"/>
            <w:lang w:val="en-GB"/>
          </w:rPr>
          <w:fldChar w:fldCharType="separate"/>
        </w:r>
        <w:r w:rsidR="00F3431D" w:rsidRPr="00F3431D">
          <w:rPr>
            <w:rFonts w:ascii="Times New Roman" w:hAnsi="Times New Roman" w:cs="Times New Roman"/>
            <w:sz w:val="24"/>
            <w:szCs w:val="24"/>
            <w:lang w:val="fr-CH"/>
          </w:rPr>
          <w:delText xml:space="preserve">(Helz </w:delText>
        </w:r>
        <w:r w:rsidR="00F3431D" w:rsidRPr="00F3431D">
          <w:rPr>
            <w:rFonts w:ascii="Times New Roman" w:hAnsi="Times New Roman" w:cs="Times New Roman"/>
            <w:i/>
            <w:iCs/>
            <w:sz w:val="24"/>
            <w:szCs w:val="24"/>
            <w:lang w:val="fr-CH"/>
          </w:rPr>
          <w:delText>et al.</w:delText>
        </w:r>
        <w:r w:rsidR="00F3431D" w:rsidRPr="00F3431D">
          <w:rPr>
            <w:rFonts w:ascii="Times New Roman" w:hAnsi="Times New Roman" w:cs="Times New Roman"/>
            <w:sz w:val="24"/>
            <w:szCs w:val="24"/>
            <w:lang w:val="fr-CH"/>
          </w:rPr>
          <w:delText xml:space="preserve">, 2014; Pietruszka </w:delText>
        </w:r>
        <w:r w:rsidR="00F3431D" w:rsidRPr="00F3431D">
          <w:rPr>
            <w:rFonts w:ascii="Times New Roman" w:hAnsi="Times New Roman" w:cs="Times New Roman"/>
            <w:i/>
            <w:iCs/>
            <w:sz w:val="24"/>
            <w:szCs w:val="24"/>
            <w:lang w:val="fr-CH"/>
          </w:rPr>
          <w:delText>et al.</w:delText>
        </w:r>
        <w:r w:rsidR="00F3431D" w:rsidRPr="00F3431D">
          <w:rPr>
            <w:rFonts w:ascii="Times New Roman" w:hAnsi="Times New Roman" w:cs="Times New Roman"/>
            <w:sz w:val="24"/>
            <w:szCs w:val="24"/>
            <w:lang w:val="fr-CH"/>
          </w:rPr>
          <w:delText xml:space="preserve">, 2015, 2018; Wieser </w:delText>
        </w:r>
        <w:r w:rsidR="00F3431D" w:rsidRPr="00F3431D">
          <w:rPr>
            <w:rFonts w:ascii="Times New Roman" w:hAnsi="Times New Roman" w:cs="Times New Roman"/>
            <w:i/>
            <w:iCs/>
            <w:sz w:val="24"/>
            <w:szCs w:val="24"/>
            <w:lang w:val="fr-CH"/>
          </w:rPr>
          <w:delText>et al.</w:delText>
        </w:r>
        <w:r w:rsidR="00F3431D" w:rsidRPr="00F3431D">
          <w:rPr>
            <w:rFonts w:ascii="Times New Roman" w:hAnsi="Times New Roman" w:cs="Times New Roman"/>
            <w:sz w:val="24"/>
            <w:szCs w:val="24"/>
            <w:lang w:val="fr-CH"/>
          </w:rPr>
          <w:delText>, 2019)</w:delText>
        </w:r>
        <w:r w:rsidR="00F3431D">
          <w:rPr>
            <w:rFonts w:ascii="Times New Roman" w:hAnsi="Times New Roman" w:cs="Times New Roman"/>
            <w:color w:val="000000"/>
            <w:sz w:val="24"/>
            <w:lang w:val="en-GB"/>
          </w:rPr>
          <w:fldChar w:fldCharType="end"/>
        </w:r>
        <w:r w:rsidR="00EF4B2A" w:rsidRPr="00F3431D">
          <w:rPr>
            <w:rFonts w:ascii="Times New Roman" w:hAnsi="Times New Roman" w:cs="Times New Roman"/>
            <w:color w:val="000000"/>
            <w:sz w:val="24"/>
            <w:lang w:val="fr-CH"/>
          </w:rPr>
          <w:delText xml:space="preserve">. </w:delText>
        </w:r>
        <w:r w:rsidR="00EF4B2A" w:rsidRPr="001F7D93">
          <w:rPr>
            <w:rFonts w:ascii="Times New Roman" w:hAnsi="Times New Roman" w:cs="Times New Roman"/>
            <w:color w:val="000000"/>
            <w:sz w:val="24"/>
            <w:lang w:val="en-GB"/>
          </w:rPr>
          <w:delText xml:space="preserve">We suggest three possible scenarios </w:delText>
        </w:r>
        <w:r w:rsidR="002C048D" w:rsidRPr="001F7D93">
          <w:rPr>
            <w:rFonts w:ascii="Times New Roman" w:hAnsi="Times New Roman" w:cs="Times New Roman"/>
            <w:color w:val="000000"/>
            <w:sz w:val="24"/>
            <w:lang w:val="en-GB"/>
          </w:rPr>
          <w:delText xml:space="preserve">to explain the relatively shallow pressures </w:delText>
        </w:r>
        <w:r w:rsidR="005C6221" w:rsidRPr="001F7D93">
          <w:rPr>
            <w:rFonts w:ascii="Times New Roman" w:hAnsi="Times New Roman" w:cs="Times New Roman"/>
            <w:color w:val="000000"/>
            <w:sz w:val="24"/>
            <w:lang w:val="en-GB"/>
          </w:rPr>
          <w:delText xml:space="preserve">documented </w:delText>
        </w:r>
        <w:r w:rsidR="00073FA1" w:rsidRPr="001F7D93">
          <w:rPr>
            <w:rFonts w:ascii="Times New Roman" w:hAnsi="Times New Roman" w:cs="Times New Roman"/>
            <w:color w:val="000000"/>
            <w:sz w:val="24"/>
            <w:lang w:val="en-GB"/>
          </w:rPr>
          <w:delText>in</w:delText>
        </w:r>
        <w:r w:rsidR="002C048D" w:rsidRPr="001F7D93">
          <w:rPr>
            <w:rFonts w:ascii="Times New Roman" w:hAnsi="Times New Roman" w:cs="Times New Roman"/>
            <w:color w:val="000000"/>
            <w:sz w:val="24"/>
            <w:lang w:val="en-GB"/>
          </w:rPr>
          <w:delText xml:space="preserve"> high</w:delText>
        </w:r>
        <w:r w:rsidR="005C6221" w:rsidRPr="001F7D93">
          <w:rPr>
            <w:rFonts w:ascii="Times New Roman" w:hAnsi="Times New Roman" w:cs="Times New Roman"/>
            <w:color w:val="000000"/>
            <w:sz w:val="24"/>
            <w:lang w:val="en-GB"/>
          </w:rPr>
          <w:delText>-</w:delText>
        </w:r>
        <w:r w:rsidR="002C048D" w:rsidRPr="001F7D93">
          <w:rPr>
            <w:rFonts w:ascii="Times New Roman" w:hAnsi="Times New Roman" w:cs="Times New Roman"/>
            <w:color w:val="000000"/>
            <w:sz w:val="24"/>
            <w:lang w:val="en-GB"/>
          </w:rPr>
          <w:delText>Fo olivine</w:delText>
        </w:r>
        <w:r w:rsidR="005C6221" w:rsidRPr="001F7D93">
          <w:rPr>
            <w:rFonts w:ascii="Times New Roman" w:hAnsi="Times New Roman" w:cs="Times New Roman"/>
            <w:color w:val="000000"/>
            <w:sz w:val="24"/>
            <w:lang w:val="en-GB"/>
          </w:rPr>
          <w:delText xml:space="preserve"> crystal</w:delText>
        </w:r>
        <w:r w:rsidR="002C048D" w:rsidRPr="001F7D93">
          <w:rPr>
            <w:rFonts w:ascii="Times New Roman" w:hAnsi="Times New Roman" w:cs="Times New Roman"/>
            <w:color w:val="000000"/>
            <w:sz w:val="24"/>
            <w:lang w:val="en-GB"/>
          </w:rPr>
          <w:delText>s</w:delText>
        </w:r>
        <w:r w:rsidR="00073FA1" w:rsidRPr="001F7D93">
          <w:rPr>
            <w:rFonts w:ascii="Times New Roman" w:hAnsi="Times New Roman" w:cs="Times New Roman"/>
            <w:color w:val="000000"/>
            <w:sz w:val="24"/>
            <w:lang w:val="en-GB"/>
          </w:rPr>
          <w:delText>:</w:delText>
        </w:r>
      </w:del>
    </w:p>
    <w:p w14:paraId="083F4EB5" w14:textId="75A28C97" w:rsidR="00B90F91" w:rsidRPr="007B522C" w:rsidRDefault="002C048D" w:rsidP="00B90F91">
      <w:pPr>
        <w:pStyle w:val="Text"/>
        <w:spacing w:line="480" w:lineRule="auto"/>
        <w:jc w:val="both"/>
        <w:rPr>
          <w:ins w:id="361" w:author="Charlotte Devitre" w:date="2024-04-22T18:15:00Z" w16du:dateUtc="2024-04-23T01:15:00Z"/>
          <w:bCs/>
          <w:lang w:val="en-GB"/>
        </w:rPr>
      </w:pPr>
      <w:del w:id="362" w:author="Charlotte Devitre" w:date="2024-04-22T18:15:00Z" w16du:dateUtc="2024-04-23T01:15:00Z">
        <w:r w:rsidRPr="001F7D93">
          <w:rPr>
            <w:color w:val="000000"/>
            <w:lang w:val="en-GB"/>
          </w:rPr>
          <w:delText xml:space="preserve"> </w:delText>
        </w:r>
        <w:r w:rsidR="004533C3" w:rsidRPr="001F7D93">
          <w:rPr>
            <w:color w:val="000000"/>
            <w:lang w:val="en-GB"/>
          </w:rPr>
          <w:delText xml:space="preserve">1) </w:delText>
        </w:r>
        <w:r w:rsidRPr="001F7D93">
          <w:rPr>
            <w:color w:val="000000"/>
            <w:lang w:val="en-GB"/>
          </w:rPr>
          <w:delText>FI</w:delText>
        </w:r>
      </w:del>
      <w:ins w:id="363" w:author="Charlotte Devitre" w:date="2024-04-22T18:15:00Z" w16du:dateUtc="2024-04-23T01:15:00Z">
        <w:r w:rsidR="00B90F91" w:rsidRPr="007B522C">
          <w:rPr>
            <w:bCs/>
          </w:rPr>
          <w:t xml:space="preserve">, and </w:t>
        </w:r>
        <w:r w:rsidR="004E38D9">
          <w:rPr>
            <w:bCs/>
          </w:rPr>
          <w:t>fluid-inclusion</w:t>
        </w:r>
        <w:r w:rsidR="00CA1DC0">
          <w:rPr>
            <w:bCs/>
          </w:rPr>
          <w:t xml:space="preserve">s </w:t>
        </w:r>
        <w:r w:rsidR="00B90F91" w:rsidRPr="007B522C">
          <w:rPr>
            <w:bCs/>
          </w:rPr>
          <w:fldChar w:fldCharType="begin"/>
        </w:r>
        <w:r w:rsidR="00C3296A">
          <w:rPr>
            <w:bCs/>
          </w:rPr>
          <w:instrText xml:space="preserve"> ADDIN ZOTERO_ITEM CSL_CITATION {"citationID":"VdGFtbei","properties":{"formattedCitation":"(DeVitre and Wieser, 2024; Lerner {\\i{}et al.}, 2024)","plainCitation":"(DeVitre and Wieser, 2024; Lerner et al.,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rPr>
          <w:instrText>∼</w:instrText>
        </w:r>
        <w:r w:rsidR="00C3296A">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bCs/>
          </w:rPr>
          <w:instrText>∼</w:instrText>
        </w:r>
        <w:r w:rsidR="00C3296A">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00B90F91" w:rsidRPr="007B522C">
          <w:rPr>
            <w:bCs/>
          </w:rPr>
          <w:fldChar w:fldCharType="separate"/>
        </w:r>
        <w:r w:rsidR="00C3296A" w:rsidRPr="00C3296A">
          <w:t xml:space="preserve">(DeVitre and Wieser, 2024; Lerner </w:t>
        </w:r>
        <w:r w:rsidR="00C3296A" w:rsidRPr="00C3296A">
          <w:rPr>
            <w:i/>
            <w:iCs/>
          </w:rPr>
          <w:t>et al.</w:t>
        </w:r>
        <w:r w:rsidR="00C3296A" w:rsidRPr="00C3296A">
          <w:t>, 2024)</w:t>
        </w:r>
        <w:r w:rsidR="00B90F91" w:rsidRPr="007B522C">
          <w:fldChar w:fldCharType="end"/>
        </w:r>
        <w:r w:rsidR="00B90F91" w:rsidRPr="007B522C">
          <w:rPr>
            <w:bCs/>
          </w:rPr>
          <w:t xml:space="preserve">. </w:t>
        </w:r>
        <w:bookmarkEnd w:id="254"/>
        <w:r w:rsidR="00B90F91" w:rsidRPr="007B522C">
          <w:rPr>
            <w:bCs/>
            <w:lang w:val="en-GB"/>
          </w:rPr>
          <w:t xml:space="preserve">While the greater number of analyses from data processed on Day 2 and Day 4 certainly enhance the story, it is notable that depths calculated on Day 1 fall within final proposed storage </w:t>
        </w:r>
        <w:r w:rsidR="00B90F91" w:rsidRPr="007B522C">
          <w:rPr>
            <w:bCs/>
            <w:lang w:val="en-GB"/>
          </w:rPr>
          <w:lastRenderedPageBreak/>
          <w:t xml:space="preserve">reservoir depths. Rapid EDS analyses of olivine Fo contents close to each </w:t>
        </w:r>
        <w:r w:rsidR="004E38D9">
          <w:rPr>
            <w:bCs/>
            <w:lang w:val="en-GB"/>
          </w:rPr>
          <w:t>fluid-inclusion</w:t>
        </w:r>
        <w:r w:rsidR="00B90F91" w:rsidRPr="007B522C">
          <w:rPr>
            <w:bCs/>
            <w:lang w:val="en-GB"/>
          </w:rPr>
          <w:t xml:space="preserve"> reveal that olivine crystals grew from a wide range of melt compositions. It is interesting to note that </w:t>
        </w:r>
        <w:r w:rsidR="004E38D9">
          <w:rPr>
            <w:bCs/>
            <w:lang w:val="en-GB"/>
          </w:rPr>
          <w:t>fluid-inclusions</w:t>
        </w:r>
        <w:r w:rsidR="00B90F91" w:rsidRPr="007B522C">
          <w:rPr>
            <w:bCs/>
            <w:lang w:val="en-GB"/>
          </w:rPr>
          <w:t xml:space="preserve"> in the cores of high-Fo (e.g., &gt;86) olivine crystals return pressures indicative of the shallower Halemaʻumaʻu reservoir, given that it has been suggested based on previous eruptions that these high-Fo olivine crystals predominantly grow in the deeper </w:t>
        </w:r>
        <w:r w:rsidR="007C5202">
          <w:rPr>
            <w:bCs/>
            <w:lang w:val="en-GB"/>
          </w:rPr>
          <w:t>South-Caldera</w:t>
        </w:r>
        <w:r w:rsidR="00B90F91" w:rsidRPr="007B522C">
          <w:rPr>
            <w:bCs/>
            <w:lang w:val="en-GB"/>
          </w:rPr>
          <w:t xml:space="preserve"> reservoir (</w:t>
        </w:r>
        <w:r w:rsidR="00B90F91">
          <w:rPr>
            <w:bCs/>
            <w:lang w:val="en-GB"/>
          </w:rPr>
          <w:t>Fig. 2</w:t>
        </w:r>
        <w:r w:rsidR="00B90F91" w:rsidRPr="007B522C">
          <w:rPr>
            <w:bCs/>
            <w:lang w:val="en-GB"/>
          </w:rPr>
          <w:t xml:space="preserve">a) where high MgO melts are thought to reside </w:t>
        </w:r>
        <w:r w:rsidR="00B90F91" w:rsidRPr="007B522C">
          <w:rPr>
            <w:bCs/>
            <w:lang w:val="en-GB"/>
          </w:rPr>
          <w:fldChar w:fldCharType="begin"/>
        </w:r>
        <w:r w:rsidR="00C3296A">
          <w:rPr>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2024)","noteIndex":0},"citationItems":[{"id":2020,"uris":["http://zotero.org/users/9451925/items/ZRK9LWUC"],"itemData":{"id":2020,"type":"book","note":"page: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R."}],"issued":{"date-parts":[["2014"]]}}},{"id":2045,"uris":["http://zotero.org/users/9451925/items/H9ZMUC9R"],"itemData":{"id":2045,"type":"article-journal","abstract":"The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C3296A">
          <w:rPr>
            <w:rFonts w:ascii="Cambria Math" w:hAnsi="Cambria Math" w:cs="Cambria Math"/>
            <w:bCs/>
            <w:lang w:val="en-GB"/>
          </w:rPr>
          <w:instrText>∼</w:instrText>
        </w:r>
        <w:r w:rsidR="00C3296A">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C3296A">
          <w:rPr>
            <w:rFonts w:ascii="Cambria Math" w:hAnsi="Cambria Math" w:cs="Cambria Math"/>
            <w:bCs/>
            <w:lang w:val="en-GB"/>
          </w:rPr>
          <w:instrText>∼</w:instrText>
        </w:r>
        <w:r w:rsidR="00C3296A">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O."}],"issued":{"date-parts":[["2015",3,1]]}}},{"id":2048,"uris":["http://zotero.org/users/9451925/items/BL5E74A9"],"itemData":{"id":2048,"type":"article-journal","abstract":"The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C3296A">
          <w:rPr>
            <w:rFonts w:ascii="Cambria Math" w:hAnsi="Cambria Math" w:cs="Cambria Math"/>
            <w:bCs/>
            <w:lang w:val="en-GB"/>
          </w:rPr>
          <w:instrText>∼</w:instrText>
        </w:r>
        <w:r w:rsidR="00C3296A">
          <w:rPr>
            <w:bCs/>
            <w:lang w:val="en-GB"/>
          </w:rPr>
          <w:instrText xml:space="preserve">1990. Thereafter, Puʻu ʻŌʻō lavas display (1) short-term fluctuations in 206Pb/204Pb on a time scale of &amp;lt;10 years and (2) a gradual increase in 87Sr/86Sr from </w:instrText>
        </w:r>
        <w:r w:rsidR="00C3296A">
          <w:rPr>
            <w:rFonts w:ascii="Cambria Math" w:hAnsi="Cambria Math" w:cs="Cambria Math"/>
            <w:bCs/>
            <w:lang w:val="en-GB"/>
          </w:rPr>
          <w:instrText>∼</w:instrText>
        </w:r>
        <w:r w:rsidR="00C3296A">
          <w:rPr>
            <w:bCs/>
            <w:lang w:val="en-GB"/>
          </w:rPr>
          <w:instrText xml:space="preserve">0·70359 to a maximum of </w:instrText>
        </w:r>
        <w:r w:rsidR="00C3296A">
          <w:rPr>
            <w:rFonts w:ascii="Cambria Math" w:hAnsi="Cambria Math" w:cs="Cambria Math"/>
            <w:bCs/>
            <w:lang w:val="en-GB"/>
          </w:rPr>
          <w:instrText>∼</w:instrText>
        </w:r>
        <w:r w:rsidR="00C3296A">
          <w:rPr>
            <w:bCs/>
            <w:lang w:val="en-GB"/>
          </w:rPr>
          <w:instrText xml:space="preserve">0·70364 between </w:instrText>
        </w:r>
        <w:r w:rsidR="00C3296A">
          <w:rPr>
            <w:rFonts w:ascii="Cambria Math" w:hAnsi="Cambria Math" w:cs="Cambria Math"/>
            <w:bCs/>
            <w:lang w:val="en-GB"/>
          </w:rPr>
          <w:instrText>∼</w:instrText>
        </w:r>
        <w:r w:rsidR="00C3296A">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C3296A">
          <w:rPr>
            <w:rFonts w:ascii="Cambria Math" w:hAnsi="Cambria Math" w:cs="Cambria Math"/>
            <w:bCs/>
            <w:lang w:val="en-GB"/>
          </w:rPr>
          <w:instrText>∼</w:instrText>
        </w:r>
        <w:r w:rsidR="00C3296A">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C3296A">
          <w:rPr>
            <w:rFonts w:ascii="Cambria Math" w:hAnsi="Cambria Math" w:cs="Cambria Math"/>
            <w:bCs/>
            <w:lang w:val="en-GB"/>
          </w:rPr>
          <w:instrText>∼</w:instrText>
        </w:r>
        <w:r w:rsidR="00C3296A">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Michael"}],"issued":{"date-parts":[["2018",12,1]]}}},{"id":1227,"uris":["http://zotero.org/users/9451925/items/7ZP6P8TX"],"itemData":{"id":1227,"type":"article-journal","abstract":"Olivine-hosted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lang w:val="en-GB"/>
          </w:rPr>
          <w:instrText>∼</w:instrText>
        </w:r>
        <w:r w:rsidR="00C3296A">
          <w:rPr>
            <w:bCs/>
            <w:lang w:val="en-GB"/>
          </w:rPr>
          <w:instrText>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w:instrText>
        </w:r>
        <w:r w:rsidR="00C3296A" w:rsidRPr="00C3296A">
          <w:rPr>
            <w:bCs/>
            <w:lang w:val="fr-CH"/>
          </w:rPr>
          <w:instrText xml:space="preserve">n effusive period. Melt and fluid inclusions in high-forsterite olivine (Fo86–89) trapped at shallow depths indicate that high-temperature magmas (1200 to </w:instrText>
        </w:r>
        <w:r w:rsidR="00C3296A" w:rsidRPr="00C3296A">
          <w:rPr>
            <w:rFonts w:ascii="Cambria Math" w:hAnsi="Cambria Math" w:cs="Cambria Math"/>
            <w:bCs/>
            <w:lang w:val="fr-CH"/>
          </w:rPr>
          <w:instrText>∼</w:instrText>
        </w:r>
        <w:r w:rsidR="00C3296A" w:rsidRPr="00C3296A">
          <w:rPr>
            <w:bCs/>
            <w:lang w:val="fr-CH"/>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00B90F91" w:rsidRPr="007B522C">
          <w:rPr>
            <w:bCs/>
            <w:lang w:val="en-GB"/>
          </w:rPr>
          <w:fldChar w:fldCharType="separate"/>
        </w:r>
        <w:r w:rsidR="00C3296A" w:rsidRPr="00C3296A">
          <w:rPr>
            <w:lang w:val="fr-CH"/>
          </w:rPr>
          <w:t xml:space="preserve">(Helz </w:t>
        </w:r>
        <w:r w:rsidR="00C3296A" w:rsidRPr="00C3296A">
          <w:rPr>
            <w:i/>
            <w:iCs/>
            <w:lang w:val="fr-CH"/>
          </w:rPr>
          <w:t>et al.</w:t>
        </w:r>
        <w:r w:rsidR="00C3296A" w:rsidRPr="00C3296A">
          <w:rPr>
            <w:lang w:val="fr-CH"/>
          </w:rPr>
          <w:t xml:space="preserve">, 2014; Pietruszka </w:t>
        </w:r>
        <w:r w:rsidR="00C3296A" w:rsidRPr="00C3296A">
          <w:rPr>
            <w:i/>
            <w:iCs/>
            <w:lang w:val="fr-CH"/>
          </w:rPr>
          <w:t>et al.</w:t>
        </w:r>
        <w:r w:rsidR="00C3296A" w:rsidRPr="00C3296A">
          <w:rPr>
            <w:lang w:val="fr-CH"/>
          </w:rPr>
          <w:t xml:space="preserve">, 2015, 2018; Wieser </w:t>
        </w:r>
        <w:r w:rsidR="00C3296A" w:rsidRPr="00C3296A">
          <w:rPr>
            <w:i/>
            <w:iCs/>
            <w:lang w:val="fr-CH"/>
          </w:rPr>
          <w:t>et al.</w:t>
        </w:r>
        <w:r w:rsidR="00C3296A" w:rsidRPr="00C3296A">
          <w:rPr>
            <w:lang w:val="fr-CH"/>
          </w:rPr>
          <w:t xml:space="preserve">, 2019; Lerner </w:t>
        </w:r>
        <w:r w:rsidR="00C3296A" w:rsidRPr="00C3296A">
          <w:rPr>
            <w:i/>
            <w:iCs/>
            <w:lang w:val="fr-CH"/>
          </w:rPr>
          <w:t>et al.</w:t>
        </w:r>
        <w:r w:rsidR="00C3296A" w:rsidRPr="00C3296A">
          <w:rPr>
            <w:lang w:val="fr-CH"/>
          </w:rPr>
          <w:t>, 2024)</w:t>
        </w:r>
        <w:r w:rsidR="00B90F91" w:rsidRPr="007B522C">
          <w:fldChar w:fldCharType="end"/>
        </w:r>
        <w:r w:rsidR="00B90F91" w:rsidRPr="007B522C">
          <w:rPr>
            <w:bCs/>
            <w:lang w:val="fr-CH"/>
          </w:rPr>
          <w:t xml:space="preserve">. </w:t>
        </w:r>
        <w:r w:rsidR="00B90F91" w:rsidRPr="007B522C">
          <w:rPr>
            <w:bCs/>
            <w:lang w:val="en-GB"/>
          </w:rPr>
          <w:t>We suggest three possible scenarios to explain the relatively shallow pressures documented in high-Fo olivine crystals:</w:t>
        </w:r>
      </w:ins>
    </w:p>
    <w:p w14:paraId="7FBB3BCF" w14:textId="111C4EA2" w:rsidR="00B90F91" w:rsidRPr="007B522C" w:rsidRDefault="00B90F91">
      <w:pPr>
        <w:pStyle w:val="Text"/>
        <w:spacing w:line="480" w:lineRule="auto"/>
        <w:ind w:firstLine="0"/>
        <w:jc w:val="both"/>
        <w:rPr>
          <w:lang w:val="en-GB"/>
          <w:rPrChange w:id="364" w:author="Charlotte Devitre" w:date="2024-04-22T18:15:00Z" w16du:dateUtc="2024-04-23T01:15:00Z">
            <w:rPr>
              <w:rFonts w:ascii="Times New Roman" w:hAnsi="Times New Roman"/>
              <w:color w:val="000000"/>
              <w:sz w:val="24"/>
              <w:lang w:val="en-GB"/>
            </w:rPr>
          </w:rPrChange>
        </w:rPr>
        <w:pPrChange w:id="365" w:author="Charlotte Devitre" w:date="2024-04-22T18:15:00Z" w16du:dateUtc="2024-04-23T01:15:00Z">
          <w:pPr>
            <w:pBdr>
              <w:top w:val="nil"/>
              <w:left w:val="nil"/>
              <w:bottom w:val="nil"/>
              <w:right w:val="nil"/>
              <w:between w:val="nil"/>
            </w:pBdr>
            <w:spacing w:after="0" w:line="480" w:lineRule="auto"/>
            <w:contextualSpacing/>
            <w:jc w:val="both"/>
          </w:pPr>
        </w:pPrChange>
      </w:pPr>
      <w:ins w:id="366" w:author="Charlotte Devitre" w:date="2024-04-22T18:15:00Z" w16du:dateUtc="2024-04-23T01:15:00Z">
        <w:r w:rsidRPr="007B522C">
          <w:rPr>
            <w:bCs/>
            <w:lang w:val="en-GB"/>
          </w:rPr>
          <w:t xml:space="preserve"> 1) </w:t>
        </w:r>
        <w:r w:rsidR="00CA1DC0">
          <w:rPr>
            <w:bCs/>
            <w:lang w:val="en-GB"/>
          </w:rPr>
          <w:t>F</w:t>
        </w:r>
        <w:r w:rsidR="004E38D9">
          <w:rPr>
            <w:bCs/>
            <w:lang w:val="en-GB"/>
          </w:rPr>
          <w:t>luid-inclusions</w:t>
        </w:r>
      </w:ins>
      <w:r w:rsidRPr="007B522C">
        <w:rPr>
          <w:lang w:val="en-GB"/>
          <w:rPrChange w:id="367" w:author="Charlotte Devitre" w:date="2024-04-22T18:15:00Z" w16du:dateUtc="2024-04-23T01:15:00Z">
            <w:rPr>
              <w:color w:val="000000"/>
              <w:lang w:val="en-GB"/>
            </w:rPr>
          </w:rPrChange>
        </w:rPr>
        <w:t xml:space="preserve"> in high-Fo olivine crystals were entrapped within the </w:t>
      </w:r>
      <w:r w:rsidR="007C5202" w:rsidRPr="000171B5">
        <w:t>South</w:t>
      </w:r>
      <w:del w:id="368" w:author="Charlotte Devitre" w:date="2024-04-22T18:15:00Z" w16du:dateUtc="2024-04-23T01:15:00Z">
        <w:r w:rsidR="005C6221" w:rsidRPr="001F7D93">
          <w:delText xml:space="preserve"> </w:delText>
        </w:r>
      </w:del>
      <w:ins w:id="369" w:author="Charlotte Devitre" w:date="2024-04-22T18:15:00Z" w16du:dateUtc="2024-04-23T01:15:00Z">
        <w:r w:rsidR="007C5202">
          <w:rPr>
            <w:bCs/>
          </w:rPr>
          <w:t>-</w:t>
        </w:r>
      </w:ins>
      <w:r w:rsidR="007C5202" w:rsidRPr="000171B5">
        <w:t>Caldera</w:t>
      </w:r>
      <w:r w:rsidRPr="007B522C">
        <w:rPr>
          <w:lang w:val="en-GB"/>
          <w:rPrChange w:id="370" w:author="Charlotte Devitre" w:date="2024-04-22T18:15:00Z" w16du:dateUtc="2024-04-23T01:15:00Z">
            <w:rPr>
              <w:color w:val="000000"/>
              <w:lang w:val="en-GB"/>
            </w:rPr>
          </w:rPrChange>
        </w:rPr>
        <w:t xml:space="preserve"> reservoir and then transported into the Halemaʻumaʻu reservoir, where the </w:t>
      </w:r>
      <w:r w:rsidR="004E38D9">
        <w:rPr>
          <w:lang w:val="en-GB"/>
          <w:rPrChange w:id="371" w:author="Charlotte Devitre" w:date="2024-04-22T18:15:00Z" w16du:dateUtc="2024-04-23T01:15:00Z">
            <w:rPr>
              <w:color w:val="000000"/>
              <w:lang w:val="en-GB"/>
            </w:rPr>
          </w:rPrChange>
        </w:rPr>
        <w:t>fluid</w:t>
      </w:r>
      <w:del w:id="372" w:author="Charlotte Devitre" w:date="2024-04-22T18:15:00Z" w16du:dateUtc="2024-04-23T01:15:00Z">
        <w:r w:rsidR="005D60B7">
          <w:rPr>
            <w:color w:val="000000"/>
            <w:lang w:val="en-GB"/>
          </w:rPr>
          <w:delText xml:space="preserve"> </w:delText>
        </w:r>
      </w:del>
      <w:ins w:id="373" w:author="Charlotte Devitre" w:date="2024-04-22T18:15:00Z" w16du:dateUtc="2024-04-23T01:15:00Z">
        <w:r w:rsidR="004E38D9">
          <w:rPr>
            <w:bCs/>
            <w:lang w:val="en-GB"/>
          </w:rPr>
          <w:t>-</w:t>
        </w:r>
      </w:ins>
      <w:r w:rsidR="004E38D9">
        <w:rPr>
          <w:lang w:val="en-GB"/>
          <w:rPrChange w:id="374" w:author="Charlotte Devitre" w:date="2024-04-22T18:15:00Z" w16du:dateUtc="2024-04-23T01:15:00Z">
            <w:rPr>
              <w:color w:val="000000"/>
              <w:lang w:val="en-GB"/>
            </w:rPr>
          </w:rPrChange>
        </w:rPr>
        <w:t>inclusions</w:t>
      </w:r>
      <w:r w:rsidRPr="007B522C">
        <w:rPr>
          <w:lang w:val="en-GB"/>
          <w:rPrChange w:id="375" w:author="Charlotte Devitre" w:date="2024-04-22T18:15:00Z" w16du:dateUtc="2024-04-23T01:15:00Z">
            <w:rPr>
              <w:color w:val="000000"/>
              <w:lang w:val="en-GB"/>
            </w:rPr>
          </w:rPrChange>
        </w:rPr>
        <w:t xml:space="preserve"> re-equilibrated to lower pressures prior to eruption over shorter timescales than would be required to reset the host Fo content.  </w:t>
      </w:r>
    </w:p>
    <w:p w14:paraId="4CF26E08" w14:textId="394205C7" w:rsidR="00B90F91" w:rsidRPr="007B522C" w:rsidRDefault="00B90F91" w:rsidP="00B90F91">
      <w:pPr>
        <w:pStyle w:val="Text"/>
        <w:spacing w:line="480" w:lineRule="auto"/>
        <w:ind w:firstLine="0"/>
        <w:jc w:val="both"/>
        <w:rPr>
          <w:ins w:id="376" w:author="Charlotte Devitre" w:date="2024-04-22T18:15:00Z" w16du:dateUtc="2024-04-23T01:15:00Z"/>
          <w:bCs/>
          <w:lang w:val="en-GB"/>
        </w:rPr>
      </w:pPr>
      <w:ins w:id="377" w:author="Charlotte Devitre" w:date="2024-04-22T18:15:00Z" w16du:dateUtc="2024-04-23T01:15:00Z">
        <w:r w:rsidRPr="007B522C">
          <w:rPr>
            <w:bCs/>
            <w:lang w:val="en-GB"/>
          </w:rPr>
          <w:t xml:space="preserve">2) High-MgO melts were injected into the Halemaʻumaʻu reservoir, where high-Fo olivine crystallized and trapped </w:t>
        </w:r>
        <w:r w:rsidR="004E38D9">
          <w:rPr>
            <w:bCs/>
            <w:lang w:val="en-GB"/>
          </w:rPr>
          <w:t>fluid-inclusions</w:t>
        </w:r>
        <w:r w:rsidRPr="007B522C">
          <w:rPr>
            <w:bCs/>
            <w:lang w:val="en-GB"/>
          </w:rPr>
          <w:t xml:space="preserve"> at shallow depths </w:t>
        </w:r>
        <w:r w:rsidRPr="007B522C">
          <w:rPr>
            <w:bCs/>
            <w:lang w:val="en-GB"/>
          </w:rPr>
          <w:fldChar w:fldCharType="begin"/>
        </w:r>
        <w:r w:rsidR="00C3296A">
          <w:rPr>
            <w:bCs/>
            <w:lang w:val="en-GB"/>
          </w:rPr>
          <w:instrText xml:space="preserve"> ADDIN ZOTERO_ITEM CSL_CITATION {"citationID":"99oTV4NS","properties":{"formattedCitation":"(Lerner {\\i{}et al.}, 2024)","plainCitation":"(Lerner et al., 2024)","noteIndex":0},"citationItems":[{"id":2109,"uris":["http://zotero.org/users/9451925/items/N3Q4JDAJ"],"itemData":{"id":2109,"type":"article-journal","abstract":"Kīlauea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C3296A">
          <w:rPr>
            <w:rFonts w:ascii="Cambria Math" w:hAnsi="Cambria Math" w:cs="Cambria Math"/>
            <w:bCs/>
            <w:lang w:val="en-GB"/>
          </w:rPr>
          <w:instrText>∼</w:instrText>
        </w:r>
        <w:r w:rsidR="00C3296A">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C3296A">
          <w:rPr>
            <w:rFonts w:ascii="Cambria Math" w:hAnsi="Cambria Math" w:cs="Cambria Math"/>
            <w:bCs/>
            <w:lang w:val="en-GB"/>
          </w:rPr>
          <w:instrText>∼</w:instrText>
        </w:r>
        <w:r w:rsidR="00C3296A">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ins>
    </w:p>
    <w:p w14:paraId="0B74103C" w14:textId="7BE63D4D" w:rsidR="00B90F91" w:rsidRPr="007B522C" w:rsidRDefault="00B90F91" w:rsidP="00B90F91">
      <w:pPr>
        <w:pStyle w:val="Text"/>
        <w:spacing w:line="480" w:lineRule="auto"/>
        <w:ind w:firstLine="0"/>
        <w:jc w:val="both"/>
        <w:rPr>
          <w:ins w:id="378" w:author="Charlotte Devitre" w:date="2024-04-22T18:15:00Z" w16du:dateUtc="2024-04-23T01:15:00Z"/>
          <w:bCs/>
          <w:lang w:val="en-GB"/>
        </w:rPr>
      </w:pPr>
      <w:ins w:id="379" w:author="Charlotte Devitre" w:date="2024-04-22T18:15:00Z" w16du:dateUtc="2024-04-23T01:15:00Z">
        <w:r w:rsidRPr="007B522C">
          <w:rPr>
            <w:bCs/>
            <w:lang w:val="en-GB"/>
          </w:rPr>
          <w:t xml:space="preserve">3) Complex skeletal growth of olivine crystals during extensive undercooling </w:t>
        </w:r>
        <w:r w:rsidRPr="007B522C">
          <w:rPr>
            <w:bCs/>
            <w:lang w:val="en-GB"/>
          </w:rPr>
          <w:fldChar w:fldCharType="begin"/>
        </w:r>
        <w:r w:rsidR="00C3296A">
          <w:rPr>
            <w:bCs/>
            <w:lang w:val="en-GB"/>
          </w:rPr>
          <w:instrText xml:space="preserve"> ADDIN ZOTERO_ITEM CSL_CITATION {"citationID":"MD9Uar0X","properties":{"formattedCitation":"(Welsch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high-Fo olivine cores which initially grew in the </w:t>
        </w:r>
        <w:r w:rsidR="007C5202">
          <w:rPr>
            <w:bCs/>
            <w:lang w:val="en-GB"/>
          </w:rPr>
          <w:t>South-Caldera</w:t>
        </w:r>
        <w:r w:rsidRPr="007B522C">
          <w:rPr>
            <w:bCs/>
            <w:lang w:val="en-GB"/>
          </w:rPr>
          <w:t xml:space="preserve"> reservoir texturally evolved and trapped lower pressure </w:t>
        </w:r>
        <w:r w:rsidR="004E38D9">
          <w:rPr>
            <w:bCs/>
            <w:lang w:val="en-GB"/>
          </w:rPr>
          <w:t>fluid-inclusions</w:t>
        </w:r>
        <w:r w:rsidRPr="007B522C">
          <w:rPr>
            <w:bCs/>
            <w:lang w:val="en-GB"/>
          </w:rPr>
          <w:t xml:space="preserve"> in the Halemaʻumaʻu reservoir. </w:t>
        </w:r>
      </w:ins>
    </w:p>
    <w:p w14:paraId="7E9F93C7" w14:textId="1446FF39" w:rsidR="00B90F91" w:rsidRPr="007B522C" w:rsidRDefault="00B90F91" w:rsidP="00B90F91">
      <w:pPr>
        <w:pStyle w:val="Text"/>
        <w:spacing w:line="480" w:lineRule="auto"/>
        <w:jc w:val="both"/>
        <w:rPr>
          <w:ins w:id="380" w:author="Charlotte Devitre" w:date="2024-04-22T18:15:00Z" w16du:dateUtc="2024-04-23T01:15:00Z"/>
          <w:bCs/>
          <w:lang w:val="en-GB"/>
        </w:rPr>
      </w:pPr>
      <w:ins w:id="381" w:author="Charlotte Devitre" w:date="2024-04-22T18:15:00Z" w16du:dateUtc="2024-04-23T01:15:00Z">
        <w:r w:rsidRPr="007B522C">
          <w:rPr>
            <w:bCs/>
            <w:lang w:val="en-GB"/>
          </w:rPr>
          <w:t xml:space="preserve">We think that scenario 1 is unlikely given the that </w:t>
        </w:r>
        <w:r w:rsidR="004E38D9">
          <w:rPr>
            <w:bCs/>
            <w:lang w:val="en-GB"/>
          </w:rPr>
          <w:t>fluid-inclusions</w:t>
        </w:r>
        <w:r w:rsidRPr="007B522C">
          <w:rPr>
            <w:bCs/>
            <w:lang w:val="en-GB"/>
          </w:rPr>
          <w:t xml:space="preserve"> from the 2018 </w:t>
        </w:r>
        <w:r w:rsidR="00CA1DC0">
          <w:rPr>
            <w:bCs/>
            <w:lang w:val="en-GB"/>
          </w:rPr>
          <w:t>LERZ</w:t>
        </w:r>
        <w:r w:rsidRPr="007B522C">
          <w:rPr>
            <w:bCs/>
            <w:lang w:val="en-GB"/>
          </w:rPr>
          <w:t xml:space="preserve"> eruption appear not to have re-equilibrated despite stalling in the Halemaʻumaʻu reservoir for up to 2 years </w:t>
        </w:r>
        <w:r w:rsidRPr="007B522C">
          <w:rPr>
            <w:bCs/>
            <w:lang w:val="en-GB"/>
          </w:rPr>
          <w:fldChar w:fldCharType="begin"/>
        </w:r>
        <w:r w:rsidR="00C3296A">
          <w:rPr>
            <w:bCs/>
            <w:lang w:val="en-GB"/>
          </w:rPr>
          <w:instrText xml:space="preserve"> ADDIN ZOTERO_ITEM CSL_CITATION {"citationID":"jSMo8JbW","properties":{"formattedCitation":"(Mourey {\\i{}et al.}, 2023; DeVitre and Wieser, 2024)","plainCitation":"(Mourey et al., 2023; 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3296A" w:rsidRPr="00C3296A">
          <w:t xml:space="preserve">(Mourey </w:t>
        </w:r>
        <w:r w:rsidR="00C3296A" w:rsidRPr="00C3296A">
          <w:rPr>
            <w:i/>
            <w:iCs/>
          </w:rPr>
          <w:t>et al.</w:t>
        </w:r>
        <w:r w:rsidR="00C3296A" w:rsidRPr="00C3296A">
          <w:t>, 2023; DeVitre and Wieser, 2024)</w:t>
        </w:r>
        <w:r w:rsidRPr="007B522C">
          <w:fldChar w:fldCharType="end"/>
        </w:r>
        <w:r w:rsidRPr="007B522C">
          <w:rPr>
            <w:bCs/>
            <w:lang w:val="en-GB"/>
          </w:rPr>
          <w:t xml:space="preserve">, and our models </w:t>
        </w:r>
        <w:r w:rsidRPr="007B522C">
          <w:rPr>
            <w:bCs/>
            <w:lang w:val="en-GB"/>
          </w:rPr>
          <w:lastRenderedPageBreak/>
          <w:t xml:space="preserve">of </w:t>
        </w:r>
        <w:r w:rsidR="004E38D9">
          <w:rPr>
            <w:bCs/>
            <w:lang w:val="en-GB"/>
          </w:rPr>
          <w:t>fluid-inclusion</w:t>
        </w:r>
        <w:r w:rsidRPr="007B522C">
          <w:rPr>
            <w:bCs/>
            <w:lang w:val="en-GB"/>
          </w:rPr>
          <w:t xml:space="preserve"> re-equilibration indicate &lt;10% change in pressure over ~ 2 yrs. Current data does not allow us to resolve scenario 2 vs 3, but this eruption could provide an opportunity to explore this further, such as through detailed Phosphorous mapping in olivine around </w:t>
        </w:r>
        <w:r w:rsidR="004E38D9">
          <w:rPr>
            <w:bCs/>
            <w:lang w:val="en-GB"/>
          </w:rPr>
          <w:t>fluid-inclusions</w:t>
        </w:r>
        <w:r w:rsidRPr="007B522C">
          <w:rPr>
            <w:bCs/>
            <w:lang w:val="en-GB"/>
          </w:rPr>
          <w:t xml:space="preserve"> (</w:t>
        </w:r>
        <w:r w:rsidR="007C3D94">
          <w:rPr>
            <w:bCs/>
            <w:lang w:val="en-GB"/>
          </w:rPr>
          <w:t>e.g., melt-inclusions in</w:t>
        </w:r>
        <w:r w:rsidRPr="007B522C">
          <w:rPr>
            <w:bCs/>
            <w:lang w:val="en-GB"/>
          </w:rPr>
          <w:t xml:space="preserve"> </w:t>
        </w:r>
        <w:r w:rsidRPr="007B522C">
          <w:rPr>
            <w:bCs/>
            <w:lang w:val="en-GB"/>
          </w:rPr>
          <w:fldChar w:fldCharType="begin"/>
        </w:r>
        <w:r w:rsidRPr="007B522C">
          <w:rPr>
            <w:bCs/>
            <w:lang w:val="en-GB"/>
          </w:rPr>
          <w:instrText xml:space="preserve"> ADDIN ZOTERO_ITEM CSL_CITATION {"citationID":"SrlbtA3g","properties":{"formattedCitation":"(Esposito {\\i{}et al.}, 2023)","plainCitation":"(Esposito et al., 2023)","dontUpdate":true,"noteIndex":0},"citationItems":[{"id":2111,"uris":["http://zotero.org/users/9451925/items/IT8IH8R8"],"itemData":{"id":2111,"type":"article-journal","abstract":"Despite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fluid-inclusion</w:t>
        </w:r>
        <w:r w:rsidRPr="007B522C">
          <w:rPr>
            <w:bCs/>
            <w:lang w:val="en-GB"/>
          </w:rPr>
          <w:t xml:space="preserve"> pressures indicate that erupted crystal cargo experienced storage at Halemaʻumaʻu reservoir depths prior to eruption, and thus this was the most probable reservoir supplying magma to the surface in the Sept 2023 eruption.</w:t>
        </w:r>
      </w:ins>
    </w:p>
    <w:p w14:paraId="4AF52C28" w14:textId="77777777" w:rsidR="00B90F91" w:rsidRPr="007B522C" w:rsidRDefault="00B90F91" w:rsidP="00B90F91">
      <w:pPr>
        <w:pStyle w:val="Heading-Main"/>
        <w:spacing w:line="480" w:lineRule="auto"/>
        <w:jc w:val="both"/>
        <w:rPr>
          <w:ins w:id="382" w:author="Charlotte Devitre" w:date="2024-04-22T18:15:00Z" w16du:dateUtc="2024-04-23T01:15:00Z"/>
          <w:lang w:val="en-GB"/>
        </w:rPr>
      </w:pPr>
      <w:ins w:id="383" w:author="Charlotte Devitre" w:date="2024-04-22T18:15:00Z" w16du:dateUtc="2024-04-23T01:15:00Z">
        <w:r>
          <w:rPr>
            <w:b w:val="0"/>
            <w:bCs w:val="0"/>
            <w:iCs/>
          </w:rPr>
          <w:t xml:space="preserve">3. </w:t>
        </w:r>
        <w:r w:rsidRPr="007B522C">
          <w:rPr>
            <w:iCs/>
          </w:rPr>
          <w:t>Br</w:t>
        </w:r>
        <w:r w:rsidRPr="007B522C">
          <w:rPr>
            <w:lang w:val="en-GB"/>
          </w:rPr>
          <w:t>oader applicability of the method</w:t>
        </w:r>
      </w:ins>
    </w:p>
    <w:p w14:paraId="3AABE5E7" w14:textId="0F73284D" w:rsidR="00B90F91" w:rsidRPr="007B522C" w:rsidRDefault="00B90F91" w:rsidP="00B90F91">
      <w:pPr>
        <w:pStyle w:val="Text"/>
        <w:spacing w:line="480" w:lineRule="auto"/>
        <w:jc w:val="both"/>
        <w:rPr>
          <w:ins w:id="384" w:author="Charlotte Devitre" w:date="2024-04-22T18:15:00Z" w16du:dateUtc="2024-04-23T01:15:00Z"/>
          <w:bCs/>
          <w:lang w:val="en-GB"/>
        </w:rPr>
      </w:pPr>
      <w:ins w:id="385" w:author="Charlotte Devitre" w:date="2024-04-22T18:15:00Z" w16du:dateUtc="2024-04-23T01:15:00Z">
        <w:r w:rsidRPr="007B522C">
          <w:rPr>
            <w:bCs/>
            <w:lang w:val="en-GB"/>
          </w:rPr>
          <w:t>The use of a pure CO</w:t>
        </w:r>
        <w:r w:rsidRPr="007B522C">
          <w:rPr>
            <w:bCs/>
            <w:vertAlign w:val="subscript"/>
            <w:lang w:val="en-GB"/>
          </w:rPr>
          <w:t>2</w:t>
        </w:r>
        <w:r w:rsidRPr="007B522C">
          <w:rPr>
            <w:bCs/>
            <w:lang w:val="en-GB"/>
          </w:rPr>
          <w:t xml:space="preserve"> EOS results in an underestimate of the entrapment pressure of </w:t>
        </w:r>
        <w:r w:rsidR="00834561">
          <w:rPr>
            <w:bCs/>
            <w:lang w:val="en-GB"/>
          </w:rPr>
          <w:t>fluid-inclusion</w:t>
        </w:r>
        <w:r w:rsidRPr="007B522C">
          <w:rPr>
            <w:bCs/>
            <w:lang w:val="en-GB"/>
          </w:rPr>
          <w:t>s if there was H</w:t>
        </w:r>
        <w:r w:rsidRPr="007B522C">
          <w:rPr>
            <w:bCs/>
            <w:vertAlign w:val="subscript"/>
            <w:lang w:val="en-GB"/>
          </w:rPr>
          <w:t>2</w:t>
        </w:r>
        <w:r w:rsidRPr="007B522C">
          <w:rPr>
            <w:bCs/>
            <w:lang w:val="en-GB"/>
          </w:rPr>
          <w:t>O in the fluid at the time of inclusion entrapment (</w:t>
        </w:r>
        <w:r>
          <w:rPr>
            <w:bCs/>
            <w:lang w:val="en-GB"/>
          </w:rPr>
          <w:t>Fig. 2</w:t>
        </w:r>
        <w:r w:rsidRPr="007B522C">
          <w:rPr>
            <w:bCs/>
            <w:lang w:val="en-GB"/>
          </w:rPr>
          <w:t xml:space="preserve">). At Kīlauea, </w:t>
        </w:r>
        <w:r w:rsidR="00834561">
          <w:rPr>
            <w:bCs/>
            <w:lang w:val="en-GB"/>
          </w:rPr>
          <w:t>melt-inclusion</w:t>
        </w:r>
        <w:r w:rsidRPr="007B522C">
          <w:rPr>
            <w:bCs/>
            <w:lang w:val="en-GB"/>
          </w:rPr>
          <w:t xml:space="preserve"> data indicates that the exsolved fluid phase is ~90% CO</w:t>
        </w:r>
        <w:r w:rsidRPr="007B522C">
          <w:rPr>
            <w:bCs/>
            <w:vertAlign w:val="subscript"/>
            <w:lang w:val="en-GB"/>
          </w:rPr>
          <w:t>2</w:t>
        </w:r>
        <w:r w:rsidRPr="007B522C">
          <w:rPr>
            <w:bCs/>
            <w:lang w:val="en-GB"/>
          </w:rPr>
          <w:t xml:space="preserve"> at pressures corresponding to the </w:t>
        </w:r>
        <w:r w:rsidR="00CB6366">
          <w:rPr>
            <w:bCs/>
            <w:lang w:val="en-GB"/>
          </w:rPr>
          <w:t>Halema’uma’u</w:t>
        </w:r>
        <w:r w:rsidRPr="007B522C">
          <w:rPr>
            <w:bCs/>
            <w:lang w:val="en-GB"/>
          </w:rPr>
          <w:t xml:space="preserve"> reservoir, and &gt;95% CO</w:t>
        </w:r>
        <w:r w:rsidRPr="007B522C">
          <w:rPr>
            <w:bCs/>
            <w:vertAlign w:val="subscript"/>
            <w:lang w:val="en-GB"/>
          </w:rPr>
          <w:t>2</w:t>
        </w:r>
        <w:r w:rsidRPr="007B522C">
          <w:rPr>
            <w:bCs/>
            <w:lang w:val="en-GB"/>
          </w:rPr>
          <w:t xml:space="preserve"> at pressures indicative of the </w:t>
        </w:r>
        <w:r w:rsidR="007C5202">
          <w:rPr>
            <w:bCs/>
            <w:lang w:val="en-GB"/>
          </w:rPr>
          <w:t>South-Caldera</w:t>
        </w:r>
        <w:r w:rsidRPr="007B522C">
          <w:rPr>
            <w:bCs/>
            <w:lang w:val="en-GB"/>
          </w:rPr>
          <w:t xml:space="preserve"> reservoir </w:t>
        </w:r>
        <w:r w:rsidRPr="007B522C">
          <w:rPr>
            <w:bCs/>
            <w:lang w:val="en-GB"/>
          </w:rPr>
          <w:fldChar w:fldCharType="begin"/>
        </w:r>
        <w:r w:rsidR="00C3296A">
          <w:rPr>
            <w:bCs/>
            <w:lang w:val="en-GB"/>
          </w:rPr>
          <w:instrText xml:space="preserve"> ADDIN ZOTERO_ITEM CSL_CITATION {"citationID":"y6fjvTg9","properties":{"formattedCitation":"(Wieser {\\i{}et al.}, 2021; DeVitre and Wieser, 2024)","plainCitation":"(Wieser et al., 2021; DeVitre and Wieser, 2024)","noteIndex":0},"citationItems":[{"id":310,"uris":["http://zotero.org/users/9451925/items/68HCIF2C"],"itemData":{"id":310,"type":"article-journal","abstract":"The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C3296A">
          <w:rPr>
            <w:rFonts w:ascii="Cambria Math" w:hAnsi="Cambria Math" w:cs="Cambria Math"/>
            <w:bCs/>
            <w:lang w:val="en-GB"/>
          </w:rPr>
          <w:instrText>∼</w:instrText>
        </w:r>
        <w:r w:rsidR="00C3296A">
          <w:rPr>
            <w:bCs/>
            <w:lang w:val="en-GB"/>
          </w:rPr>
          <w:instrText>2-km depth), while many high-Fo olivines (&gt;Fo81.5; far from equilibrium with their carrier melts) crystallized within the South Caldera reservoir (</w:instrText>
        </w:r>
        <w:r w:rsidR="00C3296A">
          <w:rPr>
            <w:rFonts w:ascii="Cambria Math" w:hAnsi="Cambria Math" w:cs="Cambria Math"/>
            <w:bCs/>
            <w:lang w:val="en-GB"/>
          </w:rPr>
          <w:instrText>∼</w:instrText>
        </w:r>
        <w:r w:rsidR="00C3296A">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bCs/>
            <w:lang w:val="en-GB"/>
          </w:rPr>
          <w:t xml:space="preserve">. As discussed above, the effect of </w:t>
        </w:r>
      </w:ins>
      <m:oMath>
        <m:sSub>
          <m:sSubPr>
            <m:ctrlPr>
              <w:ins w:id="386" w:author="Charlotte Devitre" w:date="2024-04-22T18:15:00Z" w16du:dateUtc="2024-04-23T01:15:00Z">
                <w:rPr>
                  <w:rFonts w:ascii="Cambria Math" w:hAnsi="Cambria Math"/>
                  <w:bCs/>
                  <w:iCs/>
                  <w:lang w:val="en-GB"/>
                </w:rPr>
              </w:ins>
            </m:ctrlPr>
          </m:sSubPr>
          <m:e>
            <m:r>
              <w:ins w:id="387" w:author="Charlotte Devitre" w:date="2024-04-22T18:15:00Z" w16du:dateUtc="2024-04-23T01:15:00Z">
                <m:rPr>
                  <m:sty m:val="p"/>
                </m:rPr>
                <w:rPr>
                  <w:rFonts w:ascii="Cambria Math" w:hAnsi="Cambria Math"/>
                  <w:lang w:val="en-GB"/>
                </w:rPr>
                <m:t>X</m:t>
              </w:ins>
            </m:r>
          </m:e>
          <m:sub>
            <m:sSub>
              <m:sSubPr>
                <m:ctrlPr>
                  <w:ins w:id="388" w:author="Charlotte Devitre" w:date="2024-04-22T18:15:00Z" w16du:dateUtc="2024-04-23T01:15:00Z">
                    <w:rPr>
                      <w:rFonts w:ascii="Cambria Math" w:hAnsi="Cambria Math"/>
                      <w:bCs/>
                      <w:iCs/>
                      <w:lang w:val="en-GB"/>
                    </w:rPr>
                  </w:ins>
                </m:ctrlPr>
              </m:sSubPr>
              <m:e>
                <m:r>
                  <w:ins w:id="389" w:author="Charlotte Devitre" w:date="2024-04-22T18:15:00Z" w16du:dateUtc="2024-04-23T01:15:00Z">
                    <m:rPr>
                      <m:sty m:val="p"/>
                    </m:rPr>
                    <w:rPr>
                      <w:rFonts w:ascii="Cambria Math" w:hAnsi="Cambria Math"/>
                      <w:lang w:val="en-GB"/>
                    </w:rPr>
                    <m:t>H</m:t>
                  </w:ins>
                </m:r>
              </m:e>
              <m:sub>
                <m:r>
                  <w:ins w:id="390" w:author="Charlotte Devitre" w:date="2024-04-22T18:15:00Z" w16du:dateUtc="2024-04-23T01:15:00Z">
                    <m:rPr>
                      <m:sty m:val="p"/>
                    </m:rPr>
                    <w:rPr>
                      <w:rFonts w:ascii="Cambria Math" w:hAnsi="Cambria Math"/>
                      <w:lang w:val="en-GB"/>
                    </w:rPr>
                    <m:t>2</m:t>
                  </w:ins>
                </m:r>
              </m:sub>
            </m:sSub>
            <m:r>
              <w:ins w:id="391" w:author="Charlotte Devitre" w:date="2024-04-22T18:15:00Z" w16du:dateUtc="2024-04-23T01:15:00Z">
                <m:rPr>
                  <m:sty m:val="p"/>
                </m:rPr>
                <w:rPr>
                  <w:rFonts w:ascii="Cambria Math" w:hAnsi="Cambria Math"/>
                  <w:lang w:val="en-GB"/>
                </w:rPr>
                <m:t>O</m:t>
              </w:ins>
            </m:r>
          </m:sub>
        </m:sSub>
      </m:oMath>
      <w:ins w:id="392" w:author="Charlotte Devitre" w:date="2024-04-22T18:15:00Z" w16du:dateUtc="2024-04-23T01:15:00Z">
        <w:r w:rsidRPr="007B522C">
          <w:rPr>
            <w:bCs/>
            <w:lang w:val="en-GB"/>
          </w:rPr>
          <w:t xml:space="preserve"> is small on calculated pressures presented here (</w:t>
        </w:r>
        <w:r>
          <w:rPr>
            <w:bCs/>
            <w:lang w:val="en-GB"/>
          </w:rPr>
          <w:t>Fig. 2</w:t>
        </w:r>
        <w:r w:rsidRPr="007B522C">
          <w:rPr>
            <w:bCs/>
            <w:lang w:val="en-GB"/>
          </w:rPr>
          <w:t xml:space="preserve">d). However, to assess the utility of the </w:t>
        </w:r>
        <w:r w:rsidR="00834561">
          <w:rPr>
            <w:bCs/>
            <w:lang w:val="en-GB"/>
          </w:rPr>
          <w:t>fluid-inclusion</w:t>
        </w:r>
        <w:r w:rsidRPr="007B522C">
          <w:rPr>
            <w:bCs/>
            <w:lang w:val="en-GB"/>
          </w:rPr>
          <w:t xml:space="preserve"> method for rapid-response petrology globally, it is necessary to evaluate </w:t>
        </w:r>
      </w:ins>
      <m:oMath>
        <m:sSub>
          <m:sSubPr>
            <m:ctrlPr>
              <w:ins w:id="393" w:author="Charlotte Devitre" w:date="2024-04-22T18:15:00Z" w16du:dateUtc="2024-04-23T01:15:00Z">
                <w:rPr>
                  <w:rFonts w:ascii="Cambria Math" w:hAnsi="Cambria Math"/>
                  <w:bCs/>
                  <w:iCs/>
                  <w:lang w:val="en-GB"/>
                </w:rPr>
              </w:ins>
            </m:ctrlPr>
          </m:sSubPr>
          <m:e>
            <m:r>
              <w:ins w:id="394" w:author="Charlotte Devitre" w:date="2024-04-22T18:15:00Z" w16du:dateUtc="2024-04-23T01:15:00Z">
                <m:rPr>
                  <m:sty m:val="p"/>
                </m:rPr>
                <w:rPr>
                  <w:rFonts w:ascii="Cambria Math" w:hAnsi="Cambria Math"/>
                  <w:lang w:val="en-GB"/>
                </w:rPr>
                <m:t>X</m:t>
              </w:ins>
            </m:r>
          </m:e>
          <m:sub>
            <m:sSub>
              <m:sSubPr>
                <m:ctrlPr>
                  <w:ins w:id="395" w:author="Charlotte Devitre" w:date="2024-04-22T18:15:00Z" w16du:dateUtc="2024-04-23T01:15:00Z">
                    <w:rPr>
                      <w:rFonts w:ascii="Cambria Math" w:hAnsi="Cambria Math"/>
                      <w:bCs/>
                      <w:iCs/>
                      <w:lang w:val="en-GB"/>
                    </w:rPr>
                  </w:ins>
                </m:ctrlPr>
              </m:sSubPr>
              <m:e>
                <m:r>
                  <w:ins w:id="396" w:author="Charlotte Devitre" w:date="2024-04-22T18:15:00Z" w16du:dateUtc="2024-04-23T01:15:00Z">
                    <m:rPr>
                      <m:sty m:val="p"/>
                    </m:rPr>
                    <w:rPr>
                      <w:rFonts w:ascii="Cambria Math" w:hAnsi="Cambria Math"/>
                      <w:lang w:val="en-GB"/>
                    </w:rPr>
                    <m:t>H</m:t>
                  </w:ins>
                </m:r>
              </m:e>
              <m:sub>
                <m:r>
                  <w:ins w:id="397" w:author="Charlotte Devitre" w:date="2024-04-22T18:15:00Z" w16du:dateUtc="2024-04-23T01:15:00Z">
                    <m:rPr>
                      <m:sty m:val="p"/>
                    </m:rPr>
                    <w:rPr>
                      <w:rFonts w:ascii="Cambria Math" w:hAnsi="Cambria Math"/>
                      <w:lang w:val="en-GB"/>
                    </w:rPr>
                    <m:t>2</m:t>
                  </w:ins>
                </m:r>
              </m:sub>
            </m:sSub>
            <m:r>
              <w:ins w:id="398" w:author="Charlotte Devitre" w:date="2024-04-22T18:15:00Z" w16du:dateUtc="2024-04-23T01:15:00Z">
                <m:rPr>
                  <m:sty m:val="p"/>
                </m:rPr>
                <w:rPr>
                  <w:rFonts w:ascii="Cambria Math" w:hAnsi="Cambria Math"/>
                  <w:lang w:val="en-GB"/>
                </w:rPr>
                <m:t>O</m:t>
              </w:ins>
            </m:r>
          </m:sub>
        </m:sSub>
      </m:oMath>
      <w:ins w:id="399" w:author="Charlotte Devitre" w:date="2024-04-22T18:15:00Z" w16du:dateUtc="2024-04-23T01:15:00Z">
        <w:r w:rsidRPr="007B522C">
          <w:rPr>
            <w:bCs/>
            <w:lang w:val="en-GB"/>
          </w:rPr>
          <w:t xml:space="preserve"> contents, and the</w:t>
        </w:r>
        <w:r w:rsidR="007C3D94">
          <w:rPr>
            <w:bCs/>
            <w:lang w:val="en-GB"/>
          </w:rPr>
          <w:t>ir</w:t>
        </w:r>
        <w:r w:rsidRPr="007B522C">
          <w:rPr>
            <w:bCs/>
            <w:lang w:val="en-GB"/>
          </w:rPr>
          <w:t xml:space="preserve"> effect on </w:t>
        </w:r>
        <w:r w:rsidR="00EE7A65">
          <w:rPr>
            <w:bCs/>
            <w:lang w:val="en-GB"/>
          </w:rPr>
          <w:t>fluid-inclusion</w:t>
        </w:r>
        <w:r w:rsidRPr="007B522C">
          <w:rPr>
            <w:bCs/>
            <w:lang w:val="en-GB"/>
          </w:rPr>
          <w:t xml:space="preserve"> pressures</w:t>
        </w:r>
        <w:r w:rsidR="00EE7A65">
          <w:rPr>
            <w:bCs/>
            <w:lang w:val="en-GB"/>
          </w:rPr>
          <w:t>.</w:t>
        </w:r>
      </w:ins>
    </w:p>
    <w:p w14:paraId="6F9FB3EB" w14:textId="7F4F260E" w:rsidR="00B90F91" w:rsidRPr="007B522C" w:rsidRDefault="00B90F91" w:rsidP="00B90F91">
      <w:pPr>
        <w:pStyle w:val="Text"/>
        <w:spacing w:line="480" w:lineRule="auto"/>
        <w:jc w:val="both"/>
        <w:rPr>
          <w:ins w:id="400" w:author="Charlotte Devitre" w:date="2024-04-22T18:15:00Z" w16du:dateUtc="2024-04-23T01:15:00Z"/>
          <w:bCs/>
          <w:lang w:val="en-GB"/>
        </w:rPr>
      </w:pPr>
      <w:ins w:id="401" w:author="Charlotte Devitre" w:date="2024-04-22T18:15:00Z" w16du:dateUtc="2024-04-23T01:15:00Z">
        <w:r w:rsidRPr="007B522C">
          <w:rPr>
            <w:bCs/>
            <w:lang w:val="en-GB"/>
          </w:rPr>
          <w:t xml:space="preserve">We compiled published </w:t>
        </w:r>
        <w:r w:rsidR="00834561">
          <w:rPr>
            <w:bCs/>
            <w:lang w:val="en-GB"/>
          </w:rPr>
          <w:t>melt-inclusion</w:t>
        </w:r>
        <w:r w:rsidRPr="007B522C">
          <w:rPr>
            <w:bCs/>
            <w:lang w:val="en-GB"/>
          </w:rPr>
          <w:t xml:space="preserve"> data from all over the world, spanning many different tectonic settings (</w:t>
        </w:r>
        <w:r>
          <w:rPr>
            <w:bCs/>
            <w:lang w:val="en-GB"/>
          </w:rPr>
          <w:t>Fig. 3</w:t>
        </w:r>
        <w:r w:rsidRPr="007B522C">
          <w:rPr>
            <w:bCs/>
            <w:lang w:val="en-GB"/>
          </w:rPr>
          <w:t xml:space="preserve">). We calculate </w:t>
        </w:r>
      </w:ins>
      <m:oMath>
        <m:sSub>
          <m:sSubPr>
            <m:ctrlPr>
              <w:ins w:id="402" w:author="Charlotte Devitre" w:date="2024-04-22T18:15:00Z" w16du:dateUtc="2024-04-23T01:15:00Z">
                <w:rPr>
                  <w:rFonts w:ascii="Cambria Math" w:hAnsi="Cambria Math"/>
                  <w:bCs/>
                  <w:iCs/>
                  <w:lang w:val="en-GB"/>
                </w:rPr>
              </w:ins>
            </m:ctrlPr>
          </m:sSubPr>
          <m:e>
            <m:r>
              <w:ins w:id="403" w:author="Charlotte Devitre" w:date="2024-04-22T18:15:00Z" w16du:dateUtc="2024-04-23T01:15:00Z">
                <m:rPr>
                  <m:sty m:val="p"/>
                </m:rPr>
                <w:rPr>
                  <w:rFonts w:ascii="Cambria Math" w:hAnsi="Cambria Math"/>
                  <w:lang w:val="en-GB"/>
                </w:rPr>
                <m:t>X</m:t>
              </w:ins>
            </m:r>
          </m:e>
          <m:sub>
            <m:sSub>
              <m:sSubPr>
                <m:ctrlPr>
                  <w:ins w:id="404" w:author="Charlotte Devitre" w:date="2024-04-22T18:15:00Z" w16du:dateUtc="2024-04-23T01:15:00Z">
                    <w:rPr>
                      <w:rFonts w:ascii="Cambria Math" w:hAnsi="Cambria Math"/>
                      <w:bCs/>
                      <w:iCs/>
                      <w:lang w:val="en-GB"/>
                    </w:rPr>
                  </w:ins>
                </m:ctrlPr>
              </m:sSubPr>
              <m:e>
                <m:r>
                  <w:ins w:id="405" w:author="Charlotte Devitre" w:date="2024-04-22T18:15:00Z" w16du:dateUtc="2024-04-23T01:15:00Z">
                    <m:rPr>
                      <m:sty m:val="p"/>
                    </m:rPr>
                    <w:rPr>
                      <w:rFonts w:ascii="Cambria Math" w:hAnsi="Cambria Math"/>
                      <w:lang w:val="en-GB"/>
                    </w:rPr>
                    <m:t>H</m:t>
                  </w:ins>
                </m:r>
              </m:e>
              <m:sub>
                <m:r>
                  <w:ins w:id="406" w:author="Charlotte Devitre" w:date="2024-04-22T18:15:00Z" w16du:dateUtc="2024-04-23T01:15:00Z">
                    <m:rPr>
                      <m:sty m:val="p"/>
                    </m:rPr>
                    <w:rPr>
                      <w:rFonts w:ascii="Cambria Math" w:hAnsi="Cambria Math"/>
                      <w:lang w:val="en-GB"/>
                    </w:rPr>
                    <m:t>2</m:t>
                  </w:ins>
                </m:r>
              </m:sub>
            </m:sSub>
            <m:r>
              <w:ins w:id="407" w:author="Charlotte Devitre" w:date="2024-04-22T18:15:00Z" w16du:dateUtc="2024-04-23T01:15:00Z">
                <m:rPr>
                  <m:sty m:val="p"/>
                </m:rPr>
                <w:rPr>
                  <w:rFonts w:ascii="Cambria Math" w:hAnsi="Cambria Math"/>
                  <w:lang w:val="en-GB"/>
                </w:rPr>
                <m:t>O</m:t>
              </w:ins>
            </m:r>
          </m:sub>
        </m:sSub>
      </m:oMath>
      <w:ins w:id="408" w:author="Charlotte Devitre" w:date="2024-04-22T18:15:00Z" w16du:dateUtc="2024-04-23T01:15:00Z">
        <w:r w:rsidRPr="007B522C">
          <w:rPr>
            <w:bCs/>
            <w:lang w:val="en-GB"/>
          </w:rPr>
          <w:t xml:space="preserve"> using the solubility model MagmaSat </w:t>
        </w:r>
        <w:r w:rsidRPr="007B522C">
          <w:rPr>
            <w:bCs/>
            <w:lang w:val="en-GB"/>
          </w:rPr>
          <w:fldChar w:fldCharType="begin"/>
        </w:r>
        <w:r w:rsidR="00C3296A">
          <w:rPr>
            <w:bCs/>
            <w:lang w:val="en-GB"/>
          </w:rPr>
          <w:instrText xml:space="preserve"> ADDIN ZOTERO_ITEM CSL_CITATION {"citationID":"xvXNxQjS","properties":{"formattedCitation":"(Ghiorso and Gualda, 2015)","plainCitation":"(Ghiorso and Gualda, 2015)","noteIndex":0},"citationItems":[{"id":1243,"uris":["http://zotero.org/users/9451925/items/3Q6SA25I"],"itemData":{"id":1243,"type":"article-journal","abstract":"A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3296A" w:rsidRPr="00C3296A">
          <w:t>(Ghiorso and Gualda, 2015)</w:t>
        </w:r>
        <w:r w:rsidRPr="007B522C">
          <w:fldChar w:fldCharType="end"/>
        </w:r>
        <w:r w:rsidRPr="007B522C">
          <w:rPr>
            <w:bCs/>
            <w:lang w:val="en-GB"/>
          </w:rPr>
          <w:t xml:space="preserve">, implemented in VESIcal </w:t>
        </w:r>
        <w:r w:rsidRPr="007B522C">
          <w:rPr>
            <w:bCs/>
            <w:lang w:val="en-GB"/>
          </w:rPr>
          <w:fldChar w:fldCharType="begin"/>
        </w:r>
        <w:r w:rsidR="00C3296A">
          <w:rPr>
            <w:bCs/>
            <w:lang w:val="en-GB"/>
          </w:rPr>
          <w:instrText xml:space="preserve"> ADDIN ZOTERO_ITEM CSL_CITATION {"citationID":"Y9U13hJX","properties":{"formattedCitation":"(Iacovino {\\i{}et al.}, 2021)","plainCitation":"(Iacovino et al., 2021)","noteIndex":0},"citationItems":[{"id":1235,"uris":["http://zotero.org/users/9451925/items/GLWVQJ7Y"],"itemData":{"id":1235,"type":"article-journal","abstract":"Thermodynamics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3296A" w:rsidRPr="00C3296A">
          <w:t xml:space="preserve">(Iacovino </w:t>
        </w:r>
        <w:r w:rsidR="00C3296A" w:rsidRPr="00C3296A">
          <w:rPr>
            <w:i/>
            <w:iCs/>
          </w:rPr>
          <w:t>et al.</w:t>
        </w:r>
        <w:r w:rsidR="00C3296A" w:rsidRPr="00C3296A">
          <w:t>,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quantiles of calculated </w:t>
        </w:r>
      </w:ins>
      <m:oMath>
        <m:sSub>
          <m:sSubPr>
            <m:ctrlPr>
              <w:ins w:id="409" w:author="Charlotte Devitre" w:date="2024-04-22T18:15:00Z" w16du:dateUtc="2024-04-23T01:15:00Z">
                <w:rPr>
                  <w:rFonts w:ascii="Cambria Math" w:hAnsi="Cambria Math"/>
                  <w:bCs/>
                  <w:iCs/>
                  <w:lang w:val="en-GB"/>
                </w:rPr>
              </w:ins>
            </m:ctrlPr>
          </m:sSubPr>
          <m:e>
            <m:r>
              <w:ins w:id="410" w:author="Charlotte Devitre" w:date="2024-04-22T18:15:00Z" w16du:dateUtc="2024-04-23T01:15:00Z">
                <m:rPr>
                  <m:sty m:val="p"/>
                </m:rPr>
                <w:rPr>
                  <w:rFonts w:ascii="Cambria Math" w:hAnsi="Cambria Math"/>
                  <w:lang w:val="en-GB"/>
                </w:rPr>
                <m:t>X</m:t>
              </w:ins>
            </m:r>
          </m:e>
          <m:sub>
            <m:sSub>
              <m:sSubPr>
                <m:ctrlPr>
                  <w:ins w:id="411" w:author="Charlotte Devitre" w:date="2024-04-22T18:15:00Z" w16du:dateUtc="2024-04-23T01:15:00Z">
                    <w:rPr>
                      <w:rFonts w:ascii="Cambria Math" w:hAnsi="Cambria Math"/>
                      <w:bCs/>
                      <w:iCs/>
                      <w:lang w:val="en-GB"/>
                    </w:rPr>
                  </w:ins>
                </m:ctrlPr>
              </m:sSubPr>
              <m:e>
                <m:r>
                  <w:ins w:id="412" w:author="Charlotte Devitre" w:date="2024-04-22T18:15:00Z" w16du:dateUtc="2024-04-23T01:15:00Z">
                    <m:rPr>
                      <m:sty m:val="p"/>
                    </m:rPr>
                    <w:rPr>
                      <w:rFonts w:ascii="Cambria Math" w:hAnsi="Cambria Math"/>
                      <w:lang w:val="en-GB"/>
                    </w:rPr>
                    <m:t>H</m:t>
                  </w:ins>
                </m:r>
              </m:e>
              <m:sub>
                <m:r>
                  <w:ins w:id="413" w:author="Charlotte Devitre" w:date="2024-04-22T18:15:00Z" w16du:dateUtc="2024-04-23T01:15:00Z">
                    <m:rPr>
                      <m:sty m:val="p"/>
                    </m:rPr>
                    <w:rPr>
                      <w:rFonts w:ascii="Cambria Math" w:hAnsi="Cambria Math"/>
                      <w:lang w:val="en-GB"/>
                    </w:rPr>
                    <m:t>2</m:t>
                  </w:ins>
                </m:r>
              </m:sub>
            </m:sSub>
            <m:r>
              <w:ins w:id="414" w:author="Charlotte Devitre" w:date="2024-04-22T18:15:00Z" w16du:dateUtc="2024-04-23T01:15:00Z">
                <m:rPr>
                  <m:sty m:val="p"/>
                </m:rPr>
                <w:rPr>
                  <w:rFonts w:ascii="Cambria Math" w:hAnsi="Cambria Math"/>
                  <w:lang w:val="en-GB"/>
                </w:rPr>
                <m:t>O</m:t>
              </w:ins>
            </m:r>
          </m:sub>
        </m:sSub>
      </m:oMath>
      <w:ins w:id="415" w:author="Charlotte Devitre" w:date="2024-04-22T18:15:00Z" w16du:dateUtc="2024-04-23T01:15:00Z">
        <w:r w:rsidRPr="007B522C">
          <w:rPr>
            <w:bCs/>
            <w:lang w:val="en-GB"/>
          </w:rPr>
          <w:t xml:space="preserve"> for 4069 </w:t>
        </w:r>
        <w:r w:rsidR="00834561">
          <w:rPr>
            <w:bCs/>
            <w:lang w:val="en-GB"/>
          </w:rPr>
          <w:t>melt-inclusion</w:t>
        </w:r>
        <w:r w:rsidRPr="007B522C">
          <w:rPr>
            <w:bCs/>
            <w:lang w:val="en-GB"/>
          </w:rPr>
          <w:t>s with SiO</w:t>
        </w:r>
        <w:r w:rsidRPr="007B522C">
          <w:rPr>
            <w:bCs/>
            <w:vertAlign w:val="subscript"/>
            <w:lang w:val="en-GB"/>
          </w:rPr>
          <w:t xml:space="preserve">2 </w:t>
        </w:r>
        <w:r w:rsidRPr="007B522C">
          <w:rPr>
            <w:bCs/>
            <w:lang w:val="en-GB"/>
          </w:rPr>
          <w:t xml:space="preserve">&lt; 57 wt%, MgO &lt; 16 wt% and Saturation Pressure &gt; 20 MPa on Fig </w:t>
        </w:r>
        <w:r w:rsidR="00EE7A65">
          <w:rPr>
            <w:bCs/>
            <w:lang w:val="en-GB"/>
          </w:rPr>
          <w:lastRenderedPageBreak/>
          <w:t>3</w:t>
        </w:r>
        <w:r w:rsidRPr="007B522C">
          <w:rPr>
            <w:bCs/>
            <w:lang w:val="en-GB"/>
          </w:rPr>
          <w:t xml:space="preserve">b-c, coloured by tectonic setting. For each volcano, there is a clear correlation between </w:t>
        </w:r>
      </w:ins>
      <m:oMath>
        <m:sSub>
          <m:sSubPr>
            <m:ctrlPr>
              <w:ins w:id="416" w:author="Charlotte Devitre" w:date="2024-04-22T18:15:00Z" w16du:dateUtc="2024-04-23T01:15:00Z">
                <w:rPr>
                  <w:rFonts w:ascii="Cambria Math" w:hAnsi="Cambria Math"/>
                  <w:bCs/>
                  <w:iCs/>
                  <w:lang w:val="en-GB"/>
                </w:rPr>
              </w:ins>
            </m:ctrlPr>
          </m:sSubPr>
          <m:e>
            <m:r>
              <w:ins w:id="417" w:author="Charlotte Devitre" w:date="2024-04-22T18:15:00Z" w16du:dateUtc="2024-04-23T01:15:00Z">
                <m:rPr>
                  <m:sty m:val="p"/>
                </m:rPr>
                <w:rPr>
                  <w:rFonts w:ascii="Cambria Math" w:hAnsi="Cambria Math"/>
                  <w:lang w:val="en-GB"/>
                </w:rPr>
                <m:t>X</m:t>
              </w:ins>
            </m:r>
          </m:e>
          <m:sub>
            <m:sSub>
              <m:sSubPr>
                <m:ctrlPr>
                  <w:ins w:id="418" w:author="Charlotte Devitre" w:date="2024-04-22T18:15:00Z" w16du:dateUtc="2024-04-23T01:15:00Z">
                    <w:rPr>
                      <w:rFonts w:ascii="Cambria Math" w:hAnsi="Cambria Math"/>
                      <w:bCs/>
                      <w:iCs/>
                      <w:lang w:val="en-GB"/>
                    </w:rPr>
                  </w:ins>
                </m:ctrlPr>
              </m:sSubPr>
              <m:e>
                <m:r>
                  <w:ins w:id="419" w:author="Charlotte Devitre" w:date="2024-04-22T18:15:00Z" w16du:dateUtc="2024-04-23T01:15:00Z">
                    <m:rPr>
                      <m:sty m:val="p"/>
                    </m:rPr>
                    <w:rPr>
                      <w:rFonts w:ascii="Cambria Math" w:hAnsi="Cambria Math"/>
                      <w:lang w:val="en-GB"/>
                    </w:rPr>
                    <m:t>H</m:t>
                  </w:ins>
                </m:r>
              </m:e>
              <m:sub>
                <m:r>
                  <w:ins w:id="420" w:author="Charlotte Devitre" w:date="2024-04-22T18:15:00Z" w16du:dateUtc="2024-04-23T01:15:00Z">
                    <m:rPr>
                      <m:sty m:val="p"/>
                    </m:rPr>
                    <w:rPr>
                      <w:rFonts w:ascii="Cambria Math" w:hAnsi="Cambria Math"/>
                      <w:lang w:val="en-GB"/>
                    </w:rPr>
                    <m:t>2</m:t>
                  </w:ins>
                </m:r>
              </m:sub>
            </m:sSub>
            <m:r>
              <w:ins w:id="421" w:author="Charlotte Devitre" w:date="2024-04-22T18:15:00Z" w16du:dateUtc="2024-04-23T01:15:00Z">
                <m:rPr>
                  <m:sty m:val="p"/>
                </m:rPr>
                <w:rPr>
                  <w:rFonts w:ascii="Cambria Math" w:hAnsi="Cambria Math"/>
                  <w:lang w:val="en-GB"/>
                </w:rPr>
                <m:t>O</m:t>
              </w:ins>
            </m:r>
          </m:sub>
        </m:sSub>
      </m:oMath>
      <w:ins w:id="422" w:author="Charlotte Devitre" w:date="2024-04-22T18:15:00Z" w16du:dateUtc="2024-04-23T01:15:00Z">
        <w:r w:rsidRPr="007B522C">
          <w:rPr>
            <w:bCs/>
            <w:lang w:val="en-GB"/>
          </w:rPr>
          <w:t xml:space="preserve"> and pressure </w:t>
        </w:r>
        <w:r w:rsidR="00EE7A65">
          <w:rPr>
            <w:bCs/>
            <w:lang w:val="en-GB"/>
          </w:rPr>
          <w:t>where</w:t>
        </w:r>
        <w:r w:rsidRPr="007B522C">
          <w:rPr>
            <w:bCs/>
            <w:lang w:val="en-GB"/>
          </w:rPr>
          <w:t xml:space="preserve"> </w:t>
        </w:r>
      </w:ins>
      <m:oMath>
        <m:sSub>
          <m:sSubPr>
            <m:ctrlPr>
              <w:ins w:id="423" w:author="Charlotte Devitre" w:date="2024-04-22T18:15:00Z" w16du:dateUtc="2024-04-23T01:15:00Z">
                <w:rPr>
                  <w:rFonts w:ascii="Cambria Math" w:hAnsi="Cambria Math"/>
                  <w:bCs/>
                  <w:iCs/>
                  <w:lang w:val="en-GB"/>
                </w:rPr>
              </w:ins>
            </m:ctrlPr>
          </m:sSubPr>
          <m:e>
            <m:r>
              <w:ins w:id="424" w:author="Charlotte Devitre" w:date="2024-04-22T18:15:00Z" w16du:dateUtc="2024-04-23T01:15:00Z">
                <m:rPr>
                  <m:sty m:val="p"/>
                </m:rPr>
                <w:rPr>
                  <w:rFonts w:ascii="Cambria Math" w:hAnsi="Cambria Math"/>
                  <w:lang w:val="en-GB"/>
                </w:rPr>
                <m:t>X</m:t>
              </w:ins>
            </m:r>
          </m:e>
          <m:sub>
            <m:sSub>
              <m:sSubPr>
                <m:ctrlPr>
                  <w:ins w:id="425" w:author="Charlotte Devitre" w:date="2024-04-22T18:15:00Z" w16du:dateUtc="2024-04-23T01:15:00Z">
                    <w:rPr>
                      <w:rFonts w:ascii="Cambria Math" w:hAnsi="Cambria Math"/>
                      <w:bCs/>
                      <w:iCs/>
                      <w:lang w:val="en-GB"/>
                    </w:rPr>
                  </w:ins>
                </m:ctrlPr>
              </m:sSubPr>
              <m:e>
                <m:r>
                  <w:ins w:id="426" w:author="Charlotte Devitre" w:date="2024-04-22T18:15:00Z" w16du:dateUtc="2024-04-23T01:15:00Z">
                    <m:rPr>
                      <m:sty m:val="p"/>
                    </m:rPr>
                    <w:rPr>
                      <w:rFonts w:ascii="Cambria Math" w:hAnsi="Cambria Math"/>
                      <w:lang w:val="en-GB"/>
                    </w:rPr>
                    <m:t>H</m:t>
                  </w:ins>
                </m:r>
              </m:e>
              <m:sub>
                <m:r>
                  <w:ins w:id="427" w:author="Charlotte Devitre" w:date="2024-04-22T18:15:00Z" w16du:dateUtc="2024-04-23T01:15:00Z">
                    <m:rPr>
                      <m:sty m:val="p"/>
                    </m:rPr>
                    <w:rPr>
                      <w:rFonts w:ascii="Cambria Math" w:hAnsi="Cambria Math"/>
                      <w:lang w:val="en-GB"/>
                    </w:rPr>
                    <m:t>2</m:t>
                  </w:ins>
                </m:r>
              </m:sub>
            </m:sSub>
            <m:r>
              <w:ins w:id="428" w:author="Charlotte Devitre" w:date="2024-04-22T18:15:00Z" w16du:dateUtc="2024-04-23T01:15:00Z">
                <m:rPr>
                  <m:sty m:val="p"/>
                </m:rPr>
                <w:rPr>
                  <w:rFonts w:ascii="Cambria Math" w:hAnsi="Cambria Math"/>
                  <w:lang w:val="en-GB"/>
                </w:rPr>
                <m:t>O</m:t>
              </w:ins>
            </m:r>
          </m:sub>
        </m:sSub>
      </m:oMath>
      <w:ins w:id="429" w:author="Charlotte Devitre" w:date="2024-04-22T18:15:00Z" w16du:dateUtc="2024-04-23T01:15:00Z">
        <w:r w:rsidRPr="007B522C">
          <w:rPr>
            <w:bCs/>
            <w:lang w:val="en-GB"/>
          </w:rPr>
          <w:t xml:space="preserve"> </w:t>
        </w:r>
        <w:r w:rsidR="00EE7A65">
          <w:rPr>
            <w:bCs/>
            <w:lang w:val="en-GB"/>
          </w:rPr>
          <w:t>becomes</w:t>
        </w:r>
        <w:r w:rsidRPr="007B522C">
          <w:rPr>
            <w:bCs/>
            <w:lang w:val="en-GB"/>
          </w:rPr>
          <w:t xml:space="preserve"> very high at shallow pressures (</w:t>
        </w:r>
        <w:r w:rsidR="00EE7A65">
          <w:rPr>
            <w:bCs/>
            <w:lang w:val="en-GB"/>
          </w:rPr>
          <w:t>F</w:t>
        </w:r>
        <w:r w:rsidRPr="007B522C">
          <w:rPr>
            <w:bCs/>
            <w:lang w:val="en-GB"/>
          </w:rPr>
          <w:t xml:space="preserve">ig. S9a-i) as </w:t>
        </w:r>
        <w:r w:rsidR="00834561">
          <w:rPr>
            <w:bCs/>
            <w:lang w:val="en-GB"/>
          </w:rPr>
          <w:t>melt-inclusion</w:t>
        </w:r>
        <w:r w:rsidRPr="007B522C">
          <w:rPr>
            <w:bCs/>
            <w:lang w:val="en-GB"/>
          </w:rPr>
          <w:t>s are trapped during enhanced degassing of H</w:t>
        </w:r>
        <w:r w:rsidRPr="007B522C">
          <w:rPr>
            <w:bCs/>
            <w:vertAlign w:val="subscript"/>
            <w:lang w:val="en-GB"/>
          </w:rPr>
          <w:t>2</w:t>
        </w:r>
        <w:r w:rsidRPr="007B522C">
          <w:rPr>
            <w:bCs/>
            <w:lang w:val="en-GB"/>
          </w:rPr>
          <w:t>O upon ascent. Thus, in this compilation, the median and 25</w:t>
        </w:r>
        <w:r w:rsidRPr="007B522C">
          <w:rPr>
            <w:bCs/>
            <w:vertAlign w:val="superscript"/>
            <w:lang w:val="en-GB"/>
          </w:rPr>
          <w:t>th</w:t>
        </w:r>
        <w:r w:rsidRPr="007B522C">
          <w:rPr>
            <w:bCs/>
            <w:lang w:val="en-GB"/>
          </w:rPr>
          <w:t xml:space="preserve"> quantiles are likely most representative of </w:t>
        </w:r>
      </w:ins>
      <m:oMath>
        <m:sSub>
          <m:sSubPr>
            <m:ctrlPr>
              <w:ins w:id="430" w:author="Charlotte Devitre" w:date="2024-04-22T18:15:00Z" w16du:dateUtc="2024-04-23T01:15:00Z">
                <w:rPr>
                  <w:rFonts w:ascii="Cambria Math" w:hAnsi="Cambria Math"/>
                  <w:bCs/>
                  <w:iCs/>
                  <w:lang w:val="en-GB"/>
                </w:rPr>
              </w:ins>
            </m:ctrlPr>
          </m:sSubPr>
          <m:e>
            <m:r>
              <w:ins w:id="431" w:author="Charlotte Devitre" w:date="2024-04-22T18:15:00Z" w16du:dateUtc="2024-04-23T01:15:00Z">
                <m:rPr>
                  <m:sty m:val="p"/>
                </m:rPr>
                <w:rPr>
                  <w:rFonts w:ascii="Cambria Math" w:hAnsi="Cambria Math"/>
                  <w:lang w:val="en-GB"/>
                </w:rPr>
                <m:t>X</m:t>
              </w:ins>
            </m:r>
          </m:e>
          <m:sub>
            <m:sSub>
              <m:sSubPr>
                <m:ctrlPr>
                  <w:ins w:id="432" w:author="Charlotte Devitre" w:date="2024-04-22T18:15:00Z" w16du:dateUtc="2024-04-23T01:15:00Z">
                    <w:rPr>
                      <w:rFonts w:ascii="Cambria Math" w:hAnsi="Cambria Math"/>
                      <w:bCs/>
                      <w:iCs/>
                      <w:lang w:val="en-GB"/>
                    </w:rPr>
                  </w:ins>
                </m:ctrlPr>
              </m:sSubPr>
              <m:e>
                <m:r>
                  <w:ins w:id="433" w:author="Charlotte Devitre" w:date="2024-04-22T18:15:00Z" w16du:dateUtc="2024-04-23T01:15:00Z">
                    <m:rPr>
                      <m:sty m:val="p"/>
                    </m:rPr>
                    <w:rPr>
                      <w:rFonts w:ascii="Cambria Math" w:hAnsi="Cambria Math"/>
                      <w:lang w:val="en-GB"/>
                    </w:rPr>
                    <m:t>H</m:t>
                  </w:ins>
                </m:r>
              </m:e>
              <m:sub>
                <m:r>
                  <w:ins w:id="434" w:author="Charlotte Devitre" w:date="2024-04-22T18:15:00Z" w16du:dateUtc="2024-04-23T01:15:00Z">
                    <m:rPr>
                      <m:sty m:val="p"/>
                    </m:rPr>
                    <w:rPr>
                      <w:rFonts w:ascii="Cambria Math" w:hAnsi="Cambria Math"/>
                      <w:lang w:val="en-GB"/>
                    </w:rPr>
                    <m:t>2</m:t>
                  </w:ins>
                </m:r>
              </m:sub>
            </m:sSub>
            <m:r>
              <w:ins w:id="435" w:author="Charlotte Devitre" w:date="2024-04-22T18:15:00Z" w16du:dateUtc="2024-04-23T01:15:00Z">
                <m:rPr>
                  <m:sty m:val="p"/>
                </m:rPr>
                <w:rPr>
                  <w:rFonts w:ascii="Cambria Math" w:hAnsi="Cambria Math"/>
                  <w:lang w:val="en-GB"/>
                </w:rPr>
                <m:t>O</m:t>
              </w:ins>
            </m:r>
          </m:sub>
        </m:sSub>
      </m:oMath>
      <w:ins w:id="436" w:author="Charlotte Devitre" w:date="2024-04-22T18:15:00Z" w16du:dateUtc="2024-04-23T01:15:00Z">
        <w:r w:rsidRPr="007B522C">
          <w:rPr>
            <w:bCs/>
            <w:lang w:val="en-GB"/>
          </w:rPr>
          <w:t xml:space="preserve"> in the main magma storage region. We stress the importance of considering </w:t>
        </w:r>
      </w:ins>
      <m:oMath>
        <m:sSub>
          <m:sSubPr>
            <m:ctrlPr>
              <w:ins w:id="437" w:author="Charlotte Devitre" w:date="2024-04-22T18:15:00Z" w16du:dateUtc="2024-04-23T01:15:00Z">
                <w:rPr>
                  <w:rFonts w:ascii="Cambria Math" w:hAnsi="Cambria Math"/>
                  <w:bCs/>
                  <w:iCs/>
                  <w:lang w:val="en-GB"/>
                </w:rPr>
              </w:ins>
            </m:ctrlPr>
          </m:sSubPr>
          <m:e>
            <m:r>
              <w:ins w:id="438" w:author="Charlotte Devitre" w:date="2024-04-22T18:15:00Z" w16du:dateUtc="2024-04-23T01:15:00Z">
                <m:rPr>
                  <m:sty m:val="p"/>
                </m:rPr>
                <w:rPr>
                  <w:rFonts w:ascii="Cambria Math" w:hAnsi="Cambria Math"/>
                  <w:lang w:val="en-GB"/>
                </w:rPr>
                <m:t>X</m:t>
              </w:ins>
            </m:r>
          </m:e>
          <m:sub>
            <m:sSub>
              <m:sSubPr>
                <m:ctrlPr>
                  <w:ins w:id="439" w:author="Charlotte Devitre" w:date="2024-04-22T18:15:00Z" w16du:dateUtc="2024-04-23T01:15:00Z">
                    <w:rPr>
                      <w:rFonts w:ascii="Cambria Math" w:hAnsi="Cambria Math"/>
                      <w:bCs/>
                      <w:iCs/>
                      <w:lang w:val="en-GB"/>
                    </w:rPr>
                  </w:ins>
                </m:ctrlPr>
              </m:sSubPr>
              <m:e>
                <m:r>
                  <w:ins w:id="440" w:author="Charlotte Devitre" w:date="2024-04-22T18:15:00Z" w16du:dateUtc="2024-04-23T01:15:00Z">
                    <m:rPr>
                      <m:sty m:val="p"/>
                    </m:rPr>
                    <w:rPr>
                      <w:rFonts w:ascii="Cambria Math" w:hAnsi="Cambria Math"/>
                      <w:lang w:val="en-GB"/>
                    </w:rPr>
                    <m:t>H</m:t>
                  </w:ins>
                </m:r>
              </m:e>
              <m:sub>
                <m:r>
                  <w:ins w:id="441" w:author="Charlotte Devitre" w:date="2024-04-22T18:15:00Z" w16du:dateUtc="2024-04-23T01:15:00Z">
                    <m:rPr>
                      <m:sty m:val="p"/>
                    </m:rPr>
                    <w:rPr>
                      <w:rFonts w:ascii="Cambria Math" w:hAnsi="Cambria Math"/>
                      <w:lang w:val="en-GB"/>
                    </w:rPr>
                    <m:t>2</m:t>
                  </w:ins>
                </m:r>
              </m:sub>
            </m:sSub>
            <m:r>
              <w:ins w:id="442" w:author="Charlotte Devitre" w:date="2024-04-22T18:15:00Z" w16du:dateUtc="2024-04-23T01:15:00Z">
                <m:rPr>
                  <m:sty m:val="p"/>
                </m:rPr>
                <w:rPr>
                  <w:rFonts w:ascii="Cambria Math" w:hAnsi="Cambria Math"/>
                  <w:lang w:val="en-GB"/>
                </w:rPr>
                <m:t>O</m:t>
              </w:ins>
            </m:r>
          </m:sub>
        </m:sSub>
        <m:r>
          <w:ins w:id="443" w:author="Charlotte Devitre" w:date="2024-04-22T18:15:00Z" w16du:dateUtc="2024-04-23T01:15:00Z">
            <w:rPr>
              <w:rFonts w:ascii="Cambria Math" w:hAnsi="Cambria Math"/>
              <w:lang w:val="en-GB"/>
            </w:rPr>
            <m:t xml:space="preserve"> </m:t>
          </w:ins>
        </m:r>
      </m:oMath>
      <w:ins w:id="444" w:author="Charlotte Devitre" w:date="2024-04-22T18:15:00Z" w16du:dateUtc="2024-04-23T01:15:00Z">
        <w:r w:rsidRPr="007B522C">
          <w:rPr>
            <w:bCs/>
            <w:lang w:val="en-GB"/>
          </w:rPr>
          <w:t xml:space="preserve">when determining the suitability of this method to a particular system given that the </w:t>
        </w:r>
      </w:ins>
      <m:oMath>
        <m:sSub>
          <m:sSubPr>
            <m:ctrlPr>
              <w:ins w:id="445" w:author="Charlotte Devitre" w:date="2024-04-22T18:15:00Z" w16du:dateUtc="2024-04-23T01:15:00Z">
                <w:rPr>
                  <w:rFonts w:ascii="Cambria Math" w:hAnsi="Cambria Math"/>
                  <w:bCs/>
                  <w:iCs/>
                  <w:lang w:val="en-GB"/>
                </w:rPr>
              </w:ins>
            </m:ctrlPr>
          </m:sSubPr>
          <m:e>
            <m:r>
              <w:ins w:id="446" w:author="Charlotte Devitre" w:date="2024-04-22T18:15:00Z" w16du:dateUtc="2024-04-23T01:15:00Z">
                <m:rPr>
                  <m:sty m:val="p"/>
                </m:rPr>
                <w:rPr>
                  <w:rFonts w:ascii="Cambria Math" w:hAnsi="Cambria Math"/>
                  <w:lang w:val="en-GB"/>
                </w:rPr>
                <m:t>X</m:t>
              </w:ins>
            </m:r>
          </m:e>
          <m:sub>
            <m:sSub>
              <m:sSubPr>
                <m:ctrlPr>
                  <w:ins w:id="447" w:author="Charlotte Devitre" w:date="2024-04-22T18:15:00Z" w16du:dateUtc="2024-04-23T01:15:00Z">
                    <w:rPr>
                      <w:rFonts w:ascii="Cambria Math" w:hAnsi="Cambria Math"/>
                      <w:bCs/>
                      <w:iCs/>
                      <w:lang w:val="en-GB"/>
                    </w:rPr>
                  </w:ins>
                </m:ctrlPr>
              </m:sSubPr>
              <m:e>
                <m:r>
                  <w:ins w:id="448" w:author="Charlotte Devitre" w:date="2024-04-22T18:15:00Z" w16du:dateUtc="2024-04-23T01:15:00Z">
                    <m:rPr>
                      <m:sty m:val="p"/>
                    </m:rPr>
                    <w:rPr>
                      <w:rFonts w:ascii="Cambria Math" w:hAnsi="Cambria Math"/>
                      <w:lang w:val="en-GB"/>
                    </w:rPr>
                    <m:t>H</m:t>
                  </w:ins>
                </m:r>
              </m:e>
              <m:sub>
                <m:r>
                  <w:ins w:id="449" w:author="Charlotte Devitre" w:date="2024-04-22T18:15:00Z" w16du:dateUtc="2024-04-23T01:15:00Z">
                    <m:rPr>
                      <m:sty m:val="p"/>
                    </m:rPr>
                    <w:rPr>
                      <w:rFonts w:ascii="Cambria Math" w:hAnsi="Cambria Math"/>
                      <w:lang w:val="en-GB"/>
                    </w:rPr>
                    <m:t>2</m:t>
                  </w:ins>
                </m:r>
              </m:sub>
            </m:sSub>
            <m:r>
              <w:ins w:id="450" w:author="Charlotte Devitre" w:date="2024-04-22T18:15:00Z" w16du:dateUtc="2024-04-23T01:15:00Z">
                <m:rPr>
                  <m:sty m:val="p"/>
                </m:rPr>
                <w:rPr>
                  <w:rFonts w:ascii="Cambria Math" w:hAnsi="Cambria Math"/>
                  <w:lang w:val="en-GB"/>
                </w:rPr>
                <m:t>O</m:t>
              </w:ins>
            </m:r>
          </m:sub>
        </m:sSub>
      </m:oMath>
      <w:ins w:id="451" w:author="Charlotte Devitre" w:date="2024-04-22T18:15:00Z" w16du:dateUtc="2024-04-23T01:15:00Z">
        <w:r w:rsidRPr="007B522C">
          <w:rPr>
            <w:bCs/>
            <w:lang w:val="en-GB"/>
          </w:rPr>
          <w:t xml:space="preserve"> pressure correction tends to be more significant at higher entrapment pressures. For example, if we consider an </w:t>
        </w:r>
      </w:ins>
      <m:oMath>
        <m:sSub>
          <m:sSubPr>
            <m:ctrlPr>
              <w:ins w:id="452" w:author="Charlotte Devitre" w:date="2024-04-22T18:15:00Z" w16du:dateUtc="2024-04-23T01:15:00Z">
                <w:rPr>
                  <w:rFonts w:ascii="Cambria Math" w:hAnsi="Cambria Math"/>
                  <w:bCs/>
                  <w:iCs/>
                  <w:lang w:val="en-GB"/>
                </w:rPr>
              </w:ins>
            </m:ctrlPr>
          </m:sSubPr>
          <m:e>
            <m:r>
              <w:ins w:id="453" w:author="Charlotte Devitre" w:date="2024-04-22T18:15:00Z" w16du:dateUtc="2024-04-23T01:15:00Z">
                <m:rPr>
                  <m:sty m:val="p"/>
                </m:rPr>
                <w:rPr>
                  <w:rFonts w:ascii="Cambria Math" w:hAnsi="Cambria Math"/>
                  <w:lang w:val="en-GB"/>
                </w:rPr>
                <m:t>X</m:t>
              </w:ins>
            </m:r>
          </m:e>
          <m:sub>
            <m:sSub>
              <m:sSubPr>
                <m:ctrlPr>
                  <w:ins w:id="454" w:author="Charlotte Devitre" w:date="2024-04-22T18:15:00Z" w16du:dateUtc="2024-04-23T01:15:00Z">
                    <w:rPr>
                      <w:rFonts w:ascii="Cambria Math" w:hAnsi="Cambria Math"/>
                      <w:bCs/>
                      <w:iCs/>
                      <w:lang w:val="en-GB"/>
                    </w:rPr>
                  </w:ins>
                </m:ctrlPr>
              </m:sSubPr>
              <m:e>
                <m:r>
                  <w:ins w:id="455" w:author="Charlotte Devitre" w:date="2024-04-22T18:15:00Z" w16du:dateUtc="2024-04-23T01:15:00Z">
                    <m:rPr>
                      <m:sty m:val="p"/>
                    </m:rPr>
                    <w:rPr>
                      <w:rFonts w:ascii="Cambria Math" w:hAnsi="Cambria Math"/>
                      <w:lang w:val="en-GB"/>
                    </w:rPr>
                    <m:t>H</m:t>
                  </w:ins>
                </m:r>
              </m:e>
              <m:sub>
                <m:r>
                  <w:ins w:id="456" w:author="Charlotte Devitre" w:date="2024-04-22T18:15:00Z" w16du:dateUtc="2024-04-23T01:15:00Z">
                    <m:rPr>
                      <m:sty m:val="p"/>
                    </m:rPr>
                    <w:rPr>
                      <w:rFonts w:ascii="Cambria Math" w:hAnsi="Cambria Math"/>
                      <w:lang w:val="en-GB"/>
                    </w:rPr>
                    <m:t>2</m:t>
                  </w:ins>
                </m:r>
              </m:sub>
            </m:sSub>
            <m:r>
              <w:ins w:id="457" w:author="Charlotte Devitre" w:date="2024-04-22T18:15:00Z" w16du:dateUtc="2024-04-23T01:15:00Z">
                <m:rPr>
                  <m:sty m:val="p"/>
                </m:rPr>
                <w:rPr>
                  <w:rFonts w:ascii="Cambria Math" w:hAnsi="Cambria Math"/>
                  <w:lang w:val="en-GB"/>
                </w:rPr>
                <m:t>O</m:t>
              </w:ins>
            </m:r>
          </m:sub>
        </m:sSub>
      </m:oMath>
      <w:ins w:id="458" w:author="Charlotte Devitre" w:date="2024-04-22T18:15:00Z" w16du:dateUtc="2024-04-23T01:15:00Z">
        <w:r w:rsidRPr="007B522C">
          <w:rPr>
            <w:bCs/>
            <w:lang w:val="en-GB"/>
          </w:rPr>
          <w:t xml:space="preserve"> of 0.1 (the median </w:t>
        </w:r>
      </w:ins>
      <m:oMath>
        <m:sSub>
          <m:sSubPr>
            <m:ctrlPr>
              <w:ins w:id="459" w:author="Charlotte Devitre" w:date="2024-04-22T18:15:00Z" w16du:dateUtc="2024-04-23T01:15:00Z">
                <w:rPr>
                  <w:rFonts w:ascii="Cambria Math" w:hAnsi="Cambria Math"/>
                  <w:bCs/>
                  <w:iCs/>
                  <w:lang w:val="en-GB"/>
                </w:rPr>
              </w:ins>
            </m:ctrlPr>
          </m:sSubPr>
          <m:e>
            <m:r>
              <w:ins w:id="460" w:author="Charlotte Devitre" w:date="2024-04-22T18:15:00Z" w16du:dateUtc="2024-04-23T01:15:00Z">
                <m:rPr>
                  <m:sty m:val="p"/>
                </m:rPr>
                <w:rPr>
                  <w:rFonts w:ascii="Cambria Math" w:hAnsi="Cambria Math"/>
                  <w:lang w:val="en-GB"/>
                </w:rPr>
                <m:t>X</m:t>
              </w:ins>
            </m:r>
          </m:e>
          <m:sub>
            <m:sSub>
              <m:sSubPr>
                <m:ctrlPr>
                  <w:ins w:id="461" w:author="Charlotte Devitre" w:date="2024-04-22T18:15:00Z" w16du:dateUtc="2024-04-23T01:15:00Z">
                    <w:rPr>
                      <w:rFonts w:ascii="Cambria Math" w:hAnsi="Cambria Math"/>
                      <w:bCs/>
                      <w:iCs/>
                      <w:lang w:val="en-GB"/>
                    </w:rPr>
                  </w:ins>
                </m:ctrlPr>
              </m:sSubPr>
              <m:e>
                <m:r>
                  <w:ins w:id="462" w:author="Charlotte Devitre" w:date="2024-04-22T18:15:00Z" w16du:dateUtc="2024-04-23T01:15:00Z">
                    <m:rPr>
                      <m:sty m:val="p"/>
                    </m:rPr>
                    <w:rPr>
                      <w:rFonts w:ascii="Cambria Math" w:hAnsi="Cambria Math"/>
                      <w:lang w:val="en-GB"/>
                    </w:rPr>
                    <m:t>H</m:t>
                  </w:ins>
                </m:r>
              </m:e>
              <m:sub>
                <m:r>
                  <w:ins w:id="463" w:author="Charlotte Devitre" w:date="2024-04-22T18:15:00Z" w16du:dateUtc="2024-04-23T01:15:00Z">
                    <m:rPr>
                      <m:sty m:val="p"/>
                    </m:rPr>
                    <w:rPr>
                      <w:rFonts w:ascii="Cambria Math" w:hAnsi="Cambria Math"/>
                      <w:lang w:val="en-GB"/>
                    </w:rPr>
                    <m:t>2</m:t>
                  </w:ins>
                </m:r>
              </m:sub>
            </m:sSub>
            <m:r>
              <w:ins w:id="464" w:author="Charlotte Devitre" w:date="2024-04-22T18:15:00Z" w16du:dateUtc="2024-04-23T01:15:00Z">
                <m:rPr>
                  <m:sty m:val="p"/>
                </m:rPr>
                <w:rPr>
                  <w:rFonts w:ascii="Cambria Math" w:hAnsi="Cambria Math"/>
                  <w:lang w:val="en-GB"/>
                </w:rPr>
                <m:t>O</m:t>
              </w:ins>
            </m:r>
          </m:sub>
        </m:sSub>
      </m:oMath>
      <w:ins w:id="465" w:author="Charlotte Devitre" w:date="2024-04-22T18:15:00Z" w16du:dateUtc="2024-04-23T01:15:00Z">
        <w:r w:rsidRPr="007B522C">
          <w:rPr>
            <w:bCs/>
            <w:lang w:val="en-GB"/>
          </w:rPr>
          <w:t xml:space="preserve"> of our </w:t>
        </w:r>
        <w:r w:rsidR="004E38D9">
          <w:rPr>
            <w:bCs/>
            <w:lang w:val="en-GB"/>
          </w:rPr>
          <w:t>fluid-inclusion</w:t>
        </w:r>
        <w:r w:rsidRPr="007B522C">
          <w:rPr>
            <w:bCs/>
            <w:lang w:val="en-GB"/>
          </w:rPr>
          <w:t xml:space="preserve"> dataset at Kīlauea and a commonly assumed </w:t>
        </w:r>
      </w:ins>
      <m:oMath>
        <m:sSub>
          <m:sSubPr>
            <m:ctrlPr>
              <w:ins w:id="466" w:author="Charlotte Devitre" w:date="2024-04-22T18:15:00Z" w16du:dateUtc="2024-04-23T01:15:00Z">
                <w:rPr>
                  <w:rFonts w:ascii="Cambria Math" w:hAnsi="Cambria Math"/>
                  <w:bCs/>
                  <w:iCs/>
                  <w:lang w:val="en-GB"/>
                </w:rPr>
              </w:ins>
            </m:ctrlPr>
          </m:sSubPr>
          <m:e>
            <m:r>
              <w:ins w:id="467" w:author="Charlotte Devitre" w:date="2024-04-22T18:15:00Z" w16du:dateUtc="2024-04-23T01:15:00Z">
                <m:rPr>
                  <m:sty m:val="p"/>
                </m:rPr>
                <w:rPr>
                  <w:rFonts w:ascii="Cambria Math" w:hAnsi="Cambria Math"/>
                  <w:lang w:val="en-GB"/>
                </w:rPr>
                <m:t>X</m:t>
              </w:ins>
            </m:r>
          </m:e>
          <m:sub>
            <m:sSub>
              <m:sSubPr>
                <m:ctrlPr>
                  <w:ins w:id="468" w:author="Charlotte Devitre" w:date="2024-04-22T18:15:00Z" w16du:dateUtc="2024-04-23T01:15:00Z">
                    <w:rPr>
                      <w:rFonts w:ascii="Cambria Math" w:hAnsi="Cambria Math"/>
                      <w:bCs/>
                      <w:iCs/>
                      <w:lang w:val="en-GB"/>
                    </w:rPr>
                  </w:ins>
                </m:ctrlPr>
              </m:sSubPr>
              <m:e>
                <m:r>
                  <w:ins w:id="469" w:author="Charlotte Devitre" w:date="2024-04-22T18:15:00Z" w16du:dateUtc="2024-04-23T01:15:00Z">
                    <m:rPr>
                      <m:sty m:val="p"/>
                    </m:rPr>
                    <w:rPr>
                      <w:rFonts w:ascii="Cambria Math" w:hAnsi="Cambria Math"/>
                      <w:lang w:val="en-GB"/>
                    </w:rPr>
                    <m:t>H</m:t>
                  </w:ins>
                </m:r>
              </m:e>
              <m:sub>
                <m:r>
                  <w:ins w:id="470" w:author="Charlotte Devitre" w:date="2024-04-22T18:15:00Z" w16du:dateUtc="2024-04-23T01:15:00Z">
                    <m:rPr>
                      <m:sty m:val="p"/>
                    </m:rPr>
                    <w:rPr>
                      <w:rFonts w:ascii="Cambria Math" w:hAnsi="Cambria Math"/>
                      <w:lang w:val="en-GB"/>
                    </w:rPr>
                    <m:t>2</m:t>
                  </w:ins>
                </m:r>
              </m:sub>
            </m:sSub>
            <m:r>
              <w:ins w:id="471" w:author="Charlotte Devitre" w:date="2024-04-22T18:15:00Z" w16du:dateUtc="2024-04-23T01:15:00Z">
                <m:rPr>
                  <m:sty m:val="p"/>
                </m:rPr>
                <w:rPr>
                  <w:rFonts w:ascii="Cambria Math" w:hAnsi="Cambria Math"/>
                  <w:lang w:val="en-GB"/>
                </w:rPr>
                <m:t>O</m:t>
              </w:ins>
            </m:r>
          </m:sub>
        </m:sSub>
      </m:oMath>
      <w:ins w:id="472" w:author="Charlotte Devitre" w:date="2024-04-22T18:15:00Z" w16du:dateUtc="2024-04-23T01:15:00Z">
        <w:r w:rsidRPr="007B522C">
          <w:rPr>
            <w:bCs/>
            <w:lang w:val="en-GB"/>
          </w:rPr>
          <w:t xml:space="preserve"> in deep storage systems), the pressure correction goes from &lt;</w:t>
        </w:r>
        <w:r w:rsidR="00EE7A65">
          <w:rPr>
            <w:bCs/>
            <w:lang w:val="en-GB"/>
          </w:rPr>
          <w:t xml:space="preserve"> </w:t>
        </w:r>
        <w:r w:rsidRPr="007B522C">
          <w:rPr>
            <w:bCs/>
            <w:lang w:val="en-GB"/>
          </w:rPr>
          <w:t xml:space="preserve">15% at pressures &lt; 220 MPa (~10 km) to ~20% at 700 MPa (~30 km). Naturally, the correction is even more significant if </w:t>
        </w:r>
      </w:ins>
      <m:oMath>
        <m:sSub>
          <m:sSubPr>
            <m:ctrlPr>
              <w:ins w:id="473" w:author="Charlotte Devitre" w:date="2024-04-22T18:15:00Z" w16du:dateUtc="2024-04-23T01:15:00Z">
                <w:rPr>
                  <w:rFonts w:ascii="Cambria Math" w:hAnsi="Cambria Math"/>
                  <w:bCs/>
                  <w:iCs/>
                  <w:lang w:val="en-GB"/>
                </w:rPr>
              </w:ins>
            </m:ctrlPr>
          </m:sSubPr>
          <m:e>
            <m:r>
              <w:ins w:id="474" w:author="Charlotte Devitre" w:date="2024-04-22T18:15:00Z" w16du:dateUtc="2024-04-23T01:15:00Z">
                <m:rPr>
                  <m:sty m:val="p"/>
                </m:rPr>
                <w:rPr>
                  <w:rFonts w:ascii="Cambria Math" w:hAnsi="Cambria Math"/>
                  <w:lang w:val="en-GB"/>
                </w:rPr>
                <m:t>X</m:t>
              </w:ins>
            </m:r>
          </m:e>
          <m:sub>
            <m:sSub>
              <m:sSubPr>
                <m:ctrlPr>
                  <w:ins w:id="475" w:author="Charlotte Devitre" w:date="2024-04-22T18:15:00Z" w16du:dateUtc="2024-04-23T01:15:00Z">
                    <w:rPr>
                      <w:rFonts w:ascii="Cambria Math" w:hAnsi="Cambria Math"/>
                      <w:bCs/>
                      <w:iCs/>
                      <w:lang w:val="en-GB"/>
                    </w:rPr>
                  </w:ins>
                </m:ctrlPr>
              </m:sSubPr>
              <m:e>
                <m:r>
                  <w:ins w:id="476" w:author="Charlotte Devitre" w:date="2024-04-22T18:15:00Z" w16du:dateUtc="2024-04-23T01:15:00Z">
                    <m:rPr>
                      <m:sty m:val="p"/>
                    </m:rPr>
                    <w:rPr>
                      <w:rFonts w:ascii="Cambria Math" w:hAnsi="Cambria Math"/>
                      <w:lang w:val="en-GB"/>
                    </w:rPr>
                    <m:t>H</m:t>
                  </w:ins>
                </m:r>
              </m:e>
              <m:sub>
                <m:r>
                  <w:ins w:id="477" w:author="Charlotte Devitre" w:date="2024-04-22T18:15:00Z" w16du:dateUtc="2024-04-23T01:15:00Z">
                    <m:rPr>
                      <m:sty m:val="p"/>
                    </m:rPr>
                    <w:rPr>
                      <w:rFonts w:ascii="Cambria Math" w:hAnsi="Cambria Math"/>
                      <w:lang w:val="en-GB"/>
                    </w:rPr>
                    <m:t>2</m:t>
                  </w:ins>
                </m:r>
              </m:sub>
            </m:sSub>
            <m:r>
              <w:ins w:id="478" w:author="Charlotte Devitre" w:date="2024-04-22T18:15:00Z" w16du:dateUtc="2024-04-23T01:15:00Z">
                <m:rPr>
                  <m:sty m:val="p"/>
                </m:rPr>
                <w:rPr>
                  <w:rFonts w:ascii="Cambria Math" w:hAnsi="Cambria Math"/>
                  <w:lang w:val="en-GB"/>
                </w:rPr>
                <m:t>O</m:t>
              </w:ins>
            </m:r>
          </m:sub>
        </m:sSub>
      </m:oMath>
      <w:ins w:id="479" w:author="Charlotte Devitre" w:date="2024-04-22T18:15:00Z" w16du:dateUtc="2024-04-23T01:15:00Z">
        <w:r w:rsidRPr="007B522C">
          <w:rPr>
            <w:bCs/>
            <w:lang w:val="en-GB"/>
          </w:rPr>
          <w:t xml:space="preserve"> is greater than 0.1 (e.g., for </w:t>
        </w:r>
      </w:ins>
      <m:oMath>
        <m:sSub>
          <m:sSubPr>
            <m:ctrlPr>
              <w:ins w:id="480" w:author="Charlotte Devitre" w:date="2024-04-22T18:15:00Z" w16du:dateUtc="2024-04-23T01:15:00Z">
                <w:rPr>
                  <w:rFonts w:ascii="Cambria Math" w:hAnsi="Cambria Math"/>
                  <w:bCs/>
                  <w:iCs/>
                  <w:lang w:val="en-GB"/>
                </w:rPr>
              </w:ins>
            </m:ctrlPr>
          </m:sSubPr>
          <m:e>
            <m:r>
              <w:ins w:id="481" w:author="Charlotte Devitre" w:date="2024-04-22T18:15:00Z" w16du:dateUtc="2024-04-23T01:15:00Z">
                <m:rPr>
                  <m:sty m:val="p"/>
                </m:rPr>
                <w:rPr>
                  <w:rFonts w:ascii="Cambria Math" w:hAnsi="Cambria Math"/>
                  <w:lang w:val="en-GB"/>
                </w:rPr>
                <m:t>X</m:t>
              </w:ins>
            </m:r>
          </m:e>
          <m:sub>
            <m:sSub>
              <m:sSubPr>
                <m:ctrlPr>
                  <w:ins w:id="482" w:author="Charlotte Devitre" w:date="2024-04-22T18:15:00Z" w16du:dateUtc="2024-04-23T01:15:00Z">
                    <w:rPr>
                      <w:rFonts w:ascii="Cambria Math" w:hAnsi="Cambria Math"/>
                      <w:bCs/>
                      <w:iCs/>
                      <w:lang w:val="en-GB"/>
                    </w:rPr>
                  </w:ins>
                </m:ctrlPr>
              </m:sSubPr>
              <m:e>
                <m:r>
                  <w:ins w:id="483" w:author="Charlotte Devitre" w:date="2024-04-22T18:15:00Z" w16du:dateUtc="2024-04-23T01:15:00Z">
                    <m:rPr>
                      <m:sty m:val="p"/>
                    </m:rPr>
                    <w:rPr>
                      <w:rFonts w:ascii="Cambria Math" w:hAnsi="Cambria Math"/>
                      <w:lang w:val="en-GB"/>
                    </w:rPr>
                    <m:t>H</m:t>
                  </w:ins>
                </m:r>
              </m:e>
              <m:sub>
                <m:r>
                  <w:ins w:id="484" w:author="Charlotte Devitre" w:date="2024-04-22T18:15:00Z" w16du:dateUtc="2024-04-23T01:15:00Z">
                    <m:rPr>
                      <m:sty m:val="p"/>
                    </m:rPr>
                    <w:rPr>
                      <w:rFonts w:ascii="Cambria Math" w:hAnsi="Cambria Math"/>
                      <w:lang w:val="en-GB"/>
                    </w:rPr>
                    <m:t>2</m:t>
                  </w:ins>
                </m:r>
              </m:sub>
            </m:sSub>
            <m:r>
              <w:ins w:id="485" w:author="Charlotte Devitre" w:date="2024-04-22T18:15:00Z" w16du:dateUtc="2024-04-23T01:15:00Z">
                <m:rPr>
                  <m:sty m:val="p"/>
                </m:rPr>
                <w:rPr>
                  <w:rFonts w:ascii="Cambria Math" w:hAnsi="Cambria Math"/>
                  <w:lang w:val="en-GB"/>
                </w:rPr>
                <m:t>O</m:t>
              </w:ins>
            </m:r>
          </m:sub>
        </m:sSub>
      </m:oMath>
      <w:ins w:id="486" w:author="Charlotte Devitre" w:date="2024-04-22T18:15:00Z" w16du:dateUtc="2024-04-23T01:15:00Z">
        <w:r w:rsidRPr="007B522C">
          <w:rPr>
            <w:bCs/>
            <w:lang w:val="en-GB"/>
          </w:rPr>
          <w:t xml:space="preserve">=0.2, the correction is 25-30% at P&lt;150 MPa and ~50% at P = 700 MPa; Fig 1). </w:t>
        </w:r>
      </w:ins>
    </w:p>
    <w:p w14:paraId="5CC638E1" w14:textId="77777777" w:rsidR="00B90F91" w:rsidRPr="007B522C" w:rsidRDefault="00B90F91" w:rsidP="00B90F91">
      <w:pPr>
        <w:pStyle w:val="Text"/>
        <w:spacing w:line="480" w:lineRule="auto"/>
        <w:ind w:firstLine="0"/>
        <w:jc w:val="both"/>
        <w:rPr>
          <w:ins w:id="487" w:author="Charlotte Devitre" w:date="2024-04-22T18:15:00Z" w16du:dateUtc="2024-04-23T01:15:00Z"/>
          <w:bCs/>
          <w:lang w:val="en-GB"/>
        </w:rPr>
      </w:pPr>
      <w:ins w:id="488" w:author="Charlotte Devitre" w:date="2024-04-22T18:15:00Z" w16du:dateUtc="2024-04-23T01:15:00Z">
        <w:r w:rsidRPr="007B522C">
          <w:rPr>
            <w:noProof/>
          </w:rPr>
          <w:lastRenderedPageBreak/>
          <w:drawing>
            <wp:inline distT="0" distB="0" distL="0" distR="0" wp14:anchorId="752CC8E0" wp14:editId="52232126">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ins>
    </w:p>
    <w:p w14:paraId="3B80E8FA" w14:textId="24AA70FB" w:rsidR="00B90F91" w:rsidRPr="007B522C" w:rsidRDefault="00B90F91" w:rsidP="00B90F91">
      <w:pPr>
        <w:pStyle w:val="Text"/>
        <w:spacing w:line="480" w:lineRule="auto"/>
        <w:jc w:val="both"/>
        <w:rPr>
          <w:ins w:id="489" w:author="Charlotte Devitre" w:date="2024-04-22T18:15:00Z" w16du:dateUtc="2024-04-23T01:15:00Z"/>
          <w:bCs/>
          <w:i/>
          <w:iCs/>
          <w:lang w:val="en-GB"/>
        </w:rPr>
      </w:pPr>
      <w:ins w:id="490" w:author="Charlotte Devitre" w:date="2024-04-22T18:15:00Z" w16du:dateUtc="2024-04-23T01:15:00Z">
        <w:r w:rsidRPr="007B522C">
          <w:rPr>
            <w:bCs/>
            <w:i/>
            <w:iCs/>
            <w:lang w:val="en-GB"/>
          </w:rPr>
          <w:t xml:space="preserve">Figure </w:t>
        </w:r>
        <w:r>
          <w:rPr>
            <w:bCs/>
            <w:i/>
            <w:iCs/>
            <w:lang w:val="en-GB"/>
          </w:rPr>
          <w:t>3</w:t>
        </w:r>
        <w:r w:rsidRPr="007B522C">
          <w:rPr>
            <w:bCs/>
            <w:i/>
            <w:iCs/>
            <w:lang w:val="en-GB"/>
          </w:rPr>
          <w:t xml:space="preserve">. </w:t>
        </w:r>
        <w:r w:rsidRPr="007B522C">
          <w:rPr>
            <w:b/>
            <w:i/>
            <w:iCs/>
            <w:lang w:val="en-GB"/>
          </w:rPr>
          <w:t xml:space="preserve">Global compilation of </w:t>
        </w:r>
      </w:ins>
      <m:oMath>
        <m:sSub>
          <m:sSubPr>
            <m:ctrlPr>
              <w:ins w:id="491" w:author="Charlotte Devitre" w:date="2024-04-22T18:15:00Z" w16du:dateUtc="2024-04-23T01:15:00Z">
                <w:rPr>
                  <w:rFonts w:ascii="Cambria Math" w:hAnsi="Cambria Math"/>
                  <w:b/>
                  <w:i/>
                  <w:iCs/>
                  <w:lang w:val="en-GB"/>
                </w:rPr>
              </w:ins>
            </m:ctrlPr>
          </m:sSubPr>
          <m:e>
            <m:r>
              <w:ins w:id="492" w:author="Charlotte Devitre" w:date="2024-04-22T18:15:00Z" w16du:dateUtc="2024-04-23T01:15:00Z">
                <m:rPr>
                  <m:sty m:val="bi"/>
                </m:rPr>
                <w:rPr>
                  <w:rFonts w:ascii="Cambria Math" w:hAnsi="Cambria Math"/>
                  <w:lang w:val="en-GB"/>
                </w:rPr>
                <m:t>X</m:t>
              </w:ins>
            </m:r>
          </m:e>
          <m:sub>
            <m:sSub>
              <m:sSubPr>
                <m:ctrlPr>
                  <w:ins w:id="493" w:author="Charlotte Devitre" w:date="2024-04-22T18:15:00Z" w16du:dateUtc="2024-04-23T01:15:00Z">
                    <w:rPr>
                      <w:rFonts w:ascii="Cambria Math" w:hAnsi="Cambria Math"/>
                      <w:b/>
                      <w:i/>
                      <w:iCs/>
                      <w:lang w:val="en-GB"/>
                    </w:rPr>
                  </w:ins>
                </m:ctrlPr>
              </m:sSubPr>
              <m:e>
                <m:r>
                  <w:ins w:id="494" w:author="Charlotte Devitre" w:date="2024-04-22T18:15:00Z" w16du:dateUtc="2024-04-23T01:15:00Z">
                    <m:rPr>
                      <m:sty m:val="bi"/>
                    </m:rPr>
                    <w:rPr>
                      <w:rFonts w:ascii="Cambria Math" w:hAnsi="Cambria Math"/>
                      <w:lang w:val="en-GB"/>
                    </w:rPr>
                    <m:t>H</m:t>
                  </w:ins>
                </m:r>
              </m:e>
              <m:sub>
                <m:r>
                  <w:ins w:id="495" w:author="Charlotte Devitre" w:date="2024-04-22T18:15:00Z" w16du:dateUtc="2024-04-23T01:15:00Z">
                    <m:rPr>
                      <m:sty m:val="bi"/>
                    </m:rPr>
                    <w:rPr>
                      <w:rFonts w:ascii="Cambria Math" w:hAnsi="Cambria Math"/>
                      <w:lang w:val="en-GB"/>
                    </w:rPr>
                    <m:t>2</m:t>
                  </w:ins>
                </m:r>
              </m:sub>
            </m:sSub>
            <m:r>
              <w:ins w:id="496" w:author="Charlotte Devitre" w:date="2024-04-22T18:15:00Z" w16du:dateUtc="2024-04-23T01:15:00Z">
                <m:rPr>
                  <m:sty m:val="bi"/>
                </m:rPr>
                <w:rPr>
                  <w:rFonts w:ascii="Cambria Math" w:hAnsi="Cambria Math"/>
                  <w:lang w:val="en-GB"/>
                </w:rPr>
                <m:t>O</m:t>
              </w:ins>
            </m:r>
          </m:sub>
        </m:sSub>
      </m:oMath>
      <w:ins w:id="497" w:author="Charlotte Devitre" w:date="2024-04-22T18:15:00Z" w16du:dateUtc="2024-04-23T01:15:00Z">
        <w:r w:rsidRPr="007B522C">
          <w:rPr>
            <w:b/>
            <w:i/>
            <w:iCs/>
            <w:lang w:val="en-GB"/>
          </w:rPr>
          <w:t xml:space="preserve"> in the exsolved fluid phase from </w:t>
        </w:r>
        <w:r w:rsidR="00834561">
          <w:rPr>
            <w:b/>
            <w:i/>
            <w:iCs/>
            <w:lang w:val="en-GB"/>
          </w:rPr>
          <w:t>melt-inclusion</w:t>
        </w:r>
        <w:r w:rsidRPr="007B522C">
          <w:rPr>
            <w:b/>
            <w:i/>
            <w:iCs/>
            <w:lang w:val="en-GB"/>
          </w:rPr>
          <w:t xml:space="preserve"> data for Continental Rift, Continental Intraplate, Alkaline and Tholeiitic Ocean Island Basalt (OIB, see Fig S7) Mid-Ocean Ridge and Subduction Zone volcanoes (details and references in the supplement). Data is filtered to SiO</w:t>
        </w:r>
        <w:r w:rsidRPr="007B522C">
          <w:rPr>
            <w:b/>
            <w:i/>
            <w:iCs/>
            <w:vertAlign w:val="subscript"/>
            <w:lang w:val="en-GB"/>
          </w:rPr>
          <w:t>2</w:t>
        </w:r>
        <w:r w:rsidRPr="007B522C">
          <w:rPr>
            <w:b/>
            <w:i/>
            <w:iCs/>
            <w:lang w:val="en-GB"/>
          </w:rPr>
          <w:t xml:space="preserve"> &lt; 57 wt%, MgO &lt; 16 wt% and Saturation Pressure &gt;20 MPa (supplement for details).</w:t>
        </w:r>
        <w:r w:rsidRPr="007B522C">
          <w:rPr>
            <w:bCs/>
            <w:i/>
            <w:iCs/>
            <w:lang w:val="en-GB"/>
          </w:rPr>
          <w:t xml:space="preserve"> (a) World map coloured by Median </w:t>
        </w:r>
      </w:ins>
      <m:oMath>
        <m:sSub>
          <m:sSubPr>
            <m:ctrlPr>
              <w:ins w:id="498" w:author="Charlotte Devitre" w:date="2024-04-22T18:15:00Z" w16du:dateUtc="2024-04-23T01:15:00Z">
                <w:rPr>
                  <w:rFonts w:ascii="Cambria Math" w:hAnsi="Cambria Math"/>
                  <w:bCs/>
                  <w:i/>
                  <w:iCs/>
                  <w:lang w:val="en-GB"/>
                </w:rPr>
              </w:ins>
            </m:ctrlPr>
          </m:sSubPr>
          <m:e>
            <m:r>
              <w:ins w:id="499" w:author="Charlotte Devitre" w:date="2024-04-22T18:15:00Z" w16du:dateUtc="2024-04-23T01:15:00Z">
                <w:rPr>
                  <w:rFonts w:ascii="Cambria Math" w:hAnsi="Cambria Math"/>
                  <w:lang w:val="en-GB"/>
                </w:rPr>
                <m:t>X</m:t>
              </w:ins>
            </m:r>
          </m:e>
          <m:sub>
            <m:sSub>
              <m:sSubPr>
                <m:ctrlPr>
                  <w:ins w:id="500" w:author="Charlotte Devitre" w:date="2024-04-22T18:15:00Z" w16du:dateUtc="2024-04-23T01:15:00Z">
                    <w:rPr>
                      <w:rFonts w:ascii="Cambria Math" w:hAnsi="Cambria Math"/>
                      <w:bCs/>
                      <w:i/>
                      <w:iCs/>
                      <w:lang w:val="en-GB"/>
                    </w:rPr>
                  </w:ins>
                </m:ctrlPr>
              </m:sSubPr>
              <m:e>
                <m:r>
                  <w:ins w:id="501" w:author="Charlotte Devitre" w:date="2024-04-22T18:15:00Z" w16du:dateUtc="2024-04-23T01:15:00Z">
                    <w:rPr>
                      <w:rFonts w:ascii="Cambria Math" w:hAnsi="Cambria Math"/>
                      <w:lang w:val="en-GB"/>
                    </w:rPr>
                    <m:t>H</m:t>
                  </w:ins>
                </m:r>
              </m:e>
              <m:sub>
                <m:r>
                  <w:ins w:id="502" w:author="Charlotte Devitre" w:date="2024-04-22T18:15:00Z" w16du:dateUtc="2024-04-23T01:15:00Z">
                    <w:rPr>
                      <w:rFonts w:ascii="Cambria Math" w:hAnsi="Cambria Math"/>
                      <w:lang w:val="en-GB"/>
                    </w:rPr>
                    <m:t>2</m:t>
                  </w:ins>
                </m:r>
              </m:sub>
            </m:sSub>
            <m:r>
              <w:ins w:id="503" w:author="Charlotte Devitre" w:date="2024-04-22T18:15:00Z" w16du:dateUtc="2024-04-23T01:15:00Z">
                <w:rPr>
                  <w:rFonts w:ascii="Cambria Math" w:hAnsi="Cambria Math"/>
                  <w:lang w:val="en-GB"/>
                </w:rPr>
                <m:t>O</m:t>
              </w:ins>
            </m:r>
          </m:sub>
        </m:sSub>
      </m:oMath>
      <w:ins w:id="504" w:author="Charlotte Devitre" w:date="2024-04-22T18:15:00Z" w16du:dateUtc="2024-04-23T01:15:00Z">
        <w:r w:rsidRPr="007B522C">
          <w:rPr>
            <w:bCs/>
            <w:i/>
            <w:iCs/>
            <w:lang w:val="en-GB"/>
          </w:rPr>
          <w:t xml:space="preserve"> of the </w:t>
        </w:r>
        <w:r w:rsidR="00834561">
          <w:rPr>
            <w:bCs/>
            <w:i/>
            <w:iCs/>
            <w:lang w:val="en-GB"/>
          </w:rPr>
          <w:t>melt-inclusion</w:t>
        </w:r>
        <w:r w:rsidRPr="007B522C">
          <w:rPr>
            <w:bCs/>
            <w:i/>
            <w:iCs/>
            <w:lang w:val="en-GB"/>
          </w:rPr>
          <w:t xml:space="preserve"> suites, circles indicate Glass-only MI data and stars those for which CO</w:t>
        </w:r>
        <w:r w:rsidRPr="007B522C">
          <w:rPr>
            <w:bCs/>
            <w:i/>
            <w:iCs/>
            <w:vertAlign w:val="subscript"/>
            <w:lang w:val="en-GB"/>
          </w:rPr>
          <w:t>2</w:t>
        </w:r>
        <w:r w:rsidRPr="007B522C">
          <w:rPr>
            <w:bCs/>
            <w:i/>
            <w:iCs/>
            <w:lang w:val="en-GB"/>
          </w:rPr>
          <w:t xml:space="preserve"> has been constrained by Raman. (b) Boxplot of </w:t>
        </w:r>
      </w:ins>
      <m:oMath>
        <m:sSub>
          <m:sSubPr>
            <m:ctrlPr>
              <w:ins w:id="505" w:author="Charlotte Devitre" w:date="2024-04-22T18:15:00Z" w16du:dateUtc="2024-04-23T01:15:00Z">
                <w:rPr>
                  <w:rFonts w:ascii="Cambria Math" w:hAnsi="Cambria Math"/>
                  <w:bCs/>
                  <w:i/>
                  <w:iCs/>
                  <w:lang w:val="en-GB"/>
                </w:rPr>
              </w:ins>
            </m:ctrlPr>
          </m:sSubPr>
          <m:e>
            <m:r>
              <w:ins w:id="506" w:author="Charlotte Devitre" w:date="2024-04-22T18:15:00Z" w16du:dateUtc="2024-04-23T01:15:00Z">
                <w:rPr>
                  <w:rFonts w:ascii="Cambria Math" w:hAnsi="Cambria Math"/>
                  <w:lang w:val="en-GB"/>
                </w:rPr>
                <m:t>X</m:t>
              </w:ins>
            </m:r>
          </m:e>
          <m:sub>
            <m:sSub>
              <m:sSubPr>
                <m:ctrlPr>
                  <w:ins w:id="507" w:author="Charlotte Devitre" w:date="2024-04-22T18:15:00Z" w16du:dateUtc="2024-04-23T01:15:00Z">
                    <w:rPr>
                      <w:rFonts w:ascii="Cambria Math" w:hAnsi="Cambria Math"/>
                      <w:bCs/>
                      <w:i/>
                      <w:iCs/>
                      <w:lang w:val="en-GB"/>
                    </w:rPr>
                  </w:ins>
                </m:ctrlPr>
              </m:sSubPr>
              <m:e>
                <m:r>
                  <w:ins w:id="508" w:author="Charlotte Devitre" w:date="2024-04-22T18:15:00Z" w16du:dateUtc="2024-04-23T01:15:00Z">
                    <w:rPr>
                      <w:rFonts w:ascii="Cambria Math" w:hAnsi="Cambria Math"/>
                      <w:lang w:val="en-GB"/>
                    </w:rPr>
                    <m:t>H</m:t>
                  </w:ins>
                </m:r>
              </m:e>
              <m:sub>
                <m:r>
                  <w:ins w:id="509" w:author="Charlotte Devitre" w:date="2024-04-22T18:15:00Z" w16du:dateUtc="2024-04-23T01:15:00Z">
                    <w:rPr>
                      <w:rFonts w:ascii="Cambria Math" w:hAnsi="Cambria Math"/>
                      <w:lang w:val="en-GB"/>
                    </w:rPr>
                    <m:t>2</m:t>
                  </w:ins>
                </m:r>
              </m:sub>
            </m:sSub>
            <m:r>
              <w:ins w:id="510" w:author="Charlotte Devitre" w:date="2024-04-22T18:15:00Z" w16du:dateUtc="2024-04-23T01:15:00Z">
                <w:rPr>
                  <w:rFonts w:ascii="Cambria Math" w:hAnsi="Cambria Math"/>
                  <w:lang w:val="en-GB"/>
                </w:rPr>
                <m:t>O</m:t>
              </w:ins>
            </m:r>
          </m:sub>
        </m:sSub>
      </m:oMath>
      <w:ins w:id="511" w:author="Charlotte Devitre" w:date="2024-04-22T18:15:00Z" w16du:dateUtc="2024-04-23T01:15:00Z">
        <w:r w:rsidRPr="007B522C">
          <w:rPr>
            <w:bCs/>
            <w:i/>
            <w:iCs/>
            <w:lang w:val="en-GB"/>
          </w:rPr>
          <w:t xml:space="preserve"> for </w:t>
        </w:r>
        <w:r w:rsidR="00834561">
          <w:rPr>
            <w:bCs/>
            <w:i/>
            <w:iCs/>
            <w:lang w:val="en-GB"/>
          </w:rPr>
          <w:t>melt-inclusion</w:t>
        </w:r>
        <w:r w:rsidRPr="007B522C">
          <w:rPr>
            <w:bCs/>
            <w:i/>
            <w:iCs/>
            <w:lang w:val="en-GB"/>
          </w:rPr>
          <w:t xml:space="preserve"> suites plotted on panel a. Boxplots show the median, Q1 (25</w:t>
        </w:r>
        <w:r w:rsidRPr="007B522C">
          <w:rPr>
            <w:bCs/>
            <w:i/>
            <w:iCs/>
            <w:vertAlign w:val="superscript"/>
            <w:lang w:val="en-GB"/>
          </w:rPr>
          <w:t>th</w:t>
        </w:r>
        <w:r w:rsidRPr="007B522C">
          <w:rPr>
            <w:bCs/>
            <w:i/>
            <w:iCs/>
            <w:lang w:val="en-GB"/>
          </w:rPr>
          <w:t xml:space="preserve"> quartile), Q3 (75</w:t>
        </w:r>
        <w:r w:rsidRPr="007B522C">
          <w:rPr>
            <w:bCs/>
            <w:i/>
            <w:iCs/>
            <w:vertAlign w:val="superscript"/>
            <w:lang w:val="en-GB"/>
          </w:rPr>
          <w:t>th</w:t>
        </w:r>
        <w:r w:rsidRPr="007B522C">
          <w:rPr>
            <w:bCs/>
            <w:i/>
            <w:iCs/>
            <w:lang w:val="en-GB"/>
          </w:rPr>
          <w:t xml:space="preserve"> quartile) and whiskers mark the last datapoint before Q3+1.5* (Q3-Q1) and the </w:t>
        </w:r>
        <w:r w:rsidRPr="007B522C">
          <w:rPr>
            <w:bCs/>
            <w:i/>
            <w:iCs/>
            <w:lang w:val="en-GB"/>
          </w:rPr>
          <w:lastRenderedPageBreak/>
          <w:t xml:space="preserve">first datapoint after Q1-1.5*(Q3-Q1). Violin plots show the density distribution of all the data and are coloured according to tectonic setting. (c) Boxplot of </w:t>
        </w:r>
      </w:ins>
      <m:oMath>
        <m:sSub>
          <m:sSubPr>
            <m:ctrlPr>
              <w:ins w:id="512" w:author="Charlotte Devitre" w:date="2024-04-22T18:15:00Z" w16du:dateUtc="2024-04-23T01:15:00Z">
                <w:rPr>
                  <w:rFonts w:ascii="Cambria Math" w:hAnsi="Cambria Math"/>
                  <w:bCs/>
                  <w:i/>
                  <w:iCs/>
                  <w:lang w:val="en-GB"/>
                </w:rPr>
              </w:ins>
            </m:ctrlPr>
          </m:sSubPr>
          <m:e>
            <m:r>
              <w:ins w:id="513" w:author="Charlotte Devitre" w:date="2024-04-22T18:15:00Z" w16du:dateUtc="2024-04-23T01:15:00Z">
                <w:rPr>
                  <w:rFonts w:ascii="Cambria Math" w:hAnsi="Cambria Math"/>
                  <w:lang w:val="en-GB"/>
                </w:rPr>
                <m:t>X</m:t>
              </w:ins>
            </m:r>
          </m:e>
          <m:sub>
            <m:sSub>
              <m:sSubPr>
                <m:ctrlPr>
                  <w:ins w:id="514" w:author="Charlotte Devitre" w:date="2024-04-22T18:15:00Z" w16du:dateUtc="2024-04-23T01:15:00Z">
                    <w:rPr>
                      <w:rFonts w:ascii="Cambria Math" w:hAnsi="Cambria Math"/>
                      <w:bCs/>
                      <w:i/>
                      <w:iCs/>
                      <w:lang w:val="en-GB"/>
                    </w:rPr>
                  </w:ins>
                </m:ctrlPr>
              </m:sSubPr>
              <m:e>
                <m:r>
                  <w:ins w:id="515" w:author="Charlotte Devitre" w:date="2024-04-22T18:15:00Z" w16du:dateUtc="2024-04-23T01:15:00Z">
                    <w:rPr>
                      <w:rFonts w:ascii="Cambria Math" w:hAnsi="Cambria Math"/>
                      <w:lang w:val="en-GB"/>
                    </w:rPr>
                    <m:t>H</m:t>
                  </w:ins>
                </m:r>
              </m:e>
              <m:sub>
                <m:r>
                  <w:ins w:id="516" w:author="Charlotte Devitre" w:date="2024-04-22T18:15:00Z" w16du:dateUtc="2024-04-23T01:15:00Z">
                    <w:rPr>
                      <w:rFonts w:ascii="Cambria Math" w:hAnsi="Cambria Math"/>
                      <w:lang w:val="en-GB"/>
                    </w:rPr>
                    <m:t>2</m:t>
                  </w:ins>
                </m:r>
              </m:sub>
            </m:sSub>
            <m:r>
              <w:ins w:id="517" w:author="Charlotte Devitre" w:date="2024-04-22T18:15:00Z" w16du:dateUtc="2024-04-23T01:15:00Z">
                <w:rPr>
                  <w:rFonts w:ascii="Cambria Math" w:hAnsi="Cambria Math"/>
                  <w:lang w:val="en-GB"/>
                </w:rPr>
                <m:t>O</m:t>
              </w:ins>
            </m:r>
          </m:sub>
        </m:sSub>
      </m:oMath>
      <w:ins w:id="518" w:author="Charlotte Devitre" w:date="2024-04-22T18:15:00Z" w16du:dateUtc="2024-04-23T01:15:00Z">
        <w:r w:rsidRPr="007B522C">
          <w:rPr>
            <w:bCs/>
            <w:i/>
            <w:iCs/>
            <w:lang w:val="en-GB"/>
          </w:rPr>
          <w:t xml:space="preserve"> showing only MI suites which constrained Total CO</w:t>
        </w:r>
        <w:r w:rsidRPr="007B522C">
          <w:rPr>
            <w:bCs/>
            <w:i/>
            <w:iCs/>
            <w:vertAlign w:val="subscript"/>
            <w:lang w:val="en-GB"/>
          </w:rPr>
          <w:t xml:space="preserve">2 </w:t>
        </w:r>
        <w:r w:rsidRPr="007B522C">
          <w:rPr>
            <w:bCs/>
            <w:i/>
            <w:iCs/>
            <w:lang w:val="en-GB"/>
          </w:rPr>
          <w:t>by Raman spectroscopy. EAR – East African Rift, GSC   - Gal</w:t>
        </w:r>
        <w:r w:rsidRPr="007B522C">
          <w:rPr>
            <w:bCs/>
            <w:i/>
            <w:iCs/>
          </w:rPr>
          <w:t>á</w:t>
        </w:r>
        <w:r w:rsidRPr="007B522C">
          <w:rPr>
            <w:bCs/>
            <w:i/>
            <w:iCs/>
            <w:lang w:val="en-GB"/>
          </w:rPr>
          <w:t>pagos Spreading Center, NAR – North Atlantic Ridge, JdFR – Juan de Fuca Ridge, GR – Gakkel Ridge, MAR – Mid-Atlantic Ridge, EPR – East Pacific Rise, IBM – Izu Bonin Mariana.</w:t>
        </w:r>
      </w:ins>
    </w:p>
    <w:p w14:paraId="5B76A579" w14:textId="0654590E" w:rsidR="00B90F91" w:rsidRPr="007B522C" w:rsidRDefault="00EE7A65" w:rsidP="00B90F91">
      <w:pPr>
        <w:pStyle w:val="Text"/>
        <w:spacing w:line="480" w:lineRule="auto"/>
        <w:jc w:val="both"/>
        <w:rPr>
          <w:ins w:id="519" w:author="Charlotte Devitre" w:date="2024-04-22T18:15:00Z" w16du:dateUtc="2024-04-23T01:15:00Z"/>
          <w:bCs/>
          <w:lang w:val="en-GB"/>
        </w:rPr>
      </w:pPr>
      <w:ins w:id="520" w:author="Charlotte Devitre" w:date="2024-04-22T18:15:00Z" w16du:dateUtc="2024-04-23T01:15:00Z">
        <w:r>
          <w:rPr>
            <w:bCs/>
            <w:lang w:val="en-GB"/>
          </w:rPr>
          <w:t>Noteworthy,</w:t>
        </w:r>
        <w:r w:rsidR="00B90F91" w:rsidRPr="007B522C">
          <w:rPr>
            <w:bCs/>
            <w:lang w:val="en-GB"/>
          </w:rPr>
          <w:t xml:space="preserve"> </w:t>
        </w:r>
        <w:r w:rsidRPr="007B522C">
          <w:rPr>
            <w:bCs/>
            <w:lang w:val="en-GB"/>
          </w:rPr>
          <w:t>most</w:t>
        </w:r>
        <w:r w:rsidR="00B90F91" w:rsidRPr="007B522C">
          <w:rPr>
            <w:bCs/>
            <w:lang w:val="en-GB"/>
          </w:rPr>
          <w:t xml:space="preserve"> </w:t>
        </w:r>
        <w:r w:rsidR="00834561">
          <w:rPr>
            <w:bCs/>
            <w:lang w:val="en-GB"/>
          </w:rPr>
          <w:t>melt-inclusion</w:t>
        </w:r>
        <w:r w:rsidR="00B90F91" w:rsidRPr="007B522C">
          <w:rPr>
            <w:bCs/>
            <w:lang w:val="en-GB"/>
          </w:rPr>
          <w:t xml:space="preserve"> suites in this compilation did not measure CO</w:t>
        </w:r>
        <w:r w:rsidR="00B90F91" w:rsidRPr="007B522C">
          <w:rPr>
            <w:bCs/>
            <w:vertAlign w:val="subscript"/>
            <w:lang w:val="en-GB"/>
          </w:rPr>
          <w:t>2</w:t>
        </w:r>
        <w:r w:rsidR="00B90F91" w:rsidRPr="007B522C">
          <w:rPr>
            <w:bCs/>
            <w:lang w:val="en-GB"/>
          </w:rPr>
          <w:t xml:space="preserve"> in the vapour bubble, meaning that the total CO</w:t>
        </w:r>
        <w:r w:rsidR="00B90F91" w:rsidRPr="007B522C">
          <w:rPr>
            <w:bCs/>
            <w:vertAlign w:val="subscript"/>
            <w:lang w:val="en-GB"/>
          </w:rPr>
          <w:t>2</w:t>
        </w:r>
        <w:r w:rsidR="00B90F91" w:rsidRPr="007B522C">
          <w:rPr>
            <w:bCs/>
            <w:lang w:val="en-GB"/>
          </w:rPr>
          <w:t xml:space="preserve"> content has been underestimated, and </w:t>
        </w:r>
      </w:ins>
      <m:oMath>
        <m:sSub>
          <m:sSubPr>
            <m:ctrlPr>
              <w:ins w:id="521" w:author="Charlotte Devitre" w:date="2024-04-22T18:15:00Z" w16du:dateUtc="2024-04-23T01:15:00Z">
                <w:rPr>
                  <w:rFonts w:ascii="Cambria Math" w:hAnsi="Cambria Math"/>
                  <w:bCs/>
                  <w:iCs/>
                  <w:lang w:val="en-GB"/>
                </w:rPr>
              </w:ins>
            </m:ctrlPr>
          </m:sSubPr>
          <m:e>
            <m:r>
              <w:ins w:id="522" w:author="Charlotte Devitre" w:date="2024-04-22T18:15:00Z" w16du:dateUtc="2024-04-23T01:15:00Z">
                <m:rPr>
                  <m:sty m:val="p"/>
                </m:rPr>
                <w:rPr>
                  <w:rFonts w:ascii="Cambria Math" w:hAnsi="Cambria Math"/>
                  <w:lang w:val="en-GB"/>
                </w:rPr>
                <m:t>X</m:t>
              </w:ins>
            </m:r>
          </m:e>
          <m:sub>
            <m:sSub>
              <m:sSubPr>
                <m:ctrlPr>
                  <w:ins w:id="523" w:author="Charlotte Devitre" w:date="2024-04-22T18:15:00Z" w16du:dateUtc="2024-04-23T01:15:00Z">
                    <w:rPr>
                      <w:rFonts w:ascii="Cambria Math" w:hAnsi="Cambria Math"/>
                      <w:bCs/>
                      <w:iCs/>
                      <w:lang w:val="en-GB"/>
                    </w:rPr>
                  </w:ins>
                </m:ctrlPr>
              </m:sSubPr>
              <m:e>
                <m:r>
                  <w:ins w:id="524" w:author="Charlotte Devitre" w:date="2024-04-22T18:15:00Z" w16du:dateUtc="2024-04-23T01:15:00Z">
                    <m:rPr>
                      <m:sty m:val="p"/>
                    </m:rPr>
                    <w:rPr>
                      <w:rFonts w:ascii="Cambria Math" w:hAnsi="Cambria Math"/>
                      <w:lang w:val="en-GB"/>
                    </w:rPr>
                    <m:t>H</m:t>
                  </w:ins>
                </m:r>
              </m:e>
              <m:sub>
                <m:r>
                  <w:ins w:id="525" w:author="Charlotte Devitre" w:date="2024-04-22T18:15:00Z" w16du:dateUtc="2024-04-23T01:15:00Z">
                    <m:rPr>
                      <m:sty m:val="p"/>
                    </m:rPr>
                    <w:rPr>
                      <w:rFonts w:ascii="Cambria Math" w:hAnsi="Cambria Math"/>
                      <w:lang w:val="en-GB"/>
                    </w:rPr>
                    <m:t>2</m:t>
                  </w:ins>
                </m:r>
              </m:sub>
            </m:sSub>
            <m:r>
              <w:ins w:id="526" w:author="Charlotte Devitre" w:date="2024-04-22T18:15:00Z" w16du:dateUtc="2024-04-23T01:15:00Z">
                <m:rPr>
                  <m:sty m:val="p"/>
                </m:rPr>
                <w:rPr>
                  <w:rFonts w:ascii="Cambria Math" w:hAnsi="Cambria Math"/>
                  <w:lang w:val="en-GB"/>
                </w:rPr>
                <m:t>O</m:t>
              </w:ins>
            </m:r>
          </m:sub>
        </m:sSub>
      </m:oMath>
      <w:ins w:id="527" w:author="Charlotte Devitre" w:date="2024-04-22T18:15:00Z" w16du:dateUtc="2024-04-23T01:15:00Z">
        <w:r w:rsidR="00B90F91" w:rsidRPr="007B522C">
          <w:rPr>
            <w:bCs/>
            <w:lang w:val="en-GB"/>
          </w:rPr>
          <w:t xml:space="preserve"> overestimated. This can be demonstrated by comparing </w:t>
        </w:r>
      </w:ins>
      <m:oMath>
        <m:sSub>
          <m:sSubPr>
            <m:ctrlPr>
              <w:ins w:id="528" w:author="Charlotte Devitre" w:date="2024-04-22T18:15:00Z" w16du:dateUtc="2024-04-23T01:15:00Z">
                <w:rPr>
                  <w:rFonts w:ascii="Cambria Math" w:hAnsi="Cambria Math"/>
                  <w:bCs/>
                  <w:iCs/>
                  <w:lang w:val="en-GB"/>
                </w:rPr>
              </w:ins>
            </m:ctrlPr>
          </m:sSubPr>
          <m:e>
            <m:r>
              <w:ins w:id="529" w:author="Charlotte Devitre" w:date="2024-04-22T18:15:00Z" w16du:dateUtc="2024-04-23T01:15:00Z">
                <m:rPr>
                  <m:sty m:val="p"/>
                </m:rPr>
                <w:rPr>
                  <w:rFonts w:ascii="Cambria Math" w:hAnsi="Cambria Math"/>
                  <w:lang w:val="en-GB"/>
                </w:rPr>
                <m:t>X</m:t>
              </w:ins>
            </m:r>
          </m:e>
          <m:sub>
            <m:sSub>
              <m:sSubPr>
                <m:ctrlPr>
                  <w:ins w:id="530" w:author="Charlotte Devitre" w:date="2024-04-22T18:15:00Z" w16du:dateUtc="2024-04-23T01:15:00Z">
                    <w:rPr>
                      <w:rFonts w:ascii="Cambria Math" w:hAnsi="Cambria Math"/>
                      <w:bCs/>
                      <w:iCs/>
                      <w:lang w:val="en-GB"/>
                    </w:rPr>
                  </w:ins>
                </m:ctrlPr>
              </m:sSubPr>
              <m:e>
                <m:r>
                  <w:ins w:id="531" w:author="Charlotte Devitre" w:date="2024-04-22T18:15:00Z" w16du:dateUtc="2024-04-23T01:15:00Z">
                    <m:rPr>
                      <m:sty m:val="p"/>
                    </m:rPr>
                    <w:rPr>
                      <w:rFonts w:ascii="Cambria Math" w:hAnsi="Cambria Math"/>
                      <w:lang w:val="en-GB"/>
                    </w:rPr>
                    <m:t>H</m:t>
                  </w:ins>
                </m:r>
              </m:e>
              <m:sub>
                <m:r>
                  <w:ins w:id="532" w:author="Charlotte Devitre" w:date="2024-04-22T18:15:00Z" w16du:dateUtc="2024-04-23T01:15:00Z">
                    <m:rPr>
                      <m:sty m:val="p"/>
                    </m:rPr>
                    <w:rPr>
                      <w:rFonts w:ascii="Cambria Math" w:hAnsi="Cambria Math"/>
                      <w:lang w:val="en-GB"/>
                    </w:rPr>
                    <m:t>2</m:t>
                  </w:ins>
                </m:r>
              </m:sub>
            </m:sSub>
            <m:r>
              <w:ins w:id="533" w:author="Charlotte Devitre" w:date="2024-04-22T18:15:00Z" w16du:dateUtc="2024-04-23T01:15:00Z">
                <m:rPr>
                  <m:sty m:val="p"/>
                </m:rPr>
                <w:rPr>
                  <w:rFonts w:ascii="Cambria Math" w:hAnsi="Cambria Math"/>
                  <w:lang w:val="en-GB"/>
                </w:rPr>
                <m:t>O</m:t>
              </w:ins>
            </m:r>
          </m:sub>
        </m:sSub>
      </m:oMath>
      <w:ins w:id="534" w:author="Charlotte Devitre" w:date="2024-04-22T18:15:00Z" w16du:dateUtc="2024-04-23T01:15:00Z">
        <w:r w:rsidR="00B90F91" w:rsidRPr="007B522C">
          <w:rPr>
            <w:bCs/>
            <w:lang w:val="en-GB"/>
          </w:rPr>
          <w:t xml:space="preserve"> values at volcanoes where there some studies with Raman measurements and some without (Fig. S9c EAR</w:t>
        </w:r>
        <w:r>
          <w:rPr>
            <w:bCs/>
            <w:lang w:val="en-GB"/>
          </w:rPr>
          <w:t>;</w:t>
        </w:r>
        <w:r w:rsidR="00B90F91" w:rsidRPr="007B522C">
          <w:rPr>
            <w:bCs/>
            <w:lang w:val="en-GB"/>
          </w:rPr>
          <w:t xml:space="preserve"> Fig. S9h Kamchatka, and Cascades).  Thus, </w:t>
        </w:r>
        <w:r w:rsidR="00B90F91">
          <w:rPr>
            <w:bCs/>
            <w:lang w:val="en-GB"/>
          </w:rPr>
          <w:t>Fig. 3</w:t>
        </w:r>
        <w:r w:rsidR="00B90F91" w:rsidRPr="007B522C">
          <w:rPr>
            <w:bCs/>
            <w:lang w:val="en-GB"/>
          </w:rPr>
          <w:t xml:space="preserve">c shows a compilation only using </w:t>
        </w:r>
        <w:r w:rsidR="00834561">
          <w:rPr>
            <w:bCs/>
            <w:lang w:val="en-GB"/>
          </w:rPr>
          <w:t>melt-inclusion</w:t>
        </w:r>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Pr>
            <w:bCs/>
            <w:lang w:val="en-GB"/>
          </w:rPr>
          <w:t xml:space="preserve">measured </w:t>
        </w:r>
        <w:r w:rsidR="00B90F91" w:rsidRPr="007B522C">
          <w:rPr>
            <w:bCs/>
            <w:lang w:val="en-GB"/>
          </w:rPr>
          <w:t xml:space="preserve">by Raman spectroscopy. </w:t>
        </w:r>
      </w:ins>
    </w:p>
    <w:p w14:paraId="71B6E6F3" w14:textId="70112586" w:rsidR="00B90F91" w:rsidRPr="007B522C" w:rsidRDefault="00B90F91" w:rsidP="00B90F91">
      <w:pPr>
        <w:pStyle w:val="Text"/>
        <w:spacing w:line="480" w:lineRule="auto"/>
        <w:jc w:val="both"/>
        <w:rPr>
          <w:ins w:id="535" w:author="Charlotte Devitre" w:date="2024-04-22T18:15:00Z" w16du:dateUtc="2024-04-23T01:15:00Z"/>
          <w:bCs/>
          <w:lang w:val="en-GB"/>
        </w:rPr>
      </w:pPr>
      <w:ins w:id="536" w:author="Charlotte Devitre" w:date="2024-04-22T18:15:00Z" w16du:dateUtc="2024-04-23T01:15:00Z">
        <w:r w:rsidRPr="007B522C">
          <w:rPr>
            <w:bCs/>
            <w:lang w:val="en-GB"/>
          </w:rPr>
          <w:t xml:space="preserve">Both compilations demonstrate that subduction zones record much higher </w:t>
        </w:r>
      </w:ins>
      <m:oMath>
        <m:sSub>
          <m:sSubPr>
            <m:ctrlPr>
              <w:ins w:id="537" w:author="Charlotte Devitre" w:date="2024-04-22T18:15:00Z" w16du:dateUtc="2024-04-23T01:15:00Z">
                <w:rPr>
                  <w:rFonts w:ascii="Cambria Math" w:hAnsi="Cambria Math"/>
                  <w:bCs/>
                  <w:iCs/>
                  <w:lang w:val="en-GB"/>
                </w:rPr>
              </w:ins>
            </m:ctrlPr>
          </m:sSubPr>
          <m:e>
            <m:r>
              <w:ins w:id="538" w:author="Charlotte Devitre" w:date="2024-04-22T18:15:00Z" w16du:dateUtc="2024-04-23T01:15:00Z">
                <m:rPr>
                  <m:sty m:val="p"/>
                </m:rPr>
                <w:rPr>
                  <w:rFonts w:ascii="Cambria Math" w:hAnsi="Cambria Math"/>
                  <w:lang w:val="en-GB"/>
                </w:rPr>
                <m:t>X</m:t>
              </w:ins>
            </m:r>
          </m:e>
          <m:sub>
            <m:sSub>
              <m:sSubPr>
                <m:ctrlPr>
                  <w:ins w:id="539" w:author="Charlotte Devitre" w:date="2024-04-22T18:15:00Z" w16du:dateUtc="2024-04-23T01:15:00Z">
                    <w:rPr>
                      <w:rFonts w:ascii="Cambria Math" w:hAnsi="Cambria Math"/>
                      <w:bCs/>
                      <w:iCs/>
                      <w:lang w:val="en-GB"/>
                    </w:rPr>
                  </w:ins>
                </m:ctrlPr>
              </m:sSubPr>
              <m:e>
                <m:r>
                  <w:ins w:id="540" w:author="Charlotte Devitre" w:date="2024-04-22T18:15:00Z" w16du:dateUtc="2024-04-23T01:15:00Z">
                    <m:rPr>
                      <m:sty m:val="p"/>
                    </m:rPr>
                    <w:rPr>
                      <w:rFonts w:ascii="Cambria Math" w:hAnsi="Cambria Math"/>
                      <w:lang w:val="en-GB"/>
                    </w:rPr>
                    <m:t>H</m:t>
                  </w:ins>
                </m:r>
              </m:e>
              <m:sub>
                <m:r>
                  <w:ins w:id="541" w:author="Charlotte Devitre" w:date="2024-04-22T18:15:00Z" w16du:dateUtc="2024-04-23T01:15:00Z">
                    <m:rPr>
                      <m:sty m:val="p"/>
                    </m:rPr>
                    <w:rPr>
                      <w:rFonts w:ascii="Cambria Math" w:hAnsi="Cambria Math"/>
                      <w:lang w:val="en-GB"/>
                    </w:rPr>
                    <m:t>2</m:t>
                  </w:ins>
                </m:r>
              </m:sub>
            </m:sSub>
            <m:r>
              <w:ins w:id="542" w:author="Charlotte Devitre" w:date="2024-04-22T18:15:00Z" w16du:dateUtc="2024-04-23T01:15:00Z">
                <m:rPr>
                  <m:sty m:val="p"/>
                </m:rPr>
                <w:rPr>
                  <w:rFonts w:ascii="Cambria Math" w:hAnsi="Cambria Math"/>
                  <w:lang w:val="en-GB"/>
                </w:rPr>
                <m:t>O</m:t>
              </w:ins>
            </m:r>
          </m:sub>
        </m:sSub>
      </m:oMath>
      <w:ins w:id="543" w:author="Charlotte Devitre" w:date="2024-04-22T18:15:00Z" w16du:dateUtc="2024-04-23T01:15:00Z">
        <w:r w:rsidRPr="007B522C">
          <w:rPr>
            <w:bCs/>
            <w:lang w:val="en-GB"/>
          </w:rPr>
          <w:t xml:space="preserve"> globally than Mid-Ocean Ridge basalts, ocean island basalts, continental rifts and intraplate volcanoes. It is also interesting that within hotspot and intraplate settings, regions with tholeiitic compositions (e.g. Iceland, Hawai’i, Galápagos, Réunion, Deccan Traps) generally have lower </w:t>
        </w:r>
      </w:ins>
      <m:oMath>
        <m:sSub>
          <m:sSubPr>
            <m:ctrlPr>
              <w:ins w:id="544" w:author="Charlotte Devitre" w:date="2024-04-22T18:15:00Z" w16du:dateUtc="2024-04-23T01:15:00Z">
                <w:rPr>
                  <w:rFonts w:ascii="Cambria Math" w:hAnsi="Cambria Math"/>
                  <w:bCs/>
                  <w:iCs/>
                  <w:lang w:val="en-GB"/>
                </w:rPr>
              </w:ins>
            </m:ctrlPr>
          </m:sSubPr>
          <m:e>
            <m:r>
              <w:ins w:id="545" w:author="Charlotte Devitre" w:date="2024-04-22T18:15:00Z" w16du:dateUtc="2024-04-23T01:15:00Z">
                <m:rPr>
                  <m:sty m:val="p"/>
                </m:rPr>
                <w:rPr>
                  <w:rFonts w:ascii="Cambria Math" w:hAnsi="Cambria Math"/>
                  <w:lang w:val="en-GB"/>
                </w:rPr>
                <m:t>X</m:t>
              </w:ins>
            </m:r>
          </m:e>
          <m:sub>
            <m:sSub>
              <m:sSubPr>
                <m:ctrlPr>
                  <w:ins w:id="546" w:author="Charlotte Devitre" w:date="2024-04-22T18:15:00Z" w16du:dateUtc="2024-04-23T01:15:00Z">
                    <w:rPr>
                      <w:rFonts w:ascii="Cambria Math" w:hAnsi="Cambria Math"/>
                      <w:bCs/>
                      <w:iCs/>
                      <w:lang w:val="en-GB"/>
                    </w:rPr>
                  </w:ins>
                </m:ctrlPr>
              </m:sSubPr>
              <m:e>
                <m:r>
                  <w:ins w:id="547" w:author="Charlotte Devitre" w:date="2024-04-22T18:15:00Z" w16du:dateUtc="2024-04-23T01:15:00Z">
                    <m:rPr>
                      <m:sty m:val="p"/>
                    </m:rPr>
                    <w:rPr>
                      <w:rFonts w:ascii="Cambria Math" w:hAnsi="Cambria Math"/>
                      <w:lang w:val="en-GB"/>
                    </w:rPr>
                    <m:t>H</m:t>
                  </w:ins>
                </m:r>
              </m:e>
              <m:sub>
                <m:r>
                  <w:ins w:id="548" w:author="Charlotte Devitre" w:date="2024-04-22T18:15:00Z" w16du:dateUtc="2024-04-23T01:15:00Z">
                    <m:rPr>
                      <m:sty m:val="p"/>
                    </m:rPr>
                    <w:rPr>
                      <w:rFonts w:ascii="Cambria Math" w:hAnsi="Cambria Math"/>
                      <w:lang w:val="en-GB"/>
                    </w:rPr>
                    <m:t>2</m:t>
                  </w:ins>
                </m:r>
              </m:sub>
            </m:sSub>
            <m:r>
              <w:ins w:id="549" w:author="Charlotte Devitre" w:date="2024-04-22T18:15:00Z" w16du:dateUtc="2024-04-23T01:15:00Z">
                <m:rPr>
                  <m:sty m:val="p"/>
                </m:rPr>
                <w:rPr>
                  <w:rFonts w:ascii="Cambria Math" w:hAnsi="Cambria Math"/>
                  <w:lang w:val="en-GB"/>
                </w:rPr>
                <m:t>O</m:t>
              </w:ins>
            </m:r>
          </m:sub>
        </m:sSub>
      </m:oMath>
      <w:ins w:id="550" w:author="Charlotte Devitre" w:date="2024-04-22T18:15:00Z" w16du:dateUtc="2024-04-23T01:15:00Z">
        <w:r w:rsidRPr="007B522C">
          <w:rPr>
            <w:bCs/>
            <w:lang w:val="en-GB"/>
          </w:rPr>
          <w:t xml:space="preserve"> values than regions with more alkaline magmas (e.g., Canary Islands, Azores, Cabo Verde, Supporting Fig. S9). This likely represents the lower melt extents in alkaline settings, and the possibility of more volatile-rich sources (e.g.,</w:t>
        </w:r>
        <w:r w:rsidR="00EE7A65">
          <w:rPr>
            <w:bCs/>
            <w:lang w:val="en-GB"/>
          </w:rPr>
          <w:t xml:space="preserve"> </w:t>
        </w:r>
        <w:r w:rsidRPr="007B522C">
          <w:rPr>
            <w:bCs/>
            <w:lang w:val="en-GB"/>
          </w:rPr>
          <w:fldChar w:fldCharType="begin"/>
        </w:r>
        <w:r w:rsidRPr="007B522C">
          <w:rPr>
            <w:bCs/>
            <w:lang w:val="en-GB"/>
          </w:rPr>
          <w:instrText xml:space="preserve"> ADDIN ZOTERO_ITEM CSL_CITATION {"citationID":"k8KiwCCe","properties":{"formattedCitation":"(DeVitre {\\i{}et al.}, 2023)","plainCitation":"(DeVitre et al., 2023)","dontUpdate":true,"noteIndex":0},"citationItems":[{"id":1949,"uris":["http://zotero.org/users/9451925/items/TVIH23G6"],"itemData":{"id":1949,"type":"article-journal","abstract":"Constraining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Pr="007B522C">
          <w:rPr>
            <w:bCs/>
            <w:lang w:val="en-GB"/>
          </w:rPr>
          <w:fldChar w:fldCharType="separate"/>
        </w:r>
        <w:r w:rsidRPr="007B522C">
          <w:rPr>
            <w:bCs/>
          </w:rPr>
          <w:t xml:space="preserve">DeVitre </w:t>
        </w:r>
        <w:r w:rsidRPr="007B522C">
          <w:rPr>
            <w:bCs/>
            <w:i/>
            <w:iCs/>
          </w:rPr>
          <w:t>et al.</w:t>
        </w:r>
        <w:r w:rsidRPr="007B522C">
          <w:rPr>
            <w:bCs/>
          </w:rPr>
          <w:t xml:space="preserve"> 2023)</w:t>
        </w:r>
        <w:r w:rsidRPr="007B522C">
          <w:fldChar w:fldCharType="end"/>
        </w:r>
        <w:r w:rsidRPr="007B522C">
          <w:rPr>
            <w:bCs/>
            <w:lang w:val="en-GB"/>
          </w:rPr>
          <w:t xml:space="preserve">.  </w:t>
        </w:r>
      </w:ins>
    </w:p>
    <w:p w14:paraId="10C6E9DF" w14:textId="76753EE0" w:rsidR="00B90F91" w:rsidRPr="007B522C" w:rsidRDefault="00B90F91" w:rsidP="00B90F91">
      <w:pPr>
        <w:pStyle w:val="Text"/>
        <w:spacing w:line="480" w:lineRule="auto"/>
        <w:jc w:val="both"/>
        <w:rPr>
          <w:ins w:id="551" w:author="Charlotte Devitre" w:date="2024-04-22T18:15:00Z" w16du:dateUtc="2024-04-23T01:15:00Z"/>
          <w:bCs/>
          <w:lang w:val="en-GB"/>
        </w:rPr>
      </w:pPr>
      <w:ins w:id="552" w:author="Charlotte Devitre" w:date="2024-04-22T18:15:00Z" w16du:dateUtc="2024-04-23T01:15:00Z">
        <w:r w:rsidRPr="007B522C">
          <w:rPr>
            <w:bCs/>
            <w:lang w:val="en-GB"/>
          </w:rPr>
          <w:t xml:space="preserve">Thus, while </w:t>
        </w:r>
        <w:r w:rsidR="001E7259">
          <w:rPr>
            <w:bCs/>
            <w:lang w:val="en-GB"/>
          </w:rPr>
          <w:t>rapid-response</w:t>
        </w:r>
        <w:r w:rsidRPr="007B522C">
          <w:rPr>
            <w:bCs/>
            <w:lang w:val="en-GB"/>
          </w:rPr>
          <w:t xml:space="preserve"> </w:t>
        </w:r>
        <w:r w:rsidR="00834561">
          <w:rPr>
            <w:bCs/>
            <w:lang w:val="en-GB"/>
          </w:rPr>
          <w:t>fluid-inclusion</w:t>
        </w:r>
        <w:r w:rsidRPr="007B522C">
          <w:rPr>
            <w:bCs/>
            <w:lang w:val="en-GB"/>
          </w:rPr>
          <w:t xml:space="preserve"> barometry is highly applicable to active volcanic regions such as Hawai’i, Iceland, East African Rift, Galápagos, Réunion, Cabo </w:t>
        </w:r>
        <w:r w:rsidRPr="007B522C">
          <w:rPr>
            <w:bCs/>
            <w:lang w:val="en-GB"/>
          </w:rPr>
          <w:lastRenderedPageBreak/>
          <w:t>Verde, and the Canary Islands, it is not appropriate in subduction zones such as Alaska, Kamchatka, or Central America. Interestingly, although there are only two studies with Raman data in the Cascade</w:t>
        </w:r>
        <w:r w:rsidR="00EE7A65">
          <w:rPr>
            <w:bCs/>
            <w:lang w:val="en-GB"/>
          </w:rPr>
          <w:t>s</w:t>
        </w:r>
        <w:r w:rsidRPr="007B522C">
          <w:rPr>
            <w:bCs/>
            <w:lang w:val="en-GB"/>
          </w:rPr>
          <w:t xml:space="preserve"> arc </w:t>
        </w:r>
        <w:r w:rsidRPr="007B522C">
          <w:rPr>
            <w:bCs/>
            <w:lang w:val="en-GB"/>
          </w:rPr>
          <w:fldChar w:fldCharType="begin"/>
        </w:r>
        <w:r w:rsidR="00C3296A">
          <w:rPr>
            <w:bCs/>
            <w:lang w:val="en-GB"/>
          </w:rPr>
          <w:instrText xml:space="preserve"> ADDIN ZOTERO_ITEM CSL_CITATION {"citationID":"JfE1dbNN","properties":{"formattedCitation":"(Aster {\\i{}et al.}, 2016; Venugopal {\\i{}et al.}, 2020)","plainCitation":"(Aster et al., 2016; Venugopal et al., 2020)","noteIndex":0},"citationItems":[{"id":91,"uris":["http://zotero.org/users/9451925/items/RZ5RHKZH"],"itemData":{"id":91,"type":"article-journal","abstract":"Melt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J."}],"issued":{"date-parts":[["2016",9,1]]}}},{"id":296,"uris":["http://zotero.org/users/9451925/items/NKUQF4EE"],"itemData":{"id":296,"type":"article-journal","abstract":"The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2016; Venugopal </w:t>
        </w:r>
        <w:r w:rsidR="00C3296A" w:rsidRPr="00C3296A">
          <w:rPr>
            <w:i/>
            <w:iCs/>
          </w:rPr>
          <w:t>et al.</w:t>
        </w:r>
        <w:r w:rsidR="00C3296A" w:rsidRPr="00C3296A">
          <w:t>, 2020)</w:t>
        </w:r>
        <w:r w:rsidRPr="007B522C">
          <w:fldChar w:fldCharType="end"/>
        </w:r>
        <w:r w:rsidRPr="007B522C">
          <w:rPr>
            <w:bCs/>
            <w:lang w:val="en-GB"/>
          </w:rPr>
          <w:t>, the</w:t>
        </w:r>
        <w:r w:rsidR="00EE7A65">
          <w:rPr>
            <w:bCs/>
            <w:lang w:val="en-GB"/>
          </w:rPr>
          <w:t xml:space="preserve"> inclusions with</w:t>
        </w:r>
        <w:r w:rsidRPr="007B522C">
          <w:rPr>
            <w:bCs/>
            <w:lang w:val="en-GB"/>
          </w:rPr>
          <w:t xml:space="preserve"> highest pressure</w:t>
        </w:r>
        <w:r w:rsidR="00EE7A65">
          <w:rPr>
            <w:bCs/>
            <w:lang w:val="en-GB"/>
          </w:rPr>
          <w:t>s</w:t>
        </w:r>
        <w:r w:rsidRPr="007B522C">
          <w:rPr>
            <w:bCs/>
            <w:lang w:val="en-GB"/>
          </w:rPr>
          <w:t xml:space="preserve"> have </w:t>
        </w:r>
      </w:ins>
      <m:oMath>
        <m:sSub>
          <m:sSubPr>
            <m:ctrlPr>
              <w:ins w:id="553" w:author="Charlotte Devitre" w:date="2024-04-22T18:15:00Z" w16du:dateUtc="2024-04-23T01:15:00Z">
                <w:rPr>
                  <w:rFonts w:ascii="Cambria Math" w:hAnsi="Cambria Math"/>
                  <w:bCs/>
                  <w:iCs/>
                  <w:lang w:val="en-GB"/>
                </w:rPr>
              </w:ins>
            </m:ctrlPr>
          </m:sSubPr>
          <m:e>
            <m:r>
              <w:ins w:id="554" w:author="Charlotte Devitre" w:date="2024-04-22T18:15:00Z" w16du:dateUtc="2024-04-23T01:15:00Z">
                <m:rPr>
                  <m:sty m:val="p"/>
                </m:rPr>
                <w:rPr>
                  <w:rFonts w:ascii="Cambria Math" w:hAnsi="Cambria Math"/>
                  <w:lang w:val="en-GB"/>
                </w:rPr>
                <m:t>X</m:t>
              </w:ins>
            </m:r>
          </m:e>
          <m:sub>
            <m:sSub>
              <m:sSubPr>
                <m:ctrlPr>
                  <w:ins w:id="555" w:author="Charlotte Devitre" w:date="2024-04-22T18:15:00Z" w16du:dateUtc="2024-04-23T01:15:00Z">
                    <w:rPr>
                      <w:rFonts w:ascii="Cambria Math" w:hAnsi="Cambria Math"/>
                      <w:bCs/>
                      <w:iCs/>
                      <w:lang w:val="en-GB"/>
                    </w:rPr>
                  </w:ins>
                </m:ctrlPr>
              </m:sSubPr>
              <m:e>
                <m:r>
                  <w:ins w:id="556" w:author="Charlotte Devitre" w:date="2024-04-22T18:15:00Z" w16du:dateUtc="2024-04-23T01:15:00Z">
                    <m:rPr>
                      <m:sty m:val="p"/>
                    </m:rPr>
                    <w:rPr>
                      <w:rFonts w:ascii="Cambria Math" w:hAnsi="Cambria Math"/>
                      <w:lang w:val="en-GB"/>
                    </w:rPr>
                    <m:t>H</m:t>
                  </w:ins>
                </m:r>
              </m:e>
              <m:sub>
                <m:r>
                  <w:ins w:id="557" w:author="Charlotte Devitre" w:date="2024-04-22T18:15:00Z" w16du:dateUtc="2024-04-23T01:15:00Z">
                    <m:rPr>
                      <m:sty m:val="p"/>
                    </m:rPr>
                    <w:rPr>
                      <w:rFonts w:ascii="Cambria Math" w:hAnsi="Cambria Math"/>
                      <w:lang w:val="en-GB"/>
                    </w:rPr>
                    <m:t>2</m:t>
                  </w:ins>
                </m:r>
              </m:sub>
            </m:sSub>
            <m:r>
              <w:ins w:id="558" w:author="Charlotte Devitre" w:date="2024-04-22T18:15:00Z" w16du:dateUtc="2024-04-23T01:15:00Z">
                <m:rPr>
                  <m:sty m:val="p"/>
                </m:rPr>
                <w:rPr>
                  <w:rFonts w:ascii="Cambria Math" w:hAnsi="Cambria Math"/>
                  <w:lang w:val="en-GB"/>
                </w:rPr>
                <m:t>O</m:t>
              </w:ins>
            </m:r>
          </m:sub>
        </m:sSub>
      </m:oMath>
      <w:ins w:id="559" w:author="Charlotte Devitre" w:date="2024-04-22T18:15:00Z" w16du:dateUtc="2024-04-23T01:15:00Z">
        <w:r w:rsidRPr="007B522C">
          <w:rPr>
            <w:bCs/>
            <w:lang w:val="en-GB"/>
          </w:rPr>
          <w:t xml:space="preserve"> values &lt;0.2. This may indicate that in dryer subduction zones, </w:t>
        </w:r>
        <w:r w:rsidR="00834561">
          <w:rPr>
            <w:bCs/>
            <w:lang w:val="en-GB"/>
          </w:rPr>
          <w:t>fluid-inclusion</w:t>
        </w:r>
        <w:r w:rsidRPr="007B522C">
          <w:rPr>
            <w:bCs/>
            <w:lang w:val="en-GB"/>
          </w:rPr>
          <w:t>s may have some utility for the most mafic, CO</w:t>
        </w:r>
        <w:r w:rsidRPr="007B522C">
          <w:rPr>
            <w:bCs/>
            <w:vertAlign w:val="subscript"/>
            <w:lang w:val="en-GB"/>
          </w:rPr>
          <w:t>2</w:t>
        </w:r>
        <w:r w:rsidRPr="007B522C">
          <w:rPr>
            <w:bCs/>
            <w:lang w:val="en-GB"/>
          </w:rPr>
          <w:t xml:space="preserve">-rich magmas. </w:t>
        </w:r>
      </w:ins>
    </w:p>
    <w:p w14:paraId="32A2CBC5" w14:textId="71099837" w:rsidR="00B90F91" w:rsidRPr="007B522C" w:rsidRDefault="00B90F91" w:rsidP="0061717B">
      <w:pPr>
        <w:pStyle w:val="Text"/>
        <w:spacing w:line="480" w:lineRule="auto"/>
        <w:jc w:val="both"/>
        <w:rPr>
          <w:ins w:id="560" w:author="Charlotte Devitre" w:date="2024-04-22T18:15:00Z" w16du:dateUtc="2024-04-23T01:15:00Z"/>
          <w:bCs/>
          <w:lang w:val="en-GB"/>
        </w:rPr>
      </w:pPr>
      <w:ins w:id="561" w:author="Charlotte Devitre" w:date="2024-04-22T18:15:00Z" w16du:dateUtc="2024-04-23T01:15:00Z">
        <w:r w:rsidRPr="007B522C">
          <w:rPr>
            <w:bCs/>
            <w:lang w:val="en-GB"/>
          </w:rPr>
          <w:t>To increase the accuracy of rapid-response petrological monitoring during future eruptions, it should be a priority to</w:t>
        </w:r>
        <w:r w:rsidR="0061717B">
          <w:rPr>
            <w:bCs/>
            <w:lang w:val="en-GB"/>
          </w:rPr>
          <w:t xml:space="preserve"> perform</w:t>
        </w:r>
        <w:r w:rsidR="0061717B" w:rsidRPr="007B522C">
          <w:rPr>
            <w:bCs/>
            <w:lang w:val="en-GB"/>
          </w:rPr>
          <w:t xml:space="preserve"> </w:t>
        </w:r>
        <w:r w:rsidR="0061717B">
          <w:rPr>
            <w:bCs/>
            <w:lang w:val="en-GB"/>
          </w:rPr>
          <w:t>melt-inclusion</w:t>
        </w:r>
        <w:r w:rsidR="0061717B" w:rsidRPr="007B522C">
          <w:rPr>
            <w:bCs/>
            <w:lang w:val="en-GB"/>
          </w:rPr>
          <w:t xml:space="preserve"> studies accounting for vapour bubble CO</w:t>
        </w:r>
        <w:r w:rsidR="0061717B" w:rsidRPr="007B522C">
          <w:rPr>
            <w:bCs/>
            <w:vertAlign w:val="subscript"/>
            <w:lang w:val="en-GB"/>
          </w:rPr>
          <w:t>2</w:t>
        </w:r>
        <w:r w:rsidR="0061717B" w:rsidRPr="007B522C">
          <w:rPr>
            <w:bCs/>
            <w:lang w:val="en-GB"/>
          </w:rPr>
          <w:t xml:space="preserve"> in more volcanic systems worldwide, given the large offsets between studies accounting bubbles and those which do not in for </w:t>
        </w:r>
      </w:ins>
      <m:oMath>
        <m:sSub>
          <m:sSubPr>
            <m:ctrlPr>
              <w:ins w:id="562" w:author="Charlotte Devitre" w:date="2024-04-22T18:15:00Z" w16du:dateUtc="2024-04-23T01:15:00Z">
                <w:rPr>
                  <w:rFonts w:ascii="Cambria Math" w:hAnsi="Cambria Math"/>
                  <w:bCs/>
                  <w:iCs/>
                  <w:lang w:val="en-GB"/>
                </w:rPr>
              </w:ins>
            </m:ctrlPr>
          </m:sSubPr>
          <m:e>
            <m:r>
              <w:ins w:id="563" w:author="Charlotte Devitre" w:date="2024-04-22T18:15:00Z" w16du:dateUtc="2024-04-23T01:15:00Z">
                <m:rPr>
                  <m:sty m:val="p"/>
                </m:rPr>
                <w:rPr>
                  <w:rFonts w:ascii="Cambria Math" w:hAnsi="Cambria Math"/>
                  <w:lang w:val="en-GB"/>
                </w:rPr>
                <m:t>X</m:t>
              </w:ins>
            </m:r>
          </m:e>
          <m:sub>
            <m:sSub>
              <m:sSubPr>
                <m:ctrlPr>
                  <w:ins w:id="564" w:author="Charlotte Devitre" w:date="2024-04-22T18:15:00Z" w16du:dateUtc="2024-04-23T01:15:00Z">
                    <w:rPr>
                      <w:rFonts w:ascii="Cambria Math" w:hAnsi="Cambria Math"/>
                      <w:bCs/>
                      <w:iCs/>
                      <w:lang w:val="en-GB"/>
                    </w:rPr>
                  </w:ins>
                </m:ctrlPr>
              </m:sSubPr>
              <m:e>
                <m:r>
                  <w:ins w:id="565" w:author="Charlotte Devitre" w:date="2024-04-22T18:15:00Z" w16du:dateUtc="2024-04-23T01:15:00Z">
                    <m:rPr>
                      <m:sty m:val="p"/>
                    </m:rPr>
                    <w:rPr>
                      <w:rFonts w:ascii="Cambria Math" w:hAnsi="Cambria Math"/>
                      <w:lang w:val="en-GB"/>
                    </w:rPr>
                    <m:t>H</m:t>
                  </w:ins>
                </m:r>
              </m:e>
              <m:sub>
                <m:r>
                  <w:ins w:id="566" w:author="Charlotte Devitre" w:date="2024-04-22T18:15:00Z" w16du:dateUtc="2024-04-23T01:15:00Z">
                    <m:rPr>
                      <m:sty m:val="p"/>
                    </m:rPr>
                    <w:rPr>
                      <w:rFonts w:ascii="Cambria Math" w:hAnsi="Cambria Math"/>
                      <w:lang w:val="en-GB"/>
                    </w:rPr>
                    <m:t>2</m:t>
                  </w:ins>
                </m:r>
              </m:sub>
            </m:sSub>
            <m:r>
              <w:ins w:id="567" w:author="Charlotte Devitre" w:date="2024-04-22T18:15:00Z" w16du:dateUtc="2024-04-23T01:15:00Z">
                <m:rPr>
                  <m:sty m:val="p"/>
                </m:rPr>
                <w:rPr>
                  <w:rFonts w:ascii="Cambria Math" w:hAnsi="Cambria Math"/>
                  <w:lang w:val="en-GB"/>
                </w:rPr>
                <m:t>O</m:t>
              </w:ins>
            </m:r>
          </m:sub>
        </m:sSub>
      </m:oMath>
      <w:ins w:id="568" w:author="Charlotte Devitre" w:date="2024-04-22T18:15:00Z" w16du:dateUtc="2024-04-23T01:15:00Z">
        <w:r w:rsidR="0061717B" w:rsidRPr="007B522C">
          <w:rPr>
            <w:bCs/>
            <w:lang w:val="en-GB"/>
          </w:rPr>
          <w:t xml:space="preserve"> space (</w:t>
        </w:r>
        <w:r w:rsidR="0061717B">
          <w:rPr>
            <w:bCs/>
            <w:lang w:val="en-GB"/>
          </w:rPr>
          <w:t>Fig. 3</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w:ins>
      <m:oMath>
        <m:sSub>
          <m:sSubPr>
            <m:ctrlPr>
              <w:ins w:id="569" w:author="Charlotte Devitre" w:date="2024-04-22T18:15:00Z" w16du:dateUtc="2024-04-23T01:15:00Z">
                <w:rPr>
                  <w:rFonts w:ascii="Cambria Math" w:hAnsi="Cambria Math"/>
                  <w:bCs/>
                  <w:iCs/>
                  <w:lang w:val="en-GB"/>
                </w:rPr>
              </w:ins>
            </m:ctrlPr>
          </m:sSubPr>
          <m:e>
            <m:r>
              <w:ins w:id="570" w:author="Charlotte Devitre" w:date="2024-04-22T18:15:00Z" w16du:dateUtc="2024-04-23T01:15:00Z">
                <m:rPr>
                  <m:sty m:val="p"/>
                </m:rPr>
                <w:rPr>
                  <w:rFonts w:ascii="Cambria Math" w:hAnsi="Cambria Math"/>
                  <w:lang w:val="en-GB"/>
                </w:rPr>
                <m:t>X</m:t>
              </w:ins>
            </m:r>
          </m:e>
          <m:sub>
            <m:sSub>
              <m:sSubPr>
                <m:ctrlPr>
                  <w:ins w:id="571" w:author="Charlotte Devitre" w:date="2024-04-22T18:15:00Z" w16du:dateUtc="2024-04-23T01:15:00Z">
                    <w:rPr>
                      <w:rFonts w:ascii="Cambria Math" w:hAnsi="Cambria Math"/>
                      <w:bCs/>
                      <w:iCs/>
                      <w:lang w:val="en-GB"/>
                    </w:rPr>
                  </w:ins>
                </m:ctrlPr>
              </m:sSubPr>
              <m:e>
                <m:r>
                  <w:ins w:id="572" w:author="Charlotte Devitre" w:date="2024-04-22T18:15:00Z" w16du:dateUtc="2024-04-23T01:15:00Z">
                    <m:rPr>
                      <m:sty m:val="p"/>
                    </m:rPr>
                    <w:rPr>
                      <w:rFonts w:ascii="Cambria Math" w:hAnsi="Cambria Math"/>
                      <w:lang w:val="en-GB"/>
                    </w:rPr>
                    <m:t>H</m:t>
                  </w:ins>
                </m:r>
              </m:e>
              <m:sub>
                <m:r>
                  <w:ins w:id="573" w:author="Charlotte Devitre" w:date="2024-04-22T18:15:00Z" w16du:dateUtc="2024-04-23T01:15:00Z">
                    <m:rPr>
                      <m:sty m:val="p"/>
                    </m:rPr>
                    <w:rPr>
                      <w:rFonts w:ascii="Cambria Math" w:hAnsi="Cambria Math"/>
                      <w:lang w:val="en-GB"/>
                    </w:rPr>
                    <m:t>2</m:t>
                  </w:ins>
                </m:r>
              </m:sub>
            </m:sSub>
            <m:r>
              <w:ins w:id="574" w:author="Charlotte Devitre" w:date="2024-04-22T18:15:00Z" w16du:dateUtc="2024-04-23T01:15:00Z">
                <m:rPr>
                  <m:sty m:val="p"/>
                </m:rPr>
                <w:rPr>
                  <w:rFonts w:ascii="Cambria Math" w:hAnsi="Cambria Math"/>
                  <w:lang w:val="en-GB"/>
                </w:rPr>
                <m:t>O</m:t>
              </w:ins>
            </m:r>
          </m:sub>
        </m:sSub>
      </m:oMath>
      <w:ins w:id="575" w:author="Charlotte Devitre" w:date="2024-04-22T18:15:00Z" w16du:dateUtc="2024-04-23T01:15:00Z">
        <w:r w:rsidR="0061717B" w:rsidRPr="007B522C">
          <w:rPr>
            <w:bCs/>
            <w:lang w:val="en-GB"/>
          </w:rPr>
          <w:t>-pressure space for a given volcanic system or region during times of quiescence</w:t>
        </w:r>
        <w:r w:rsidRPr="007B522C">
          <w:rPr>
            <w:bCs/>
            <w:lang w:val="en-GB"/>
          </w:rPr>
          <w:t xml:space="preserve">. This will allow assessment of the suitability of the </w:t>
        </w:r>
        <w:r w:rsidR="00834561">
          <w:rPr>
            <w:bCs/>
            <w:lang w:val="en-GB"/>
          </w:rPr>
          <w:t>fluid-inclusion</w:t>
        </w:r>
        <w:r w:rsidRPr="007B522C">
          <w:rPr>
            <w:bCs/>
            <w:lang w:val="en-GB"/>
          </w:rPr>
          <w:t xml:space="preserve"> method and permit appropriate corrections for the complexities of mixed fluids without requiring </w:t>
        </w:r>
        <w:r w:rsidR="00834561">
          <w:rPr>
            <w:bCs/>
            <w:lang w:val="en-GB"/>
          </w:rPr>
          <w:t>melt-inclusion</w:t>
        </w:r>
        <w:r w:rsidRPr="007B522C">
          <w:rPr>
            <w:bCs/>
            <w:lang w:val="en-GB"/>
          </w:rPr>
          <w:t xml:space="preserve"> work during each eruptive episode. In systems with no prior constraints, our observations of correlations between alkalinity and </w:t>
        </w:r>
      </w:ins>
      <m:oMath>
        <m:sSub>
          <m:sSubPr>
            <m:ctrlPr>
              <w:ins w:id="576" w:author="Charlotte Devitre" w:date="2024-04-22T18:15:00Z" w16du:dateUtc="2024-04-23T01:15:00Z">
                <w:rPr>
                  <w:rFonts w:ascii="Cambria Math" w:hAnsi="Cambria Math"/>
                  <w:bCs/>
                  <w:iCs/>
                  <w:lang w:val="en-GB"/>
                </w:rPr>
              </w:ins>
            </m:ctrlPr>
          </m:sSubPr>
          <m:e>
            <m:r>
              <w:ins w:id="577" w:author="Charlotte Devitre" w:date="2024-04-22T18:15:00Z" w16du:dateUtc="2024-04-23T01:15:00Z">
                <m:rPr>
                  <m:sty m:val="p"/>
                </m:rPr>
                <w:rPr>
                  <w:rFonts w:ascii="Cambria Math" w:hAnsi="Cambria Math"/>
                  <w:lang w:val="en-GB"/>
                </w:rPr>
                <m:t>X</m:t>
              </w:ins>
            </m:r>
          </m:e>
          <m:sub>
            <m:sSub>
              <m:sSubPr>
                <m:ctrlPr>
                  <w:ins w:id="578" w:author="Charlotte Devitre" w:date="2024-04-22T18:15:00Z" w16du:dateUtc="2024-04-23T01:15:00Z">
                    <w:rPr>
                      <w:rFonts w:ascii="Cambria Math" w:hAnsi="Cambria Math"/>
                      <w:bCs/>
                      <w:iCs/>
                      <w:lang w:val="en-GB"/>
                    </w:rPr>
                  </w:ins>
                </m:ctrlPr>
              </m:sSubPr>
              <m:e>
                <m:r>
                  <w:ins w:id="579" w:author="Charlotte Devitre" w:date="2024-04-22T18:15:00Z" w16du:dateUtc="2024-04-23T01:15:00Z">
                    <m:rPr>
                      <m:sty m:val="p"/>
                    </m:rPr>
                    <w:rPr>
                      <w:rFonts w:ascii="Cambria Math" w:hAnsi="Cambria Math"/>
                      <w:lang w:val="en-GB"/>
                    </w:rPr>
                    <m:t>H</m:t>
                  </w:ins>
                </m:r>
              </m:e>
              <m:sub>
                <m:r>
                  <w:ins w:id="580" w:author="Charlotte Devitre" w:date="2024-04-22T18:15:00Z" w16du:dateUtc="2024-04-23T01:15:00Z">
                    <m:rPr>
                      <m:sty m:val="p"/>
                    </m:rPr>
                    <w:rPr>
                      <w:rFonts w:ascii="Cambria Math" w:hAnsi="Cambria Math"/>
                      <w:lang w:val="en-GB"/>
                    </w:rPr>
                    <m:t>2</m:t>
                  </w:ins>
                </m:r>
              </m:sub>
            </m:sSub>
            <m:r>
              <w:ins w:id="581" w:author="Charlotte Devitre" w:date="2024-04-22T18:15:00Z" w16du:dateUtc="2024-04-23T01:15:00Z">
                <m:rPr>
                  <m:sty m:val="p"/>
                </m:rPr>
                <w:rPr>
                  <w:rFonts w:ascii="Cambria Math" w:hAnsi="Cambria Math"/>
                  <w:lang w:val="en-GB"/>
                </w:rPr>
                <m:t>O</m:t>
              </w:ins>
            </m:r>
          </m:sub>
        </m:sSub>
      </m:oMath>
      <w:ins w:id="582" w:author="Charlotte Devitre" w:date="2024-04-22T18:15:00Z" w16du:dateUtc="2024-04-23T01:15:00Z">
        <w:r w:rsidRPr="007B522C">
          <w:rPr>
            <w:bCs/>
            <w:lang w:val="en-GB"/>
          </w:rPr>
          <w:t xml:space="preserve"> can provide a first order assessment of appropriate </w:t>
        </w:r>
      </w:ins>
      <m:oMath>
        <m:sSub>
          <m:sSubPr>
            <m:ctrlPr>
              <w:ins w:id="583" w:author="Charlotte Devitre" w:date="2024-04-22T18:15:00Z" w16du:dateUtc="2024-04-23T01:15:00Z">
                <w:rPr>
                  <w:rFonts w:ascii="Cambria Math" w:hAnsi="Cambria Math"/>
                  <w:bCs/>
                  <w:iCs/>
                  <w:lang w:val="en-GB"/>
                </w:rPr>
              </w:ins>
            </m:ctrlPr>
          </m:sSubPr>
          <m:e>
            <m:r>
              <w:ins w:id="584" w:author="Charlotte Devitre" w:date="2024-04-22T18:15:00Z" w16du:dateUtc="2024-04-23T01:15:00Z">
                <m:rPr>
                  <m:sty m:val="p"/>
                </m:rPr>
                <w:rPr>
                  <w:rFonts w:ascii="Cambria Math" w:hAnsi="Cambria Math"/>
                  <w:lang w:val="en-GB"/>
                </w:rPr>
                <m:t>X</m:t>
              </w:ins>
            </m:r>
          </m:e>
          <m:sub>
            <m:sSub>
              <m:sSubPr>
                <m:ctrlPr>
                  <w:ins w:id="585" w:author="Charlotte Devitre" w:date="2024-04-22T18:15:00Z" w16du:dateUtc="2024-04-23T01:15:00Z">
                    <w:rPr>
                      <w:rFonts w:ascii="Cambria Math" w:hAnsi="Cambria Math"/>
                      <w:bCs/>
                      <w:iCs/>
                      <w:lang w:val="en-GB"/>
                    </w:rPr>
                  </w:ins>
                </m:ctrlPr>
              </m:sSubPr>
              <m:e>
                <m:r>
                  <w:ins w:id="586" w:author="Charlotte Devitre" w:date="2024-04-22T18:15:00Z" w16du:dateUtc="2024-04-23T01:15:00Z">
                    <m:rPr>
                      <m:sty m:val="p"/>
                    </m:rPr>
                    <w:rPr>
                      <w:rFonts w:ascii="Cambria Math" w:hAnsi="Cambria Math"/>
                      <w:lang w:val="en-GB"/>
                    </w:rPr>
                    <m:t>H</m:t>
                  </w:ins>
                </m:r>
              </m:e>
              <m:sub>
                <m:r>
                  <w:ins w:id="587" w:author="Charlotte Devitre" w:date="2024-04-22T18:15:00Z" w16du:dateUtc="2024-04-23T01:15:00Z">
                    <m:rPr>
                      <m:sty m:val="p"/>
                    </m:rPr>
                    <w:rPr>
                      <w:rFonts w:ascii="Cambria Math" w:hAnsi="Cambria Math"/>
                      <w:lang w:val="en-GB"/>
                    </w:rPr>
                    <m:t>2</m:t>
                  </w:ins>
                </m:r>
              </m:sub>
            </m:sSub>
            <m:r>
              <w:ins w:id="588" w:author="Charlotte Devitre" w:date="2024-04-22T18:15:00Z" w16du:dateUtc="2024-04-23T01:15:00Z">
                <m:rPr>
                  <m:sty m:val="p"/>
                </m:rPr>
                <w:rPr>
                  <w:rFonts w:ascii="Cambria Math" w:hAnsi="Cambria Math"/>
                  <w:lang w:val="en-GB"/>
                </w:rPr>
                <m:t>O</m:t>
              </w:ins>
            </m:r>
          </m:sub>
        </m:sSub>
      </m:oMath>
      <w:ins w:id="589" w:author="Charlotte Devitre" w:date="2024-04-22T18:15:00Z" w16du:dateUtc="2024-04-23T01:15:00Z">
        <w:r w:rsidRPr="007B522C" w:rsidDel="00F72BFE">
          <w:rPr>
            <w:bCs/>
            <w:lang w:val="en-GB"/>
          </w:rPr>
          <w:t xml:space="preserve"> </w:t>
        </w:r>
        <w:r w:rsidRPr="007B522C">
          <w:rPr>
            <w:bCs/>
            <w:lang w:val="en-GB"/>
          </w:rPr>
          <w:t xml:space="preserve">values to use. We note that once arc magmas are excluded from the compilation, even if </w:t>
        </w:r>
      </w:ins>
      <m:oMath>
        <m:sSub>
          <m:sSubPr>
            <m:ctrlPr>
              <w:ins w:id="590" w:author="Charlotte Devitre" w:date="2024-04-22T18:15:00Z" w16du:dateUtc="2024-04-23T01:15:00Z">
                <w:rPr>
                  <w:rFonts w:ascii="Cambria Math" w:hAnsi="Cambria Math"/>
                  <w:bCs/>
                  <w:iCs/>
                  <w:lang w:val="en-GB"/>
                </w:rPr>
              </w:ins>
            </m:ctrlPr>
          </m:sSubPr>
          <m:e>
            <m:r>
              <w:ins w:id="591" w:author="Charlotte Devitre" w:date="2024-04-22T18:15:00Z" w16du:dateUtc="2024-04-23T01:15:00Z">
                <m:rPr>
                  <m:sty m:val="p"/>
                </m:rPr>
                <w:rPr>
                  <w:rFonts w:ascii="Cambria Math" w:hAnsi="Cambria Math"/>
                  <w:lang w:val="en-GB"/>
                </w:rPr>
                <m:t>X</m:t>
              </w:ins>
            </m:r>
          </m:e>
          <m:sub>
            <m:sSub>
              <m:sSubPr>
                <m:ctrlPr>
                  <w:ins w:id="592" w:author="Charlotte Devitre" w:date="2024-04-22T18:15:00Z" w16du:dateUtc="2024-04-23T01:15:00Z">
                    <w:rPr>
                      <w:rFonts w:ascii="Cambria Math" w:hAnsi="Cambria Math"/>
                      <w:bCs/>
                      <w:iCs/>
                      <w:lang w:val="en-GB"/>
                    </w:rPr>
                  </w:ins>
                </m:ctrlPr>
              </m:sSubPr>
              <m:e>
                <m:r>
                  <w:ins w:id="593" w:author="Charlotte Devitre" w:date="2024-04-22T18:15:00Z" w16du:dateUtc="2024-04-23T01:15:00Z">
                    <m:rPr>
                      <m:sty m:val="p"/>
                    </m:rPr>
                    <w:rPr>
                      <w:rFonts w:ascii="Cambria Math" w:hAnsi="Cambria Math"/>
                      <w:lang w:val="en-GB"/>
                    </w:rPr>
                    <m:t>H</m:t>
                  </w:ins>
                </m:r>
              </m:e>
              <m:sub>
                <m:r>
                  <w:ins w:id="594" w:author="Charlotte Devitre" w:date="2024-04-22T18:15:00Z" w16du:dateUtc="2024-04-23T01:15:00Z">
                    <m:rPr>
                      <m:sty m:val="p"/>
                    </m:rPr>
                    <w:rPr>
                      <w:rFonts w:ascii="Cambria Math" w:hAnsi="Cambria Math"/>
                      <w:lang w:val="en-GB"/>
                    </w:rPr>
                    <m:t>2</m:t>
                  </w:ins>
                </m:r>
              </m:sub>
            </m:sSub>
            <m:r>
              <w:ins w:id="595" w:author="Charlotte Devitre" w:date="2024-04-22T18:15:00Z" w16du:dateUtc="2024-04-23T01:15:00Z">
                <m:rPr>
                  <m:sty m:val="p"/>
                </m:rPr>
                <w:rPr>
                  <w:rFonts w:ascii="Cambria Math" w:hAnsi="Cambria Math"/>
                  <w:lang w:val="en-GB"/>
                </w:rPr>
                <m:t>O</m:t>
              </w:ins>
            </m:r>
          </m:sub>
        </m:sSub>
      </m:oMath>
      <w:ins w:id="596" w:author="Charlotte Devitre" w:date="2024-04-22T18:15:00Z" w16du:dateUtc="2024-04-23T01:15:00Z">
        <w:r w:rsidRPr="007B522C" w:rsidDel="00F72BFE">
          <w:rPr>
            <w:bCs/>
            <w:lang w:val="en-GB"/>
          </w:rPr>
          <w:t xml:space="preserve"> </w:t>
        </w:r>
        <w:r w:rsidRPr="007B522C">
          <w:rPr>
            <w:bCs/>
            <w:lang w:val="en-GB"/>
          </w:rPr>
          <w:t xml:space="preserve">is entirely unconstrained, </w:t>
        </w:r>
        <w:r w:rsidR="00834561">
          <w:rPr>
            <w:bCs/>
            <w:lang w:val="en-GB"/>
          </w:rPr>
          <w:t>fluid-inclusion</w:t>
        </w:r>
        <w:r w:rsidRPr="007B522C">
          <w:rPr>
            <w:bCs/>
            <w:lang w:val="en-GB"/>
          </w:rPr>
          <w:t xml:space="preserve"> barometry is still more accurate than other methods such as mineral-melt thermobarometry. </w:t>
        </w:r>
      </w:ins>
    </w:p>
    <w:p w14:paraId="2A701677" w14:textId="77777777" w:rsidR="00B90F91" w:rsidRPr="007B522C" w:rsidRDefault="00B90F91" w:rsidP="00B90F91">
      <w:pPr>
        <w:pStyle w:val="Heading-Main"/>
        <w:spacing w:line="480" w:lineRule="auto"/>
        <w:jc w:val="both"/>
        <w:rPr>
          <w:ins w:id="597" w:author="Charlotte Devitre" w:date="2024-04-22T18:15:00Z" w16du:dateUtc="2024-04-23T01:15:00Z"/>
        </w:rPr>
      </w:pPr>
      <w:ins w:id="598" w:author="Charlotte Devitre" w:date="2024-04-22T18:15:00Z" w16du:dateUtc="2024-04-23T01:15:00Z">
        <w:r>
          <w:rPr>
            <w:b w:val="0"/>
          </w:rPr>
          <w:t xml:space="preserve">4. </w:t>
        </w:r>
        <w:r w:rsidRPr="007B522C">
          <w:t>Conclusion</w:t>
        </w:r>
      </w:ins>
    </w:p>
    <w:p w14:paraId="291A9B2A" w14:textId="34B5798D" w:rsidR="00B90F91" w:rsidRPr="007B522C" w:rsidRDefault="00B90F91" w:rsidP="00B90F91">
      <w:pPr>
        <w:pStyle w:val="Text"/>
        <w:spacing w:line="480" w:lineRule="auto"/>
        <w:jc w:val="both"/>
        <w:rPr>
          <w:ins w:id="599" w:author="Charlotte Devitre" w:date="2024-04-22T18:15:00Z" w16du:dateUtc="2024-04-23T01:15:00Z"/>
          <w:bCs/>
        </w:rPr>
      </w:pPr>
      <w:ins w:id="600" w:author="Charlotte Devitre" w:date="2024-04-22T18:15:00Z" w16du:dateUtc="2024-04-23T01:15:00Z">
        <w:r w:rsidRPr="007B522C">
          <w:rPr>
            <w:bCs/>
            <w:lang w:val="en-GB"/>
          </w:rPr>
          <w:t xml:space="preserve">This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w:t>
        </w:r>
        <w:r w:rsidRPr="007B522C">
          <w:rPr>
            <w:bCs/>
            <w:lang w:val="en-GB"/>
          </w:rPr>
          <w:lastRenderedPageBreak/>
          <w:t xml:space="preserve">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get olivine Fo contents has been around for 15 years (S1 Appendix). Importantly, this simulation shows that </w:t>
        </w:r>
        <w:r w:rsidR="001E7259">
          <w:rPr>
            <w:bCs/>
            <w:lang w:val="en-GB"/>
          </w:rPr>
          <w:t>rapid-response</w:t>
        </w:r>
        <w:r w:rsidRPr="007B522C">
          <w:rPr>
            <w:bCs/>
            <w:lang w:val="en-GB"/>
          </w:rPr>
          <w:t xml:space="preserve"> work in collaboration with universities was not taxing on observatory staff, particularly considering the usefulness of information provided. This means this methodology can be employed during future eruptions to help observatories deduce the geometry of the plumbing system supplying magma, adding a crucial information for interpreting activity </w:t>
        </w:r>
        <w:r w:rsidRPr="007B522C">
          <w:rPr>
            <w:bCs/>
            <w:lang w:val="en-GB"/>
          </w:rPr>
          <w:fldChar w:fldCharType="begin"/>
        </w:r>
        <w:r w:rsidR="00C3296A">
          <w:rPr>
            <w:bCs/>
            <w:lang w:val="en-GB"/>
          </w:rPr>
          <w:instrText xml:space="preserve"> ADDIN ZOTERO_ITEM CSL_CITATION {"citationID":"AyML8rG3","properties":{"formattedCitation":"(Re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lang w:val="en-GB"/>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lang w:val="en-GB"/>
          </w:rPr>
          <w:t xml:space="preserve">, without retracting from other essential duties during eruption responses. </w:t>
        </w:r>
        <w:r w:rsidRPr="007B522C">
          <w:rPr>
            <w:bCs/>
          </w:rPr>
          <w:t xml:space="preserve">For example, during the 2018 </w:t>
        </w:r>
        <w:r w:rsidR="0061717B">
          <w:rPr>
            <w:bCs/>
          </w:rPr>
          <w:t xml:space="preserve">LERZ </w:t>
        </w:r>
        <w:r w:rsidRPr="007B522C">
          <w:rPr>
            <w:bCs/>
          </w:rPr>
          <w:t xml:space="preserve">Kilauea eruption, HVO’s near real time chemical monitoring with bulk rock ED-XRF identified the appearance and disappearance of many magma batches </w:t>
        </w:r>
        <w:r w:rsidRPr="007B522C">
          <w:rPr>
            <w:bCs/>
          </w:rPr>
          <w:fldChar w:fldCharType="begin"/>
        </w:r>
        <w:r w:rsidR="00C3296A">
          <w:rPr>
            <w:bCs/>
          </w:rPr>
          <w: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xml:space="preserve">, </w:t>
        </w:r>
        <w:r w:rsidR="00834561">
          <w:rPr>
            <w:bCs/>
          </w:rPr>
          <w:t>fluid-inclusion</w:t>
        </w:r>
        <w:r w:rsidRPr="007B522C">
          <w:rPr>
            <w:bCs/>
          </w:rPr>
          <w:t xml:space="preserve"> barometry could have linked these distinct chemical signatures to different storage regions, addressing the questions of scientists and residents alike. Similarly, the return of eruptive activity at Kīlauea in 2020 was accompanied by many questions about how the magmatic plumbing system had changed following the summit collapse in 2018 </w:t>
        </w:r>
        <w:r w:rsidRPr="007B522C">
          <w:rPr>
            <w:bCs/>
          </w:rPr>
          <w:fldChar w:fldCharType="begin"/>
        </w:r>
        <w:r w:rsidR="00C3296A">
          <w:rPr>
            <w:bCs/>
          </w:rPr>
          <w:instrText xml:space="preserve"> ADDIN ZOTERO_ITEM CSL_CITATION {"citationID":"b8v2QBGs","properties":{"formattedCitation":"(Lynn {\\i{}et al.}, 2024)","plainCitation":"(Lynn et al., 2024)","noteIndex":0},"citationItems":[{"id":2264,"uris":["http://zotero.org/users/9451925/items/S5X8A2K4"],"itemData":{"id":2264,"type":"article-journal","abstract":"The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rPr>
            <w:bCs/>
          </w:rPr>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rPr>
            <w:bCs/>
          </w:rPr>
          <w:t xml:space="preserve">. </w:t>
        </w:r>
        <w:r w:rsidR="0061717B">
          <w:rPr>
            <w:bCs/>
          </w:rPr>
          <w:t>F</w:t>
        </w:r>
        <w:r w:rsidR="004E38D9">
          <w:rPr>
            <w:bCs/>
          </w:rPr>
          <w:t>luid-inclusion</w:t>
        </w:r>
        <w:r w:rsidRPr="007B522C">
          <w:rPr>
            <w:bCs/>
          </w:rPr>
          <w:t xml:space="preserve"> barometry would have been a critical addition to understanding the eruption and the system.  </w:t>
        </w:r>
      </w:ins>
    </w:p>
    <w:p w14:paraId="7CBF5C1E" w14:textId="69C46B7F" w:rsidR="00B90F91" w:rsidRPr="007B522C" w:rsidRDefault="00B90F91" w:rsidP="00B90F91">
      <w:pPr>
        <w:pStyle w:val="Text"/>
        <w:spacing w:line="480" w:lineRule="auto"/>
        <w:jc w:val="both"/>
        <w:rPr>
          <w:ins w:id="601" w:author="Charlotte Devitre" w:date="2024-04-22T18:15:00Z" w16du:dateUtc="2024-04-23T01:15:00Z"/>
          <w:bCs/>
          <w:lang w:val="en-GB"/>
        </w:rPr>
      </w:pPr>
      <w:ins w:id="602" w:author="Charlotte Devitre" w:date="2024-04-22T18:15:00Z" w16du:dateUtc="2024-04-23T01:15:00Z">
        <w:r w:rsidRPr="007B522C">
          <w:rPr>
            <w:bCs/>
            <w:lang w:val="en-GB"/>
          </w:rPr>
          <w:t xml:space="preserve">Our global compilation of </w:t>
        </w:r>
      </w:ins>
      <m:oMath>
        <m:sSub>
          <m:sSubPr>
            <m:ctrlPr>
              <w:ins w:id="603" w:author="Charlotte Devitre" w:date="2024-04-22T18:15:00Z" w16du:dateUtc="2024-04-23T01:15:00Z">
                <w:rPr>
                  <w:rFonts w:ascii="Cambria Math" w:hAnsi="Cambria Math"/>
                  <w:bCs/>
                  <w:iCs/>
                  <w:lang w:val="en-GB"/>
                </w:rPr>
              </w:ins>
            </m:ctrlPr>
          </m:sSubPr>
          <m:e>
            <m:r>
              <w:ins w:id="604" w:author="Charlotte Devitre" w:date="2024-04-22T18:15:00Z" w16du:dateUtc="2024-04-23T01:15:00Z">
                <m:rPr>
                  <m:sty m:val="p"/>
                </m:rPr>
                <w:rPr>
                  <w:rFonts w:ascii="Cambria Math" w:hAnsi="Cambria Math"/>
                  <w:lang w:val="en-GB"/>
                </w:rPr>
                <m:t>X</m:t>
              </w:ins>
            </m:r>
          </m:e>
          <m:sub>
            <m:sSub>
              <m:sSubPr>
                <m:ctrlPr>
                  <w:ins w:id="605" w:author="Charlotte Devitre" w:date="2024-04-22T18:15:00Z" w16du:dateUtc="2024-04-23T01:15:00Z">
                    <w:rPr>
                      <w:rFonts w:ascii="Cambria Math" w:hAnsi="Cambria Math"/>
                      <w:bCs/>
                      <w:iCs/>
                      <w:lang w:val="en-GB"/>
                    </w:rPr>
                  </w:ins>
                </m:ctrlPr>
              </m:sSubPr>
              <m:e>
                <m:r>
                  <w:ins w:id="606" w:author="Charlotte Devitre" w:date="2024-04-22T18:15:00Z" w16du:dateUtc="2024-04-23T01:15:00Z">
                    <m:rPr>
                      <m:sty m:val="p"/>
                    </m:rPr>
                    <w:rPr>
                      <w:rFonts w:ascii="Cambria Math" w:hAnsi="Cambria Math"/>
                      <w:lang w:val="en-GB"/>
                    </w:rPr>
                    <m:t>H</m:t>
                  </w:ins>
                </m:r>
              </m:e>
              <m:sub>
                <m:r>
                  <w:ins w:id="607" w:author="Charlotte Devitre" w:date="2024-04-22T18:15:00Z" w16du:dateUtc="2024-04-23T01:15:00Z">
                    <m:rPr>
                      <m:sty m:val="p"/>
                    </m:rPr>
                    <w:rPr>
                      <w:rFonts w:ascii="Cambria Math" w:hAnsi="Cambria Math"/>
                      <w:lang w:val="en-GB"/>
                    </w:rPr>
                    <m:t>2</m:t>
                  </w:ins>
                </m:r>
              </m:sub>
            </m:sSub>
            <m:r>
              <w:ins w:id="608" w:author="Charlotte Devitre" w:date="2024-04-22T18:15:00Z" w16du:dateUtc="2024-04-23T01:15:00Z">
                <m:rPr>
                  <m:sty m:val="p"/>
                </m:rPr>
                <w:rPr>
                  <w:rFonts w:ascii="Cambria Math" w:hAnsi="Cambria Math"/>
                  <w:lang w:val="en-GB"/>
                </w:rPr>
                <m:t>O</m:t>
              </w:ins>
            </m:r>
          </m:sub>
        </m:sSub>
      </m:oMath>
      <w:ins w:id="609" w:author="Charlotte Devitre" w:date="2024-04-22T18:15:00Z" w16du:dateUtc="2024-04-23T01:15:00Z">
        <w:r w:rsidRPr="007B522C">
          <w:rPr>
            <w:bCs/>
            <w:vertAlign w:val="subscript"/>
            <w:lang w:val="en-GB"/>
          </w:rPr>
          <w:t xml:space="preserve"> </w:t>
        </w:r>
        <w:r w:rsidRPr="007B522C">
          <w:rPr>
            <w:bCs/>
            <w:lang w:val="en-GB"/>
          </w:rPr>
          <w:t xml:space="preserve">values shows that Raman-based </w:t>
        </w:r>
        <w:r w:rsidR="004E38D9">
          <w:rPr>
            <w:bCs/>
            <w:lang w:val="en-GB"/>
          </w:rPr>
          <w:t>fluid-inclusion</w:t>
        </w:r>
        <w:r w:rsidRPr="007B522C">
          <w:rPr>
            <w:bCs/>
            <w:lang w:val="en-GB"/>
          </w:rPr>
          <w:t xml:space="preserve"> barometry has utility as a rapid-response petrological monitoring method at many of the world’s most active and hazardous basaltic volcanoes (e.g., Galápagos, Réunion, Azores, Canary Islands, Iceland, Cabo Verde). As our understanding of exsolved fluid </w:t>
        </w:r>
        <w:r w:rsidRPr="007B522C">
          <w:rPr>
            <w:bCs/>
            <w:lang w:val="en-GB"/>
          </w:rPr>
          <w:lastRenderedPageBreak/>
          <w:t>compositions improves as more studies account for CO</w:t>
        </w:r>
        <w:r w:rsidRPr="007B522C">
          <w:rPr>
            <w:bCs/>
            <w:vertAlign w:val="subscript"/>
            <w:lang w:val="en-GB"/>
          </w:rPr>
          <w:t>2</w:t>
        </w:r>
        <w:r w:rsidRPr="007B522C">
          <w:rPr>
            <w:bCs/>
            <w:lang w:val="en-GB"/>
          </w:rPr>
          <w:t xml:space="preserve"> held within vapour bubbles, it is likely that the applicability of this method may expand to even more volcanic systems (e.g. to drier arc magmas </w:t>
        </w:r>
        <w:r w:rsidR="0061717B">
          <w:rPr>
            <w:bCs/>
            <w:lang w:val="en-GB"/>
          </w:rPr>
          <w:t xml:space="preserve">such as in </w:t>
        </w:r>
        <w:r w:rsidRPr="007B522C">
          <w:rPr>
            <w:bCs/>
            <w:lang w:val="en-GB"/>
          </w:rPr>
          <w:t xml:space="preserve">the Cascades).  </w:t>
        </w:r>
      </w:ins>
    </w:p>
    <w:p w14:paraId="40F89480" w14:textId="034A9D0B" w:rsidR="00120C08" w:rsidRPr="00B90F91" w:rsidRDefault="00B90F91" w:rsidP="00B90F91">
      <w:pPr>
        <w:pStyle w:val="Text"/>
        <w:spacing w:line="480" w:lineRule="auto"/>
        <w:jc w:val="both"/>
        <w:rPr>
          <w:ins w:id="610" w:author="Charlotte Devitre" w:date="2024-04-22T18:15:00Z" w16du:dateUtc="2024-04-23T01:15:00Z"/>
          <w:bCs/>
          <w:lang w:val="fr-CH"/>
        </w:rPr>
      </w:pPr>
      <w:ins w:id="611" w:author="Charlotte Devitre" w:date="2024-04-22T18:15:00Z" w16du:dateUtc="2024-04-23T01:15:00Z">
        <w:r w:rsidRPr="007B522C">
          <w:rPr>
            <w:bCs/>
            <w:lang w:val="en-GB"/>
          </w:rPr>
          <w:t xml:space="preserve">Overall, </w:t>
        </w:r>
        <w:r w:rsidR="00834561">
          <w:rPr>
            <w:bCs/>
            <w:lang w:val="en-GB"/>
          </w:rPr>
          <w:t>fluid-inclusion</w:t>
        </w:r>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(See overview–</w:t>
        </w:r>
        <w:r w:rsidRPr="007B522C">
          <w:rPr>
            <w:bCs/>
          </w:rPr>
          <w:fldChar w:fldCharType="begin"/>
        </w:r>
        <w:r w:rsidR="00C3296A">
          <w:rPr>
            <w:bCs/>
          </w:rPr>
          <w:instrText xml:space="preserve"> ADDIN ZOTERO_ITEM CSL_CITATION {"citationID":"BIqwgqKX","properties":{"formattedCitation":"(Re {\\i{}et al.}, 2021)","plainCitation":"(Re et al., 2021)","noteIndex":0},"citationItems":[{"id":2035,"uris":["http://zotero.org/users/9451925/items/44GVML4T"],"itemData":{"id":2035,"type":"article-journal","abstract":"A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C3296A">
          <w:rPr>
            <w:bCs/>
          </w:rPr>
          <w:instrText xml:space="preserve"> ADDIN ZOTERO_ITEM CSL_CITATION {"citationID":"fxI5Ie3k","properties":{"formattedCitation":"(Gansecki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La Palma–</w:t>
        </w:r>
        <w:r w:rsidRPr="007B522C">
          <w:rPr>
            <w:bCs/>
            <w:lang w:val="es-CR"/>
          </w:rPr>
          <w:fldChar w:fldCharType="begin"/>
        </w:r>
        <w:r w:rsidR="00C3296A">
          <w:rPr>
            <w:bCs/>
          </w:rPr>
          <w:instrText xml:space="preserve"> ADDIN ZOTERO_ITEM CSL_CITATION {"citationID":"a19n0lgmdge","properties":{"formattedCitation":"(Pankhurst {\\i{}et al.}, 2022)","plainCitation":"(Pankhurst et al., 2022)","noteIndex":0},"citationItems":[{"id":2033,"uris":["http://zotero.org/users/9451925/items/SFSE8JP6"],"itemData":{"id":2033,"type":"article-journal","abstract":"How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C3296A">
          <w:rPr>
            <w:bCs/>
          </w:rPr>
          <w:instrText xml:space="preserve"> ADDIN ZOTERO_ITEM CSL_CITATION {"citationID":"xpmEyB65","properties":{"formattedCitation":"(Liu {\\i{}et al.}, 2020)","plainCitation":"(Liu et al., 2020)","noteIndex":0},"citationItems":[{"id":2268,"uris":["http://zotero.org/users/9451925/items/RLHM356H"],"itemData":{"id":2268,"type":"article-journal","abstract":"Paroxysmal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w:instrText>
        </w:r>
        <w:r w:rsidR="00C3296A" w:rsidRPr="00C3296A">
          <w:rPr>
            <w:bCs/>
            <w:lang w:val="fr-CH"/>
          </w:rPr>
          <w:instrText xml:space="preserve">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Italy–</w:t>
        </w:r>
        <w:r w:rsidRPr="007B522C">
          <w:rPr>
            <w:bCs/>
            <w:lang w:val="es-CR"/>
          </w:rPr>
          <w:fldChar w:fldCharType="begin"/>
        </w:r>
        <w:r w:rsidR="00C3296A">
          <w:rPr>
            <w:bCs/>
            <w:lang w:val="fr-CH"/>
          </w:rPr>
          <w:instrText xml:space="preserve"> ADDIN ZOTERO_ITEM CSL_CITATION {"citationID":"B7xhcWxk","properties":{"formattedCitation":"(Corsaro and Miraglia, 2022)","plainCitation":"(Corsaro and Miraglia, 2022)","noteIndex":0},"citationItems":[{"id":2270,"uris":["http://zotero.org/users/9451925/items/LQSLERR3"],"itemData":{"id":2270,"type":"article-journal","abstract":"The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(Corsaro and Miraglia, 2022)</w:t>
        </w:r>
        <w:r w:rsidRPr="007B522C">
          <w:fldChar w:fldCharType="end"/>
        </w:r>
        <w:r w:rsidRPr="007B522C">
          <w:rPr>
            <w:bCs/>
            <w:lang w:val="fr-CH"/>
          </w:rPr>
          <w:t xml:space="preserve">). </w:t>
        </w:r>
      </w:ins>
    </w:p>
    <w:p w14:paraId="73D6D7CB" w14:textId="3454DF13" w:rsidR="00B90F91" w:rsidRPr="00C3296A" w:rsidRDefault="00B90F91">
      <w:pPr>
        <w:pStyle w:val="Heading-Main"/>
        <w:spacing w:line="480" w:lineRule="auto"/>
        <w:jc w:val="both"/>
        <w:rPr>
          <w:moveTo w:id="612" w:author="Charlotte Devitre" w:date="2024-04-22T18:15:00Z" w16du:dateUtc="2024-04-23T01:15:00Z"/>
          <w:b w:val="0"/>
          <w:lang w:val="fr-CH"/>
          <w:rPrChange w:id="613" w:author="Charlotte Devitre" w:date="2024-04-22T18:15:00Z" w16du:dateUtc="2024-04-23T01:15:00Z">
            <w:rPr>
              <w:moveTo w:id="614" w:author="Charlotte Devitre" w:date="2024-04-22T18:15:00Z" w16du:dateUtc="2024-04-23T01:15:00Z"/>
              <w:rFonts w:ascii="Times New Roman" w:hAnsi="Times New Roman"/>
              <w:b/>
              <w:color w:val="000000"/>
              <w:sz w:val="24"/>
              <w:lang w:val="en-GB"/>
            </w:rPr>
          </w:rPrChange>
        </w:rPr>
        <w:pPrChange w:id="615" w:author="Charlotte Devitre" w:date="2024-04-22T18:15:00Z" w16du:dateUtc="2024-04-23T01:15:00Z">
          <w:pPr>
            <w:spacing w:line="480" w:lineRule="auto"/>
          </w:pPr>
        </w:pPrChange>
      </w:pPr>
      <w:ins w:id="616" w:author="Charlotte Devitre" w:date="2024-04-22T18:15:00Z" w16du:dateUtc="2024-04-23T01:15:00Z">
        <w:r w:rsidRPr="00C3296A">
          <w:rPr>
            <w:lang w:val="fr-CH"/>
          </w:rPr>
          <w:t xml:space="preserve">5. </w:t>
        </w:r>
      </w:ins>
      <w:moveToRangeStart w:id="617" w:author="Charlotte Devitre" w:date="2024-04-22T18:15:00Z" w:name="move164702164"/>
      <w:moveTo w:id="618" w:author="Charlotte Devitre" w:date="2024-04-22T18:15:00Z" w16du:dateUtc="2024-04-23T01:15:00Z">
        <w:r w:rsidRPr="00C3296A">
          <w:rPr>
            <w:lang w:val="fr-CH"/>
            <w:rPrChange w:id="619" w:author="Charlotte Devitre" w:date="2024-04-22T18:15:00Z" w16du:dateUtc="2024-04-23T01:15:00Z">
              <w:rPr>
                <w:bCs/>
                <w:color w:val="000000"/>
                <w:lang w:val="en-GB"/>
              </w:rPr>
            </w:rPrChange>
          </w:rPr>
          <w:t>Acknowledgements</w:t>
        </w:r>
      </w:moveTo>
    </w:p>
    <w:p w14:paraId="14217113" w14:textId="77777777" w:rsidR="00B90F91" w:rsidRPr="00C3296A" w:rsidRDefault="00B90F91">
      <w:pPr>
        <w:pStyle w:val="Text"/>
        <w:spacing w:line="480" w:lineRule="auto"/>
        <w:jc w:val="both"/>
        <w:rPr>
          <w:moveTo w:id="620" w:author="Charlotte Devitre" w:date="2024-04-22T18:15:00Z" w16du:dateUtc="2024-04-23T01:15:00Z"/>
          <w:lang w:val="fr-CH"/>
          <w:rPrChange w:id="621" w:author="Charlotte Devitre" w:date="2024-04-22T18:15:00Z" w16du:dateUtc="2024-04-23T01:15:00Z">
            <w:rPr>
              <w:moveTo w:id="622" w:author="Charlotte Devitre" w:date="2024-04-22T18:15:00Z" w16du:dateUtc="2024-04-23T01:15:00Z"/>
              <w:rFonts w:ascii="Times New Roman" w:hAnsi="Times New Roman"/>
              <w:color w:val="000000"/>
              <w:sz w:val="24"/>
              <w:lang w:val="en-GB"/>
            </w:rPr>
          </w:rPrChange>
        </w:rPr>
        <w:pPrChange w:id="623" w:author="Charlotte Devitre" w:date="2024-04-22T18:15:00Z" w16du:dateUtc="2024-04-23T01:15:00Z">
          <w:pPr>
            <w:spacing w:line="480" w:lineRule="auto"/>
            <w:jc w:val="both"/>
          </w:pPr>
        </w:pPrChange>
      </w:pPr>
      <w:moveToRangeStart w:id="624" w:author="Charlotte Devitre" w:date="2024-04-22T18:15:00Z" w:name="move164702165"/>
      <w:moveToRangeEnd w:id="617"/>
      <w:moveTo w:id="625" w:author="Charlotte Devitre" w:date="2024-04-22T18:15:00Z" w16du:dateUtc="2024-04-23T01:15:00Z">
        <w:r w:rsidRPr="00C3296A">
          <w:rPr>
            <w:lang w:val="fr-CH"/>
            <w:rPrChange w:id="626" w:author="Charlotte Devitre" w:date="2024-04-22T18:15:00Z" w16du:dateUtc="2024-04-23T01:15:00Z">
              <w:rPr>
                <w:color w:val="000000"/>
                <w:lang w:val="en-GB"/>
              </w:rPr>
            </w:rPrChange>
          </w:rPr>
          <w:t>Any use of trade, product, or firm names is for descriptive purposes only and does not imply endorsement by the U.S. Government.</w:t>
        </w:r>
      </w:moveTo>
    </w:p>
    <w:moveToRangeEnd w:id="624"/>
    <w:p w14:paraId="060155E0" w14:textId="77777777" w:rsidR="00073FA1" w:rsidRPr="001F7D93" w:rsidRDefault="002C048D" w:rsidP="00994067">
      <w:pPr>
        <w:pBdr>
          <w:top w:val="nil"/>
          <w:left w:val="nil"/>
          <w:bottom w:val="nil"/>
          <w:right w:val="nil"/>
          <w:between w:val="nil"/>
        </w:pBdr>
        <w:spacing w:after="0" w:line="480" w:lineRule="auto"/>
        <w:contextualSpacing/>
        <w:jc w:val="both"/>
        <w:rPr>
          <w:del w:id="627" w:author="Charlotte Devitre" w:date="2024-04-22T18:15:00Z" w16du:dateUtc="2024-04-23T01:15:00Z"/>
          <w:rFonts w:ascii="Times New Roman" w:hAnsi="Times New Roman" w:cs="Times New Roman"/>
          <w:color w:val="000000"/>
          <w:sz w:val="24"/>
          <w:lang w:val="en-GB"/>
        </w:rPr>
      </w:pPr>
      <w:del w:id="628" w:author="Charlotte Devitre" w:date="2024-04-22T18:15:00Z" w16du:dateUtc="2024-04-23T01:15:00Z">
        <w:r w:rsidRPr="001F7D93">
          <w:rPr>
            <w:rFonts w:ascii="Times New Roman" w:hAnsi="Times New Roman" w:cs="Times New Roman"/>
            <w:color w:val="000000"/>
            <w:sz w:val="24"/>
            <w:lang w:val="en-GB"/>
          </w:rPr>
          <w:delText>2) High</w:delText>
        </w:r>
        <w:r w:rsidR="005C6221" w:rsidRPr="001F7D93">
          <w:rPr>
            <w:rFonts w:ascii="Times New Roman" w:hAnsi="Times New Roman" w:cs="Times New Roman"/>
            <w:color w:val="000000"/>
            <w:sz w:val="24"/>
            <w:lang w:val="en-GB"/>
          </w:rPr>
          <w:delText>-</w:delText>
        </w:r>
        <w:r w:rsidRPr="001F7D93">
          <w:rPr>
            <w:rFonts w:ascii="Times New Roman" w:hAnsi="Times New Roman" w:cs="Times New Roman"/>
            <w:color w:val="000000"/>
            <w:sz w:val="24"/>
            <w:lang w:val="en-GB"/>
          </w:rPr>
          <w:delText xml:space="preserve">MgO melts were injected into the </w:delText>
        </w:r>
        <w:r w:rsidR="005C6221" w:rsidRPr="001F7D93">
          <w:rPr>
            <w:rFonts w:ascii="Times New Roman" w:hAnsi="Times New Roman" w:cs="Times New Roman"/>
            <w:color w:val="000000"/>
            <w:sz w:val="24"/>
            <w:lang w:val="en-GB"/>
          </w:rPr>
          <w:delText>Halemaʻumaʻu</w:delText>
        </w:r>
        <w:r w:rsidRPr="001F7D93">
          <w:rPr>
            <w:rFonts w:ascii="Times New Roman" w:hAnsi="Times New Roman" w:cs="Times New Roman"/>
            <w:color w:val="000000"/>
            <w:sz w:val="24"/>
            <w:lang w:val="en-GB"/>
          </w:rPr>
          <w:delText xml:space="preserve"> reservoir, where high</w:delText>
        </w:r>
        <w:r w:rsidR="005C6221" w:rsidRPr="001F7D93">
          <w:rPr>
            <w:rFonts w:ascii="Times New Roman" w:hAnsi="Times New Roman" w:cs="Times New Roman"/>
            <w:color w:val="000000"/>
            <w:sz w:val="24"/>
            <w:lang w:val="en-GB"/>
          </w:rPr>
          <w:delText>-</w:delText>
        </w:r>
        <w:r w:rsidRPr="001F7D93">
          <w:rPr>
            <w:rFonts w:ascii="Times New Roman" w:hAnsi="Times New Roman" w:cs="Times New Roman"/>
            <w:color w:val="000000"/>
            <w:sz w:val="24"/>
            <w:lang w:val="en-GB"/>
          </w:rPr>
          <w:delText>Fo olivine crystallized and trapped FI</w:delText>
        </w:r>
        <w:r w:rsidR="005D60B7">
          <w:rPr>
            <w:rFonts w:ascii="Times New Roman" w:hAnsi="Times New Roman" w:cs="Times New Roman"/>
            <w:color w:val="000000"/>
            <w:sz w:val="24"/>
            <w:lang w:val="en-GB"/>
          </w:rPr>
          <w:delText xml:space="preserve"> at shallow depths.</w:delText>
        </w:r>
      </w:del>
    </w:p>
    <w:p w14:paraId="7C482E9D" w14:textId="77777777" w:rsidR="00CD3588" w:rsidRPr="001F7D93" w:rsidRDefault="00CD3588" w:rsidP="0062185F">
      <w:pPr>
        <w:pBdr>
          <w:top w:val="nil"/>
          <w:left w:val="nil"/>
          <w:bottom w:val="nil"/>
          <w:right w:val="nil"/>
          <w:between w:val="nil"/>
        </w:pBdr>
        <w:spacing w:after="0" w:line="480" w:lineRule="auto"/>
        <w:contextualSpacing/>
        <w:jc w:val="both"/>
        <w:rPr>
          <w:del w:id="629" w:author="Charlotte Devitre" w:date="2024-04-22T18:15:00Z" w16du:dateUtc="2024-04-23T01:15:00Z"/>
          <w:rFonts w:ascii="Times New Roman" w:hAnsi="Times New Roman" w:cs="Times New Roman"/>
          <w:color w:val="000000"/>
          <w:sz w:val="24"/>
          <w:szCs w:val="24"/>
          <w:lang w:val="en-GB"/>
        </w:rPr>
      </w:pPr>
      <w:del w:id="630" w:author="Charlotte Devitre" w:date="2024-04-22T18:15:00Z" w16du:dateUtc="2024-04-23T01:15:00Z">
        <w:r w:rsidRPr="001F7D93">
          <w:rPr>
            <w:rFonts w:ascii="Times New Roman" w:hAnsi="Times New Roman" w:cs="Times New Roman"/>
            <w:color w:val="000000"/>
            <w:sz w:val="24"/>
            <w:szCs w:val="24"/>
            <w:lang w:val="en-GB"/>
          </w:rPr>
          <w:delText xml:space="preserve">3) Complex skeletal growth of olivine crystals during extensive undercooling (e.g., </w:delText>
        </w:r>
        <w:r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delInstrText xml:space="preserve"> ADDIN ZOTERO_ITEM CSL_CITATION {"citationID":"RIudlJXc","properties":{"formattedCitation":"(Welsch {\\i{}et al.}, 2013)","plainCitation":"(Welsch et al., 2013)","noteIndex":0},"citationItems":[{"id":2038,"uris":["http://zotero.org/users/9451925/items/HQECSDJC"],"itemData":{"id":2038,"type":"article-journal","abstract":"The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delInstrText>
        </w:r>
        <w:r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delText xml:space="preserve">(Welsch </w:delText>
        </w:r>
        <w:r w:rsidR="001F7D93" w:rsidRPr="001F7D93">
          <w:rPr>
            <w:rFonts w:ascii="Times New Roman" w:hAnsi="Times New Roman" w:cs="Times New Roman"/>
            <w:i/>
            <w:iCs/>
            <w:sz w:val="24"/>
            <w:szCs w:val="24"/>
          </w:rPr>
          <w:delText>et al.</w:delText>
        </w:r>
        <w:r w:rsidR="001F7D93" w:rsidRPr="001F7D93">
          <w:rPr>
            <w:rFonts w:ascii="Times New Roman" w:hAnsi="Times New Roman" w:cs="Times New Roman"/>
            <w:sz w:val="24"/>
            <w:szCs w:val="24"/>
          </w:rPr>
          <w:delText>, 2013)</w:delText>
        </w:r>
        <w:r w:rsidRPr="001F7D93">
          <w:rPr>
            <w:rFonts w:ascii="Times New Roman" w:hAnsi="Times New Roman" w:cs="Times New Roman"/>
            <w:color w:val="000000"/>
            <w:sz w:val="24"/>
            <w:szCs w:val="24"/>
          </w:rPr>
          <w:fldChar w:fldCharType="end"/>
        </w:r>
        <w:r w:rsidRPr="001F7D93">
          <w:rPr>
            <w:rFonts w:ascii="Times New Roman" w:hAnsi="Times New Roman" w:cs="Times New Roman"/>
            <w:color w:val="000000"/>
            <w:sz w:val="24"/>
            <w:szCs w:val="24"/>
            <w:lang w:val="en-GB"/>
          </w:rPr>
          <w:delText xml:space="preserve"> could </w:delText>
        </w:r>
        <w:r w:rsidR="005D60B7">
          <w:rPr>
            <w:rFonts w:ascii="Times New Roman" w:hAnsi="Times New Roman" w:cs="Times New Roman"/>
            <w:color w:val="000000"/>
            <w:sz w:val="24"/>
            <w:szCs w:val="24"/>
            <w:lang w:val="en-GB"/>
          </w:rPr>
          <w:delText xml:space="preserve">mean </w:delText>
        </w:r>
        <w:r w:rsidRPr="001F7D93">
          <w:rPr>
            <w:rFonts w:ascii="Times New Roman" w:hAnsi="Times New Roman" w:cs="Times New Roman"/>
            <w:color w:val="000000"/>
            <w:sz w:val="24"/>
            <w:szCs w:val="24"/>
            <w:lang w:val="en-GB"/>
          </w:rPr>
          <w:delText xml:space="preserve">that high-Fo olivine cores which initially grew in the SC reservoir texturally evolved and trapped lower pressure FI in the Halemaʻumaʻu reservoir. </w:delText>
        </w:r>
      </w:del>
    </w:p>
    <w:p w14:paraId="78313EBC" w14:textId="77777777" w:rsidR="00BD52C9" w:rsidRPr="001F7D93" w:rsidRDefault="004533C3" w:rsidP="00994067">
      <w:pPr>
        <w:pBdr>
          <w:top w:val="nil"/>
          <w:left w:val="nil"/>
          <w:bottom w:val="nil"/>
          <w:right w:val="nil"/>
          <w:between w:val="nil"/>
        </w:pBdr>
        <w:spacing w:after="0" w:line="480" w:lineRule="auto"/>
        <w:ind w:firstLine="720"/>
        <w:contextualSpacing/>
        <w:jc w:val="both"/>
        <w:rPr>
          <w:del w:id="631" w:author="Charlotte Devitre" w:date="2024-04-22T18:15:00Z" w16du:dateUtc="2024-04-23T01:15:00Z"/>
          <w:rFonts w:ascii="Times New Roman" w:hAnsi="Times New Roman" w:cs="Times New Roman"/>
          <w:color w:val="000000"/>
          <w:sz w:val="24"/>
          <w:lang w:val="en-GB"/>
        </w:rPr>
      </w:pPr>
      <w:del w:id="632" w:author="Charlotte Devitre" w:date="2024-04-22T18:15:00Z" w16du:dateUtc="2024-04-23T01:15:00Z">
        <w:r w:rsidRPr="001F7D93">
          <w:rPr>
            <w:rFonts w:ascii="Times New Roman" w:hAnsi="Times New Roman" w:cs="Times New Roman"/>
            <w:color w:val="000000"/>
            <w:sz w:val="24"/>
            <w:lang w:val="en-GB"/>
          </w:rPr>
          <w:delText xml:space="preserve">We think that scenario 1 </w:delText>
        </w:r>
        <w:r w:rsidR="00A455DB" w:rsidRPr="001F7D93">
          <w:rPr>
            <w:rFonts w:ascii="Times New Roman" w:hAnsi="Times New Roman" w:cs="Times New Roman"/>
            <w:color w:val="000000"/>
            <w:sz w:val="24"/>
            <w:lang w:val="en-GB"/>
          </w:rPr>
          <w:delText xml:space="preserve">is unlikely </w:delText>
        </w:r>
        <w:r w:rsidRPr="001F7D93">
          <w:rPr>
            <w:rFonts w:ascii="Times New Roman" w:hAnsi="Times New Roman" w:cs="Times New Roman"/>
            <w:color w:val="000000"/>
            <w:sz w:val="24"/>
            <w:lang w:val="en-GB"/>
          </w:rPr>
          <w:delText>given the</w:delText>
        </w:r>
        <w:r w:rsidR="00A455DB" w:rsidRPr="001F7D93">
          <w:rPr>
            <w:rFonts w:ascii="Times New Roman" w:hAnsi="Times New Roman" w:cs="Times New Roman"/>
            <w:color w:val="000000"/>
            <w:sz w:val="24"/>
            <w:lang w:val="en-GB"/>
          </w:rPr>
          <w:delText xml:space="preserve"> that FI from the 2018 </w:delText>
        </w:r>
        <w:r w:rsidR="00213471" w:rsidRPr="001F7D93">
          <w:rPr>
            <w:rFonts w:ascii="Times New Roman" w:hAnsi="Times New Roman" w:cs="Times New Roman"/>
            <w:color w:val="000000"/>
            <w:sz w:val="24"/>
            <w:lang w:val="en-GB"/>
          </w:rPr>
          <w:delText xml:space="preserve">lower East Rift Zone </w:delText>
        </w:r>
        <w:r w:rsidR="00A455DB" w:rsidRPr="001F7D93">
          <w:rPr>
            <w:rFonts w:ascii="Times New Roman" w:hAnsi="Times New Roman" w:cs="Times New Roman"/>
            <w:color w:val="000000"/>
            <w:sz w:val="24"/>
            <w:lang w:val="en-GB"/>
          </w:rPr>
          <w:delText xml:space="preserve">eruption appear not to have re-equilibrated despite stalling in the </w:delText>
        </w:r>
        <w:r w:rsidR="00213471" w:rsidRPr="001F7D93">
          <w:rPr>
            <w:rFonts w:ascii="Times New Roman" w:hAnsi="Times New Roman" w:cs="Times New Roman"/>
            <w:color w:val="000000"/>
            <w:sz w:val="24"/>
            <w:lang w:val="en-GB"/>
          </w:rPr>
          <w:delText>Halemaʻumaʻu reservoir</w:delText>
        </w:r>
        <w:r w:rsidR="00A455DB" w:rsidRPr="001F7D93">
          <w:rPr>
            <w:rFonts w:ascii="Times New Roman" w:hAnsi="Times New Roman" w:cs="Times New Roman"/>
            <w:color w:val="000000"/>
            <w:sz w:val="24"/>
            <w:lang w:val="en-GB"/>
          </w:rPr>
          <w:delText xml:space="preserve"> for up to 2 y</w:delText>
        </w:r>
        <w:r w:rsidR="00213471" w:rsidRPr="001F7D93">
          <w:rPr>
            <w:rFonts w:ascii="Times New Roman" w:hAnsi="Times New Roman" w:cs="Times New Roman"/>
            <w:color w:val="000000"/>
            <w:sz w:val="24"/>
            <w:lang w:val="en-GB"/>
          </w:rPr>
          <w:delText>ea</w:delText>
        </w:r>
        <w:r w:rsidR="00A455DB" w:rsidRPr="001F7D93">
          <w:rPr>
            <w:rFonts w:ascii="Times New Roman" w:hAnsi="Times New Roman" w:cs="Times New Roman"/>
            <w:color w:val="000000"/>
            <w:sz w:val="24"/>
            <w:lang w:val="en-GB"/>
          </w:rPr>
          <w:delText>rs</w:delText>
        </w:r>
        <w:r w:rsidR="00994067" w:rsidRPr="001F7D93">
          <w:rPr>
            <w:rFonts w:ascii="Times New Roman" w:hAnsi="Times New Roman" w:cs="Times New Roman"/>
            <w:color w:val="000000"/>
            <w:sz w:val="24"/>
            <w:lang w:val="en-GB"/>
          </w:rPr>
          <w:delText xml:space="preserve"> </w:delText>
        </w:r>
        <w:r w:rsidR="00CD3588" w:rsidRPr="001F7D93">
          <w:rPr>
            <w:rFonts w:ascii="Times New Roman" w:hAnsi="Times New Roman" w:cs="Times New Roman"/>
            <w:color w:val="000000"/>
            <w:sz w:val="24"/>
            <w:szCs w:val="24"/>
            <w:lang w:val="en-GB"/>
          </w:rPr>
          <w:fldChar w:fldCharType="begin"/>
        </w:r>
        <w:r w:rsidR="00E51DA0" w:rsidRPr="001F7D93">
          <w:rPr>
            <w:rFonts w:ascii="Times New Roman" w:hAnsi="Times New Roman" w:cs="Times New Roman"/>
            <w:color w:val="000000"/>
            <w:sz w:val="24"/>
            <w:szCs w:val="24"/>
            <w:lang w:val="en-GB"/>
          </w:rPr>
          <w:delInstrText xml:space="preserve"> ADDIN ZOTERO_ITEM CSL_CITATION {"citationID":"jWUxkjeo","properties":{"formattedCitation":"(DeVitre and Wieser, 2023; Mourey {\\i{}et al.}, 2023)","plainCitation":"(DeVitre and Wieser, 2023; Mourey et al.,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Laila"},{"family":"Wieser","given":"Penny"}],"accessed":{"date-parts":[["2023",9,26]]},"issued":{"date-parts":[["2023",9,25]]}}},{"id":1998,"uris":["http://zotero.org/users/9451925/items/UIZ7NIH3"],"itemData":{"id":1998,"type":"article-journal","abstract":"The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delInstrText>
        </w:r>
        <w:r w:rsidR="00CD3588" w:rsidRPr="001F7D93">
          <w:rPr>
            <w:rFonts w:ascii="Times New Roman" w:hAnsi="Times New Roman" w:cs="Times New Roman"/>
            <w:color w:val="000000"/>
            <w:sz w:val="24"/>
            <w:szCs w:val="24"/>
            <w:lang w:val="en-GB"/>
          </w:rPr>
          <w:fldChar w:fldCharType="separate"/>
        </w:r>
        <w:r w:rsidR="001F7D93" w:rsidRPr="001F7D93">
          <w:rPr>
            <w:rFonts w:ascii="Times New Roman" w:hAnsi="Times New Roman" w:cs="Times New Roman"/>
            <w:sz w:val="24"/>
            <w:szCs w:val="24"/>
          </w:rPr>
          <w:delText xml:space="preserve">(DeVitre and Wieser, 2023; Mourey </w:delText>
        </w:r>
        <w:r w:rsidR="001F7D93" w:rsidRPr="001F7D93">
          <w:rPr>
            <w:rFonts w:ascii="Times New Roman" w:hAnsi="Times New Roman" w:cs="Times New Roman"/>
            <w:i/>
            <w:iCs/>
            <w:sz w:val="24"/>
            <w:szCs w:val="24"/>
          </w:rPr>
          <w:delText>et al.</w:delText>
        </w:r>
        <w:r w:rsidR="001F7D93" w:rsidRPr="001F7D93">
          <w:rPr>
            <w:rFonts w:ascii="Times New Roman" w:hAnsi="Times New Roman" w:cs="Times New Roman"/>
            <w:sz w:val="24"/>
            <w:szCs w:val="24"/>
          </w:rPr>
          <w:delText>, 2023)</w:delText>
        </w:r>
        <w:r w:rsidR="00CD3588" w:rsidRPr="001F7D93">
          <w:rPr>
            <w:rFonts w:ascii="Times New Roman" w:hAnsi="Times New Roman" w:cs="Times New Roman"/>
            <w:color w:val="000000"/>
            <w:sz w:val="24"/>
            <w:szCs w:val="24"/>
          </w:rPr>
          <w:fldChar w:fldCharType="end"/>
        </w:r>
        <w:r w:rsidR="00CD3588" w:rsidRPr="001F7D93">
          <w:rPr>
            <w:rFonts w:ascii="Times New Roman" w:hAnsi="Times New Roman" w:cs="Times New Roman"/>
            <w:color w:val="000000"/>
            <w:sz w:val="24"/>
            <w:szCs w:val="24"/>
            <w:lang w:val="en-GB"/>
          </w:rPr>
          <w:delText xml:space="preserve">, and our models of FI re-equilibration indicate &lt;10% change in pressure </w:delText>
        </w:r>
        <w:r w:rsidR="005D60B7">
          <w:rPr>
            <w:rFonts w:ascii="Times New Roman" w:hAnsi="Times New Roman" w:cs="Times New Roman"/>
            <w:color w:val="000000"/>
            <w:sz w:val="24"/>
            <w:szCs w:val="24"/>
            <w:lang w:val="en-GB"/>
          </w:rPr>
          <w:delText>over this time</w:delText>
        </w:r>
        <w:r w:rsidR="00F3431D">
          <w:rPr>
            <w:rFonts w:ascii="Times New Roman" w:hAnsi="Times New Roman" w:cs="Times New Roman"/>
            <w:color w:val="000000"/>
            <w:sz w:val="24"/>
            <w:szCs w:val="24"/>
            <w:lang w:val="en-GB"/>
          </w:rPr>
          <w:delText xml:space="preserve"> </w:delText>
        </w:r>
        <w:r w:rsidR="00CD3588" w:rsidRPr="001F7D93">
          <w:rPr>
            <w:rFonts w:ascii="Times New Roman" w:hAnsi="Times New Roman" w:cs="Times New Roman"/>
            <w:color w:val="000000"/>
            <w:sz w:val="24"/>
            <w:szCs w:val="24"/>
            <w:lang w:val="en-GB"/>
          </w:rPr>
          <w:delText>period.</w:delText>
        </w:r>
        <w:r w:rsidR="001E52DD" w:rsidRPr="001F7D93">
          <w:rPr>
            <w:rFonts w:ascii="Times New Roman" w:hAnsi="Times New Roman" w:cs="Times New Roman"/>
            <w:color w:val="000000"/>
            <w:sz w:val="24"/>
            <w:lang w:val="en-GB"/>
          </w:rPr>
          <w:delText xml:space="preserve"> Current data does not allow us to resolve scenario 2 vs 3, but this eruption could provide an opportunity </w:delText>
        </w:r>
        <w:r w:rsidR="001E52DD" w:rsidRPr="001F7D93">
          <w:rPr>
            <w:rFonts w:ascii="Times New Roman" w:hAnsi="Times New Roman" w:cs="Times New Roman"/>
            <w:color w:val="000000"/>
            <w:sz w:val="24"/>
            <w:lang w:val="en-GB"/>
          </w:rPr>
          <w:lastRenderedPageBreak/>
          <w:delText>to explore this further</w:delText>
        </w:r>
        <w:r w:rsidR="00A7137B" w:rsidRPr="001F7D93">
          <w:rPr>
            <w:rFonts w:ascii="Times New Roman" w:hAnsi="Times New Roman" w:cs="Times New Roman"/>
            <w:color w:val="000000"/>
            <w:sz w:val="24"/>
            <w:lang w:val="en-GB"/>
          </w:rPr>
          <w:delText xml:space="preserve"> (e.g.</w:delText>
        </w:r>
        <w:r w:rsidR="000D38B3" w:rsidRPr="001F7D93">
          <w:rPr>
            <w:rFonts w:ascii="Times New Roman" w:hAnsi="Times New Roman" w:cs="Times New Roman"/>
            <w:color w:val="000000"/>
            <w:sz w:val="24"/>
            <w:lang w:val="en-GB"/>
          </w:rPr>
          <w:delText>,</w:delText>
        </w:r>
        <w:r w:rsidR="00A7137B" w:rsidRPr="001F7D93">
          <w:rPr>
            <w:rFonts w:ascii="Times New Roman" w:hAnsi="Times New Roman" w:cs="Times New Roman"/>
            <w:color w:val="000000"/>
            <w:sz w:val="24"/>
            <w:lang w:val="en-GB"/>
          </w:rPr>
          <w:delText xml:space="preserve"> through detailed Phosphorous mapping in olivine around FI)</w:delText>
        </w:r>
        <w:r w:rsidR="001E52DD" w:rsidRPr="001F7D93">
          <w:rPr>
            <w:rFonts w:ascii="Times New Roman" w:hAnsi="Times New Roman" w:cs="Times New Roman"/>
            <w:color w:val="000000"/>
            <w:sz w:val="24"/>
            <w:lang w:val="en-GB"/>
          </w:rPr>
          <w:delText>.</w:delText>
        </w:r>
        <w:r w:rsidR="00A455DB" w:rsidRPr="001F7D93">
          <w:rPr>
            <w:rFonts w:ascii="Times New Roman" w:hAnsi="Times New Roman" w:cs="Times New Roman"/>
            <w:color w:val="000000"/>
            <w:sz w:val="24"/>
            <w:lang w:val="en-GB"/>
          </w:rPr>
          <w:delText xml:space="preserve"> </w:delText>
        </w:r>
        <w:r w:rsidR="00F40451" w:rsidRPr="001F7D93">
          <w:rPr>
            <w:rFonts w:ascii="Times New Roman" w:hAnsi="Times New Roman" w:cs="Times New Roman"/>
            <w:color w:val="000000"/>
            <w:sz w:val="24"/>
            <w:lang w:val="en-GB"/>
          </w:rPr>
          <w:delText xml:space="preserve">Regardless of the exact mechanism, our FI pressures indicate that erupted crystal cargo experienced storage </w:delText>
        </w:r>
        <w:r w:rsidR="0059301C" w:rsidRPr="001F7D93">
          <w:rPr>
            <w:rFonts w:ascii="Times New Roman" w:hAnsi="Times New Roman" w:cs="Times New Roman"/>
            <w:color w:val="000000"/>
            <w:sz w:val="24"/>
            <w:lang w:val="en-GB"/>
          </w:rPr>
          <w:delText>at</w:delText>
        </w:r>
        <w:r w:rsidR="00F40451" w:rsidRPr="001F7D93">
          <w:rPr>
            <w:rFonts w:ascii="Times New Roman" w:hAnsi="Times New Roman" w:cs="Times New Roman"/>
            <w:color w:val="000000"/>
            <w:sz w:val="24"/>
            <w:lang w:val="en-GB"/>
          </w:rPr>
          <w:delText xml:space="preserve"> </w:delText>
        </w:r>
        <w:r w:rsidR="00213471" w:rsidRPr="001F7D93">
          <w:rPr>
            <w:rFonts w:ascii="Times New Roman" w:hAnsi="Times New Roman" w:cs="Times New Roman"/>
            <w:color w:val="000000"/>
            <w:sz w:val="24"/>
            <w:lang w:val="en-GB"/>
          </w:rPr>
          <w:delText>Halemaʻumaʻu</w:delText>
        </w:r>
        <w:r w:rsidR="00F40451" w:rsidRPr="001F7D93">
          <w:rPr>
            <w:rFonts w:ascii="Times New Roman" w:hAnsi="Times New Roman" w:cs="Times New Roman"/>
            <w:color w:val="000000"/>
            <w:sz w:val="24"/>
            <w:lang w:val="en-GB"/>
          </w:rPr>
          <w:delText xml:space="preserve"> reservoir</w:delText>
        </w:r>
        <w:r w:rsidR="0059301C" w:rsidRPr="001F7D93">
          <w:rPr>
            <w:rFonts w:ascii="Times New Roman" w:hAnsi="Times New Roman" w:cs="Times New Roman"/>
            <w:color w:val="000000"/>
            <w:sz w:val="24"/>
            <w:lang w:val="en-GB"/>
          </w:rPr>
          <w:delText xml:space="preserve"> depths</w:delText>
        </w:r>
        <w:r w:rsidR="00A7137B" w:rsidRPr="001F7D93">
          <w:rPr>
            <w:rFonts w:ascii="Times New Roman" w:hAnsi="Times New Roman" w:cs="Times New Roman"/>
            <w:color w:val="000000"/>
            <w:sz w:val="24"/>
            <w:lang w:val="en-GB"/>
          </w:rPr>
          <w:delText xml:space="preserve"> prior to eruption</w:delText>
        </w:r>
        <w:r w:rsidR="00F40451" w:rsidRPr="001F7D93">
          <w:rPr>
            <w:rFonts w:ascii="Times New Roman" w:hAnsi="Times New Roman" w:cs="Times New Roman"/>
            <w:color w:val="000000"/>
            <w:sz w:val="24"/>
            <w:lang w:val="en-GB"/>
          </w:rPr>
          <w:delText xml:space="preserve">, and thus this </w:delText>
        </w:r>
        <w:r w:rsidR="005D60B7">
          <w:rPr>
            <w:rFonts w:ascii="Times New Roman" w:hAnsi="Times New Roman" w:cs="Times New Roman"/>
            <w:color w:val="000000"/>
            <w:sz w:val="24"/>
            <w:lang w:val="en-GB"/>
          </w:rPr>
          <w:delText>was</w:delText>
        </w:r>
        <w:r w:rsidR="00F40451" w:rsidRPr="001F7D93">
          <w:rPr>
            <w:rFonts w:ascii="Times New Roman" w:hAnsi="Times New Roman" w:cs="Times New Roman"/>
            <w:color w:val="000000"/>
            <w:sz w:val="24"/>
            <w:lang w:val="en-GB"/>
          </w:rPr>
          <w:delText xml:space="preserve"> the most probable reservoir supplying </w:delText>
        </w:r>
        <w:r w:rsidR="00213471" w:rsidRPr="001F7D93">
          <w:rPr>
            <w:rFonts w:ascii="Times New Roman" w:hAnsi="Times New Roman" w:cs="Times New Roman"/>
            <w:color w:val="000000"/>
            <w:sz w:val="24"/>
            <w:lang w:val="en-GB"/>
          </w:rPr>
          <w:delText>magma</w:delText>
        </w:r>
        <w:r w:rsidR="00F40451" w:rsidRPr="001F7D93">
          <w:rPr>
            <w:rFonts w:ascii="Times New Roman" w:hAnsi="Times New Roman" w:cs="Times New Roman"/>
            <w:color w:val="000000"/>
            <w:sz w:val="24"/>
            <w:lang w:val="en-GB"/>
          </w:rPr>
          <w:delText xml:space="preserve"> to the surface</w:delText>
        </w:r>
        <w:r w:rsidR="005D60B7">
          <w:rPr>
            <w:rFonts w:ascii="Times New Roman" w:hAnsi="Times New Roman" w:cs="Times New Roman"/>
            <w:color w:val="000000"/>
            <w:sz w:val="24"/>
            <w:lang w:val="en-GB"/>
          </w:rPr>
          <w:delText xml:space="preserve"> in the Sept 202</w:delText>
        </w:r>
        <w:r w:rsidR="00F3431D">
          <w:rPr>
            <w:rFonts w:ascii="Times New Roman" w:hAnsi="Times New Roman" w:cs="Times New Roman"/>
            <w:color w:val="000000"/>
            <w:sz w:val="24"/>
            <w:lang w:val="en-GB"/>
          </w:rPr>
          <w:delText>3</w:delText>
        </w:r>
        <w:r w:rsidR="005D60B7">
          <w:rPr>
            <w:rFonts w:ascii="Times New Roman" w:hAnsi="Times New Roman" w:cs="Times New Roman"/>
            <w:color w:val="000000"/>
            <w:sz w:val="24"/>
            <w:lang w:val="en-GB"/>
          </w:rPr>
          <w:delText xml:space="preserve"> eruption.</w:delText>
        </w:r>
      </w:del>
    </w:p>
    <w:p w14:paraId="14409C53" w14:textId="77777777" w:rsidR="00F40451" w:rsidRPr="001F7D93" w:rsidRDefault="00F40451" w:rsidP="00994067">
      <w:pPr>
        <w:pBdr>
          <w:top w:val="nil"/>
          <w:left w:val="nil"/>
          <w:bottom w:val="nil"/>
          <w:right w:val="nil"/>
          <w:between w:val="nil"/>
        </w:pBdr>
        <w:spacing w:after="0" w:line="480" w:lineRule="auto"/>
        <w:contextualSpacing/>
        <w:jc w:val="both"/>
        <w:rPr>
          <w:del w:id="633" w:author="Charlotte Devitre" w:date="2024-04-22T18:15:00Z" w16du:dateUtc="2024-04-23T01:15:00Z"/>
          <w:rFonts w:ascii="Times New Roman" w:hAnsi="Times New Roman" w:cs="Times New Roman"/>
          <w:color w:val="000000"/>
          <w:sz w:val="24"/>
          <w:lang w:val="en-GB"/>
        </w:rPr>
      </w:pPr>
      <w:del w:id="634" w:author="Charlotte Devitre" w:date="2024-04-22T18:15:00Z" w16du:dateUtc="2024-04-23T01:15:00Z">
        <w:r w:rsidRPr="001F7D93">
          <w:rPr>
            <w:rFonts w:ascii="Times New Roman" w:hAnsi="Times New Roman" w:cs="Times New Roman"/>
            <w:color w:val="000000"/>
            <w:sz w:val="24"/>
            <w:lang w:val="en-GB"/>
          </w:rPr>
          <w:tab/>
          <w:delText xml:space="preserve">This simulation </w:delText>
        </w:r>
        <w:r w:rsidR="00A455DB" w:rsidRPr="001F7D93">
          <w:rPr>
            <w:rFonts w:ascii="Times New Roman" w:hAnsi="Times New Roman" w:cs="Times New Roman"/>
            <w:color w:val="000000"/>
            <w:sz w:val="24"/>
            <w:lang w:val="en-GB"/>
          </w:rPr>
          <w:delText xml:space="preserve">shows that Raman-based </w:delText>
        </w:r>
        <w:r w:rsidR="001F6599" w:rsidRPr="001F7D93">
          <w:rPr>
            <w:rFonts w:ascii="Times New Roman" w:hAnsi="Times New Roman" w:cs="Times New Roman"/>
            <w:color w:val="000000"/>
            <w:sz w:val="24"/>
            <w:lang w:val="en-GB"/>
          </w:rPr>
          <w:delText>FI</w:delText>
        </w:r>
        <w:r w:rsidR="00A455DB" w:rsidRPr="001F7D93">
          <w:rPr>
            <w:rFonts w:ascii="Times New Roman" w:hAnsi="Times New Roman" w:cs="Times New Roman"/>
            <w:color w:val="000000"/>
            <w:sz w:val="24"/>
            <w:lang w:val="en-GB"/>
          </w:rPr>
          <w:delText xml:space="preserve"> barometry </w:delText>
        </w:r>
        <w:r w:rsidRPr="001F7D93">
          <w:rPr>
            <w:rFonts w:ascii="Times New Roman" w:hAnsi="Times New Roman" w:cs="Times New Roman"/>
            <w:color w:val="000000"/>
            <w:sz w:val="24"/>
            <w:lang w:val="en-GB"/>
          </w:rPr>
          <w:delText xml:space="preserve">has </w:delText>
        </w:r>
        <w:r w:rsidR="00B67F2B" w:rsidRPr="001F7D93">
          <w:rPr>
            <w:rFonts w:ascii="Times New Roman" w:hAnsi="Times New Roman" w:cs="Times New Roman"/>
            <w:color w:val="000000"/>
            <w:sz w:val="24"/>
            <w:lang w:val="en-GB"/>
          </w:rPr>
          <w:delText xml:space="preserve">significant potential </w:delText>
        </w:r>
        <w:r w:rsidRPr="001F7D93">
          <w:rPr>
            <w:rFonts w:ascii="Times New Roman" w:hAnsi="Times New Roman" w:cs="Times New Roman"/>
            <w:color w:val="000000"/>
            <w:sz w:val="24"/>
            <w:lang w:val="en-GB"/>
          </w:rPr>
          <w:delText>for rapid-response petrological monitoring</w:delText>
        </w:r>
        <w:r w:rsidR="00B67F2B" w:rsidRPr="001F7D93">
          <w:rPr>
            <w:rFonts w:ascii="Times New Roman" w:hAnsi="Times New Roman" w:cs="Times New Roman"/>
            <w:color w:val="000000"/>
            <w:sz w:val="24"/>
            <w:lang w:val="en-GB"/>
          </w:rPr>
          <w:delText xml:space="preserve"> globally</w:delText>
        </w:r>
        <w:r w:rsidRPr="001F7D93">
          <w:rPr>
            <w:rFonts w:ascii="Times New Roman" w:hAnsi="Times New Roman" w:cs="Times New Roman"/>
            <w:color w:val="000000"/>
            <w:sz w:val="24"/>
            <w:lang w:val="en-GB"/>
          </w:rPr>
          <w:delText>. It could be applied to any CO</w:delText>
        </w:r>
        <w:r w:rsidRPr="001F7D93">
          <w:rPr>
            <w:rFonts w:ascii="Times New Roman" w:hAnsi="Times New Roman" w:cs="Times New Roman"/>
            <w:color w:val="000000"/>
            <w:sz w:val="24"/>
            <w:vertAlign w:val="subscript"/>
            <w:lang w:val="en-GB"/>
          </w:rPr>
          <w:delText>2</w:delText>
        </w:r>
        <w:r w:rsidRPr="001F7D93">
          <w:rPr>
            <w:rFonts w:ascii="Times New Roman" w:hAnsi="Times New Roman" w:cs="Times New Roman"/>
            <w:color w:val="000000"/>
            <w:sz w:val="24"/>
            <w:lang w:val="en-GB"/>
          </w:rPr>
          <w:delText xml:space="preserve">-rich volcanic system – which </w:delText>
        </w:r>
        <w:r w:rsidR="0052768A" w:rsidRPr="001F7D93">
          <w:rPr>
            <w:rFonts w:ascii="Times New Roman" w:hAnsi="Times New Roman" w:cs="Times New Roman"/>
            <w:color w:val="000000"/>
            <w:sz w:val="24"/>
            <w:lang w:val="en-GB"/>
          </w:rPr>
          <w:delText>includes numerous</w:delText>
        </w:r>
        <w:r w:rsidRPr="001F7D93">
          <w:rPr>
            <w:rFonts w:ascii="Times New Roman" w:hAnsi="Times New Roman" w:cs="Times New Roman"/>
            <w:color w:val="000000"/>
            <w:sz w:val="24"/>
            <w:lang w:val="en-GB"/>
          </w:rPr>
          <w:delText xml:space="preserve"> hazardous and frequently active volcan</w:delText>
        </w:r>
        <w:r w:rsidR="00213471" w:rsidRPr="001F7D93">
          <w:rPr>
            <w:rFonts w:ascii="Times New Roman" w:hAnsi="Times New Roman" w:cs="Times New Roman"/>
            <w:color w:val="000000"/>
            <w:sz w:val="24"/>
            <w:lang w:val="en-GB"/>
          </w:rPr>
          <w:delText>ic</w:delText>
        </w:r>
        <w:r w:rsidRPr="001F7D93">
          <w:rPr>
            <w:rFonts w:ascii="Times New Roman" w:hAnsi="Times New Roman" w:cs="Times New Roman"/>
            <w:color w:val="000000"/>
            <w:sz w:val="24"/>
            <w:lang w:val="en-GB"/>
          </w:rPr>
          <w:delText xml:space="preserve"> </w:delText>
        </w:r>
        <w:r w:rsidR="00213471" w:rsidRPr="001F7D93">
          <w:rPr>
            <w:rFonts w:ascii="Times New Roman" w:hAnsi="Times New Roman" w:cs="Times New Roman"/>
            <w:color w:val="000000"/>
            <w:sz w:val="24"/>
            <w:lang w:val="en-GB"/>
          </w:rPr>
          <w:delText xml:space="preserve">regions </w:delText>
        </w:r>
        <w:r w:rsidRPr="001F7D93">
          <w:rPr>
            <w:rFonts w:ascii="Times New Roman" w:hAnsi="Times New Roman" w:cs="Times New Roman"/>
            <w:color w:val="000000"/>
            <w:sz w:val="24"/>
            <w:lang w:val="en-GB"/>
          </w:rPr>
          <w:delText>worldwide (e.g.</w:delText>
        </w:r>
        <w:r w:rsidR="0052768A" w:rsidRPr="001F7D93">
          <w:rPr>
            <w:rFonts w:ascii="Times New Roman" w:hAnsi="Times New Roman" w:cs="Times New Roman"/>
            <w:color w:val="000000"/>
            <w:sz w:val="24"/>
            <w:lang w:val="en-GB"/>
          </w:rPr>
          <w:delText>,</w:delText>
        </w:r>
        <w:r w:rsidRPr="001F7D93">
          <w:rPr>
            <w:rFonts w:ascii="Times New Roman" w:hAnsi="Times New Roman" w:cs="Times New Roman"/>
            <w:color w:val="000000"/>
            <w:sz w:val="24"/>
            <w:lang w:val="en-GB"/>
          </w:rPr>
          <w:delText xml:space="preserve"> </w:delText>
        </w:r>
        <w:r w:rsidR="002D7DCD" w:rsidRPr="001F7D93">
          <w:rPr>
            <w:rFonts w:ascii="Times New Roman" w:hAnsi="Times New Roman" w:cs="Times New Roman"/>
            <w:color w:val="000000"/>
            <w:sz w:val="24"/>
            <w:lang w:val="en-GB"/>
          </w:rPr>
          <w:delText>Galápagos</w:delText>
        </w:r>
        <w:r w:rsidRPr="001F7D93">
          <w:rPr>
            <w:rFonts w:ascii="Times New Roman" w:hAnsi="Times New Roman" w:cs="Times New Roman"/>
            <w:color w:val="000000"/>
            <w:sz w:val="24"/>
            <w:lang w:val="en-GB"/>
          </w:rPr>
          <w:delText>, R</w:delText>
        </w:r>
        <w:r w:rsidR="002D7DCD" w:rsidRPr="001F7D93">
          <w:rPr>
            <w:rFonts w:ascii="Times New Roman" w:hAnsi="Times New Roman" w:cs="Times New Roman"/>
            <w:color w:val="000000"/>
            <w:sz w:val="24"/>
            <w:lang w:val="en-GB"/>
          </w:rPr>
          <w:delText>é</w:delText>
        </w:r>
        <w:r w:rsidRPr="001F7D93">
          <w:rPr>
            <w:rFonts w:ascii="Times New Roman" w:hAnsi="Times New Roman" w:cs="Times New Roman"/>
            <w:color w:val="000000"/>
            <w:sz w:val="24"/>
            <w:lang w:val="en-GB"/>
          </w:rPr>
          <w:delText>union, Azores, Canar</w:delText>
        </w:r>
        <w:r w:rsidR="002D7DCD" w:rsidRPr="001F7D93">
          <w:rPr>
            <w:rFonts w:ascii="Times New Roman" w:hAnsi="Times New Roman" w:cs="Times New Roman"/>
            <w:color w:val="000000"/>
            <w:sz w:val="24"/>
            <w:lang w:val="en-GB"/>
          </w:rPr>
          <w:delText>y Islands</w:delText>
        </w:r>
        <w:r w:rsidRPr="001F7D93">
          <w:rPr>
            <w:rFonts w:ascii="Times New Roman" w:hAnsi="Times New Roman" w:cs="Times New Roman"/>
            <w:color w:val="000000"/>
            <w:sz w:val="24"/>
            <w:lang w:val="en-GB"/>
          </w:rPr>
          <w:delText>, Iceland</w:delText>
        </w:r>
        <w:r w:rsidR="002D7DCD" w:rsidRPr="001F7D93">
          <w:rPr>
            <w:rFonts w:ascii="Times New Roman" w:hAnsi="Times New Roman" w:cs="Times New Roman"/>
            <w:color w:val="000000"/>
            <w:sz w:val="24"/>
            <w:lang w:val="en-GB"/>
          </w:rPr>
          <w:delText>, Cabo Verde</w:delText>
        </w:r>
        <w:r w:rsidRPr="001F7D93">
          <w:rPr>
            <w:rFonts w:ascii="Times New Roman" w:hAnsi="Times New Roman" w:cs="Times New Roman"/>
            <w:color w:val="000000"/>
            <w:sz w:val="24"/>
            <w:lang w:val="en-GB"/>
          </w:rPr>
          <w:delText xml:space="preserve">). The resources and </w:delText>
        </w:r>
        <w:r w:rsidR="00213471" w:rsidRPr="001F7D93">
          <w:rPr>
            <w:rFonts w:ascii="Times New Roman" w:hAnsi="Times New Roman" w:cs="Times New Roman"/>
            <w:color w:val="000000"/>
            <w:sz w:val="24"/>
            <w:lang w:val="en-GB"/>
          </w:rPr>
          <w:delText>personnel</w:delText>
        </w:r>
        <w:r w:rsidRPr="001F7D93">
          <w:rPr>
            <w:rFonts w:ascii="Times New Roman" w:hAnsi="Times New Roman" w:cs="Times New Roman"/>
            <w:color w:val="000000"/>
            <w:sz w:val="24"/>
            <w:lang w:val="en-GB"/>
          </w:rPr>
          <w:delText xml:space="preserve"> required are modest. </w:delText>
        </w:r>
        <w:r w:rsidR="00B67F2B" w:rsidRPr="001F7D93">
          <w:rPr>
            <w:rFonts w:ascii="Times New Roman" w:hAnsi="Times New Roman" w:cs="Times New Roman"/>
            <w:color w:val="000000"/>
            <w:sz w:val="24"/>
            <w:lang w:val="en-GB"/>
          </w:rPr>
          <w:delText xml:space="preserve">Sample preparation </w:delText>
        </w:r>
        <w:r w:rsidR="0052768A" w:rsidRPr="001F7D93">
          <w:rPr>
            <w:rFonts w:ascii="Times New Roman" w:hAnsi="Times New Roman" w:cs="Times New Roman"/>
            <w:color w:val="000000"/>
            <w:sz w:val="24"/>
            <w:lang w:val="en-GB"/>
          </w:rPr>
          <w:delText xml:space="preserve">was carried out using </w:delText>
        </w:r>
        <w:r w:rsidR="00B67F2B" w:rsidRPr="001F7D93">
          <w:rPr>
            <w:rFonts w:ascii="Times New Roman" w:hAnsi="Times New Roman" w:cs="Times New Roman"/>
            <w:color w:val="000000"/>
            <w:sz w:val="24"/>
            <w:lang w:val="en-GB"/>
          </w:rPr>
          <w:delText xml:space="preserve">transmitted-reflected light microscopes </w:delText>
        </w:r>
        <w:r w:rsidRPr="001F7D93">
          <w:rPr>
            <w:rFonts w:ascii="Times New Roman" w:hAnsi="Times New Roman" w:cs="Times New Roman"/>
            <w:color w:val="000000"/>
            <w:sz w:val="24"/>
            <w:lang w:val="en-GB"/>
          </w:rPr>
          <w:delText xml:space="preserve">from the </w:delText>
        </w:r>
        <w:r w:rsidR="00213471" w:rsidRPr="001F7D93">
          <w:rPr>
            <w:rFonts w:ascii="Times New Roman" w:hAnsi="Times New Roman" w:cs="Times New Roman"/>
            <w:color w:val="000000"/>
            <w:sz w:val="24"/>
            <w:lang w:val="en-GB"/>
          </w:rPr>
          <w:delText>University of California</w:delText>
        </w:r>
        <w:r w:rsidRPr="001F7D93">
          <w:rPr>
            <w:rFonts w:ascii="Times New Roman" w:hAnsi="Times New Roman" w:cs="Times New Roman"/>
            <w:color w:val="000000"/>
            <w:sz w:val="24"/>
            <w:lang w:val="en-GB"/>
          </w:rPr>
          <w:delText xml:space="preserve"> teaching collection, </w:delText>
        </w:r>
        <w:r w:rsidR="00B67F2B" w:rsidRPr="001F7D93">
          <w:rPr>
            <w:rFonts w:ascii="Times New Roman" w:hAnsi="Times New Roman" w:cs="Times New Roman"/>
            <w:color w:val="000000"/>
            <w:sz w:val="24"/>
            <w:lang w:val="en-GB"/>
          </w:rPr>
          <w:delText>only using</w:delText>
        </w:r>
        <w:r w:rsidRPr="001F7D93">
          <w:rPr>
            <w:rFonts w:ascii="Times New Roman" w:hAnsi="Times New Roman" w:cs="Times New Roman"/>
            <w:color w:val="000000"/>
            <w:sz w:val="24"/>
            <w:lang w:val="en-GB"/>
          </w:rPr>
          <w:delText xml:space="preserve"> </w:delText>
        </w:r>
        <w:r w:rsidR="001020C6" w:rsidRPr="001F7D93">
          <w:rPr>
            <w:rFonts w:ascii="Times New Roman" w:hAnsi="Times New Roman" w:cs="Times New Roman"/>
            <w:color w:val="000000"/>
            <w:sz w:val="24"/>
            <w:lang w:val="en-GB"/>
          </w:rPr>
          <w:delText xml:space="preserve">a </w:delText>
        </w:r>
        <w:r w:rsidRPr="001F7D93">
          <w:rPr>
            <w:rFonts w:ascii="Times New Roman" w:hAnsi="Times New Roman" w:cs="Times New Roman"/>
            <w:color w:val="000000"/>
            <w:sz w:val="24"/>
            <w:lang w:val="en-GB"/>
          </w:rPr>
          <w:delText>research-grade microscope for sample cataloguing</w:delText>
        </w:r>
        <w:r w:rsidR="00073FA1" w:rsidRPr="001F7D93">
          <w:rPr>
            <w:rFonts w:ascii="Times New Roman" w:hAnsi="Times New Roman" w:cs="Times New Roman"/>
            <w:color w:val="000000"/>
            <w:sz w:val="24"/>
            <w:lang w:val="en-GB"/>
          </w:rPr>
          <w:delText xml:space="preserve">. </w:delText>
        </w:r>
        <w:r w:rsidRPr="001F7D93">
          <w:rPr>
            <w:rFonts w:ascii="Times New Roman" w:hAnsi="Times New Roman" w:cs="Times New Roman"/>
            <w:color w:val="000000"/>
            <w:sz w:val="24"/>
            <w:lang w:val="en-GB"/>
          </w:rPr>
          <w:delText>Raman spectrometers are widely available at many universities</w:delText>
        </w:r>
        <w:r w:rsidR="007C12C8" w:rsidRPr="001F7D93">
          <w:rPr>
            <w:rFonts w:ascii="Times New Roman" w:hAnsi="Times New Roman" w:cs="Times New Roman"/>
            <w:color w:val="000000"/>
            <w:sz w:val="24"/>
            <w:lang w:val="en-GB"/>
          </w:rPr>
          <w:delText>, given that it is a popular technique in many other fields</w:delText>
        </w:r>
        <w:r w:rsidR="00213471" w:rsidRPr="001F7D93">
          <w:rPr>
            <w:rFonts w:ascii="Times New Roman" w:hAnsi="Times New Roman" w:cs="Times New Roman"/>
            <w:color w:val="000000"/>
            <w:sz w:val="24"/>
            <w:lang w:val="en-GB"/>
          </w:rPr>
          <w:delText>,</w:delText>
        </w:r>
        <w:r w:rsidR="007C12C8" w:rsidRPr="001F7D93">
          <w:rPr>
            <w:rFonts w:ascii="Times New Roman" w:hAnsi="Times New Roman" w:cs="Times New Roman"/>
            <w:color w:val="000000"/>
            <w:sz w:val="24"/>
            <w:lang w:val="en-GB"/>
          </w:rPr>
          <w:delText xml:space="preserve"> such as material science</w:delText>
        </w:r>
        <w:r w:rsidR="00213471" w:rsidRPr="001F7D93">
          <w:rPr>
            <w:rFonts w:ascii="Times New Roman" w:hAnsi="Times New Roman" w:cs="Times New Roman"/>
            <w:color w:val="000000"/>
            <w:sz w:val="24"/>
            <w:lang w:val="en-GB"/>
          </w:rPr>
          <w:delText>s</w:delText>
        </w:r>
        <w:r w:rsidR="007C12C8" w:rsidRPr="001F7D93">
          <w:rPr>
            <w:rFonts w:ascii="Times New Roman" w:hAnsi="Times New Roman" w:cs="Times New Roman"/>
            <w:color w:val="000000"/>
            <w:sz w:val="24"/>
            <w:lang w:val="en-GB"/>
          </w:rPr>
          <w:delText>, physics, chemistry</w:delText>
        </w:r>
        <w:r w:rsidR="00213471" w:rsidRPr="001F7D93">
          <w:rPr>
            <w:rFonts w:ascii="Times New Roman" w:hAnsi="Times New Roman" w:cs="Times New Roman"/>
            <w:color w:val="000000"/>
            <w:sz w:val="24"/>
            <w:lang w:val="en-GB"/>
          </w:rPr>
          <w:delText>,</w:delText>
        </w:r>
        <w:r w:rsidR="007C12C8" w:rsidRPr="001F7D93">
          <w:rPr>
            <w:rFonts w:ascii="Times New Roman" w:hAnsi="Times New Roman" w:cs="Times New Roman"/>
            <w:color w:val="000000"/>
            <w:sz w:val="24"/>
            <w:lang w:val="en-GB"/>
          </w:rPr>
          <w:delText xml:space="preserve"> and biology</w:delText>
        </w:r>
        <w:r w:rsidRPr="001F7D93">
          <w:rPr>
            <w:rFonts w:ascii="Times New Roman" w:hAnsi="Times New Roman" w:cs="Times New Roman"/>
            <w:color w:val="000000"/>
            <w:sz w:val="24"/>
            <w:lang w:val="en-GB"/>
          </w:rPr>
          <w:delText xml:space="preserve">, and the W-filament SEM used for EDS analyses to get olivine </w:delText>
        </w:r>
        <w:r w:rsidR="00213471" w:rsidRPr="001F7D93">
          <w:rPr>
            <w:rFonts w:ascii="Times New Roman" w:hAnsi="Times New Roman" w:cs="Times New Roman"/>
            <w:color w:val="000000"/>
            <w:sz w:val="24"/>
            <w:lang w:val="en-GB"/>
          </w:rPr>
          <w:delText>Fo</w:delText>
        </w:r>
        <w:r w:rsidRPr="001F7D93">
          <w:rPr>
            <w:rFonts w:ascii="Times New Roman" w:hAnsi="Times New Roman" w:cs="Times New Roman"/>
            <w:color w:val="000000"/>
            <w:sz w:val="24"/>
            <w:lang w:val="en-GB"/>
          </w:rPr>
          <w:delText xml:space="preserve"> contents </w:delText>
        </w:r>
        <w:r w:rsidR="00213471" w:rsidRPr="001F7D93">
          <w:rPr>
            <w:rFonts w:ascii="Times New Roman" w:hAnsi="Times New Roman" w:cs="Times New Roman"/>
            <w:color w:val="000000"/>
            <w:sz w:val="24"/>
            <w:lang w:val="en-GB"/>
          </w:rPr>
          <w:delText>has been around for</w:delText>
        </w:r>
        <w:r w:rsidRPr="001F7D93">
          <w:rPr>
            <w:rFonts w:ascii="Times New Roman" w:hAnsi="Times New Roman" w:cs="Times New Roman"/>
            <w:color w:val="000000"/>
            <w:sz w:val="24"/>
            <w:lang w:val="en-GB"/>
          </w:rPr>
          <w:delText xml:space="preserve"> 1</w:delText>
        </w:r>
        <w:r w:rsidR="00A7137B" w:rsidRPr="001F7D93">
          <w:rPr>
            <w:rFonts w:ascii="Times New Roman" w:hAnsi="Times New Roman" w:cs="Times New Roman"/>
            <w:color w:val="000000"/>
            <w:sz w:val="24"/>
            <w:lang w:val="en-GB"/>
          </w:rPr>
          <w:delText>5</w:delText>
        </w:r>
        <w:r w:rsidRPr="001F7D93">
          <w:rPr>
            <w:rFonts w:ascii="Times New Roman" w:hAnsi="Times New Roman" w:cs="Times New Roman"/>
            <w:color w:val="000000"/>
            <w:sz w:val="24"/>
            <w:lang w:val="en-GB"/>
          </w:rPr>
          <w:delText xml:space="preserve"> years (</w:delText>
        </w:r>
        <w:r w:rsidR="007C12C8" w:rsidRPr="001F7D93">
          <w:rPr>
            <w:rFonts w:ascii="Times New Roman" w:hAnsi="Times New Roman" w:cs="Times New Roman"/>
            <w:color w:val="000000"/>
            <w:sz w:val="24"/>
            <w:lang w:val="en-GB"/>
          </w:rPr>
          <w:delText xml:space="preserve">See </w:delText>
        </w:r>
        <w:r w:rsidR="002C3E68">
          <w:rPr>
            <w:rFonts w:ascii="Times New Roman" w:hAnsi="Times New Roman" w:cs="Times New Roman"/>
            <w:color w:val="000000"/>
            <w:sz w:val="24"/>
            <w:szCs w:val="24"/>
            <w:lang w:val="en-GB"/>
          </w:rPr>
          <w:delText>Supplementary Information S1</w:delText>
        </w:r>
        <w:r w:rsidR="00CD3588" w:rsidRPr="001F7D93">
          <w:rPr>
            <w:rFonts w:ascii="Times New Roman" w:hAnsi="Times New Roman" w:cs="Times New Roman"/>
            <w:color w:val="000000"/>
            <w:sz w:val="24"/>
            <w:szCs w:val="24"/>
            <w:lang w:val="en-GB"/>
          </w:rPr>
          <w:delText xml:space="preserve"> Appendix</w:delText>
        </w:r>
        <w:r w:rsidRPr="001F7D93">
          <w:rPr>
            <w:rFonts w:ascii="Times New Roman" w:hAnsi="Times New Roman" w:cs="Times New Roman"/>
            <w:color w:val="000000"/>
            <w:sz w:val="24"/>
            <w:lang w:val="en-GB"/>
          </w:rPr>
          <w:delText>).</w:delText>
        </w:r>
      </w:del>
    </w:p>
    <w:p w14:paraId="0DB9D088" w14:textId="77777777" w:rsidR="00D02603" w:rsidRPr="001F7D93" w:rsidRDefault="00F40451" w:rsidP="00994067">
      <w:pPr>
        <w:pBdr>
          <w:top w:val="nil"/>
          <w:left w:val="nil"/>
          <w:bottom w:val="nil"/>
          <w:right w:val="nil"/>
          <w:between w:val="nil"/>
        </w:pBdr>
        <w:spacing w:after="0" w:line="480" w:lineRule="auto"/>
        <w:ind w:firstLine="720"/>
        <w:contextualSpacing/>
        <w:jc w:val="both"/>
        <w:rPr>
          <w:del w:id="635" w:author="Charlotte Devitre" w:date="2024-04-22T18:15:00Z" w16du:dateUtc="2024-04-23T01:15:00Z"/>
          <w:rFonts w:ascii="Times New Roman" w:hAnsi="Times New Roman" w:cs="Times New Roman"/>
          <w:color w:val="000000"/>
          <w:sz w:val="24"/>
          <w:lang w:val="en-GB"/>
        </w:rPr>
      </w:pPr>
      <w:del w:id="636" w:author="Charlotte Devitre" w:date="2024-04-22T18:15:00Z" w16du:dateUtc="2024-04-23T01:15:00Z">
        <w:r w:rsidRPr="001F7D93">
          <w:rPr>
            <w:rFonts w:ascii="Times New Roman" w:hAnsi="Times New Roman" w:cs="Times New Roman"/>
            <w:color w:val="000000"/>
            <w:sz w:val="24"/>
            <w:lang w:val="en-GB"/>
          </w:rPr>
          <w:delText xml:space="preserve">This simulation </w:delText>
        </w:r>
        <w:r w:rsidR="004A0E7F" w:rsidRPr="001F7D93">
          <w:rPr>
            <w:rFonts w:ascii="Times New Roman" w:hAnsi="Times New Roman" w:cs="Times New Roman"/>
            <w:color w:val="000000"/>
            <w:sz w:val="24"/>
            <w:lang w:val="en-GB"/>
          </w:rPr>
          <w:delText xml:space="preserve">also enabled us to identify </w:delText>
        </w:r>
        <w:r w:rsidR="0052768A" w:rsidRPr="001F7D93">
          <w:rPr>
            <w:rFonts w:ascii="Times New Roman" w:hAnsi="Times New Roman" w:cs="Times New Roman"/>
            <w:color w:val="000000"/>
            <w:sz w:val="24"/>
            <w:lang w:val="en-GB"/>
          </w:rPr>
          <w:delText>several</w:delText>
        </w:r>
        <w:r w:rsidR="004A0E7F" w:rsidRPr="001F7D93">
          <w:rPr>
            <w:rFonts w:ascii="Times New Roman" w:hAnsi="Times New Roman" w:cs="Times New Roman"/>
            <w:color w:val="000000"/>
            <w:sz w:val="24"/>
            <w:lang w:val="en-GB"/>
          </w:rPr>
          <w:delText xml:space="preserve"> ‘</w:delText>
        </w:r>
        <w:r w:rsidR="000F5073" w:rsidRPr="001F7D93">
          <w:rPr>
            <w:rFonts w:ascii="Times New Roman" w:hAnsi="Times New Roman" w:cs="Times New Roman"/>
            <w:color w:val="000000"/>
            <w:sz w:val="24"/>
            <w:lang w:val="en-GB"/>
          </w:rPr>
          <w:delText>bottleneck</w:delText>
        </w:r>
        <w:r w:rsidR="004A0E7F" w:rsidRPr="001F7D93">
          <w:rPr>
            <w:rFonts w:ascii="Times New Roman" w:hAnsi="Times New Roman" w:cs="Times New Roman"/>
            <w:color w:val="000000"/>
            <w:sz w:val="24"/>
            <w:lang w:val="en-GB"/>
          </w:rPr>
          <w:delText xml:space="preserve">s’ in this rapid-response workflow </w:delText>
        </w:r>
        <w:r w:rsidR="00CD3588" w:rsidRPr="001F7D93">
          <w:rPr>
            <w:rFonts w:ascii="Times New Roman" w:hAnsi="Times New Roman" w:cs="Times New Roman"/>
            <w:color w:val="000000"/>
            <w:sz w:val="24"/>
            <w:szCs w:val="24"/>
            <w:lang w:val="en-GB"/>
          </w:rPr>
          <w:delText>(yellow stars, Fig, 1</w:delText>
        </w:r>
        <w:r w:rsidR="00994067" w:rsidRPr="001F7D93">
          <w:rPr>
            <w:rFonts w:ascii="Times New Roman" w:hAnsi="Times New Roman" w:cs="Times New Roman"/>
            <w:color w:val="000000"/>
            <w:sz w:val="24"/>
            <w:szCs w:val="24"/>
            <w:lang w:val="en-GB"/>
          </w:rPr>
          <w:delText xml:space="preserve">, see </w:delText>
        </w:r>
        <w:r w:rsidR="002C3E68">
          <w:rPr>
            <w:rFonts w:ascii="Times New Roman" w:hAnsi="Times New Roman" w:cs="Times New Roman"/>
            <w:color w:val="000000"/>
            <w:sz w:val="24"/>
            <w:szCs w:val="24"/>
            <w:lang w:val="en-GB"/>
          </w:rPr>
          <w:delText>Supplementary Information S1</w:delText>
        </w:r>
        <w:r w:rsidR="002C3E68" w:rsidRPr="001F7D93">
          <w:rPr>
            <w:rFonts w:ascii="Times New Roman" w:hAnsi="Times New Roman" w:cs="Times New Roman"/>
            <w:color w:val="000000"/>
            <w:sz w:val="24"/>
            <w:szCs w:val="24"/>
            <w:lang w:val="en-GB"/>
          </w:rPr>
          <w:delText xml:space="preserve"> Appendix </w:delText>
        </w:r>
        <w:r w:rsidR="00994067" w:rsidRPr="001F7D93">
          <w:rPr>
            <w:rFonts w:ascii="Times New Roman" w:hAnsi="Times New Roman" w:cs="Times New Roman"/>
            <w:color w:val="000000"/>
            <w:sz w:val="24"/>
            <w:szCs w:val="24"/>
            <w:lang w:val="en-GB"/>
          </w:rPr>
          <w:delText>for further details</w:delText>
        </w:r>
        <w:r w:rsidR="00CD3588" w:rsidRPr="001F7D93">
          <w:rPr>
            <w:rFonts w:ascii="Times New Roman" w:hAnsi="Times New Roman" w:cs="Times New Roman"/>
            <w:color w:val="000000"/>
            <w:sz w:val="24"/>
            <w:szCs w:val="24"/>
            <w:lang w:val="en-GB"/>
          </w:rPr>
          <w:delText>) so that we could determine depths even faster during future eruptions</w:delText>
        </w:r>
        <w:r w:rsidR="00994067" w:rsidRPr="001F7D93">
          <w:rPr>
            <w:rFonts w:ascii="Times New Roman" w:hAnsi="Times New Roman" w:cs="Times New Roman"/>
            <w:color w:val="000000"/>
            <w:sz w:val="24"/>
            <w:szCs w:val="24"/>
            <w:lang w:val="en-GB"/>
          </w:rPr>
          <w:delText>:</w:delText>
        </w:r>
      </w:del>
    </w:p>
    <w:p w14:paraId="2C81A39C" w14:textId="77777777" w:rsidR="00D02603" w:rsidRPr="001F7D93" w:rsidRDefault="002D7DCD" w:rsidP="00D02603">
      <w:pPr>
        <w:pStyle w:val="ListParagraph"/>
        <w:numPr>
          <w:ilvl w:val="0"/>
          <w:numId w:val="8"/>
        </w:numPr>
        <w:spacing w:line="480" w:lineRule="auto"/>
        <w:rPr>
          <w:del w:id="637" w:author="Charlotte Devitre" w:date="2024-04-22T18:15:00Z" w16du:dateUtc="2024-04-23T01:15:00Z"/>
          <w:rFonts w:ascii="Times New Roman" w:hAnsi="Times New Roman" w:cs="Times New Roman"/>
        </w:rPr>
      </w:pPr>
      <w:del w:id="638" w:author="Charlotte Devitre" w:date="2024-04-22T18:15:00Z" w16du:dateUtc="2024-04-23T01:15:00Z">
        <w:r w:rsidRPr="001F7D93">
          <w:rPr>
            <w:rFonts w:ascii="Times New Roman" w:hAnsi="Times New Roman" w:cs="Times New Roman"/>
          </w:rPr>
          <w:delText>No courier services ship packages</w:delText>
        </w:r>
        <w:r w:rsidR="00BD52C9" w:rsidRPr="001F7D93">
          <w:rPr>
            <w:rFonts w:ascii="Times New Roman" w:hAnsi="Times New Roman" w:cs="Times New Roman"/>
          </w:rPr>
          <w:delText xml:space="preserve"> out of </w:delText>
        </w:r>
        <w:r w:rsidR="001020C6" w:rsidRPr="001F7D93">
          <w:rPr>
            <w:rFonts w:ascii="Times New Roman" w:hAnsi="Times New Roman" w:cs="Times New Roman"/>
          </w:rPr>
          <w:delText xml:space="preserve">Hilo, </w:delText>
        </w:r>
        <w:r w:rsidR="001F6599" w:rsidRPr="001F7D93">
          <w:rPr>
            <w:rFonts w:ascii="Times New Roman" w:hAnsi="Times New Roman" w:cs="Times New Roman"/>
          </w:rPr>
          <w:delText>Hawaiʻi</w:delText>
        </w:r>
        <w:r w:rsidR="00BD52C9" w:rsidRPr="001F7D93">
          <w:rPr>
            <w:rFonts w:ascii="Times New Roman" w:hAnsi="Times New Roman" w:cs="Times New Roman"/>
          </w:rPr>
          <w:delText xml:space="preserve"> over the weekend</w:delText>
        </w:r>
        <w:r w:rsidR="004A0E7F" w:rsidRPr="001F7D93">
          <w:rPr>
            <w:rFonts w:ascii="Times New Roman" w:hAnsi="Times New Roman" w:cs="Times New Roman"/>
          </w:rPr>
          <w:delText>, and estimated delivery days are not reliable.</w:delText>
        </w:r>
      </w:del>
    </w:p>
    <w:p w14:paraId="046E65FA" w14:textId="77777777" w:rsidR="00D02603" w:rsidRPr="001F7D93" w:rsidRDefault="00D02603" w:rsidP="00D02603">
      <w:pPr>
        <w:pStyle w:val="ListParagraph"/>
        <w:numPr>
          <w:ilvl w:val="0"/>
          <w:numId w:val="8"/>
        </w:numPr>
        <w:spacing w:line="480" w:lineRule="auto"/>
        <w:rPr>
          <w:del w:id="639" w:author="Charlotte Devitre" w:date="2024-04-22T18:15:00Z" w16du:dateUtc="2024-04-23T01:15:00Z"/>
          <w:rFonts w:ascii="Times New Roman" w:hAnsi="Times New Roman" w:cs="Times New Roman"/>
        </w:rPr>
      </w:pPr>
      <w:del w:id="640" w:author="Charlotte Devitre" w:date="2024-04-22T18:15:00Z" w16du:dateUtc="2024-04-23T01:15:00Z">
        <w:r w:rsidRPr="001F7D93">
          <w:rPr>
            <w:rFonts w:ascii="Times New Roman" w:hAnsi="Times New Roman" w:cs="Times New Roman"/>
          </w:rPr>
          <w:delText xml:space="preserve"> The epoxy took</w:delText>
        </w:r>
        <w:r w:rsidR="0052768A" w:rsidRPr="001F7D93">
          <w:rPr>
            <w:rFonts w:ascii="Times New Roman" w:hAnsi="Times New Roman" w:cs="Times New Roman"/>
          </w:rPr>
          <w:delText xml:space="preserve"> 18 h</w:delText>
        </w:r>
        <w:r w:rsidR="00213471" w:rsidRPr="001F7D93">
          <w:rPr>
            <w:rFonts w:ascii="Times New Roman" w:hAnsi="Times New Roman" w:cs="Times New Roman"/>
          </w:rPr>
          <w:delText>ou</w:delText>
        </w:r>
        <w:r w:rsidR="0052768A" w:rsidRPr="001F7D93">
          <w:rPr>
            <w:rFonts w:ascii="Times New Roman" w:hAnsi="Times New Roman" w:cs="Times New Roman"/>
          </w:rPr>
          <w:delText>rs to cure enough for polishing</w:delText>
        </w:r>
        <w:r w:rsidRPr="001F7D93">
          <w:rPr>
            <w:rFonts w:ascii="Times New Roman" w:hAnsi="Times New Roman" w:cs="Times New Roman"/>
          </w:rPr>
          <w:delText xml:space="preserve"> (vs. 8 h</w:delText>
        </w:r>
        <w:r w:rsidR="00213471" w:rsidRPr="001F7D93">
          <w:rPr>
            <w:rFonts w:ascii="Times New Roman" w:hAnsi="Times New Roman" w:cs="Times New Roman"/>
          </w:rPr>
          <w:delText>ou</w:delText>
        </w:r>
        <w:r w:rsidRPr="001F7D93">
          <w:rPr>
            <w:rFonts w:ascii="Times New Roman" w:hAnsi="Times New Roman" w:cs="Times New Roman"/>
          </w:rPr>
          <w:delText>rs on the datasheet)</w:delText>
        </w:r>
        <w:r w:rsidR="00B510BD">
          <w:rPr>
            <w:rFonts w:ascii="Times New Roman" w:hAnsi="Times New Roman" w:cs="Times New Roman"/>
          </w:rPr>
          <w:delText xml:space="preserve">. Faster curing epoxies </w:delText>
        </w:r>
        <w:r w:rsidR="009C5427">
          <w:rPr>
            <w:rFonts w:ascii="Times New Roman" w:hAnsi="Times New Roman" w:cs="Times New Roman"/>
          </w:rPr>
          <w:delText>can be used</w:delText>
        </w:r>
        <w:r w:rsidR="00B510BD">
          <w:rPr>
            <w:rFonts w:ascii="Times New Roman" w:hAnsi="Times New Roman" w:cs="Times New Roman"/>
          </w:rPr>
          <w:delText xml:space="preserve"> </w:delText>
        </w:r>
        <w:r w:rsidR="009F2612">
          <w:rPr>
            <w:rFonts w:ascii="Times New Roman" w:hAnsi="Times New Roman" w:cs="Times New Roman"/>
          </w:rPr>
          <w:delText>to eliminate</w:delText>
        </w:r>
        <w:r w:rsidR="00B510BD">
          <w:rPr>
            <w:rFonts w:ascii="Times New Roman" w:hAnsi="Times New Roman" w:cs="Times New Roman"/>
          </w:rPr>
          <w:delText xml:space="preserve"> this delay.</w:delText>
        </w:r>
      </w:del>
    </w:p>
    <w:p w14:paraId="1A4AD42E" w14:textId="77777777" w:rsidR="009852A9" w:rsidRPr="001F7D93" w:rsidRDefault="004A0E7F" w:rsidP="00364A58">
      <w:pPr>
        <w:pStyle w:val="ListParagraph"/>
        <w:numPr>
          <w:ilvl w:val="0"/>
          <w:numId w:val="8"/>
        </w:numPr>
        <w:spacing w:line="480" w:lineRule="auto"/>
        <w:rPr>
          <w:del w:id="641" w:author="Charlotte Devitre" w:date="2024-04-22T18:15:00Z" w16du:dateUtc="2024-04-23T01:15:00Z"/>
          <w:rFonts w:ascii="Times New Roman" w:hAnsi="Times New Roman" w:cs="Times New Roman"/>
        </w:rPr>
      </w:pPr>
      <w:del w:id="642" w:author="Charlotte Devitre" w:date="2024-04-22T18:15:00Z" w16du:dateUtc="2024-04-23T01:15:00Z">
        <w:r w:rsidRPr="001F7D93">
          <w:rPr>
            <w:rFonts w:ascii="Times New Roman" w:hAnsi="Times New Roman" w:cs="Times New Roman"/>
          </w:rPr>
          <w:lastRenderedPageBreak/>
          <w:delText xml:space="preserve">We spent </w:delText>
        </w:r>
        <w:r w:rsidR="00D02603" w:rsidRPr="001F7D93">
          <w:rPr>
            <w:rFonts w:ascii="Times New Roman" w:hAnsi="Times New Roman" w:cs="Times New Roman"/>
          </w:rPr>
          <w:delText>significant</w:delText>
        </w:r>
        <w:r w:rsidRPr="001F7D93">
          <w:rPr>
            <w:rFonts w:ascii="Times New Roman" w:hAnsi="Times New Roman" w:cs="Times New Roman"/>
          </w:rPr>
          <w:delText xml:space="preserve"> time </w:delText>
        </w:r>
        <w:r w:rsidR="0052768A" w:rsidRPr="001F7D93">
          <w:rPr>
            <w:rFonts w:ascii="Times New Roman" w:hAnsi="Times New Roman" w:cs="Times New Roman"/>
          </w:rPr>
          <w:delText>cataloguing</w:delText>
        </w:r>
        <w:r w:rsidRPr="001F7D93">
          <w:rPr>
            <w:rFonts w:ascii="Times New Roman" w:hAnsi="Times New Roman" w:cs="Times New Roman"/>
          </w:rPr>
          <w:delText xml:space="preserve"> samples on a research</w:delText>
        </w:r>
        <w:r w:rsidR="00B67F2B" w:rsidRPr="001F7D93">
          <w:rPr>
            <w:rFonts w:ascii="Times New Roman" w:hAnsi="Times New Roman" w:cs="Times New Roman"/>
          </w:rPr>
          <w:delText>-</w:delText>
        </w:r>
        <w:r w:rsidRPr="001F7D93">
          <w:rPr>
            <w:rFonts w:ascii="Times New Roman" w:hAnsi="Times New Roman" w:cs="Times New Roman"/>
          </w:rPr>
          <w:delText xml:space="preserve">grade </w:delText>
        </w:r>
        <w:r w:rsidR="0052768A" w:rsidRPr="001F7D93">
          <w:rPr>
            <w:rFonts w:ascii="Times New Roman" w:hAnsi="Times New Roman" w:cs="Times New Roman"/>
          </w:rPr>
          <w:delText>micro</w:delText>
        </w:r>
        <w:r w:rsidRPr="001F7D93">
          <w:rPr>
            <w:rFonts w:ascii="Times New Roman" w:hAnsi="Times New Roman" w:cs="Times New Roman"/>
          </w:rPr>
          <w:delText>scope</w:delText>
        </w:r>
        <w:r w:rsidR="00B67F2B" w:rsidRPr="001F7D93">
          <w:rPr>
            <w:rFonts w:ascii="Times New Roman" w:hAnsi="Times New Roman" w:cs="Times New Roman"/>
          </w:rPr>
          <w:delText xml:space="preserve"> to help </w:delText>
        </w:r>
        <w:r w:rsidR="0052768A" w:rsidRPr="001F7D93">
          <w:rPr>
            <w:rFonts w:ascii="Times New Roman" w:hAnsi="Times New Roman" w:cs="Times New Roman"/>
          </w:rPr>
          <w:delText>navigate</w:delText>
        </w:r>
        <w:r w:rsidR="00B67F2B" w:rsidRPr="001F7D93">
          <w:rPr>
            <w:rFonts w:ascii="Times New Roman" w:hAnsi="Times New Roman" w:cs="Times New Roman"/>
          </w:rPr>
          <w:delText xml:space="preserve"> </w:delText>
        </w:r>
        <w:r w:rsidR="002611E3" w:rsidRPr="001F7D93">
          <w:rPr>
            <w:rFonts w:ascii="Times New Roman" w:hAnsi="Times New Roman" w:cs="Times New Roman"/>
          </w:rPr>
          <w:delText xml:space="preserve">on </w:delText>
        </w:r>
        <w:r w:rsidR="00994067" w:rsidRPr="001F7D93">
          <w:rPr>
            <w:rFonts w:ascii="Times New Roman" w:hAnsi="Times New Roman" w:cs="Times New Roman"/>
          </w:rPr>
          <w:delText>the Raman microscope</w:delText>
        </w:r>
        <w:r w:rsidR="00364A58" w:rsidRPr="001F7D93">
          <w:rPr>
            <w:rFonts w:ascii="Times New Roman" w:hAnsi="Times New Roman" w:cs="Times New Roman"/>
          </w:rPr>
          <w:delText>, but later</w:delText>
        </w:r>
        <w:r w:rsidR="00D02603" w:rsidRPr="001F7D93">
          <w:rPr>
            <w:rFonts w:ascii="Times New Roman" w:hAnsi="Times New Roman" w:cs="Times New Roman"/>
          </w:rPr>
          <w:delText xml:space="preserve"> realized</w:delText>
        </w:r>
        <w:r w:rsidR="00364A58" w:rsidRPr="001F7D93">
          <w:rPr>
            <w:rFonts w:ascii="Times New Roman" w:hAnsi="Times New Roman" w:cs="Times New Roman"/>
          </w:rPr>
          <w:delText xml:space="preserve"> that</w:delText>
        </w:r>
        <w:r w:rsidR="00D02603" w:rsidRPr="001F7D93">
          <w:rPr>
            <w:rFonts w:ascii="Times New Roman" w:hAnsi="Times New Roman" w:cs="Times New Roman"/>
          </w:rPr>
          <w:delText xml:space="preserve"> </w:delText>
        </w:r>
        <w:r w:rsidR="00073FA1" w:rsidRPr="001F7D93">
          <w:rPr>
            <w:rFonts w:ascii="Times New Roman" w:hAnsi="Times New Roman" w:cs="Times New Roman"/>
          </w:rPr>
          <w:delText>smartphone cameras with</w:delText>
        </w:r>
        <w:r w:rsidR="00D02603" w:rsidRPr="001F7D93">
          <w:rPr>
            <w:rFonts w:ascii="Times New Roman" w:hAnsi="Times New Roman" w:cs="Times New Roman"/>
          </w:rPr>
          <w:delText xml:space="preserve"> teaching microscopes </w:delText>
        </w:r>
        <w:r w:rsidR="00073FA1" w:rsidRPr="001F7D93">
          <w:rPr>
            <w:rFonts w:ascii="Times New Roman" w:hAnsi="Times New Roman" w:cs="Times New Roman"/>
          </w:rPr>
          <w:delText xml:space="preserve">would have worked faster. </w:delText>
        </w:r>
      </w:del>
    </w:p>
    <w:p w14:paraId="43BAB091" w14:textId="77777777" w:rsidR="003113C7" w:rsidRDefault="009852A9" w:rsidP="00994067">
      <w:pPr>
        <w:spacing w:line="480" w:lineRule="auto"/>
        <w:rPr>
          <w:del w:id="643" w:author="Charlotte Devitre" w:date="2024-04-22T18:15:00Z" w16du:dateUtc="2024-04-23T01:15:00Z"/>
          <w:rFonts w:ascii="Times New Roman" w:hAnsi="Times New Roman" w:cs="Times New Roman"/>
          <w:color w:val="000000"/>
          <w:sz w:val="24"/>
        </w:rPr>
      </w:pPr>
      <w:del w:id="644" w:author="Charlotte Devitre" w:date="2024-04-22T18:15:00Z" w16du:dateUtc="2024-04-23T01:15:00Z">
        <w:r w:rsidRPr="001F7D93">
          <w:rPr>
            <w:rFonts w:ascii="Times New Roman" w:hAnsi="Times New Roman" w:cs="Times New Roman"/>
            <w:color w:val="000000"/>
            <w:sz w:val="24"/>
            <w:lang w:val="en-GB"/>
          </w:rPr>
          <w:delText xml:space="preserve">Overall, we have demonstrated that a </w:delText>
        </w:r>
        <w:r w:rsidR="0052768A" w:rsidRPr="001F7D93">
          <w:rPr>
            <w:rFonts w:ascii="Times New Roman" w:hAnsi="Times New Roman" w:cs="Times New Roman"/>
            <w:color w:val="000000"/>
            <w:sz w:val="24"/>
            <w:lang w:val="en-GB"/>
          </w:rPr>
          <w:delText>modest</w:delText>
        </w:r>
        <w:r w:rsidR="00073FA1" w:rsidRPr="001F7D93">
          <w:rPr>
            <w:rFonts w:ascii="Times New Roman" w:hAnsi="Times New Roman" w:cs="Times New Roman"/>
            <w:color w:val="000000"/>
            <w:sz w:val="24"/>
            <w:lang w:val="en-GB"/>
          </w:rPr>
          <w:delText>-</w:delText>
        </w:r>
        <w:r w:rsidR="0052768A" w:rsidRPr="001F7D93">
          <w:rPr>
            <w:rFonts w:ascii="Times New Roman" w:hAnsi="Times New Roman" w:cs="Times New Roman"/>
            <w:color w:val="000000"/>
            <w:sz w:val="24"/>
            <w:lang w:val="en-GB"/>
          </w:rPr>
          <w:delText>size</w:delText>
        </w:r>
        <w:r w:rsidR="003C3F4B" w:rsidRPr="001F7D93">
          <w:rPr>
            <w:rFonts w:ascii="Times New Roman" w:hAnsi="Times New Roman" w:cs="Times New Roman"/>
            <w:color w:val="000000"/>
            <w:sz w:val="24"/>
            <w:lang w:val="en-GB"/>
          </w:rPr>
          <w:delText>d</w:delText>
        </w:r>
        <w:r w:rsidR="002611E3" w:rsidRPr="001F7D93">
          <w:rPr>
            <w:rFonts w:ascii="Times New Roman" w:hAnsi="Times New Roman" w:cs="Times New Roman"/>
            <w:color w:val="000000"/>
            <w:sz w:val="24"/>
            <w:lang w:val="en-GB"/>
          </w:rPr>
          <w:delText xml:space="preserve"> </w:delText>
        </w:r>
        <w:r w:rsidRPr="001F7D93">
          <w:rPr>
            <w:rFonts w:ascii="Times New Roman" w:hAnsi="Times New Roman" w:cs="Times New Roman"/>
            <w:color w:val="000000"/>
            <w:sz w:val="24"/>
            <w:lang w:val="en-GB"/>
          </w:rPr>
          <w:delText>research group</w:delText>
        </w:r>
        <w:r w:rsidR="002611E3" w:rsidRPr="001F7D93">
          <w:rPr>
            <w:rFonts w:ascii="Times New Roman" w:hAnsi="Times New Roman" w:cs="Times New Roman"/>
          </w:rPr>
          <w:delText xml:space="preserve"> with prior teaching and class commitments</w:delText>
        </w:r>
        <w:r w:rsidR="0052768A" w:rsidRPr="001F7D93">
          <w:rPr>
            <w:rFonts w:ascii="Times New Roman" w:hAnsi="Times New Roman" w:cs="Times New Roman"/>
          </w:rPr>
          <w:delText xml:space="preserve"> </w:delText>
        </w:r>
        <w:r w:rsidR="00073FA1" w:rsidRPr="001F7D93">
          <w:rPr>
            <w:rFonts w:ascii="Times New Roman" w:hAnsi="Times New Roman" w:cs="Times New Roman"/>
          </w:rPr>
          <w:delText xml:space="preserve">working </w:delText>
        </w:r>
        <w:r w:rsidR="002D7DCD" w:rsidRPr="001F7D93">
          <w:rPr>
            <w:rFonts w:ascii="Times New Roman" w:hAnsi="Times New Roman" w:cs="Times New Roman"/>
          </w:rPr>
          <w:delText>without overnight shifts</w:delText>
        </w:r>
        <w:r w:rsidR="002611E3" w:rsidRPr="001F7D93">
          <w:rPr>
            <w:rFonts w:ascii="Times New Roman" w:hAnsi="Times New Roman" w:cs="Times New Roman"/>
            <w:color w:val="000000"/>
            <w:sz w:val="24"/>
            <w:lang w:val="en-GB"/>
          </w:rPr>
          <w:delText xml:space="preserve"> </w:delText>
        </w:r>
        <w:r w:rsidRPr="001F7D93">
          <w:rPr>
            <w:rFonts w:ascii="Times New Roman" w:hAnsi="Times New Roman" w:cs="Times New Roman"/>
            <w:color w:val="000000"/>
            <w:sz w:val="24"/>
            <w:lang w:val="en-GB"/>
          </w:rPr>
          <w:delText>can obtain pressures on</w:delText>
        </w:r>
        <w:r w:rsidR="0052768A" w:rsidRPr="001F7D93">
          <w:rPr>
            <w:rFonts w:ascii="Times New Roman" w:hAnsi="Times New Roman" w:cs="Times New Roman"/>
            <w:color w:val="000000"/>
            <w:sz w:val="24"/>
            <w:lang w:val="en-GB"/>
          </w:rPr>
          <w:delText xml:space="preserve"> </w:delText>
        </w:r>
        <w:r w:rsidR="0059301C" w:rsidRPr="001F7D93">
          <w:rPr>
            <w:rFonts w:ascii="Times New Roman" w:hAnsi="Times New Roman" w:cs="Times New Roman"/>
            <w:color w:val="000000"/>
            <w:sz w:val="24"/>
            <w:lang w:val="en-GB"/>
          </w:rPr>
          <w:delText>relevant</w:delText>
        </w:r>
        <w:r w:rsidRPr="001F7D93">
          <w:rPr>
            <w:rFonts w:ascii="Times New Roman" w:hAnsi="Times New Roman" w:cs="Times New Roman"/>
            <w:color w:val="000000"/>
            <w:sz w:val="24"/>
            <w:lang w:val="en-GB"/>
          </w:rPr>
          <w:delText xml:space="preserve"> timelines </w:delText>
        </w:r>
        <w:r w:rsidR="007310C9" w:rsidRPr="001F7D93">
          <w:rPr>
            <w:rFonts w:ascii="Times New Roman" w:hAnsi="Times New Roman" w:cs="Times New Roman"/>
            <w:color w:val="000000"/>
            <w:sz w:val="24"/>
            <w:lang w:val="en-GB"/>
          </w:rPr>
          <w:delText>for</w:delText>
        </w:r>
        <w:r w:rsidRPr="001F7D93">
          <w:rPr>
            <w:rFonts w:ascii="Times New Roman" w:hAnsi="Times New Roman" w:cs="Times New Roman"/>
            <w:color w:val="000000"/>
            <w:sz w:val="24"/>
            <w:lang w:val="en-GB"/>
          </w:rPr>
          <w:delText xml:space="preserve"> understanding volcanic plumbing systems during periods of unrest</w:delText>
        </w:r>
        <w:r w:rsidRPr="001F7D93">
          <w:rPr>
            <w:rFonts w:ascii="Times New Roman" w:hAnsi="Times New Roman" w:cs="Times New Roman"/>
          </w:rPr>
          <w:delText>.</w:delText>
        </w:r>
        <w:r w:rsidR="004533C3" w:rsidRPr="001F7D93">
          <w:rPr>
            <w:rFonts w:ascii="Times New Roman" w:hAnsi="Times New Roman" w:cs="Times New Roman"/>
          </w:rPr>
          <w:delText xml:space="preserve"> This technique </w:delText>
        </w:r>
        <w:r w:rsidR="00F12B84" w:rsidRPr="001F7D93">
          <w:rPr>
            <w:rFonts w:ascii="Times New Roman" w:hAnsi="Times New Roman" w:cs="Times New Roman"/>
          </w:rPr>
          <w:delText>adds</w:delText>
        </w:r>
        <w:r w:rsidRPr="001F7D93">
          <w:rPr>
            <w:rFonts w:ascii="Times New Roman" w:hAnsi="Times New Roman" w:cs="Times New Roman"/>
            <w:color w:val="000000"/>
            <w:sz w:val="24"/>
          </w:rPr>
          <w:delText xml:space="preserve"> </w:delText>
        </w:r>
        <w:r w:rsidR="004533C3" w:rsidRPr="001F7D93">
          <w:rPr>
            <w:rFonts w:ascii="Times New Roman" w:hAnsi="Times New Roman" w:cs="Times New Roman"/>
            <w:color w:val="000000"/>
            <w:sz w:val="24"/>
          </w:rPr>
          <w:delText xml:space="preserve">valuable quantitative </w:delText>
        </w:r>
        <w:r w:rsidR="00DA6848" w:rsidRPr="001F7D93">
          <w:rPr>
            <w:rFonts w:ascii="Times New Roman" w:hAnsi="Times New Roman" w:cs="Times New Roman"/>
            <w:color w:val="000000"/>
            <w:sz w:val="24"/>
          </w:rPr>
          <w:delText xml:space="preserve">storage </w:delText>
        </w:r>
        <w:r w:rsidR="004533C3" w:rsidRPr="001F7D93">
          <w:rPr>
            <w:rFonts w:ascii="Times New Roman" w:hAnsi="Times New Roman" w:cs="Times New Roman"/>
            <w:color w:val="000000"/>
            <w:sz w:val="24"/>
          </w:rPr>
          <w:delText>depth information that expands on HVO’s routine near-real-time chemical monitoring with bulk rock ED-XRF</w:delText>
        </w:r>
        <w:r w:rsidR="00DA6848" w:rsidRPr="001F7D93">
          <w:rPr>
            <w:rFonts w:ascii="Times New Roman" w:hAnsi="Times New Roman" w:cs="Times New Roman"/>
          </w:rPr>
          <w:fldChar w:fldCharType="begin"/>
        </w:r>
        <w:r w:rsidR="001F7D93" w:rsidRPr="001F7D93">
          <w:rPr>
            <w:rFonts w:ascii="Times New Roman" w:hAnsi="Times New Roman" w:cs="Times New Roman"/>
          </w:rPr>
          <w:delInstrText xml:space="preserve"> ADDIN ZOTERO_ITEM CSL_CITATION {"citationID":"B8gEtLdv","properties":{"formattedCitation":"(Gansecki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delInstrText>
        </w:r>
        <w:r w:rsidR="00DA6848" w:rsidRPr="001F7D93">
          <w:rPr>
            <w:rFonts w:ascii="Times New Roman" w:hAnsi="Times New Roman" w:cs="Times New Roman"/>
          </w:rPr>
          <w:fldChar w:fldCharType="separate"/>
        </w:r>
        <w:r w:rsidR="001F7D93" w:rsidRPr="001F7D93">
          <w:rPr>
            <w:rFonts w:ascii="Times New Roman" w:hAnsi="Times New Roman" w:cs="Times New Roman"/>
            <w:szCs w:val="24"/>
          </w:rPr>
          <w:delText xml:space="preserve">(Gansecki </w:delText>
        </w:r>
        <w:r w:rsidR="001F7D93" w:rsidRPr="001F7D93">
          <w:rPr>
            <w:rFonts w:ascii="Times New Roman" w:hAnsi="Times New Roman" w:cs="Times New Roman"/>
            <w:i/>
            <w:iCs/>
            <w:szCs w:val="24"/>
          </w:rPr>
          <w:delText>et al.</w:delText>
        </w:r>
        <w:r w:rsidR="001F7D93" w:rsidRPr="001F7D93">
          <w:rPr>
            <w:rFonts w:ascii="Times New Roman" w:hAnsi="Times New Roman" w:cs="Times New Roman"/>
            <w:szCs w:val="24"/>
          </w:rPr>
          <w:delText>, 2019)</w:delText>
        </w:r>
        <w:r w:rsidR="00DA6848" w:rsidRPr="001F7D93">
          <w:rPr>
            <w:rFonts w:ascii="Times New Roman" w:hAnsi="Times New Roman" w:cs="Times New Roman"/>
          </w:rPr>
          <w:fldChar w:fldCharType="end"/>
        </w:r>
        <w:r w:rsidR="004533C3" w:rsidRPr="001F7D93">
          <w:rPr>
            <w:rFonts w:ascii="Times New Roman" w:hAnsi="Times New Roman" w:cs="Times New Roman"/>
          </w:rPr>
          <w:delText xml:space="preserve">. </w:delText>
        </w:r>
        <w:r w:rsidR="002611E3" w:rsidRPr="001F7D93">
          <w:rPr>
            <w:rFonts w:ascii="Times New Roman" w:hAnsi="Times New Roman" w:cs="Times New Roman"/>
          </w:rPr>
          <w:delText xml:space="preserve">In a true eruptive crisis, </w:delText>
        </w:r>
        <w:r w:rsidR="00DA6848" w:rsidRPr="001F7D93">
          <w:rPr>
            <w:rFonts w:ascii="Times New Roman" w:hAnsi="Times New Roman" w:cs="Times New Roman"/>
          </w:rPr>
          <w:delText xml:space="preserve">magma storage depths could be obtained even faster by </w:delText>
        </w:r>
        <w:r w:rsidR="002611E3" w:rsidRPr="001F7D93">
          <w:rPr>
            <w:rFonts w:ascii="Times New Roman" w:hAnsi="Times New Roman" w:cs="Times New Roman"/>
          </w:rPr>
          <w:delText xml:space="preserve">removing </w:delText>
        </w:r>
        <w:r w:rsidR="000F5073" w:rsidRPr="001F7D93">
          <w:rPr>
            <w:rFonts w:ascii="Times New Roman" w:hAnsi="Times New Roman" w:cs="Times New Roman"/>
          </w:rPr>
          <w:delText>bottleneck</w:delText>
        </w:r>
        <w:r w:rsidR="002611E3" w:rsidRPr="001F7D93">
          <w:rPr>
            <w:rFonts w:ascii="Times New Roman" w:hAnsi="Times New Roman" w:cs="Times New Roman"/>
          </w:rPr>
          <w:delText>s 1</w:delText>
        </w:r>
        <w:r w:rsidR="003C3F4B" w:rsidRPr="001F7D93">
          <w:rPr>
            <w:rFonts w:ascii="Times New Roman" w:hAnsi="Times New Roman" w:cs="Times New Roman"/>
          </w:rPr>
          <w:delText>–</w:delText>
        </w:r>
        <w:r w:rsidR="002611E3" w:rsidRPr="001F7D93">
          <w:rPr>
            <w:rFonts w:ascii="Times New Roman" w:hAnsi="Times New Roman" w:cs="Times New Roman"/>
          </w:rPr>
          <w:delText>3</w:delText>
        </w:r>
        <w:r w:rsidR="00E95F7F" w:rsidRPr="001F7D93">
          <w:rPr>
            <w:rFonts w:ascii="Times New Roman" w:hAnsi="Times New Roman" w:cs="Times New Roman"/>
          </w:rPr>
          <w:delText xml:space="preserve">, </w:delText>
        </w:r>
        <w:r w:rsidR="002611E3" w:rsidRPr="001F7D93">
          <w:rPr>
            <w:rFonts w:ascii="Times New Roman" w:hAnsi="Times New Roman" w:cs="Times New Roman"/>
          </w:rPr>
          <w:delText>implementing overnight shift work</w:delText>
        </w:r>
        <w:r w:rsidR="003C3F4B" w:rsidRPr="001F7D93">
          <w:rPr>
            <w:rFonts w:ascii="Times New Roman" w:hAnsi="Times New Roman" w:cs="Times New Roman"/>
          </w:rPr>
          <w:delText>,</w:delText>
        </w:r>
        <w:r w:rsidR="00E95F7F" w:rsidRPr="001F7D93">
          <w:rPr>
            <w:rFonts w:ascii="Times New Roman" w:hAnsi="Times New Roman" w:cs="Times New Roman"/>
          </w:rPr>
          <w:delText xml:space="preserve"> and</w:delText>
        </w:r>
        <w:r w:rsidR="002611E3" w:rsidRPr="001F7D93">
          <w:rPr>
            <w:rFonts w:ascii="Times New Roman" w:hAnsi="Times New Roman" w:cs="Times New Roman"/>
          </w:rPr>
          <w:delText xml:space="preserve"> requesting teaching </w:delText>
        </w:r>
        <w:r w:rsidR="00E95F7F" w:rsidRPr="001F7D93">
          <w:rPr>
            <w:rFonts w:ascii="Times New Roman" w:hAnsi="Times New Roman" w:cs="Times New Roman"/>
          </w:rPr>
          <w:delText>release and class absences for students</w:delText>
        </w:r>
        <w:r w:rsidR="00DA6848" w:rsidRPr="001F7D93">
          <w:rPr>
            <w:rFonts w:ascii="Times New Roman" w:hAnsi="Times New Roman" w:cs="Times New Roman"/>
          </w:rPr>
          <w:delText>.</w:delText>
        </w:r>
      </w:del>
    </w:p>
    <w:p w14:paraId="6C148BEE" w14:textId="77777777" w:rsidR="00120C08" w:rsidRPr="001F7D93" w:rsidRDefault="00120C08" w:rsidP="00994067">
      <w:pPr>
        <w:spacing w:line="480" w:lineRule="auto"/>
        <w:rPr>
          <w:del w:id="645" w:author="Charlotte Devitre" w:date="2024-04-22T18:15:00Z" w16du:dateUtc="2024-04-23T01:15:00Z"/>
          <w:rFonts w:ascii="Times New Roman" w:hAnsi="Times New Roman" w:cs="Times New Roman"/>
          <w:color w:val="000000"/>
          <w:sz w:val="24"/>
        </w:rPr>
      </w:pPr>
    </w:p>
    <w:p w14:paraId="7C90B17F" w14:textId="10B74412" w:rsidR="00B90F91" w:rsidRDefault="00B90F91">
      <w:pPr>
        <w:pStyle w:val="Acknowledgement"/>
        <w:spacing w:before="0" w:line="480" w:lineRule="auto"/>
        <w:ind w:firstLine="0"/>
        <w:rPr>
          <w:rPrChange w:id="646" w:author="Charlotte Devitre" w:date="2024-04-22T18:15:00Z" w16du:dateUtc="2024-04-23T01:15:00Z">
            <w:rPr>
              <w:rFonts w:ascii="Times New Roman" w:hAnsi="Times New Roman"/>
              <w:b/>
              <w:color w:val="000000"/>
              <w:sz w:val="24"/>
            </w:rPr>
          </w:rPrChange>
        </w:rPr>
        <w:pPrChange w:id="647" w:author="Charlotte Devitre" w:date="2024-04-22T18:15:00Z" w16du:dateUtc="2024-04-23T01:15:00Z">
          <w:pPr>
            <w:spacing w:line="480" w:lineRule="auto"/>
          </w:pPr>
        </w:pPrChange>
      </w:pPr>
      <w:ins w:id="648" w:author="Charlotte Devitre" w:date="2024-04-22T18:15:00Z" w16du:dateUtc="2024-04-23T01:15:00Z">
        <w:r>
          <w:rPr>
            <w:b/>
          </w:rPr>
          <w:t xml:space="preserve">5.1. </w:t>
        </w:r>
      </w:ins>
      <w:r w:rsidRPr="00A06077">
        <w:rPr>
          <w:b/>
          <w:rPrChange w:id="649" w:author="Charlotte Devitre" w:date="2024-04-22T18:15:00Z" w16du:dateUtc="2024-04-23T01:15:00Z">
            <w:rPr>
              <w:b/>
              <w:color w:val="000000"/>
            </w:rPr>
          </w:rPrChange>
        </w:rPr>
        <w:t>Author contributions</w:t>
      </w:r>
    </w:p>
    <w:p w14:paraId="67118454" w14:textId="281491F9" w:rsidR="00B90F91" w:rsidRPr="00B90F91" w:rsidRDefault="00B90F91">
      <w:pPr>
        <w:pStyle w:val="Acknowledgement"/>
        <w:spacing w:line="480" w:lineRule="auto"/>
        <w:ind w:firstLine="720"/>
        <w:jc w:val="both"/>
        <w:rPr>
          <w:lang w:val="en-GB"/>
          <w:rPrChange w:id="650" w:author="Charlotte Devitre" w:date="2024-04-22T18:15:00Z" w16du:dateUtc="2024-04-23T01:15:00Z">
            <w:rPr>
              <w:rFonts w:ascii="Times New Roman" w:hAnsi="Times New Roman"/>
              <w:color w:val="000000"/>
              <w:sz w:val="24"/>
              <w:lang w:val="en-GB"/>
            </w:rPr>
          </w:rPrChange>
        </w:rPr>
        <w:pPrChange w:id="651" w:author="Charlotte Devitre" w:date="2024-04-22T18:15:00Z" w16du:dateUtc="2024-04-23T01:15:00Z">
          <w:pPr>
            <w:spacing w:line="480" w:lineRule="auto"/>
            <w:jc w:val="both"/>
          </w:pPr>
        </w:pPrChange>
      </w:pPr>
      <w:r w:rsidRPr="004F3554">
        <w:rPr>
          <w:rPrChange w:id="652" w:author="Charlotte Devitre" w:date="2024-04-22T18:15:00Z" w16du:dateUtc="2024-04-23T01:15:00Z">
            <w:rPr>
              <w:color w:val="000000"/>
              <w:lang w:val="en-GB"/>
            </w:rPr>
          </w:rPrChange>
        </w:rPr>
        <w:t>Author contributions for lab work are shown on</w:t>
      </w:r>
      <w:r>
        <w:rPr>
          <w:rPrChange w:id="653" w:author="Charlotte Devitre" w:date="2024-04-22T18:15:00Z" w16du:dateUtc="2024-04-23T01:15:00Z">
            <w:rPr>
              <w:color w:val="000000"/>
              <w:lang w:val="en-GB"/>
            </w:rPr>
          </w:rPrChange>
        </w:rPr>
        <w:t xml:space="preserve"> Fig. </w:t>
      </w:r>
      <w:del w:id="654" w:author="Charlotte Devitre" w:date="2024-04-22T18:15:00Z" w16du:dateUtc="2024-04-23T01:15:00Z">
        <w:r w:rsidR="00A70035" w:rsidRPr="001F7D93">
          <w:rPr>
            <w:color w:val="000000"/>
            <w:lang w:val="en-GB"/>
          </w:rPr>
          <w:delText>1</w:delText>
        </w:r>
      </w:del>
      <w:ins w:id="655" w:author="Charlotte Devitre" w:date="2024-04-22T18:15:00Z" w16du:dateUtc="2024-04-23T01:15:00Z">
        <w:r>
          <w:t>S1</w:t>
        </w:r>
      </w:ins>
      <w:r w:rsidRPr="004F3554">
        <w:rPr>
          <w:rPrChange w:id="656" w:author="Charlotte Devitre" w:date="2024-04-22T18:15:00Z" w16du:dateUtc="2024-04-23T01:15:00Z">
            <w:rPr>
              <w:color w:val="000000"/>
              <w:lang w:val="en-GB"/>
            </w:rPr>
          </w:rPrChange>
        </w:rPr>
        <w:t xml:space="preserve">. </w:t>
      </w:r>
      <w:r w:rsidRPr="004F3554">
        <w:rPr>
          <w:lang w:val="en-GB"/>
          <w:rPrChange w:id="657" w:author="Charlotte Devitre" w:date="2024-04-22T18:15:00Z" w16du:dateUtc="2024-04-23T01:15:00Z">
            <w:rPr>
              <w:color w:val="000000"/>
              <w:lang w:val="en-GB"/>
            </w:rPr>
          </w:rPrChange>
        </w:rPr>
        <w:t xml:space="preserve">CD and PW wrote the paper. CD, PW, AR, BR, and AB prepared tephra, picked olivine, found </w:t>
      </w:r>
      <w:del w:id="658" w:author="Charlotte Devitre" w:date="2024-04-22T18:15:00Z" w16du:dateUtc="2024-04-23T01:15:00Z">
        <w:r w:rsidR="001F6599" w:rsidRPr="001F7D93">
          <w:rPr>
            <w:color w:val="000000"/>
            <w:lang w:val="en-GB"/>
          </w:rPr>
          <w:delText>FI</w:delText>
        </w:r>
        <w:r w:rsidR="00A70035" w:rsidRPr="001F7D93">
          <w:rPr>
            <w:color w:val="000000"/>
            <w:lang w:val="en-GB"/>
          </w:rPr>
          <w:delText>s</w:delText>
        </w:r>
      </w:del>
      <w:ins w:id="659" w:author="Charlotte Devitre" w:date="2024-04-22T18:15:00Z" w16du:dateUtc="2024-04-23T01:15:00Z">
        <w:r w:rsidR="004E38D9">
          <w:rPr>
            <w:lang w:val="en-GB"/>
          </w:rPr>
          <w:t>fluid-inclusion</w:t>
        </w:r>
        <w:r w:rsidRPr="004F3554">
          <w:rPr>
            <w:lang w:val="en-GB"/>
          </w:rPr>
          <w:t>s</w:t>
        </w:r>
      </w:ins>
      <w:r w:rsidRPr="004F3554">
        <w:rPr>
          <w:lang w:val="en-GB"/>
          <w:rPrChange w:id="660" w:author="Charlotte Devitre" w:date="2024-04-22T18:15:00Z" w16du:dateUtc="2024-04-23T01:15:00Z">
            <w:rPr>
              <w:color w:val="000000"/>
              <w:lang w:val="en-GB"/>
            </w:rPr>
          </w:rPrChange>
        </w:rPr>
        <w:t xml:space="preserve">, catalogued them, mounted them, and conducted Raman analyses. CD and PW performed all spectral fitting, data processing, and figure making, with schematic </w:t>
      </w:r>
      <w:del w:id="661" w:author="Charlotte Devitre" w:date="2024-04-22T18:15:00Z" w16du:dateUtc="2024-04-23T01:15:00Z">
        <w:r w:rsidR="00A70035" w:rsidRPr="001F7D93">
          <w:rPr>
            <w:color w:val="000000"/>
            <w:lang w:val="en-GB"/>
          </w:rPr>
          <w:delText>illustrations</w:delText>
        </w:r>
      </w:del>
      <w:ins w:id="662" w:author="Charlotte Devitre" w:date="2024-04-22T18:15:00Z" w16du:dateUtc="2024-04-23T01:15:00Z">
        <w:r w:rsidRPr="004F3554">
          <w:rPr>
            <w:lang w:val="en-GB"/>
          </w:rPr>
          <w:t>cartoons</w:t>
        </w:r>
      </w:ins>
      <w:r w:rsidRPr="004F3554">
        <w:rPr>
          <w:lang w:val="en-GB"/>
          <w:rPrChange w:id="663" w:author="Charlotte Devitre" w:date="2024-04-22T18:15:00Z" w16du:dateUtc="2024-04-23T01:15:00Z">
            <w:rPr>
              <w:color w:val="000000"/>
              <w:lang w:val="en-GB"/>
            </w:rPr>
          </w:rPrChange>
        </w:rPr>
        <w:t xml:space="preserve"> shown in </w:t>
      </w:r>
      <w:r>
        <w:rPr>
          <w:lang w:val="en-GB"/>
          <w:rPrChange w:id="664" w:author="Charlotte Devitre" w:date="2024-04-22T18:15:00Z" w16du:dateUtc="2024-04-23T01:15:00Z">
            <w:rPr>
              <w:color w:val="000000"/>
              <w:lang w:val="en-GB"/>
            </w:rPr>
          </w:rPrChange>
        </w:rPr>
        <w:t xml:space="preserve">Fig. </w:t>
      </w:r>
      <w:del w:id="665" w:author="Charlotte Devitre" w:date="2024-04-22T18:15:00Z" w16du:dateUtc="2024-04-23T01:15:00Z">
        <w:r w:rsidR="00A70035" w:rsidRPr="001F7D93">
          <w:rPr>
            <w:color w:val="000000"/>
            <w:lang w:val="en-GB"/>
          </w:rPr>
          <w:delText>1</w:delText>
        </w:r>
      </w:del>
      <w:ins w:id="666" w:author="Charlotte Devitre" w:date="2024-04-22T18:15:00Z" w16du:dateUtc="2024-04-23T01:15:00Z">
        <w:r>
          <w:rPr>
            <w:lang w:val="en-GB"/>
          </w:rPr>
          <w:t>S1</w:t>
        </w:r>
      </w:ins>
      <w:r w:rsidRPr="004F3554">
        <w:rPr>
          <w:lang w:val="en-GB"/>
          <w:rPrChange w:id="667" w:author="Charlotte Devitre" w:date="2024-04-22T18:15:00Z" w16du:dateUtc="2024-04-23T01:15:00Z">
            <w:rPr>
              <w:color w:val="000000"/>
              <w:lang w:val="en-GB"/>
            </w:rPr>
          </w:rPrChange>
        </w:rPr>
        <w:t xml:space="preserve"> from AB. JG developed the Mg/Fe calibration for the EDS detector and MG performed EDS analyses with help from JG. KJL, DTD, NID and KMM collected samples, processed them in Hilo, </w:t>
      </w:r>
      <w:del w:id="668" w:author="Charlotte Devitre" w:date="2024-04-22T18:15:00Z" w16du:dateUtc="2024-04-23T01:15:00Z">
        <w:r w:rsidR="00A70035" w:rsidRPr="001F7D93">
          <w:rPr>
            <w:color w:val="000000"/>
            <w:lang w:val="en-GB"/>
          </w:rPr>
          <w:delText xml:space="preserve">and </w:delText>
        </w:r>
      </w:del>
      <w:r w:rsidRPr="004F3554">
        <w:rPr>
          <w:lang w:val="en-GB"/>
          <w:rPrChange w:id="669" w:author="Charlotte Devitre" w:date="2024-04-22T18:15:00Z" w16du:dateUtc="2024-04-23T01:15:00Z">
            <w:rPr>
              <w:color w:val="000000"/>
              <w:lang w:val="en-GB"/>
            </w:rPr>
          </w:rPrChange>
        </w:rPr>
        <w:t>provided eruption context</w:t>
      </w:r>
      <w:del w:id="670" w:author="Charlotte Devitre" w:date="2024-04-22T18:15:00Z" w16du:dateUtc="2024-04-23T01:15:00Z">
        <w:r w:rsidR="00A70035" w:rsidRPr="001F7D93">
          <w:rPr>
            <w:color w:val="000000"/>
            <w:lang w:val="en-GB"/>
          </w:rPr>
          <w:delText>.</w:delText>
        </w:r>
      </w:del>
      <w:ins w:id="671" w:author="Charlotte Devitre" w:date="2024-04-22T18:15:00Z" w16du:dateUtc="2024-04-23T01:15:00Z">
        <w:r w:rsidRPr="004F3554">
          <w:rPr>
            <w:lang w:val="en-GB"/>
          </w:rPr>
          <w:t xml:space="preserve"> and edited the manuscript.</w:t>
        </w:r>
      </w:ins>
      <w:r w:rsidRPr="004F3554">
        <w:rPr>
          <w:lang w:val="en-GB"/>
          <w:rPrChange w:id="672" w:author="Charlotte Devitre" w:date="2024-04-22T18:15:00Z" w16du:dateUtc="2024-04-23T01:15:00Z">
            <w:rPr>
              <w:color w:val="000000"/>
              <w:lang w:val="en-GB"/>
            </w:rPr>
          </w:rPrChange>
        </w:rPr>
        <w:t xml:space="preserve"> KJL and DD prepared the glass mount and did the EMPA</w:t>
      </w:r>
      <w:ins w:id="673" w:author="Charlotte Devitre" w:date="2024-04-22T18:15:00Z" w16du:dateUtc="2024-04-23T01:15:00Z">
        <w:r w:rsidRPr="004F3554">
          <w:rPr>
            <w:lang w:val="en-GB"/>
          </w:rPr>
          <w:t xml:space="preserve"> glass</w:t>
        </w:r>
      </w:ins>
      <w:r w:rsidRPr="004F3554">
        <w:rPr>
          <w:lang w:val="en-GB"/>
          <w:rPrChange w:id="674" w:author="Charlotte Devitre" w:date="2024-04-22T18:15:00Z" w16du:dateUtc="2024-04-23T01:15:00Z">
            <w:rPr>
              <w:color w:val="000000"/>
              <w:lang w:val="en-GB"/>
            </w:rPr>
          </w:rPrChange>
        </w:rPr>
        <w:t xml:space="preserve"> analyses.</w:t>
      </w:r>
    </w:p>
    <w:p w14:paraId="3830C0E5" w14:textId="77777777" w:rsidR="007F5228" w:rsidRPr="001F7D93" w:rsidRDefault="007F5228" w:rsidP="003113C7">
      <w:pPr>
        <w:spacing w:line="480" w:lineRule="auto"/>
        <w:rPr>
          <w:del w:id="675" w:author="Charlotte Devitre" w:date="2024-04-22T18:15:00Z" w16du:dateUtc="2024-04-23T01:15:00Z"/>
          <w:rFonts w:ascii="Times New Roman" w:hAnsi="Times New Roman" w:cs="Times New Roman"/>
          <w:b/>
          <w:color w:val="000000"/>
          <w:sz w:val="24"/>
          <w:lang w:val="en-GB"/>
        </w:rPr>
      </w:pPr>
    </w:p>
    <w:p w14:paraId="61FB8FC9" w14:textId="539D3546" w:rsidR="00B90F91" w:rsidRPr="00C63321" w:rsidRDefault="00B90F91" w:rsidP="00B90F91">
      <w:pPr>
        <w:pStyle w:val="Text"/>
        <w:spacing w:line="480" w:lineRule="auto"/>
        <w:jc w:val="both"/>
        <w:rPr>
          <w:ins w:id="676" w:author="Charlotte Devitre" w:date="2024-04-22T18:15:00Z" w16du:dateUtc="2024-04-23T01:15:00Z"/>
          <w:bCs/>
          <w:lang w:val="en-GB"/>
        </w:rPr>
      </w:pPr>
      <w:ins w:id="677" w:author="Charlotte Devitre" w:date="2024-04-22T18:15:00Z" w16du:dateUtc="2024-04-23T01:15:00Z">
        <w:r>
          <w:rPr>
            <w:b/>
            <w:bCs/>
          </w:rPr>
          <w:t xml:space="preserve">5.2. </w:t>
        </w:r>
        <w:r w:rsidRPr="00C63321">
          <w:rPr>
            <w:b/>
            <w:bCs/>
          </w:rPr>
          <w:t>Funding</w:t>
        </w:r>
      </w:ins>
    </w:p>
    <w:p w14:paraId="4164D6F3" w14:textId="77777777" w:rsidR="00B90F91" w:rsidRPr="000171B5" w:rsidRDefault="00B90F91">
      <w:pPr>
        <w:pStyle w:val="Heading-Main"/>
        <w:spacing w:line="480" w:lineRule="auto"/>
        <w:jc w:val="both"/>
        <w:rPr>
          <w:moveFrom w:id="678" w:author="Charlotte Devitre" w:date="2024-04-22T18:15:00Z" w16du:dateUtc="2024-04-23T01:15:00Z"/>
          <w:b w:val="0"/>
          <w:rPrChange w:id="679" w:author="Charlotte Devitre" w:date="2024-04-22T18:15:00Z" w16du:dateUtc="2024-04-23T01:15:00Z">
            <w:rPr>
              <w:moveFrom w:id="680" w:author="Charlotte Devitre" w:date="2024-04-22T18:15:00Z" w16du:dateUtc="2024-04-23T01:15:00Z"/>
              <w:rFonts w:ascii="Times New Roman" w:hAnsi="Times New Roman"/>
              <w:b/>
              <w:color w:val="000000"/>
              <w:sz w:val="24"/>
              <w:lang w:val="en-GB"/>
            </w:rPr>
          </w:rPrChange>
        </w:rPr>
        <w:pPrChange w:id="681" w:author="Charlotte Devitre" w:date="2024-04-22T18:15:00Z" w16du:dateUtc="2024-04-23T01:15:00Z">
          <w:pPr>
            <w:spacing w:line="480" w:lineRule="auto"/>
          </w:pPr>
        </w:pPrChange>
      </w:pPr>
      <w:ins w:id="682" w:author="Charlotte Devitre" w:date="2024-04-22T18:15:00Z" w16du:dateUtc="2024-04-23T01:15:00Z">
        <w:r w:rsidRPr="00C63321">
          <w:t>National Science Foundation grant</w:t>
        </w:r>
      </w:ins>
      <w:moveFromRangeStart w:id="683" w:author="Charlotte Devitre" w:date="2024-04-22T18:15:00Z" w:name="move164702164"/>
      <w:moveFrom w:id="684" w:author="Charlotte Devitre" w:date="2024-04-22T18:15:00Z" w16du:dateUtc="2024-04-23T01:15:00Z">
        <w:r w:rsidRPr="000171B5">
          <w:rPr>
            <w:b w:val="0"/>
            <w:rPrChange w:id="685" w:author="Charlotte Devitre" w:date="2024-04-22T18:15:00Z" w16du:dateUtc="2024-04-23T01:15:00Z">
              <w:rPr>
                <w:rFonts w:ascii="Times New Roman" w:hAnsi="Times New Roman"/>
                <w:b/>
                <w:color w:val="000000"/>
                <w:sz w:val="24"/>
                <w:lang w:val="en-GB"/>
              </w:rPr>
            </w:rPrChange>
          </w:rPr>
          <w:t>Acknowledgements</w:t>
        </w:r>
      </w:moveFrom>
    </w:p>
    <w:moveFromRangeEnd w:id="683"/>
    <w:p w14:paraId="0AC80078" w14:textId="18781C6B" w:rsidR="00B90F91" w:rsidRPr="00C63321" w:rsidRDefault="00E50780" w:rsidP="00B90F91">
      <w:pPr>
        <w:pStyle w:val="Text"/>
        <w:spacing w:line="480" w:lineRule="auto"/>
        <w:jc w:val="both"/>
        <w:rPr>
          <w:ins w:id="686" w:author="Charlotte Devitre" w:date="2024-04-22T18:15:00Z" w16du:dateUtc="2024-04-23T01:15:00Z"/>
          <w:bCs/>
        </w:rPr>
      </w:pPr>
      <w:del w:id="687" w:author="Charlotte Devitre" w:date="2024-04-22T18:15:00Z" w16du:dateUtc="2024-04-23T01:15:00Z">
        <w:r w:rsidRPr="001F7D93">
          <w:rPr>
            <w:color w:val="000000"/>
            <w:lang w:val="en-GB"/>
          </w:rPr>
          <w:delText>PW and CD acknowledge support from NSF</w:delText>
        </w:r>
      </w:del>
      <w:r w:rsidR="00B90F91" w:rsidRPr="00C63321">
        <w:rPr>
          <w:rPrChange w:id="688" w:author="Charlotte Devitre" w:date="2024-04-22T18:15:00Z" w16du:dateUtc="2024-04-23T01:15:00Z">
            <w:rPr>
              <w:color w:val="000000"/>
              <w:lang w:val="en-GB"/>
            </w:rPr>
          </w:rPrChange>
        </w:rPr>
        <w:t xml:space="preserve"> </w:t>
      </w:r>
      <w:r w:rsidR="00B90F91" w:rsidRPr="00C63321">
        <w:rPr>
          <w:lang w:val="en-GB"/>
          <w:rPrChange w:id="689" w:author="Charlotte Devitre" w:date="2024-04-22T18:15:00Z" w16du:dateUtc="2024-04-23T01:15:00Z">
            <w:rPr>
              <w:color w:val="000000"/>
              <w:lang w:val="en-GB"/>
            </w:rPr>
          </w:rPrChange>
        </w:rPr>
        <w:t xml:space="preserve">EAR 2217371 </w:t>
      </w:r>
      <w:del w:id="690" w:author="Charlotte Devitre" w:date="2024-04-22T18:15:00Z" w16du:dateUtc="2024-04-23T01:15:00Z">
        <w:r w:rsidRPr="001F7D93">
          <w:rPr>
            <w:color w:val="000000"/>
            <w:lang w:val="en-GB"/>
          </w:rPr>
          <w:delText xml:space="preserve">and the </w:delText>
        </w:r>
      </w:del>
      <w:ins w:id="691" w:author="Charlotte Devitre" w:date="2024-04-22T18:15:00Z" w16du:dateUtc="2024-04-23T01:15:00Z">
        <w:r w:rsidR="00B90F91" w:rsidRPr="00C63321">
          <w:rPr>
            <w:bCs/>
            <w:lang w:val="en-GB"/>
          </w:rPr>
          <w:t>(PW)</w:t>
        </w:r>
      </w:ins>
    </w:p>
    <w:p w14:paraId="00C5607D" w14:textId="77777777" w:rsidR="00B90F91" w:rsidRPr="000171B5" w:rsidRDefault="00B90F91">
      <w:pPr>
        <w:pStyle w:val="Text"/>
        <w:spacing w:line="480" w:lineRule="auto"/>
        <w:jc w:val="both"/>
        <w:rPr>
          <w:moveFrom w:id="692" w:author="Charlotte Devitre" w:date="2024-04-22T18:15:00Z" w16du:dateUtc="2024-04-23T01:15:00Z"/>
          <w:rPrChange w:id="693" w:author="Charlotte Devitre" w:date="2024-04-22T18:15:00Z" w16du:dateUtc="2024-04-23T01:15:00Z">
            <w:rPr>
              <w:moveFrom w:id="694" w:author="Charlotte Devitre" w:date="2024-04-22T18:15:00Z" w16du:dateUtc="2024-04-23T01:15:00Z"/>
              <w:rFonts w:ascii="Times New Roman" w:hAnsi="Times New Roman"/>
              <w:color w:val="000000"/>
              <w:sz w:val="24"/>
              <w:lang w:val="en-GB"/>
            </w:rPr>
          </w:rPrChange>
        </w:rPr>
        <w:pPrChange w:id="695" w:author="Charlotte Devitre" w:date="2024-04-22T18:15:00Z" w16du:dateUtc="2024-04-23T01:15:00Z">
          <w:pPr>
            <w:spacing w:line="480" w:lineRule="auto"/>
            <w:jc w:val="both"/>
          </w:pPr>
        </w:pPrChange>
      </w:pPr>
      <w:r w:rsidRPr="00C63321">
        <w:rPr>
          <w:rPrChange w:id="696" w:author="Charlotte Devitre" w:date="2024-04-22T18:15:00Z" w16du:dateUtc="2024-04-23T01:15:00Z">
            <w:rPr>
              <w:rFonts w:ascii="Times New Roman" w:hAnsi="Times New Roman"/>
              <w:color w:val="000000"/>
              <w:sz w:val="24"/>
              <w:lang w:val="en-GB"/>
            </w:rPr>
          </w:rPrChange>
        </w:rPr>
        <w:t>Berkeley Rose Hills Innovator Program</w:t>
      </w:r>
      <w:del w:id="697" w:author="Charlotte Devitre" w:date="2024-04-22T18:15:00Z" w16du:dateUtc="2024-04-23T01:15:00Z">
        <w:r w:rsidR="00E50780" w:rsidRPr="001F7D93">
          <w:rPr>
            <w:color w:val="000000"/>
            <w:lang w:val="en-GB"/>
          </w:rPr>
          <w:delText>.</w:delText>
        </w:r>
        <w:r w:rsidR="003F384A" w:rsidRPr="001F7D93">
          <w:rPr>
            <w:color w:val="000000"/>
            <w:lang w:val="en-GB"/>
          </w:rPr>
          <w:delText xml:space="preserve"> </w:delText>
        </w:r>
      </w:del>
      <w:moveFromRangeStart w:id="698" w:author="Charlotte Devitre" w:date="2024-04-22T18:15:00Z" w:name="move164702165"/>
      <w:moveFrom w:id="699" w:author="Charlotte Devitre" w:date="2024-04-22T18:15:00Z" w16du:dateUtc="2024-04-23T01:15:00Z">
        <w:r w:rsidRPr="000171B5">
          <w:rPr>
            <w:rPrChange w:id="700" w:author="Charlotte Devitre" w:date="2024-04-22T18:15:00Z" w16du:dateUtc="2024-04-23T01:15:00Z">
              <w:rPr>
                <w:rFonts w:ascii="Times New Roman" w:hAnsi="Times New Roman"/>
                <w:color w:val="000000"/>
                <w:sz w:val="24"/>
                <w:lang w:val="en-GB"/>
              </w:rPr>
            </w:rPrChange>
          </w:rPr>
          <w:t>Any use of trade, product, or firm names is for descriptive purposes only and does not imply endorsement by the U.S. Government.</w:t>
        </w:r>
      </w:moveFrom>
    </w:p>
    <w:moveFromRangeEnd w:id="698"/>
    <w:p w14:paraId="1355E5AD" w14:textId="77777777" w:rsidR="0088317F" w:rsidRPr="001F7D93" w:rsidRDefault="0088317F" w:rsidP="003113C7">
      <w:pPr>
        <w:spacing w:line="480" w:lineRule="auto"/>
        <w:rPr>
          <w:del w:id="701" w:author="Charlotte Devitre" w:date="2024-04-22T18:15:00Z" w16du:dateUtc="2024-04-23T01:15:00Z"/>
          <w:rFonts w:ascii="Times New Roman" w:hAnsi="Times New Roman" w:cs="Times New Roman"/>
          <w:b/>
          <w:color w:val="000000"/>
          <w:sz w:val="24"/>
          <w:lang w:val="en-GB"/>
        </w:rPr>
      </w:pPr>
    </w:p>
    <w:p w14:paraId="05B8BBC9" w14:textId="2F1352A2" w:rsidR="00B90F91" w:rsidRPr="00B90F91" w:rsidRDefault="00B90F91" w:rsidP="00B90F91">
      <w:pPr>
        <w:pStyle w:val="Text"/>
        <w:spacing w:line="480" w:lineRule="auto"/>
        <w:jc w:val="both"/>
        <w:rPr>
          <w:ins w:id="702" w:author="Charlotte Devitre" w:date="2024-04-22T18:15:00Z" w16du:dateUtc="2024-04-23T01:15:00Z"/>
          <w:bCs/>
        </w:rPr>
      </w:pPr>
      <w:ins w:id="703" w:author="Charlotte Devitre" w:date="2024-04-22T18:15:00Z" w16du:dateUtc="2024-04-23T01:15:00Z">
        <w:r w:rsidRPr="00C63321">
          <w:rPr>
            <w:bCs/>
          </w:rPr>
          <w:t xml:space="preserve"> (PW)</w:t>
        </w:r>
      </w:ins>
    </w:p>
    <w:p w14:paraId="1B08BF1A" w14:textId="2722C5AA" w:rsidR="00B90F91" w:rsidRDefault="00B90F91" w:rsidP="00B90F91">
      <w:pPr>
        <w:pStyle w:val="Acknowledgement"/>
        <w:spacing w:before="0" w:line="480" w:lineRule="auto"/>
        <w:ind w:firstLine="0"/>
        <w:rPr>
          <w:ins w:id="704" w:author="Charlotte Devitre" w:date="2024-04-22T18:15:00Z" w16du:dateUtc="2024-04-23T01:15:00Z"/>
          <w:b/>
        </w:rPr>
      </w:pPr>
      <w:ins w:id="705" w:author="Charlotte Devitre" w:date="2024-04-22T18:15:00Z" w16du:dateUtc="2024-04-23T01:15:00Z">
        <w:r>
          <w:rPr>
            <w:b/>
          </w:rPr>
          <w:t xml:space="preserve">5.3. </w:t>
        </w:r>
        <w:r w:rsidRPr="00A06077">
          <w:rPr>
            <w:b/>
          </w:rPr>
          <w:t>Competing interests</w:t>
        </w:r>
      </w:ins>
    </w:p>
    <w:p w14:paraId="3997FAF3" w14:textId="77777777" w:rsidR="00B90F91" w:rsidRPr="00A06077" w:rsidRDefault="00B90F91" w:rsidP="00B90F91">
      <w:pPr>
        <w:pStyle w:val="Acknowledgement"/>
        <w:spacing w:before="0" w:line="480" w:lineRule="auto"/>
        <w:ind w:firstLine="0"/>
        <w:rPr>
          <w:ins w:id="706" w:author="Charlotte Devitre" w:date="2024-04-22T18:15:00Z" w16du:dateUtc="2024-04-23T01:15:00Z"/>
        </w:rPr>
      </w:pPr>
      <w:ins w:id="707" w:author="Charlotte Devitre" w:date="2024-04-22T18:15:00Z" w16du:dateUtc="2024-04-23T01:15:00Z">
        <w:r w:rsidRPr="00A06077">
          <w:t>Authors declare that they have no competing interests.</w:t>
        </w:r>
      </w:ins>
    </w:p>
    <w:p w14:paraId="0D67E151" w14:textId="38D8D7DD" w:rsidR="0088317F" w:rsidRPr="00B90F91" w:rsidRDefault="0088317F" w:rsidP="003113C7">
      <w:pPr>
        <w:spacing w:line="480" w:lineRule="auto"/>
        <w:rPr>
          <w:ins w:id="708" w:author="Charlotte Devitre" w:date="2024-04-22T18:15:00Z" w16du:dateUtc="2024-04-23T01:15:00Z"/>
          <w:rFonts w:ascii="Times New Roman" w:hAnsi="Times New Roman" w:cs="Times New Roman"/>
          <w:b/>
          <w:color w:val="000000"/>
          <w:sz w:val="24"/>
        </w:rPr>
      </w:pPr>
    </w:p>
    <w:p w14:paraId="2B378F4D" w14:textId="77777777" w:rsidR="00B90F91" w:rsidRPr="00B90F91" w:rsidRDefault="00B90F91">
      <w:pPr>
        <w:pStyle w:val="Heading-Main"/>
        <w:spacing w:line="480" w:lineRule="auto"/>
        <w:jc w:val="both"/>
        <w:rPr>
          <w:b w:val="0"/>
          <w:rPrChange w:id="709" w:author="Charlotte Devitre" w:date="2024-04-22T18:15:00Z" w16du:dateUtc="2024-04-23T01:15:00Z">
            <w:rPr>
              <w:rFonts w:ascii="Times New Roman" w:hAnsi="Times New Roman"/>
              <w:b/>
              <w:color w:val="000000"/>
              <w:sz w:val="24"/>
              <w:lang w:val="en-GB"/>
            </w:rPr>
          </w:rPrChange>
        </w:rPr>
        <w:pPrChange w:id="710" w:author="Charlotte Devitre" w:date="2024-04-22T18:15:00Z" w16du:dateUtc="2024-04-23T01:15:00Z">
          <w:pPr>
            <w:spacing w:line="480" w:lineRule="auto"/>
          </w:pPr>
        </w:pPrChange>
      </w:pPr>
      <w:ins w:id="711" w:author="Charlotte Devitre" w:date="2024-04-22T18:15:00Z" w16du:dateUtc="2024-04-23T01:15:00Z">
        <w:r w:rsidRPr="00B90F91">
          <w:rPr>
            <w:bCs w:val="0"/>
          </w:rPr>
          <w:t xml:space="preserve">6. </w:t>
        </w:r>
      </w:ins>
      <w:r w:rsidRPr="00B90F91">
        <w:rPr>
          <w:rPrChange w:id="712" w:author="Charlotte Devitre" w:date="2024-04-22T18:15:00Z" w16du:dateUtc="2024-04-23T01:15:00Z">
            <w:rPr>
              <w:bCs/>
              <w:color w:val="000000"/>
              <w:lang w:val="en-GB"/>
            </w:rPr>
          </w:rPrChange>
        </w:rPr>
        <w:t>Data availability</w:t>
      </w:r>
    </w:p>
    <w:p w14:paraId="51371383" w14:textId="3FAE69AB" w:rsidR="00B90F91" w:rsidRPr="00B90F91" w:rsidRDefault="00B90F91">
      <w:pPr>
        <w:pStyle w:val="Text"/>
        <w:spacing w:line="480" w:lineRule="auto"/>
        <w:jc w:val="both"/>
        <w:rPr>
          <w:lang w:val="en-GB"/>
          <w:rPrChange w:id="713" w:author="Charlotte Devitre" w:date="2024-04-22T18:15:00Z" w16du:dateUtc="2024-04-23T01:15:00Z">
            <w:rPr>
              <w:rFonts w:ascii="Times New Roman" w:hAnsi="Times New Roman"/>
              <w:color w:val="000000"/>
              <w:sz w:val="24"/>
              <w:lang w:val="en-GB"/>
            </w:rPr>
          </w:rPrChange>
        </w:rPr>
        <w:pPrChange w:id="714" w:author="Charlotte Devitre" w:date="2024-04-22T18:15:00Z" w16du:dateUtc="2024-04-23T01:15:00Z">
          <w:pPr>
            <w:spacing w:line="480" w:lineRule="auto"/>
            <w:jc w:val="both"/>
          </w:pPr>
        </w:pPrChange>
      </w:pPr>
      <w:r w:rsidRPr="00C63321">
        <w:rPr>
          <w:lang w:val="en-GB"/>
          <w:rPrChange w:id="715" w:author="Charlotte Devitre" w:date="2024-04-22T18:15:00Z" w16du:dateUtc="2024-04-23T01:15:00Z">
            <w:rPr>
              <w:color w:val="000000"/>
              <w:lang w:val="en-GB"/>
            </w:rPr>
          </w:rPrChange>
        </w:rPr>
        <w:t xml:space="preserve">All data are made available in the Supplementary Information associated with the publication. We include detailed materials and methods (S1 Appendix), complete processed </w:t>
      </w:r>
      <w:del w:id="716" w:author="Charlotte Devitre" w:date="2024-04-22T18:15:00Z" w16du:dateUtc="2024-04-23T01:15:00Z">
        <w:r w:rsidR="002C3E68">
          <w:rPr>
            <w:color w:val="000000"/>
            <w:lang w:val="en-GB"/>
          </w:rPr>
          <w:delText>Dataset</w:delText>
        </w:r>
      </w:del>
      <w:ins w:id="717" w:author="Charlotte Devitre" w:date="2024-04-22T18:15:00Z" w16du:dateUtc="2024-04-23T01:15:00Z">
        <w:r w:rsidR="00834561">
          <w:rPr>
            <w:bCs/>
            <w:lang w:val="en-GB"/>
          </w:rPr>
          <w:t>fluid-inclusion</w:t>
        </w:r>
        <w:r w:rsidRPr="00C63321">
          <w:rPr>
            <w:bCs/>
            <w:lang w:val="en-GB"/>
          </w:rPr>
          <w:t xml:space="preserve"> dataset</w:t>
        </w:r>
      </w:ins>
      <w:r w:rsidRPr="00C63321">
        <w:rPr>
          <w:lang w:val="en-GB"/>
          <w:rPrChange w:id="718" w:author="Charlotte Devitre" w:date="2024-04-22T18:15:00Z" w16du:dateUtc="2024-04-23T01:15:00Z">
            <w:rPr>
              <w:color w:val="000000"/>
              <w:lang w:val="en-GB"/>
            </w:rPr>
          </w:rPrChange>
        </w:rPr>
        <w:t xml:space="preserve"> (S2 Dataset), </w:t>
      </w:r>
      <w:ins w:id="719" w:author="Charlotte Devitre" w:date="2024-04-22T18:15:00Z" w16du:dateUtc="2024-04-23T01:15:00Z">
        <w:r w:rsidRPr="00C63321">
          <w:rPr>
            <w:bCs/>
            <w:lang w:val="en-GB"/>
          </w:rPr>
          <w:t xml:space="preserve">the global </w:t>
        </w:r>
        <w:r w:rsidR="00834561">
          <w:rPr>
            <w:bCs/>
            <w:lang w:val="en-GB"/>
          </w:rPr>
          <w:t>melt-inclusion</w:t>
        </w:r>
        <w:r w:rsidRPr="00C63321">
          <w:rPr>
            <w:bCs/>
            <w:lang w:val="en-GB"/>
          </w:rPr>
          <w:t xml:space="preserve">s dataset (S3 Dataset), </w:t>
        </w:r>
      </w:ins>
      <w:r w:rsidRPr="00C63321">
        <w:rPr>
          <w:lang w:val="en-GB"/>
          <w:rPrChange w:id="720" w:author="Charlotte Devitre" w:date="2024-04-22T18:15:00Z" w16du:dateUtc="2024-04-23T01:15:00Z">
            <w:rPr>
              <w:color w:val="000000"/>
              <w:lang w:val="en-GB"/>
            </w:rPr>
          </w:rPrChange>
        </w:rPr>
        <w:t xml:space="preserve">a compilation of microphotographs of the </w:t>
      </w:r>
      <w:del w:id="721" w:author="Charlotte Devitre" w:date="2024-04-22T18:15:00Z" w16du:dateUtc="2024-04-23T01:15:00Z">
        <w:r w:rsidR="002C3E68">
          <w:rPr>
            <w:color w:val="000000"/>
            <w:lang w:val="en-GB"/>
          </w:rPr>
          <w:delText>FI</w:delText>
        </w:r>
      </w:del>
      <w:ins w:id="722" w:author="Charlotte Devitre" w:date="2024-04-22T18:15:00Z" w16du:dateUtc="2024-04-23T01:15:00Z">
        <w:r w:rsidR="004E38D9">
          <w:rPr>
            <w:bCs/>
            <w:lang w:val="en-GB"/>
          </w:rPr>
          <w:t>fluid-inclusions</w:t>
        </w:r>
      </w:ins>
      <w:r w:rsidRPr="00C63321">
        <w:rPr>
          <w:lang w:val="en-GB"/>
          <w:rPrChange w:id="723" w:author="Charlotte Devitre" w:date="2024-04-22T18:15:00Z" w16du:dateUtc="2024-04-23T01:15:00Z">
            <w:rPr>
              <w:color w:val="000000"/>
              <w:lang w:val="en-GB"/>
            </w:rPr>
          </w:rPrChange>
        </w:rPr>
        <w:t xml:space="preserve"> and crystals </w:t>
      </w:r>
      <w:ins w:id="724" w:author="Charlotte Devitre" w:date="2024-04-22T18:15:00Z" w16du:dateUtc="2024-04-23T01:15:00Z">
        <w:r w:rsidRPr="00C63321">
          <w:rPr>
            <w:bCs/>
            <w:lang w:val="en-GB"/>
          </w:rPr>
          <w:t>that were used for navigation</w:t>
        </w:r>
        <w:r>
          <w:rPr>
            <w:bCs/>
            <w:lang w:val="en-GB"/>
          </w:rPr>
          <w:t xml:space="preserve"> only</w:t>
        </w:r>
        <w:r w:rsidRPr="00C63321">
          <w:rPr>
            <w:bCs/>
            <w:lang w:val="en-GB"/>
          </w:rPr>
          <w:t xml:space="preserve"> during the simulation </w:t>
        </w:r>
      </w:ins>
      <w:r w:rsidRPr="00C63321">
        <w:rPr>
          <w:lang w:val="en-GB"/>
          <w:rPrChange w:id="725" w:author="Charlotte Devitre" w:date="2024-04-22T18:15:00Z" w16du:dateUtc="2024-04-23T01:15:00Z">
            <w:rPr>
              <w:color w:val="000000"/>
              <w:lang w:val="en-GB"/>
            </w:rPr>
          </w:rPrChange>
        </w:rPr>
        <w:t xml:space="preserve">(S3 FI Image Compilation) and a record of emails </w:t>
      </w:r>
      <w:ins w:id="726" w:author="Charlotte Devitre" w:date="2024-04-22T18:15:00Z" w16du:dateUtc="2024-04-23T01:15:00Z">
        <w:r w:rsidRPr="00C63321">
          <w:rPr>
            <w:bCs/>
            <w:lang w:val="en-GB"/>
          </w:rPr>
          <w:t xml:space="preserve">reporting results to HVO </w:t>
        </w:r>
      </w:ins>
      <w:r w:rsidRPr="00C63321">
        <w:rPr>
          <w:lang w:val="en-GB"/>
          <w:rPrChange w:id="727" w:author="Charlotte Devitre" w:date="2024-04-22T18:15:00Z" w16du:dateUtc="2024-04-23T01:15:00Z">
            <w:rPr>
              <w:color w:val="000000"/>
              <w:lang w:val="en-GB"/>
            </w:rPr>
          </w:rPrChange>
        </w:rPr>
        <w:t xml:space="preserve">and tracking receipts related to </w:t>
      </w:r>
      <w:del w:id="728" w:author="Charlotte Devitre" w:date="2024-04-22T18:15:00Z" w16du:dateUtc="2024-04-23T01:15:00Z">
        <w:r w:rsidR="002C3E68">
          <w:rPr>
            <w:color w:val="000000"/>
            <w:lang w:val="en-GB"/>
          </w:rPr>
          <w:delText>the samples, data sharing and manuscript submission</w:delText>
        </w:r>
      </w:del>
      <w:ins w:id="729" w:author="Charlotte Devitre" w:date="2024-04-22T18:15:00Z" w16du:dateUtc="2024-04-23T01:15:00Z">
        <w:r w:rsidRPr="00C63321">
          <w:rPr>
            <w:bCs/>
            <w:lang w:val="en-GB"/>
          </w:rPr>
          <w:t>sample shipment</w:t>
        </w:r>
      </w:ins>
      <w:r w:rsidRPr="00C63321">
        <w:rPr>
          <w:lang w:val="en-GB"/>
          <w:rPrChange w:id="730" w:author="Charlotte Devitre" w:date="2024-04-22T18:15:00Z" w16du:dateUtc="2024-04-23T01:15:00Z">
            <w:rPr>
              <w:color w:val="000000"/>
              <w:lang w:val="en-GB"/>
            </w:rPr>
          </w:rPrChange>
        </w:rPr>
        <w:t xml:space="preserve"> (S4 Email and tracking record). All raw data and Jupyter notebooks are also stored on Github </w:t>
      </w:r>
      <w:del w:id="731" w:author="Charlotte Devitre" w:date="2024-04-22T18:15:00Z" w16du:dateUtc="2024-04-23T01:15:00Z">
        <w:r w:rsidR="007F5228" w:rsidRPr="001F7D93">
          <w:rPr>
            <w:color w:val="000000"/>
            <w:lang w:val="en-GB"/>
          </w:rPr>
          <w:delText>(</w:delText>
        </w:r>
        <w:r w:rsidR="00B91399" w:rsidRPr="001F7D93">
          <w:rPr>
            <w:color w:val="000000"/>
            <w:lang w:val="en-GB"/>
          </w:rPr>
          <w:delText>https://github.com/cljdevitre/2023_Kilauea-rapid-response-simulation</w:delText>
        </w:r>
        <w:r w:rsidR="007F5228" w:rsidRPr="001F7D93">
          <w:rPr>
            <w:color w:val="000000"/>
            <w:lang w:val="en-GB"/>
          </w:rPr>
          <w:delText>)</w:delText>
        </w:r>
        <w:r w:rsidR="00B91399" w:rsidRPr="001F7D93">
          <w:rPr>
            <w:color w:val="000000"/>
            <w:lang w:val="en-GB"/>
          </w:rPr>
          <w:delText>.</w:delText>
        </w:r>
      </w:del>
      <w:ins w:id="732" w:author="Charlotte Devitre" w:date="2024-04-22T18:15:00Z" w16du:dateUtc="2024-04-23T01:15:00Z">
        <w:r w:rsidRPr="00C63321">
          <w:rPr>
            <w:bCs/>
            <w:lang w:val="en-GB"/>
          </w:rPr>
          <w:t xml:space="preserve">at the following </w:t>
        </w:r>
        <w:r w:rsidRPr="00C63321">
          <w:rPr>
            <w:bCs/>
            <w:lang w:val="en-GB"/>
          </w:rPr>
          <w:lastRenderedPageBreak/>
          <w:t>link:</w:t>
        </w:r>
        <w:r>
          <w:rPr>
            <w:bCs/>
            <w:lang w:val="en-GB"/>
          </w:rPr>
          <w:t xml:space="preserve"> </w:t>
        </w:r>
        <w:r>
          <w:fldChar w:fldCharType="begin"/>
        </w:r>
        <w:r>
          <w:instrText>HYPERLINK "https://github.com/cljdevitre/2023_Kilauea-rapid-response-simulation"</w:instrText>
        </w:r>
        <w:r>
          <w:fldChar w:fldCharType="separate"/>
        </w:r>
        <w:r w:rsidRPr="00C63321">
          <w:rPr>
            <w:rStyle w:val="Hyperlink"/>
            <w:bCs/>
          </w:rPr>
          <w:t>https://github.com/cljdevitre/2023_Kilauea-rapid-response-simulation</w:t>
        </w:r>
        <w:r>
          <w:rPr>
            <w:rStyle w:val="Hyperlink"/>
            <w:bCs/>
          </w:rPr>
          <w:fldChar w:fldCharType="end"/>
        </w:r>
        <w:r w:rsidRPr="00C63321">
          <w:rPr>
            <w:bCs/>
            <w:lang w:val="en-GB"/>
          </w:rPr>
          <w:t>.</w:t>
        </w:r>
      </w:ins>
      <w:r>
        <w:rPr>
          <w:lang w:val="en-GB"/>
          <w:rPrChange w:id="733" w:author="Charlotte Devitre" w:date="2024-04-22T18:15:00Z" w16du:dateUtc="2024-04-23T01:15:00Z">
            <w:rPr>
              <w:color w:val="000000"/>
              <w:lang w:val="en-GB"/>
            </w:rPr>
          </w:rPrChange>
        </w:rPr>
        <w:t xml:space="preserve"> </w:t>
      </w:r>
      <w:r w:rsidRPr="00C63321">
        <w:rPr>
          <w:lang w:val="en-GB"/>
          <w:rPrChange w:id="734" w:author="Charlotte Devitre" w:date="2024-04-22T18:15:00Z" w16du:dateUtc="2024-04-23T01:15:00Z">
            <w:rPr>
              <w:color w:val="000000"/>
              <w:lang w:val="en-GB"/>
            </w:rPr>
          </w:rPrChange>
        </w:rPr>
        <w:t>The Github repository will be archived on Zenodo upon acceptance.</w:t>
      </w:r>
    </w:p>
    <w:p w14:paraId="2118A256" w14:textId="77777777" w:rsidR="00106CE2" w:rsidRPr="001F7D93" w:rsidRDefault="00106CE2" w:rsidP="003113C7">
      <w:pPr>
        <w:spacing w:line="480" w:lineRule="auto"/>
        <w:rPr>
          <w:del w:id="735" w:author="Charlotte Devitre" w:date="2024-04-22T18:15:00Z" w16du:dateUtc="2024-04-23T01:15:00Z"/>
          <w:rFonts w:ascii="Times New Roman" w:hAnsi="Times New Roman" w:cs="Times New Roman"/>
          <w:color w:val="000000"/>
          <w:sz w:val="24"/>
          <w:lang w:val="en-GB"/>
        </w:rPr>
      </w:pPr>
    </w:p>
    <w:p w14:paraId="135D0186" w14:textId="04D697BF" w:rsidR="00A43272" w:rsidRPr="00C3296A" w:rsidRDefault="00C3296A" w:rsidP="00C3296A">
      <w:pPr>
        <w:pBdr>
          <w:top w:val="nil"/>
          <w:left w:val="nil"/>
          <w:bottom w:val="nil"/>
          <w:right w:val="nil"/>
          <w:between w:val="nil"/>
        </w:pBdr>
        <w:spacing w:line="480" w:lineRule="auto"/>
        <w:contextualSpacing/>
        <w:jc w:val="both"/>
        <w:rPr>
          <w:rFonts w:ascii="Times New Roman" w:hAnsi="Times New Roman" w:cs="Times New Roman"/>
          <w:color w:val="000000"/>
          <w:sz w:val="24"/>
        </w:rPr>
      </w:pPr>
      <w:ins w:id="736" w:author="Charlotte Devitre" w:date="2024-04-22T18:15:00Z" w16du:dateUtc="2024-04-23T01:15:00Z">
        <w:r>
          <w:rPr>
            <w:rFonts w:ascii="Times New Roman" w:hAnsi="Times New Roman" w:cs="Times New Roman"/>
            <w:b/>
            <w:color w:val="000000"/>
            <w:sz w:val="24"/>
          </w:rPr>
          <w:t xml:space="preserve">7. </w:t>
        </w:r>
      </w:ins>
      <w:r w:rsidR="00F5258E" w:rsidRPr="001F7D93">
        <w:rPr>
          <w:rFonts w:ascii="Times New Roman" w:hAnsi="Times New Roman" w:cs="Times New Roman"/>
          <w:b/>
          <w:color w:val="000000"/>
          <w:sz w:val="24"/>
        </w:rPr>
        <w:t>References</w:t>
      </w:r>
    </w:p>
    <w:p w14:paraId="49186F38" w14:textId="77777777" w:rsidR="00A43272" w:rsidRPr="001F7D93" w:rsidRDefault="00A43272" w:rsidP="0062185F">
      <w:pPr>
        <w:pBdr>
          <w:top w:val="nil"/>
          <w:left w:val="nil"/>
          <w:bottom w:val="nil"/>
          <w:right w:val="nil"/>
          <w:between w:val="nil"/>
        </w:pBdr>
        <w:spacing w:after="0" w:line="480" w:lineRule="auto"/>
        <w:contextualSpacing/>
        <w:jc w:val="both"/>
        <w:rPr>
          <w:del w:id="737" w:author="Charlotte Devitre" w:date="2024-04-22T18:15:00Z" w16du:dateUtc="2024-04-23T01:15:00Z"/>
          <w:rFonts w:ascii="Times New Roman" w:hAnsi="Times New Roman" w:cs="Times New Roman"/>
          <w:color w:val="000000"/>
          <w:sz w:val="24"/>
          <w:szCs w:val="24"/>
        </w:rPr>
      </w:pPr>
    </w:p>
    <w:p w14:paraId="23370288" w14:textId="77777777" w:rsidR="00CA1DC0" w:rsidRPr="00CA1DC0" w:rsidRDefault="00496D84" w:rsidP="00CA1DC0">
      <w:pPr>
        <w:pStyle w:val="Bibliography"/>
        <w:rPr>
          <w:rFonts w:ascii="Times New Roman" w:hAnsi="Times New Roman" w:cs="Times New Roman"/>
        </w:rPr>
      </w:pPr>
      <w:r w:rsidRPr="001F7D93">
        <w:rPr>
          <w:color w:val="000000"/>
        </w:rPr>
        <w:fldChar w:fldCharType="begin"/>
      </w:r>
      <w:r w:rsidR="00C3296A">
        <w:instrText xml:space="preserve"> ADDIN ZOTERO_BIBL {"uncited":[],"omitted":[],"custom":[]} CSL_BIBLIOGRAPHY </w:instrText>
      </w:r>
      <w:r w:rsidRPr="001F7D93">
        <w:rPr>
          <w:color w:val="000000"/>
        </w:rPr>
        <w:fldChar w:fldCharType="separate"/>
      </w:r>
      <w:r w:rsidR="00CA1DC0" w:rsidRPr="00CA1DC0">
        <w:rPr>
          <w:rFonts w:ascii="Times New Roman" w:hAnsi="Times New Roman" w:cs="Times New Roman"/>
        </w:rPr>
        <w:t xml:space="preserve">Anderson, K. R., Johanson, I. A., Patrick, M. R., Gu, M., Segall, P., Poland, M. P., Montgomery-Brown, E. K. &amp; Miklius, A. (2019). Magma reservoir failure and the onset of caldera collapse at Kīlauea Volcano in 2018. </w:t>
      </w:r>
      <w:r w:rsidR="00CA1DC0" w:rsidRPr="00CA1DC0">
        <w:rPr>
          <w:rFonts w:ascii="Times New Roman" w:hAnsi="Times New Roman" w:cs="Times New Roman"/>
          <w:i/>
          <w:iCs/>
        </w:rPr>
        <w:t>Science</w:t>
      </w:r>
      <w:r w:rsidR="00CA1DC0" w:rsidRPr="00CA1DC0">
        <w:rPr>
          <w:rFonts w:ascii="Times New Roman" w:hAnsi="Times New Roman" w:cs="Times New Roman"/>
        </w:rPr>
        <w:t xml:space="preserve">. American Association for the Advancement of Science </w:t>
      </w:r>
      <w:r w:rsidR="00CA1DC0" w:rsidRPr="00CA1DC0">
        <w:rPr>
          <w:rFonts w:ascii="Times New Roman" w:hAnsi="Times New Roman" w:cs="Times New Roman"/>
          <w:b/>
          <w:bCs/>
        </w:rPr>
        <w:t>366</w:t>
      </w:r>
      <w:r w:rsidR="00CA1DC0" w:rsidRPr="00CA1DC0">
        <w:rPr>
          <w:rFonts w:ascii="Times New Roman" w:hAnsi="Times New Roman" w:cs="Times New Roman"/>
        </w:rPr>
        <w:t>, eaaz1822.</w:t>
      </w:r>
    </w:p>
    <w:p w14:paraId="1068F121"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Anderson, K. R. &amp; Poland, M. P. (2016). Bayesian estimation of magma supply, storage, and eruption rates using a multiphysical volcano model: Kīlauea Volcano, 2000–2012.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447</w:t>
      </w:r>
      <w:r w:rsidRPr="00CA1DC0">
        <w:rPr>
          <w:rFonts w:ascii="Times New Roman" w:hAnsi="Times New Roman" w:cs="Times New Roman"/>
        </w:rPr>
        <w:t>, 161–171.</w:t>
      </w:r>
    </w:p>
    <w:p w14:paraId="24F72AAC" w14:textId="77777777" w:rsidR="00CA1DC0" w:rsidRPr="00CA1DC0" w:rsidRDefault="00CA1DC0" w:rsidP="00CA1DC0">
      <w:pPr>
        <w:pStyle w:val="Bibliography"/>
        <w:rPr>
          <w:ins w:id="738" w:author="Charlotte Devitre" w:date="2024-04-22T18:15:00Z" w16du:dateUtc="2024-04-23T01:15:00Z"/>
          <w:rFonts w:ascii="Times New Roman" w:hAnsi="Times New Roman" w:cs="Times New Roman"/>
        </w:rPr>
      </w:pPr>
      <w:ins w:id="739" w:author="Charlotte Devitre" w:date="2024-04-22T18:15:00Z" w16du:dateUtc="2024-04-23T01:15:00Z">
        <w:r w:rsidRPr="00CA1DC0">
          <w:rPr>
            <w:rFonts w:ascii="Times New Roman" w:hAnsi="Times New Roman" w:cs="Times New Roman"/>
          </w:rPr>
          <w:t xml:space="preserve">Andrews, B. J. </w:t>
        </w:r>
        <w:r w:rsidRPr="00CA1DC0">
          <w:rPr>
            <w:rFonts w:ascii="Times New Roman" w:hAnsi="Times New Roman" w:cs="Times New Roman"/>
            <w:i/>
            <w:iCs/>
          </w:rPr>
          <w:t>et al.</w:t>
        </w:r>
        <w:r w:rsidRPr="00CA1DC0">
          <w:rPr>
            <w:rFonts w:ascii="Times New Roman" w:hAnsi="Times New Roman" w:cs="Times New Roman"/>
          </w:rPr>
          <w:t xml:space="preserve"> (2019). Rapid experimental determination of magmatic phase equilibria: coordinating a volcanic crisis response protocol. paper presented at the AGU Fall Meeting 2019. AGU.</w:t>
        </w:r>
      </w:ins>
    </w:p>
    <w:p w14:paraId="392CDE5A" w14:textId="77777777" w:rsidR="00CA1DC0" w:rsidRPr="00CA1DC0" w:rsidRDefault="00CA1DC0" w:rsidP="00CA1DC0">
      <w:pPr>
        <w:pStyle w:val="Bibliography"/>
        <w:rPr>
          <w:ins w:id="740" w:author="Charlotte Devitre" w:date="2024-04-22T18:15:00Z" w16du:dateUtc="2024-04-23T01:15:00Z"/>
          <w:rFonts w:ascii="Times New Roman" w:hAnsi="Times New Roman" w:cs="Times New Roman"/>
        </w:rPr>
      </w:pPr>
      <w:ins w:id="741" w:author="Charlotte Devitre" w:date="2024-04-22T18:15:00Z" w16du:dateUtc="2024-04-23T01:15:00Z">
        <w:r w:rsidRPr="00CA1DC0">
          <w:rPr>
            <w:rFonts w:ascii="Times New Roman" w:hAnsi="Times New Roman" w:cs="Times New Roman"/>
          </w:rPr>
          <w:t xml:space="preserve">Aster, E. M., Wallace, P. J., Moore, L. R., Watkins, J., Gazel, E. &amp; Bodnar, R. J. (2016). Reconstructing CO2 concentrations in basaltic melt inclusions using Raman analysis of vapor bubbles.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323</w:t>
        </w:r>
        <w:r w:rsidRPr="00CA1DC0">
          <w:rPr>
            <w:rFonts w:ascii="Times New Roman" w:hAnsi="Times New Roman" w:cs="Times New Roman"/>
          </w:rPr>
          <w:t>, 148–162.</w:t>
        </w:r>
      </w:ins>
    </w:p>
    <w:p w14:paraId="095B02AF"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Baker, S. &amp; Amelung, F. (2012). Top-down inflation and deflation at the summit of Kīlauea Volcano, Hawai‘i observed with InSAR. </w:t>
      </w:r>
      <w:r w:rsidRPr="00CA1DC0">
        <w:rPr>
          <w:rFonts w:ascii="Times New Roman" w:hAnsi="Times New Roman" w:cs="Times New Roman"/>
          <w:i/>
          <w:iCs/>
        </w:rPr>
        <w:t>Journal of Geophysical Research: Solid Earth</w:t>
      </w:r>
      <w:r w:rsidRPr="00CA1DC0">
        <w:rPr>
          <w:rFonts w:ascii="Times New Roman" w:hAnsi="Times New Roman" w:cs="Times New Roman"/>
        </w:rPr>
        <w:t xml:space="preserve"> </w:t>
      </w:r>
      <w:r w:rsidRPr="00CA1DC0">
        <w:rPr>
          <w:rFonts w:ascii="Times New Roman" w:hAnsi="Times New Roman" w:cs="Times New Roman"/>
          <w:b/>
          <w:bCs/>
        </w:rPr>
        <w:t>117</w:t>
      </w:r>
      <w:r w:rsidRPr="00CA1DC0">
        <w:rPr>
          <w:rFonts w:ascii="Times New Roman" w:hAnsi="Times New Roman" w:cs="Times New Roman"/>
        </w:rPr>
        <w:t>.</w:t>
      </w:r>
    </w:p>
    <w:p w14:paraId="03829AD7" w14:textId="77777777" w:rsidR="00CA1DC0" w:rsidRPr="00CA1DC0" w:rsidRDefault="00CA1DC0" w:rsidP="00CA1DC0">
      <w:pPr>
        <w:pStyle w:val="Bibliography"/>
        <w:rPr>
          <w:ins w:id="742" w:author="Charlotte Devitre" w:date="2024-04-22T18:15:00Z" w16du:dateUtc="2024-04-23T01:15:00Z"/>
          <w:rFonts w:ascii="Times New Roman" w:hAnsi="Times New Roman" w:cs="Times New Roman"/>
        </w:rPr>
      </w:pPr>
      <w:ins w:id="743" w:author="Charlotte Devitre" w:date="2024-04-22T18:15:00Z" w16du:dateUtc="2024-04-23T01:15:00Z">
        <w:r w:rsidRPr="00CA1DC0">
          <w:rPr>
            <w:rFonts w:ascii="Times New Roman" w:hAnsi="Times New Roman" w:cs="Times New Roman"/>
          </w:rPr>
          <w:t xml:space="preserve">Cooper, K. M. </w:t>
        </w:r>
        <w:r w:rsidRPr="00CA1DC0">
          <w:rPr>
            <w:rFonts w:ascii="Times New Roman" w:hAnsi="Times New Roman" w:cs="Times New Roman"/>
            <w:i/>
            <w:iCs/>
          </w:rPr>
          <w:t>et al.</w:t>
        </w:r>
        <w:r w:rsidRPr="00CA1DC0">
          <w:rPr>
            <w:rFonts w:ascii="Times New Roman" w:hAnsi="Times New Roman" w:cs="Times New Roman"/>
          </w:rPr>
          <w:t xml:space="preserve"> (2023). Coordinating science during an eruption: lessons from the 2020–2021 Kīlauea volcanic eruption.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85</w:t>
        </w:r>
        <w:r w:rsidRPr="00CA1DC0">
          <w:rPr>
            <w:rFonts w:ascii="Times New Roman" w:hAnsi="Times New Roman" w:cs="Times New Roman"/>
          </w:rPr>
          <w:t>, 29.</w:t>
        </w:r>
      </w:ins>
    </w:p>
    <w:p w14:paraId="447AE47A" w14:textId="77777777" w:rsidR="00CA1DC0" w:rsidRPr="00CA1DC0" w:rsidRDefault="00CA1DC0" w:rsidP="00CA1DC0">
      <w:pPr>
        <w:pStyle w:val="Bibliography"/>
        <w:rPr>
          <w:ins w:id="744" w:author="Charlotte Devitre" w:date="2024-04-22T18:15:00Z" w16du:dateUtc="2024-04-23T01:15:00Z"/>
          <w:rFonts w:ascii="Times New Roman" w:hAnsi="Times New Roman" w:cs="Times New Roman"/>
        </w:rPr>
      </w:pPr>
      <w:ins w:id="745" w:author="Charlotte Devitre" w:date="2024-04-22T18:15:00Z" w16du:dateUtc="2024-04-23T01:15:00Z">
        <w:r w:rsidRPr="00CA1DC0">
          <w:rPr>
            <w:rFonts w:ascii="Times New Roman" w:hAnsi="Times New Roman" w:cs="Times New Roman"/>
          </w:rPr>
          <w:t xml:space="preserve">Corsaro, R. A. &amp; Miraglia, L. (2022). Near Real-Time Petrologic Monitoring on Volcanic Glass to Infer Magmatic Processes During the February–April 2021 Paroxysms of the South-East Crater, Etna. </w:t>
        </w:r>
        <w:r w:rsidRPr="00CA1DC0">
          <w:rPr>
            <w:rFonts w:ascii="Times New Roman" w:hAnsi="Times New Roman" w:cs="Times New Roman"/>
            <w:i/>
            <w:iCs/>
          </w:rPr>
          <w:t>Frontiers in Earth Science</w:t>
        </w:r>
        <w:r w:rsidRPr="00CA1DC0">
          <w:rPr>
            <w:rFonts w:ascii="Times New Roman" w:hAnsi="Times New Roman" w:cs="Times New Roman"/>
          </w:rPr>
          <w:t xml:space="preserve">. Frontiers </w:t>
        </w:r>
        <w:r w:rsidRPr="00CA1DC0">
          <w:rPr>
            <w:rFonts w:ascii="Times New Roman" w:hAnsi="Times New Roman" w:cs="Times New Roman"/>
            <w:b/>
            <w:bCs/>
          </w:rPr>
          <w:t>10</w:t>
        </w:r>
        <w:r w:rsidRPr="00CA1DC0">
          <w:rPr>
            <w:rFonts w:ascii="Times New Roman" w:hAnsi="Times New Roman" w:cs="Times New Roman"/>
          </w:rPr>
          <w:t>.</w:t>
        </w:r>
      </w:ins>
    </w:p>
    <w:p w14:paraId="399BE2E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Dayton, K. </w:t>
      </w:r>
      <w:r w:rsidRPr="00CA1DC0">
        <w:rPr>
          <w:rFonts w:ascii="Times New Roman" w:hAnsi="Times New Roman" w:cs="Times New Roman"/>
          <w:i/>
          <w:iCs/>
        </w:rPr>
        <w:t>et al.</w:t>
      </w:r>
      <w:r w:rsidRPr="00CA1DC0">
        <w:rPr>
          <w:rFonts w:ascii="Times New Roman" w:hAnsi="Times New Roman" w:cs="Times New Roman"/>
        </w:rPr>
        <w:t xml:space="preserve"> (2023). Deep magma storage during the 2021 La Palma eruption. </w:t>
      </w:r>
      <w:r w:rsidRPr="00CA1DC0">
        <w:rPr>
          <w:rFonts w:ascii="Times New Roman" w:hAnsi="Times New Roman" w:cs="Times New Roman"/>
          <w:i/>
          <w:iCs/>
        </w:rPr>
        <w:t>Science Advances</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9</w:t>
      </w:r>
      <w:r w:rsidRPr="00CA1DC0">
        <w:rPr>
          <w:rFonts w:ascii="Times New Roman" w:hAnsi="Times New Roman" w:cs="Times New Roman"/>
        </w:rPr>
        <w:t>, eade7641.</w:t>
      </w:r>
    </w:p>
    <w:p w14:paraId="2C5C95CE" w14:textId="77777777" w:rsidR="00CA1DC0" w:rsidRPr="00CA1DC0" w:rsidRDefault="00CA1DC0" w:rsidP="00CA1DC0">
      <w:pPr>
        <w:pStyle w:val="Bibliography"/>
        <w:rPr>
          <w:ins w:id="746" w:author="Charlotte Devitre" w:date="2024-04-22T18:15:00Z" w16du:dateUtc="2024-04-23T01:15:00Z"/>
          <w:rFonts w:ascii="Times New Roman" w:hAnsi="Times New Roman" w:cs="Times New Roman"/>
        </w:rPr>
      </w:pPr>
      <w:r w:rsidRPr="00CA1DC0">
        <w:rPr>
          <w:rFonts w:ascii="Times New Roman" w:hAnsi="Times New Roman" w:cs="Times New Roman"/>
          <w:lang w:val="fr-CH"/>
        </w:rPr>
        <w:t>DeVitre, C. L</w:t>
      </w:r>
      <w:ins w:id="747" w:author="Charlotte Devitre" w:date="2024-04-22T18:15:00Z" w16du:dateUtc="2024-04-23T01:15:00Z">
        <w:r w:rsidRPr="00CA1DC0">
          <w:rPr>
            <w:rFonts w:ascii="Times New Roman" w:hAnsi="Times New Roman" w:cs="Times New Roman"/>
            <w:lang w:val="fr-CH"/>
          </w:rPr>
          <w:t xml:space="preserve">. </w:t>
        </w:r>
        <w:r w:rsidRPr="00CA1DC0">
          <w:rPr>
            <w:rFonts w:ascii="Times New Roman" w:hAnsi="Times New Roman" w:cs="Times New Roman"/>
            <w:i/>
            <w:iCs/>
            <w:lang w:val="fr-CH"/>
          </w:rPr>
          <w:t>et al.</w:t>
        </w:r>
        <w:r w:rsidRPr="00CA1DC0">
          <w:rPr>
            <w:rFonts w:ascii="Times New Roman" w:hAnsi="Times New Roman" w:cs="Times New Roman"/>
            <w:lang w:val="fr-CH"/>
          </w:rPr>
          <w:t xml:space="preserve"> </w:t>
        </w:r>
        <w:r w:rsidRPr="00CA1DC0">
          <w:rPr>
            <w:rFonts w:ascii="Times New Roman" w:hAnsi="Times New Roman" w:cs="Times New Roman"/>
          </w:rPr>
          <w:t xml:space="preserve">(2023). Oceanic intraplate explosive eruptions fed directly from the mantle. </w:t>
        </w:r>
        <w:r w:rsidRPr="00CA1DC0">
          <w:rPr>
            <w:rFonts w:ascii="Times New Roman" w:hAnsi="Times New Roman" w:cs="Times New Roman"/>
            <w:i/>
            <w:iCs/>
          </w:rPr>
          <w:t>Proceedings of the National Academy of Sciences</w:t>
        </w:r>
        <w:r w:rsidRPr="00CA1DC0">
          <w:rPr>
            <w:rFonts w:ascii="Times New Roman" w:hAnsi="Times New Roman" w:cs="Times New Roman"/>
          </w:rPr>
          <w:t xml:space="preserve">. Proceedings of the National Academy of Sciences </w:t>
        </w:r>
        <w:r w:rsidRPr="00CA1DC0">
          <w:rPr>
            <w:rFonts w:ascii="Times New Roman" w:hAnsi="Times New Roman" w:cs="Times New Roman"/>
            <w:b/>
            <w:bCs/>
          </w:rPr>
          <w:t>120</w:t>
        </w:r>
        <w:r w:rsidRPr="00CA1DC0">
          <w:rPr>
            <w:rFonts w:ascii="Times New Roman" w:hAnsi="Times New Roman" w:cs="Times New Roman"/>
          </w:rPr>
          <w:t>, e2302093120.</w:t>
        </w:r>
      </w:ins>
    </w:p>
    <w:p w14:paraId="76EBCA29" w14:textId="77777777" w:rsidR="00CA1DC0" w:rsidRPr="00CA1DC0" w:rsidRDefault="00CA1DC0" w:rsidP="00CA1DC0">
      <w:pPr>
        <w:pStyle w:val="Bibliography"/>
        <w:rPr>
          <w:rFonts w:ascii="Times New Roman" w:hAnsi="Times New Roman" w:cs="Times New Roman"/>
        </w:rPr>
      </w:pPr>
      <w:ins w:id="748" w:author="Charlotte Devitre" w:date="2024-04-22T18:15:00Z" w16du:dateUtc="2024-04-23T01:15:00Z">
        <w:r w:rsidRPr="00CA1DC0">
          <w:rPr>
            <w:rFonts w:ascii="Times New Roman" w:hAnsi="Times New Roman" w:cs="Times New Roman"/>
            <w:lang w:val="fr-CH"/>
          </w:rPr>
          <w:t>DeVitre, C. L</w:t>
        </w:r>
      </w:ins>
      <w:r w:rsidRPr="00CA1DC0">
        <w:rPr>
          <w:rFonts w:ascii="Times New Roman" w:hAnsi="Times New Roman" w:cs="Times New Roman"/>
          <w:lang w:val="fr-CH"/>
        </w:rPr>
        <w:t xml:space="preserve">., Allison, C. M. &amp; Gazel, E. (2021). </w:t>
      </w:r>
      <w:r w:rsidRPr="00CA1DC0">
        <w:rPr>
          <w:rFonts w:ascii="Times New Roman" w:hAnsi="Times New Roman" w:cs="Times New Roman"/>
        </w:rPr>
        <w:t xml:space="preserve">A high-precision CO2 densimeter for Raman spectroscopy using a Fluid Density Calibration Apparatus. </w:t>
      </w:r>
      <w:r w:rsidRPr="00CA1DC0">
        <w:rPr>
          <w:rFonts w:ascii="Times New Roman" w:hAnsi="Times New Roman" w:cs="Times New Roman"/>
          <w:i/>
          <w:iCs/>
        </w:rPr>
        <w:t>Chemical Geology</w:t>
      </w:r>
      <w:r w:rsidRPr="00CA1DC0">
        <w:rPr>
          <w:rFonts w:ascii="Times New Roman" w:hAnsi="Times New Roman" w:cs="Times New Roman"/>
        </w:rPr>
        <w:t xml:space="preserve"> </w:t>
      </w:r>
      <w:r w:rsidRPr="00CA1DC0">
        <w:rPr>
          <w:rFonts w:ascii="Times New Roman" w:hAnsi="Times New Roman" w:cs="Times New Roman"/>
          <w:b/>
          <w:bCs/>
        </w:rPr>
        <w:t>584</w:t>
      </w:r>
      <w:r w:rsidRPr="00CA1DC0">
        <w:rPr>
          <w:rFonts w:ascii="Times New Roman" w:hAnsi="Times New Roman" w:cs="Times New Roman"/>
        </w:rPr>
        <w:t>, 120522.</w:t>
      </w:r>
    </w:p>
    <w:p w14:paraId="4EB78E4A" w14:textId="2168EB24"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lastRenderedPageBreak/>
        <w:t xml:space="preserve">DeVitre, C. L. &amp; Wieser, P. </w:t>
      </w:r>
      <w:del w:id="749" w:author="Charlotte Devitre" w:date="2024-04-22T18:15:00Z" w16du:dateUtc="2024-04-23T01:15:00Z">
        <w:r w:rsidR="00F3431D" w:rsidRPr="00F3431D">
          <w:rPr>
            <w:rFonts w:ascii="Times New Roman" w:hAnsi="Times New Roman" w:cs="Times New Roman"/>
          </w:rPr>
          <w:delText>(2023</w:delText>
        </w:r>
      </w:del>
      <w:ins w:id="750" w:author="Charlotte Devitre" w:date="2024-04-22T18:15:00Z" w16du:dateUtc="2024-04-23T01:15:00Z">
        <w:r w:rsidRPr="00CA1DC0">
          <w:rPr>
            <w:rFonts w:ascii="Times New Roman" w:hAnsi="Times New Roman" w:cs="Times New Roman"/>
          </w:rPr>
          <w:t>E. (2024</w:t>
        </w:r>
      </w:ins>
      <w:r w:rsidRPr="00CA1DC0">
        <w:rPr>
          <w:rFonts w:ascii="Times New Roman" w:hAnsi="Times New Roman" w:cs="Times New Roman"/>
        </w:rPr>
        <w:t xml:space="preserve">). Reliability of Raman analyses of CO2-rich fluid inclusions as a </w:t>
      </w:r>
      <w:del w:id="751" w:author="Charlotte Devitre" w:date="2024-04-22T18:15:00Z" w16du:dateUtc="2024-04-23T01:15:00Z">
        <w:r w:rsidR="00F3431D" w:rsidRPr="00F3431D">
          <w:rPr>
            <w:rFonts w:ascii="Times New Roman" w:hAnsi="Times New Roman" w:cs="Times New Roman"/>
          </w:rPr>
          <w:delText>rapid barometer</w:delText>
        </w:r>
      </w:del>
      <w:ins w:id="752" w:author="Charlotte Devitre" w:date="2024-04-22T18:15:00Z" w16du:dateUtc="2024-04-23T01:15:00Z">
        <w:r w:rsidRPr="00CA1DC0">
          <w:rPr>
            <w:rFonts w:ascii="Times New Roman" w:hAnsi="Times New Roman" w:cs="Times New Roman"/>
          </w:rPr>
          <w:t>geobarometer</w:t>
        </w:r>
      </w:ins>
      <w:r w:rsidRPr="00CA1DC0">
        <w:rPr>
          <w:rFonts w:ascii="Times New Roman" w:hAnsi="Times New Roman" w:cs="Times New Roman"/>
        </w:rPr>
        <w:t xml:space="preserve"> at Kīlauea. </w:t>
      </w:r>
      <w:del w:id="753" w:author="Charlotte Devitre" w:date="2024-04-22T18:15:00Z" w16du:dateUtc="2024-04-23T01:15:00Z">
        <w:r w:rsidR="00F3431D" w:rsidRPr="00F3431D">
          <w:rPr>
            <w:rFonts w:ascii="Times New Roman" w:hAnsi="Times New Roman" w:cs="Times New Roman"/>
          </w:rPr>
          <w:delText>EarthArXiv</w:delText>
        </w:r>
      </w:del>
      <w:ins w:id="754" w:author="Charlotte Devitre" w:date="2024-04-22T18:15:00Z" w16du:dateUtc="2024-04-23T01:15:00Z">
        <w:r w:rsidRPr="00CA1DC0">
          <w:rPr>
            <w:rFonts w:ascii="Times New Roman" w:hAnsi="Times New Roman" w:cs="Times New Roman"/>
            <w:i/>
            <w:iCs/>
          </w:rPr>
          <w:t>Geochemical Perspectives Letters</w:t>
        </w:r>
        <w:r w:rsidRPr="00CA1DC0">
          <w:rPr>
            <w:rFonts w:ascii="Times New Roman" w:hAnsi="Times New Roman" w:cs="Times New Roman"/>
          </w:rPr>
          <w:t xml:space="preserve"> </w:t>
        </w:r>
        <w:r w:rsidRPr="00CA1DC0">
          <w:rPr>
            <w:rFonts w:ascii="Times New Roman" w:hAnsi="Times New Roman" w:cs="Times New Roman"/>
            <w:b/>
            <w:bCs/>
          </w:rPr>
          <w:t>29</w:t>
        </w:r>
        <w:r w:rsidRPr="00CA1DC0">
          <w:rPr>
            <w:rFonts w:ascii="Times New Roman" w:hAnsi="Times New Roman" w:cs="Times New Roman"/>
          </w:rPr>
          <w:t>, 1–8</w:t>
        </w:r>
      </w:ins>
      <w:r w:rsidRPr="00CA1DC0">
        <w:rPr>
          <w:rFonts w:ascii="Times New Roman" w:hAnsi="Times New Roman" w:cs="Times New Roman"/>
        </w:rPr>
        <w:t>.</w:t>
      </w:r>
    </w:p>
    <w:p w14:paraId="72DA8F69" w14:textId="77777777" w:rsidR="00CA1DC0" w:rsidRPr="00CA1DC0" w:rsidRDefault="00CA1DC0" w:rsidP="00CA1DC0">
      <w:pPr>
        <w:pStyle w:val="Bibliography"/>
        <w:rPr>
          <w:ins w:id="755" w:author="Charlotte Devitre" w:date="2024-04-22T18:15:00Z" w16du:dateUtc="2024-04-23T01:15:00Z"/>
          <w:rFonts w:ascii="Times New Roman" w:hAnsi="Times New Roman" w:cs="Times New Roman"/>
        </w:rPr>
      </w:pPr>
      <w:ins w:id="756" w:author="Charlotte Devitre" w:date="2024-04-22T18:15:00Z" w16du:dateUtc="2024-04-23T01:15:00Z">
        <w:r w:rsidRPr="00CA1DC0">
          <w:rPr>
            <w:rFonts w:ascii="Times New Roman" w:hAnsi="Times New Roman" w:cs="Times New Roman"/>
          </w:rPr>
          <w:t xml:space="preserve">Dietterich, H. R. &amp; Neal, C. A. (2022). A look ahead to the next decade at US volcano observatories.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84</w:t>
        </w:r>
        <w:r w:rsidRPr="00CA1DC0">
          <w:rPr>
            <w:rFonts w:ascii="Times New Roman" w:hAnsi="Times New Roman" w:cs="Times New Roman"/>
          </w:rPr>
          <w:t>, 63.</w:t>
        </w:r>
      </w:ins>
    </w:p>
    <w:p w14:paraId="45BCA9E1" w14:textId="77777777" w:rsidR="00CA1DC0" w:rsidRPr="00CA1DC0" w:rsidRDefault="00CA1DC0" w:rsidP="00CA1DC0">
      <w:pPr>
        <w:pStyle w:val="Bibliography"/>
        <w:rPr>
          <w:ins w:id="757" w:author="Charlotte Devitre" w:date="2024-04-22T18:15:00Z" w16du:dateUtc="2024-04-23T01:15:00Z"/>
          <w:rFonts w:ascii="Times New Roman" w:hAnsi="Times New Roman" w:cs="Times New Roman"/>
          <w:lang w:val="es-CR"/>
        </w:rPr>
      </w:pPr>
      <w:ins w:id="758" w:author="Charlotte Devitre" w:date="2024-04-22T18:15:00Z" w16du:dateUtc="2024-04-23T01:15:00Z">
        <w:r w:rsidRPr="00CA1DC0">
          <w:rPr>
            <w:rFonts w:ascii="Times New Roman" w:hAnsi="Times New Roman" w:cs="Times New Roman"/>
          </w:rPr>
          <w:t xml:space="preserve">Duan, Z. &amp; Zhang, Z. (2006). Equation of state of the H2O, CO2, and H2O–CO2 systems up to 10 GPa and 2573.15K: Molecular dynamics simulations with ab initio potential surface. </w:t>
        </w:r>
        <w:r w:rsidRPr="00CA1DC0">
          <w:rPr>
            <w:rFonts w:ascii="Times New Roman" w:hAnsi="Times New Roman" w:cs="Times New Roman"/>
            <w:i/>
            <w:iCs/>
            <w:lang w:val="es-CR"/>
          </w:rPr>
          <w:t>Geochimica et Cosmochimica Acta</w:t>
        </w:r>
        <w:r w:rsidRPr="00CA1DC0">
          <w:rPr>
            <w:rFonts w:ascii="Times New Roman" w:hAnsi="Times New Roman" w:cs="Times New Roman"/>
            <w:lang w:val="es-CR"/>
          </w:rPr>
          <w:t xml:space="preserve"> </w:t>
        </w:r>
        <w:r w:rsidRPr="00CA1DC0">
          <w:rPr>
            <w:rFonts w:ascii="Times New Roman" w:hAnsi="Times New Roman" w:cs="Times New Roman"/>
            <w:b/>
            <w:bCs/>
            <w:lang w:val="es-CR"/>
          </w:rPr>
          <w:t>70</w:t>
        </w:r>
        <w:r w:rsidRPr="00CA1DC0">
          <w:rPr>
            <w:rFonts w:ascii="Times New Roman" w:hAnsi="Times New Roman" w:cs="Times New Roman"/>
            <w:lang w:val="es-CR"/>
          </w:rPr>
          <w:t>, 2311–2324.</w:t>
        </w:r>
      </w:ins>
    </w:p>
    <w:p w14:paraId="71CDE498" w14:textId="77777777" w:rsidR="00CA1DC0" w:rsidRPr="00CA1DC0" w:rsidRDefault="00CA1DC0" w:rsidP="00CA1DC0">
      <w:pPr>
        <w:pStyle w:val="Bibliography"/>
        <w:rPr>
          <w:ins w:id="759" w:author="Charlotte Devitre" w:date="2024-04-22T18:15:00Z" w16du:dateUtc="2024-04-23T01:15:00Z"/>
          <w:rFonts w:ascii="Times New Roman" w:hAnsi="Times New Roman" w:cs="Times New Roman"/>
        </w:rPr>
      </w:pPr>
      <w:ins w:id="760" w:author="Charlotte Devitre" w:date="2024-04-22T18:15:00Z" w16du:dateUtc="2024-04-23T01:15:00Z">
        <w:r w:rsidRPr="00CA1DC0">
          <w:rPr>
            <w:rFonts w:ascii="Times New Roman" w:hAnsi="Times New Roman" w:cs="Times New Roman"/>
            <w:lang w:val="es-CR"/>
          </w:rPr>
          <w:t xml:space="preserve">Esposito, R., Badescu, K., Boyce, J. W. &amp; Frezzotti, M.-L. (2023). </w:t>
        </w:r>
        <w:r w:rsidRPr="00CA1DC0">
          <w:rPr>
            <w:rFonts w:ascii="Times New Roman" w:hAnsi="Times New Roman" w:cs="Times New Roman"/>
          </w:rPr>
          <w:t xml:space="preserve">Chemical characterization of a magma recharging and mixing before an eruption: Insights from chronologically constrained melt inclusions. </w:t>
        </w:r>
        <w:r w:rsidRPr="00CA1DC0">
          <w:rPr>
            <w:rFonts w:ascii="Times New Roman" w:hAnsi="Times New Roman" w:cs="Times New Roman"/>
            <w:i/>
            <w:iCs/>
          </w:rPr>
          <w:t>Lithos</w:t>
        </w:r>
        <w:r w:rsidRPr="00CA1DC0">
          <w:rPr>
            <w:rFonts w:ascii="Times New Roman" w:hAnsi="Times New Roman" w:cs="Times New Roman"/>
          </w:rPr>
          <w:t xml:space="preserve"> </w:t>
        </w:r>
        <w:r w:rsidRPr="00CA1DC0">
          <w:rPr>
            <w:rFonts w:ascii="Times New Roman" w:hAnsi="Times New Roman" w:cs="Times New Roman"/>
            <w:b/>
            <w:bCs/>
          </w:rPr>
          <w:t>456–457</w:t>
        </w:r>
        <w:r w:rsidRPr="00CA1DC0">
          <w:rPr>
            <w:rFonts w:ascii="Times New Roman" w:hAnsi="Times New Roman" w:cs="Times New Roman"/>
          </w:rPr>
          <w:t>, 107301.</w:t>
        </w:r>
      </w:ins>
    </w:p>
    <w:p w14:paraId="02C77C7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Gansecki, C., Lee, R. L., Shea, T., Lundblad, S. P., Hon, K. &amp; Parcheta, C. (2019). The tangled tale of Kīlauea’s 2018 eruption as told by geochemical monitoring. </w:t>
      </w:r>
      <w:r w:rsidRPr="00CA1DC0">
        <w:rPr>
          <w:rFonts w:ascii="Times New Roman" w:hAnsi="Times New Roman" w:cs="Times New Roman"/>
          <w:i/>
          <w:iCs/>
        </w:rPr>
        <w:t>Science</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366</w:t>
      </w:r>
      <w:r w:rsidRPr="00CA1DC0">
        <w:rPr>
          <w:rFonts w:ascii="Times New Roman" w:hAnsi="Times New Roman" w:cs="Times New Roman"/>
        </w:rPr>
        <w:t>, eaaz0147.</w:t>
      </w:r>
    </w:p>
    <w:p w14:paraId="39FF2578" w14:textId="77777777" w:rsidR="00CA1DC0" w:rsidRPr="00CA1DC0" w:rsidRDefault="00CA1DC0" w:rsidP="00CA1DC0">
      <w:pPr>
        <w:pStyle w:val="Bibliography"/>
        <w:rPr>
          <w:ins w:id="761" w:author="Charlotte Devitre" w:date="2024-04-22T18:15:00Z" w16du:dateUtc="2024-04-23T01:15:00Z"/>
          <w:rFonts w:ascii="Times New Roman" w:hAnsi="Times New Roman" w:cs="Times New Roman"/>
        </w:rPr>
      </w:pPr>
      <w:ins w:id="762" w:author="Charlotte Devitre" w:date="2024-04-22T18:15:00Z" w16du:dateUtc="2024-04-23T01:15:00Z">
        <w:r w:rsidRPr="00CA1DC0">
          <w:rPr>
            <w:rFonts w:ascii="Times New Roman" w:hAnsi="Times New Roman" w:cs="Times New Roman"/>
          </w:rPr>
          <w:t xml:space="preserve">Ghiorso, M. S. &amp; Gualda, G. A. R. (2015). An H2O–CO2 mixed fluid saturation model compatible with rhyolite-MELTS. </w:t>
        </w:r>
        <w:r w:rsidRPr="00CA1DC0">
          <w:rPr>
            <w:rFonts w:ascii="Times New Roman" w:hAnsi="Times New Roman" w:cs="Times New Roman"/>
            <w:i/>
            <w:iCs/>
          </w:rPr>
          <w:t>Contributions to Mineralogy and Petrology</w:t>
        </w:r>
        <w:r w:rsidRPr="00CA1DC0">
          <w:rPr>
            <w:rFonts w:ascii="Times New Roman" w:hAnsi="Times New Roman" w:cs="Times New Roman"/>
          </w:rPr>
          <w:t xml:space="preserve"> </w:t>
        </w:r>
        <w:r w:rsidRPr="00CA1DC0">
          <w:rPr>
            <w:rFonts w:ascii="Times New Roman" w:hAnsi="Times New Roman" w:cs="Times New Roman"/>
            <w:b/>
            <w:bCs/>
          </w:rPr>
          <w:t>169</w:t>
        </w:r>
        <w:r w:rsidRPr="00CA1DC0">
          <w:rPr>
            <w:rFonts w:ascii="Times New Roman" w:hAnsi="Times New Roman" w:cs="Times New Roman"/>
          </w:rPr>
          <w:t>, 53.</w:t>
        </w:r>
      </w:ins>
    </w:p>
    <w:p w14:paraId="0C4D3B93"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Helz, R. T., Clague, D. A., Sisson, T. W. &amp; Thornber, C. R. (2014). </w:t>
      </w:r>
      <w:r w:rsidRPr="00CA1DC0">
        <w:rPr>
          <w:rFonts w:ascii="Times New Roman" w:hAnsi="Times New Roman" w:cs="Times New Roman"/>
          <w:i/>
          <w:iCs/>
        </w:rPr>
        <w:t>Petrologic insights into basaltic volcanism at historically active Hawaiian volcanoes</w:t>
      </w:r>
      <w:r w:rsidRPr="00CA1DC0">
        <w:rPr>
          <w:rFonts w:ascii="Times New Roman" w:hAnsi="Times New Roman" w:cs="Times New Roman"/>
        </w:rPr>
        <w:t xml:space="preserve">. </w:t>
      </w:r>
      <w:r w:rsidRPr="00CA1DC0">
        <w:rPr>
          <w:rFonts w:ascii="Times New Roman" w:hAnsi="Times New Roman" w:cs="Times New Roman"/>
          <w:i/>
          <w:iCs/>
        </w:rPr>
        <w:t>Characteristics of Hawaiian volcanoes</w:t>
      </w:r>
      <w:r w:rsidRPr="00CA1DC0">
        <w:rPr>
          <w:rFonts w:ascii="Times New Roman" w:hAnsi="Times New Roman" w:cs="Times New Roman"/>
        </w:rPr>
        <w:t>. US Geological Survey, Professional Papers, 237–294.</w:t>
      </w:r>
    </w:p>
    <w:p w14:paraId="09F32BC1" w14:textId="77777777" w:rsidR="00CA1DC0" w:rsidRPr="00CA1DC0" w:rsidRDefault="00CA1DC0" w:rsidP="00CA1DC0">
      <w:pPr>
        <w:pStyle w:val="Bibliography"/>
        <w:rPr>
          <w:ins w:id="763" w:author="Charlotte Devitre" w:date="2024-04-22T18:15:00Z" w16du:dateUtc="2024-04-23T01:15:00Z"/>
          <w:rFonts w:ascii="Times New Roman" w:hAnsi="Times New Roman" w:cs="Times New Roman"/>
        </w:rPr>
      </w:pPr>
      <w:ins w:id="764" w:author="Charlotte Devitre" w:date="2024-04-22T18:15:00Z" w16du:dateUtc="2024-04-23T01:15:00Z">
        <w:r w:rsidRPr="00CA1DC0">
          <w:rPr>
            <w:rFonts w:ascii="Times New Roman" w:hAnsi="Times New Roman" w:cs="Times New Roman"/>
          </w:rPr>
          <w:t xml:space="preserve">Iacovino, K., Matthews, S., Wieser, P. E., Moore, G. M. &amp; Bégué, F. (2021). VESIcal Part I: An Open-Source Thermodynamic Model Engine for Mixed Volatile (H2O-CO2) Solubility in Silicate Melts. </w:t>
        </w:r>
        <w:r w:rsidRPr="00CA1DC0">
          <w:rPr>
            <w:rFonts w:ascii="Times New Roman" w:hAnsi="Times New Roman" w:cs="Times New Roman"/>
            <w:i/>
            <w:iCs/>
          </w:rPr>
          <w:t>Earth and Space Science</w:t>
        </w:r>
        <w:r w:rsidRPr="00CA1DC0">
          <w:rPr>
            <w:rFonts w:ascii="Times New Roman" w:hAnsi="Times New Roman" w:cs="Times New Roman"/>
          </w:rPr>
          <w:t xml:space="preserve"> </w:t>
        </w:r>
        <w:r w:rsidRPr="00CA1DC0">
          <w:rPr>
            <w:rFonts w:ascii="Times New Roman" w:hAnsi="Times New Roman" w:cs="Times New Roman"/>
            <w:b/>
            <w:bCs/>
          </w:rPr>
          <w:t>8</w:t>
        </w:r>
        <w:r w:rsidRPr="00CA1DC0">
          <w:rPr>
            <w:rFonts w:ascii="Times New Roman" w:hAnsi="Times New Roman" w:cs="Times New Roman"/>
          </w:rPr>
          <w:t>, e2020EA001584.</w:t>
        </w:r>
      </w:ins>
    </w:p>
    <w:p w14:paraId="50E24B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Lerner, A. H. </w:t>
      </w:r>
      <w:r w:rsidRPr="00CA1DC0">
        <w:rPr>
          <w:rFonts w:ascii="Times New Roman" w:hAnsi="Times New Roman" w:cs="Times New Roman"/>
          <w:i/>
          <w:iCs/>
        </w:rPr>
        <w:t>et al.</w:t>
      </w:r>
      <w:r w:rsidRPr="00CA1DC0">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CA1DC0">
        <w:rPr>
          <w:rFonts w:ascii="Times New Roman" w:hAnsi="Times New Roman" w:cs="Times New Roman"/>
          <w:i/>
          <w:iCs/>
        </w:rPr>
        <w:t>Bulletin of Volcanology</w:t>
      </w:r>
      <w:r w:rsidRPr="00CA1DC0">
        <w:rPr>
          <w:rFonts w:ascii="Times New Roman" w:hAnsi="Times New Roman" w:cs="Times New Roman"/>
        </w:rPr>
        <w:t xml:space="preserve">. Springer </w:t>
      </w:r>
      <w:r w:rsidRPr="00CA1DC0">
        <w:rPr>
          <w:rFonts w:ascii="Times New Roman" w:hAnsi="Times New Roman" w:cs="Times New Roman"/>
          <w:b/>
          <w:bCs/>
        </w:rPr>
        <w:t>83</w:t>
      </w:r>
      <w:r w:rsidRPr="00CA1DC0">
        <w:rPr>
          <w:rFonts w:ascii="Times New Roman" w:hAnsi="Times New Roman" w:cs="Times New Roman"/>
        </w:rPr>
        <w:t>, 1–32.</w:t>
      </w:r>
    </w:p>
    <w:p w14:paraId="146AE2CE" w14:textId="77777777" w:rsidR="00CA1DC0" w:rsidRPr="00CA1DC0" w:rsidRDefault="00CA1DC0" w:rsidP="00CA1DC0">
      <w:pPr>
        <w:pStyle w:val="Bibliography"/>
        <w:rPr>
          <w:ins w:id="765" w:author="Charlotte Devitre" w:date="2024-04-22T18:15:00Z" w16du:dateUtc="2024-04-23T01:15:00Z"/>
          <w:rFonts w:ascii="Times New Roman" w:hAnsi="Times New Roman" w:cs="Times New Roman"/>
        </w:rPr>
      </w:pPr>
      <w:ins w:id="766" w:author="Charlotte Devitre" w:date="2024-04-22T18:15:00Z" w16du:dateUtc="2024-04-23T01:15:00Z">
        <w:r w:rsidRPr="00CA1DC0">
          <w:rPr>
            <w:rFonts w:ascii="Times New Roman" w:hAnsi="Times New Roman" w:cs="Times New Roman"/>
          </w:rPr>
          <w:t xml:space="preserve">Lerner, A. H., Sublett, D. M., Wallace, P. J., Cauley, C. &amp; Bodnar, R. J. (2024). Insights into magma storage depths and eruption controls at Kīlauea Volcano during explosive and effusive periods of the past 500 years based on melt and fluid inclusions.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628</w:t>
        </w:r>
        <w:r w:rsidRPr="00CA1DC0">
          <w:rPr>
            <w:rFonts w:ascii="Times New Roman" w:hAnsi="Times New Roman" w:cs="Times New Roman"/>
          </w:rPr>
          <w:t>, 118579.</w:t>
        </w:r>
      </w:ins>
    </w:p>
    <w:p w14:paraId="638BAA10" w14:textId="77777777" w:rsidR="00CA1DC0" w:rsidRPr="00CA1DC0" w:rsidRDefault="00CA1DC0" w:rsidP="00CA1DC0">
      <w:pPr>
        <w:pStyle w:val="Bibliography"/>
        <w:rPr>
          <w:ins w:id="767" w:author="Charlotte Devitre" w:date="2024-04-22T18:15:00Z" w16du:dateUtc="2024-04-23T01:15:00Z"/>
          <w:rFonts w:ascii="Times New Roman" w:hAnsi="Times New Roman" w:cs="Times New Roman"/>
        </w:rPr>
      </w:pPr>
      <w:ins w:id="768" w:author="Charlotte Devitre" w:date="2024-04-22T18:15:00Z" w16du:dateUtc="2024-04-23T01:15:00Z">
        <w:r w:rsidRPr="00CA1DC0">
          <w:rPr>
            <w:rFonts w:ascii="Times New Roman" w:hAnsi="Times New Roman" w:cs="Times New Roman"/>
          </w:rPr>
          <w:t xml:space="preserve">Liu, E. J., Cashman, K. V., Miller, E., Moore, H., Edmonds, M., Kunz, B. E., Jenner, F. &amp; Chigna, G. (2020). Petrologic monitoring at Volcán de Fuego, Guatemala.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405</w:t>
        </w:r>
        <w:r w:rsidRPr="00CA1DC0">
          <w:rPr>
            <w:rFonts w:ascii="Times New Roman" w:hAnsi="Times New Roman" w:cs="Times New Roman"/>
          </w:rPr>
          <w:t>, 107044.</w:t>
        </w:r>
      </w:ins>
    </w:p>
    <w:p w14:paraId="00080E9E" w14:textId="77777777" w:rsidR="00CA1DC0" w:rsidRPr="00CA1DC0" w:rsidRDefault="00CA1DC0" w:rsidP="00CA1DC0">
      <w:pPr>
        <w:pStyle w:val="Bibliography"/>
        <w:rPr>
          <w:ins w:id="769" w:author="Charlotte Devitre" w:date="2024-04-22T18:15:00Z" w16du:dateUtc="2024-04-23T01:15:00Z"/>
          <w:rFonts w:ascii="Times New Roman" w:hAnsi="Times New Roman" w:cs="Times New Roman"/>
        </w:rPr>
      </w:pPr>
      <w:ins w:id="770" w:author="Charlotte Devitre" w:date="2024-04-22T18:15:00Z" w16du:dateUtc="2024-04-23T01:15:00Z">
        <w:r w:rsidRPr="00CA1DC0">
          <w:rPr>
            <w:rFonts w:ascii="Times New Roman" w:hAnsi="Times New Roman" w:cs="Times New Roman"/>
          </w:rPr>
          <w:t xml:space="preserve">Lynn, K. J., Nadeau, P. A., Ruth, D. C. S., Chang, J. C., Dotray, P. J. &amp; Johanson, I. A. (2024). Olivine diffusion constrains months-scale magma transport within Kīlauea volcano’s summit reservoir system prior to the 2020 eruption.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86</w:t>
        </w:r>
        <w:r w:rsidRPr="00CA1DC0">
          <w:rPr>
            <w:rFonts w:ascii="Times New Roman" w:hAnsi="Times New Roman" w:cs="Times New Roman"/>
          </w:rPr>
          <w:t>, 31.</w:t>
        </w:r>
      </w:ins>
    </w:p>
    <w:p w14:paraId="50257EF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Mourey, A. J., Shea, T., Costa, F., Shiro, B. &amp; Longman, R. J. (2023). Years of magma intrusion primed Kīlauea Volcano (Hawai’i) for the 2018 eruption: evidence from olivine diffusion chronometry and monitoring data. </w:t>
      </w:r>
      <w:r w:rsidRPr="00CA1DC0">
        <w:rPr>
          <w:rFonts w:ascii="Times New Roman" w:hAnsi="Times New Roman" w:cs="Times New Roman"/>
          <w:i/>
          <w:iCs/>
        </w:rPr>
        <w:t>Bulletin of Volcanology</w:t>
      </w:r>
      <w:r w:rsidRPr="00CA1DC0">
        <w:rPr>
          <w:rFonts w:ascii="Times New Roman" w:hAnsi="Times New Roman" w:cs="Times New Roman"/>
        </w:rPr>
        <w:t xml:space="preserve"> </w:t>
      </w:r>
      <w:r w:rsidRPr="00CA1DC0">
        <w:rPr>
          <w:rFonts w:ascii="Times New Roman" w:hAnsi="Times New Roman" w:cs="Times New Roman"/>
          <w:b/>
          <w:bCs/>
        </w:rPr>
        <w:t>85</w:t>
      </w:r>
      <w:r w:rsidRPr="00CA1DC0">
        <w:rPr>
          <w:rFonts w:ascii="Times New Roman" w:hAnsi="Times New Roman" w:cs="Times New Roman"/>
        </w:rPr>
        <w:t>, 18.</w:t>
      </w:r>
    </w:p>
    <w:p w14:paraId="4984B315" w14:textId="51118989" w:rsidR="00CA1DC0" w:rsidRPr="00CA1DC0" w:rsidRDefault="00CA1DC0" w:rsidP="00CA1DC0">
      <w:pPr>
        <w:pStyle w:val="Bibliography"/>
        <w:rPr>
          <w:rFonts w:ascii="Times New Roman" w:hAnsi="Times New Roman" w:cs="Times New Roman"/>
          <w:lang w:val="es-CR"/>
        </w:rPr>
      </w:pPr>
      <w:r w:rsidRPr="00CA1DC0">
        <w:rPr>
          <w:rFonts w:ascii="Times New Roman" w:hAnsi="Times New Roman" w:cs="Times New Roman"/>
        </w:rPr>
        <w:t xml:space="preserve">Pankhurst, M. J. </w:t>
      </w:r>
      <w:r w:rsidRPr="00CA1DC0">
        <w:rPr>
          <w:rFonts w:ascii="Times New Roman" w:hAnsi="Times New Roman" w:cs="Times New Roman"/>
          <w:i/>
          <w:iCs/>
        </w:rPr>
        <w:t>et al.</w:t>
      </w:r>
      <w:r w:rsidRPr="00CA1DC0">
        <w:rPr>
          <w:rFonts w:ascii="Times New Roman" w:hAnsi="Times New Roman" w:cs="Times New Roman"/>
        </w:rPr>
        <w:t xml:space="preserve"> (2022). </w:t>
      </w:r>
      <w:r w:rsidR="001E7259">
        <w:rPr>
          <w:rFonts w:ascii="Times New Roman" w:hAnsi="Times New Roman" w:cs="Times New Roman"/>
        </w:rPr>
        <w:t>Rapid</w:t>
      </w:r>
      <w:del w:id="771" w:author="Charlotte Devitre" w:date="2024-04-22T18:15:00Z" w16du:dateUtc="2024-04-23T01:15:00Z">
        <w:r w:rsidR="00F3431D" w:rsidRPr="00F3431D">
          <w:rPr>
            <w:rFonts w:ascii="Times New Roman" w:hAnsi="Times New Roman" w:cs="Times New Roman"/>
          </w:rPr>
          <w:delText xml:space="preserve"> </w:delText>
        </w:r>
      </w:del>
      <w:ins w:id="772" w:author="Charlotte Devitre" w:date="2024-04-22T18:15:00Z" w16du:dateUtc="2024-04-23T01:15:00Z">
        <w:r w:rsidR="001E7259">
          <w:rPr>
            <w:rFonts w:ascii="Times New Roman" w:hAnsi="Times New Roman" w:cs="Times New Roman"/>
          </w:rPr>
          <w:t>-</w:t>
        </w:r>
      </w:ins>
      <w:r w:rsidR="001E7259">
        <w:rPr>
          <w:rFonts w:ascii="Times New Roman" w:hAnsi="Times New Roman" w:cs="Times New Roman"/>
        </w:rPr>
        <w:t>response</w:t>
      </w:r>
      <w:r w:rsidRPr="00CA1DC0">
        <w:rPr>
          <w:rFonts w:ascii="Times New Roman" w:hAnsi="Times New Roman" w:cs="Times New Roman"/>
        </w:rPr>
        <w:t xml:space="preserve"> petrology for the opening eruptive phase of the 2021 Cumbre Vieja eruption, La Palma, Canary Islands. </w:t>
      </w:r>
      <w:r w:rsidRPr="00CA1DC0">
        <w:rPr>
          <w:rFonts w:ascii="Times New Roman" w:hAnsi="Times New Roman" w:cs="Times New Roman"/>
          <w:i/>
          <w:iCs/>
          <w:lang w:val="es-CR"/>
        </w:rPr>
        <w:t>Volcanica</w:t>
      </w:r>
      <w:r w:rsidRPr="00CA1DC0">
        <w:rPr>
          <w:rFonts w:ascii="Times New Roman" w:hAnsi="Times New Roman" w:cs="Times New Roman"/>
          <w:lang w:val="es-CR"/>
        </w:rPr>
        <w:t xml:space="preserve"> </w:t>
      </w:r>
      <w:r w:rsidRPr="00CA1DC0">
        <w:rPr>
          <w:rFonts w:ascii="Times New Roman" w:hAnsi="Times New Roman" w:cs="Times New Roman"/>
          <w:b/>
          <w:bCs/>
          <w:lang w:val="es-CR"/>
        </w:rPr>
        <w:t>5</w:t>
      </w:r>
      <w:r w:rsidRPr="00CA1DC0">
        <w:rPr>
          <w:rFonts w:ascii="Times New Roman" w:hAnsi="Times New Roman" w:cs="Times New Roman"/>
          <w:lang w:val="es-CR"/>
        </w:rPr>
        <w:t>, 1–10.</w:t>
      </w:r>
    </w:p>
    <w:p w14:paraId="02D6FC95"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lang w:val="es-CR"/>
        </w:rPr>
        <w:t xml:space="preserve">Pietruszka, A. J., Heaton, D. E., Marske, J. P. &amp; Garcia, M. O. (2015). </w:t>
      </w:r>
      <w:r w:rsidRPr="00CA1DC0">
        <w:rPr>
          <w:rFonts w:ascii="Times New Roman" w:hAnsi="Times New Roman" w:cs="Times New Roman"/>
        </w:rPr>
        <w:t xml:space="preserve">Two magma bodies beneath the summit of Kīlauea Volcano unveiled by isotopically distinct melt deliveries from the mantle. </w:t>
      </w:r>
      <w:r w:rsidRPr="00CA1DC0">
        <w:rPr>
          <w:rFonts w:ascii="Times New Roman" w:hAnsi="Times New Roman" w:cs="Times New Roman"/>
          <w:i/>
          <w:iCs/>
        </w:rPr>
        <w:t>Earth and Planetary Science Letters</w:t>
      </w:r>
      <w:r w:rsidRPr="00CA1DC0">
        <w:rPr>
          <w:rFonts w:ascii="Times New Roman" w:hAnsi="Times New Roman" w:cs="Times New Roman"/>
        </w:rPr>
        <w:t xml:space="preserve"> </w:t>
      </w:r>
      <w:r w:rsidRPr="00CA1DC0">
        <w:rPr>
          <w:rFonts w:ascii="Times New Roman" w:hAnsi="Times New Roman" w:cs="Times New Roman"/>
          <w:b/>
          <w:bCs/>
        </w:rPr>
        <w:t>413</w:t>
      </w:r>
      <w:r w:rsidRPr="00CA1DC0">
        <w:rPr>
          <w:rFonts w:ascii="Times New Roman" w:hAnsi="Times New Roman" w:cs="Times New Roman"/>
        </w:rPr>
        <w:t>, 90–100.</w:t>
      </w:r>
    </w:p>
    <w:p w14:paraId="0CA48C57"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Pietruszka, A. J., Marske, J. P., Heaton, D. E., Garcia, M. O. &amp; Rhodes, J. M. (2018). An Isotopic Perspective into the Magmatic Evolution and Architecture of the Rift Zones of Kīlauea Volcano.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59</w:t>
      </w:r>
      <w:r w:rsidRPr="00CA1DC0">
        <w:rPr>
          <w:rFonts w:ascii="Times New Roman" w:hAnsi="Times New Roman" w:cs="Times New Roman"/>
        </w:rPr>
        <w:t>, 2311–2352.</w:t>
      </w:r>
    </w:p>
    <w:p w14:paraId="1FA89F88" w14:textId="77777777" w:rsidR="00CA1DC0" w:rsidRPr="00CA1DC0" w:rsidRDefault="00CA1DC0" w:rsidP="00CA1DC0">
      <w:pPr>
        <w:pStyle w:val="Bibliography"/>
        <w:rPr>
          <w:ins w:id="773" w:author="Charlotte Devitre" w:date="2024-04-22T18:15:00Z" w16du:dateUtc="2024-04-23T01:15:00Z"/>
          <w:rFonts w:ascii="Times New Roman" w:hAnsi="Times New Roman" w:cs="Times New Roman"/>
        </w:rPr>
      </w:pPr>
      <w:ins w:id="774" w:author="Charlotte Devitre" w:date="2024-04-22T18:15:00Z" w16du:dateUtc="2024-04-23T01:15:00Z">
        <w:r w:rsidRPr="00CA1DC0">
          <w:rPr>
            <w:rFonts w:ascii="Times New Roman" w:hAnsi="Times New Roman" w:cs="Times New Roman"/>
          </w:rPr>
          <w:t xml:space="preserve">Pritchard, M. E., Mather, T. A., McNutt, S. R., Delgado, F. J. &amp; Reath, K. (2019). Thoughts on the criteria to determine the origin of volcanic unrest as magmatic or non-magmatic. </w:t>
        </w:r>
        <w:r w:rsidRPr="00CA1DC0">
          <w:rPr>
            <w:rFonts w:ascii="Times New Roman" w:hAnsi="Times New Roman" w:cs="Times New Roman"/>
            <w:i/>
            <w:iCs/>
          </w:rPr>
          <w:t>Philosophical Transactions of the Royal Society A: Mathematical, Physical and Engineering Sciences</w:t>
        </w:r>
        <w:r w:rsidRPr="00CA1DC0">
          <w:rPr>
            <w:rFonts w:ascii="Times New Roman" w:hAnsi="Times New Roman" w:cs="Times New Roman"/>
          </w:rPr>
          <w:t xml:space="preserve">. Royal Society </w:t>
        </w:r>
        <w:r w:rsidRPr="00CA1DC0">
          <w:rPr>
            <w:rFonts w:ascii="Times New Roman" w:hAnsi="Times New Roman" w:cs="Times New Roman"/>
            <w:b/>
            <w:bCs/>
          </w:rPr>
          <w:t>377</w:t>
        </w:r>
        <w:r w:rsidRPr="00CA1DC0">
          <w:rPr>
            <w:rFonts w:ascii="Times New Roman" w:hAnsi="Times New Roman" w:cs="Times New Roman"/>
          </w:rPr>
          <w:t>, 20180008.</w:t>
        </w:r>
      </w:ins>
    </w:p>
    <w:p w14:paraId="22FCD8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Re, G., Corsaro, R. A., D’Oriano, C. &amp; Pompilio, M. (2021). Petrological monitoring of active volcanoes: A review of existing procedures to achieve best practices and operative protocols during eruptions. </w:t>
      </w:r>
      <w:r w:rsidRPr="00CA1DC0">
        <w:rPr>
          <w:rFonts w:ascii="Times New Roman" w:hAnsi="Times New Roman" w:cs="Times New Roman"/>
          <w:i/>
          <w:iCs/>
        </w:rPr>
        <w:t>Journal of Volcanology and Geothermal Research</w:t>
      </w:r>
      <w:r w:rsidRPr="00CA1DC0">
        <w:rPr>
          <w:rFonts w:ascii="Times New Roman" w:hAnsi="Times New Roman" w:cs="Times New Roman"/>
        </w:rPr>
        <w:t xml:space="preserve"> </w:t>
      </w:r>
      <w:r w:rsidRPr="00CA1DC0">
        <w:rPr>
          <w:rFonts w:ascii="Times New Roman" w:hAnsi="Times New Roman" w:cs="Times New Roman"/>
          <w:b/>
          <w:bCs/>
        </w:rPr>
        <w:t>419</w:t>
      </w:r>
      <w:r w:rsidRPr="00CA1DC0">
        <w:rPr>
          <w:rFonts w:ascii="Times New Roman" w:hAnsi="Times New Roman" w:cs="Times New Roman"/>
        </w:rPr>
        <w:t>, 107365.</w:t>
      </w:r>
    </w:p>
    <w:p w14:paraId="58FDEE48"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Ryan, M. P. (1987). The elasticity and contractancy of Hawaiian olivine tholeiite, and its role in the stability and structural evolution of sub-caldera magma reservoirs and rift systems. In Volcanism in Hawaii. </w:t>
      </w:r>
      <w:r w:rsidRPr="00CA1DC0">
        <w:rPr>
          <w:rFonts w:ascii="Times New Roman" w:hAnsi="Times New Roman" w:cs="Times New Roman"/>
          <w:i/>
          <w:iCs/>
        </w:rPr>
        <w:t>US Geol. Surv. Prof. Pap.</w:t>
      </w:r>
      <w:r w:rsidRPr="00CA1DC0">
        <w:rPr>
          <w:rFonts w:ascii="Times New Roman" w:hAnsi="Times New Roman" w:cs="Times New Roman"/>
        </w:rPr>
        <w:t xml:space="preserve"> </w:t>
      </w:r>
      <w:r w:rsidRPr="00CA1DC0">
        <w:rPr>
          <w:rFonts w:ascii="Times New Roman" w:hAnsi="Times New Roman" w:cs="Times New Roman"/>
          <w:b/>
          <w:bCs/>
        </w:rPr>
        <w:t>1350</w:t>
      </w:r>
      <w:r w:rsidRPr="00CA1DC0">
        <w:rPr>
          <w:rFonts w:ascii="Times New Roman" w:hAnsi="Times New Roman" w:cs="Times New Roman"/>
        </w:rPr>
        <w:t>, 1395–1447.</w:t>
      </w:r>
    </w:p>
    <w:p w14:paraId="20AB1DA2"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CA1DC0">
        <w:rPr>
          <w:rFonts w:ascii="Times New Roman" w:hAnsi="Times New Roman" w:cs="Times New Roman"/>
          <w:i/>
          <w:iCs/>
        </w:rPr>
        <w:t>Journal of physical and chemical reference data</w:t>
      </w:r>
      <w:r w:rsidRPr="00CA1DC0">
        <w:rPr>
          <w:rFonts w:ascii="Times New Roman" w:hAnsi="Times New Roman" w:cs="Times New Roman"/>
        </w:rPr>
        <w:t xml:space="preserve">. American Institute of Physics for the National Institute of Standards and … </w:t>
      </w:r>
      <w:r w:rsidRPr="00CA1DC0">
        <w:rPr>
          <w:rFonts w:ascii="Times New Roman" w:hAnsi="Times New Roman" w:cs="Times New Roman"/>
          <w:b/>
          <w:bCs/>
        </w:rPr>
        <w:t>25</w:t>
      </w:r>
      <w:r w:rsidRPr="00CA1DC0">
        <w:rPr>
          <w:rFonts w:ascii="Times New Roman" w:hAnsi="Times New Roman" w:cs="Times New Roman"/>
        </w:rPr>
        <w:t>, 1509–1596.</w:t>
      </w:r>
    </w:p>
    <w:p w14:paraId="5F9C86FF" w14:textId="77777777" w:rsidR="00CA1DC0" w:rsidRPr="00CA1DC0" w:rsidRDefault="00CA1DC0" w:rsidP="00CA1DC0">
      <w:pPr>
        <w:pStyle w:val="Bibliography"/>
        <w:rPr>
          <w:ins w:id="775" w:author="Charlotte Devitre" w:date="2024-04-22T18:15:00Z" w16du:dateUtc="2024-04-23T01:15:00Z"/>
          <w:rFonts w:ascii="Times New Roman" w:hAnsi="Times New Roman" w:cs="Times New Roman"/>
        </w:rPr>
      </w:pPr>
      <w:ins w:id="776" w:author="Charlotte Devitre" w:date="2024-04-22T18:15:00Z" w16du:dateUtc="2024-04-23T01:15:00Z">
        <w:r w:rsidRPr="00CA1DC0">
          <w:rPr>
            <w:rFonts w:ascii="Times New Roman" w:hAnsi="Times New Roman" w:cs="Times New Roman"/>
          </w:rPr>
          <w:t xml:space="preserve">Venugopal, S., Moune, S., Williams-Jones, G., Druitt, T., Vigouroux, N., Wilson, A. &amp; Russell, J. K. (2020). Two distinct mantle sources beneath the Garibaldi Volcanic Belt: Insight from olivine-hosted melt inclusions. </w:t>
        </w:r>
        <w:r w:rsidRPr="00CA1DC0">
          <w:rPr>
            <w:rFonts w:ascii="Times New Roman" w:hAnsi="Times New Roman" w:cs="Times New Roman"/>
            <w:i/>
            <w:iCs/>
          </w:rPr>
          <w:t>Chemical Geology</w:t>
        </w:r>
        <w:r w:rsidRPr="00CA1DC0">
          <w:rPr>
            <w:rFonts w:ascii="Times New Roman" w:hAnsi="Times New Roman" w:cs="Times New Roman"/>
          </w:rPr>
          <w:t xml:space="preserve"> </w:t>
        </w:r>
        <w:r w:rsidRPr="00CA1DC0">
          <w:rPr>
            <w:rFonts w:ascii="Times New Roman" w:hAnsi="Times New Roman" w:cs="Times New Roman"/>
            <w:b/>
            <w:bCs/>
          </w:rPr>
          <w:t>532</w:t>
        </w:r>
        <w:r w:rsidRPr="00CA1DC0">
          <w:rPr>
            <w:rFonts w:ascii="Times New Roman" w:hAnsi="Times New Roman" w:cs="Times New Roman"/>
          </w:rPr>
          <w:t>, 119346.</w:t>
        </w:r>
      </w:ins>
    </w:p>
    <w:p w14:paraId="12F3D8D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Welsch, B., Faure, F., Famin, V., Baronnet, A. &amp; Bachèlery, P. (2013). Dendritic Crystallization: A Single Process for all the Textures of Olivine in Basalts?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54</w:t>
      </w:r>
      <w:r w:rsidRPr="00CA1DC0">
        <w:rPr>
          <w:rFonts w:ascii="Times New Roman" w:hAnsi="Times New Roman" w:cs="Times New Roman"/>
        </w:rPr>
        <w:t>, 539–574.</w:t>
      </w:r>
    </w:p>
    <w:p w14:paraId="2FD2F279"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w:t>
      </w:r>
      <w:r w:rsidRPr="00CA1DC0">
        <w:rPr>
          <w:rFonts w:ascii="Times New Roman" w:hAnsi="Times New Roman" w:cs="Times New Roman"/>
          <w:i/>
          <w:iCs/>
        </w:rPr>
        <w:t>et al.</w:t>
      </w:r>
      <w:r w:rsidRPr="00CA1DC0">
        <w:rPr>
          <w:rFonts w:ascii="Times New Roman" w:hAnsi="Times New Roman" w:cs="Times New Roman"/>
        </w:rPr>
        <w:t xml:space="preserve"> (2021). Reconstructing Magma Storage Depths for the 2018 Kı̄lauean Eruption From Melt Inclusion CO2 Contents: The Importance of Vapor Bubbles. </w:t>
      </w:r>
      <w:r w:rsidRPr="00CA1DC0">
        <w:rPr>
          <w:rFonts w:ascii="Times New Roman" w:hAnsi="Times New Roman" w:cs="Times New Roman"/>
          <w:i/>
          <w:iCs/>
        </w:rPr>
        <w:t>Geochemistry, Geophysics, Geosystems</w:t>
      </w:r>
      <w:r w:rsidRPr="00CA1DC0">
        <w:rPr>
          <w:rFonts w:ascii="Times New Roman" w:hAnsi="Times New Roman" w:cs="Times New Roman"/>
        </w:rPr>
        <w:t xml:space="preserve"> </w:t>
      </w:r>
      <w:r w:rsidRPr="00CA1DC0">
        <w:rPr>
          <w:rFonts w:ascii="Times New Roman" w:hAnsi="Times New Roman" w:cs="Times New Roman"/>
          <w:b/>
          <w:bCs/>
        </w:rPr>
        <w:t>22</w:t>
      </w:r>
      <w:r w:rsidRPr="00CA1DC0">
        <w:rPr>
          <w:rFonts w:ascii="Times New Roman" w:hAnsi="Times New Roman" w:cs="Times New Roman"/>
        </w:rPr>
        <w:t>, e2020GC009364.</w:t>
      </w:r>
    </w:p>
    <w:p w14:paraId="4AACC62D"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Edmonds, M., Maclennan, J., Jenner, F. E. &amp; Kunz, B. E. (2019). Crystal scavenging from mush piles recorded by melt inclusions. </w:t>
      </w:r>
      <w:r w:rsidRPr="00CA1DC0">
        <w:rPr>
          <w:rFonts w:ascii="Times New Roman" w:hAnsi="Times New Roman" w:cs="Times New Roman"/>
          <w:i/>
          <w:iCs/>
        </w:rPr>
        <w:t>Nature Communications</w:t>
      </w:r>
      <w:r w:rsidRPr="00CA1DC0">
        <w:rPr>
          <w:rFonts w:ascii="Times New Roman" w:hAnsi="Times New Roman" w:cs="Times New Roman"/>
        </w:rPr>
        <w:t xml:space="preserve">. Nature Publishing Group </w:t>
      </w:r>
      <w:r w:rsidRPr="00CA1DC0">
        <w:rPr>
          <w:rFonts w:ascii="Times New Roman" w:hAnsi="Times New Roman" w:cs="Times New Roman"/>
          <w:b/>
          <w:bCs/>
        </w:rPr>
        <w:t>10</w:t>
      </w:r>
      <w:r w:rsidRPr="00CA1DC0">
        <w:rPr>
          <w:rFonts w:ascii="Times New Roman" w:hAnsi="Times New Roman" w:cs="Times New Roman"/>
        </w:rPr>
        <w:t>, 5797.</w:t>
      </w:r>
    </w:p>
    <w:p w14:paraId="613B8B5B"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 xml:space="preserve">Wieser, P. E., Kent, A. J. R. &amp; Till, C. B. (2023a). Barometers Behaving Badly II: a Critical Evaluation of Cpx-Only and Cpx-Liq Thermobarometry in Variably-Hydrous Arc Magmas. </w:t>
      </w:r>
      <w:r w:rsidRPr="00CA1DC0">
        <w:rPr>
          <w:rFonts w:ascii="Times New Roman" w:hAnsi="Times New Roman" w:cs="Times New Roman"/>
          <w:i/>
          <w:iCs/>
        </w:rPr>
        <w:t>Journal of Petrology</w:t>
      </w:r>
      <w:r w:rsidRPr="00CA1DC0">
        <w:rPr>
          <w:rFonts w:ascii="Times New Roman" w:hAnsi="Times New Roman" w:cs="Times New Roman"/>
        </w:rPr>
        <w:t xml:space="preserve"> </w:t>
      </w:r>
      <w:r w:rsidRPr="00CA1DC0">
        <w:rPr>
          <w:rFonts w:ascii="Times New Roman" w:hAnsi="Times New Roman" w:cs="Times New Roman"/>
          <w:b/>
          <w:bCs/>
        </w:rPr>
        <w:t>64</w:t>
      </w:r>
      <w:r w:rsidRPr="00CA1DC0">
        <w:rPr>
          <w:rFonts w:ascii="Times New Roman" w:hAnsi="Times New Roman" w:cs="Times New Roman"/>
        </w:rPr>
        <w:t>, egad050.</w:t>
      </w:r>
    </w:p>
    <w:p w14:paraId="445E0830" w14:textId="77777777" w:rsidR="00CA1DC0" w:rsidRPr="00CA1DC0" w:rsidRDefault="00CA1DC0" w:rsidP="00CA1DC0">
      <w:pPr>
        <w:pStyle w:val="Bibliography"/>
        <w:rPr>
          <w:rFonts w:ascii="Times New Roman" w:hAnsi="Times New Roman" w:cs="Times New Roman"/>
        </w:rPr>
      </w:pPr>
      <w:r w:rsidRPr="00CA1DC0">
        <w:rPr>
          <w:rFonts w:ascii="Times New Roman" w:hAnsi="Times New Roman" w:cs="Times New Roman"/>
        </w:rPr>
        <w:t>Wieser, P. E., Kent, A., Till, C. &amp; Abers, G. (2023b). Geophysical and Geochemical Constraints on Magma Storage Depths along the Cascade Arc: Knowns and Unknowns. EarthArXiv.</w:t>
      </w:r>
    </w:p>
    <w:p w14:paraId="666CE304" w14:textId="77777777" w:rsidR="00CA1DC0" w:rsidRPr="00CA1DC0" w:rsidRDefault="00CA1DC0" w:rsidP="00CA1DC0">
      <w:pPr>
        <w:pStyle w:val="Bibliography"/>
        <w:rPr>
          <w:ins w:id="777" w:author="Charlotte Devitre" w:date="2024-04-22T18:15:00Z" w16du:dateUtc="2024-04-23T01:15:00Z"/>
          <w:rFonts w:ascii="Times New Roman" w:hAnsi="Times New Roman" w:cs="Times New Roman"/>
        </w:rPr>
      </w:pPr>
      <w:ins w:id="778" w:author="Charlotte Devitre" w:date="2024-04-22T18:15:00Z" w16du:dateUtc="2024-04-23T01:15:00Z">
        <w:r w:rsidRPr="00CA1DC0">
          <w:rPr>
            <w:rFonts w:ascii="Times New Roman" w:hAnsi="Times New Roman" w:cs="Times New Roman"/>
          </w:rPr>
          <w:t xml:space="preserve">Yoshimura, S. (2023). Carbon dioxide and water in the crust. Part 1: Equation of state for the fluid. </w:t>
        </w:r>
        <w:r w:rsidRPr="00CA1DC0">
          <w:rPr>
            <w:rFonts w:ascii="Times New Roman" w:hAnsi="Times New Roman" w:cs="Times New Roman"/>
            <w:i/>
            <w:iCs/>
          </w:rPr>
          <w:t>Journal of Mineralogical and Petrological Sciences</w:t>
        </w:r>
        <w:r w:rsidRPr="00CA1DC0">
          <w:rPr>
            <w:rFonts w:ascii="Times New Roman" w:hAnsi="Times New Roman" w:cs="Times New Roman"/>
          </w:rPr>
          <w:t xml:space="preserve"> </w:t>
        </w:r>
        <w:r w:rsidRPr="00CA1DC0">
          <w:rPr>
            <w:rFonts w:ascii="Times New Roman" w:hAnsi="Times New Roman" w:cs="Times New Roman"/>
            <w:b/>
            <w:bCs/>
          </w:rPr>
          <w:t>118</w:t>
        </w:r>
        <w:r w:rsidRPr="00CA1DC0">
          <w:rPr>
            <w:rFonts w:ascii="Times New Roman" w:hAnsi="Times New Roman" w:cs="Times New Roman"/>
          </w:rPr>
          <w:t>, 221224a.</w:t>
        </w:r>
      </w:ins>
    </w:p>
    <w:p w14:paraId="7A4DF886" w14:textId="77777777" w:rsidR="00CA1DC0" w:rsidRPr="00CA1DC0" w:rsidRDefault="00CA1DC0" w:rsidP="00CA1DC0">
      <w:pPr>
        <w:pStyle w:val="Bibliography"/>
        <w:rPr>
          <w:ins w:id="779" w:author="Charlotte Devitre" w:date="2024-04-22T18:15:00Z" w16du:dateUtc="2024-04-23T01:15:00Z"/>
          <w:rFonts w:ascii="Times New Roman" w:hAnsi="Times New Roman" w:cs="Times New Roman"/>
        </w:rPr>
      </w:pPr>
      <w:ins w:id="780" w:author="Charlotte Devitre" w:date="2024-04-22T18:15:00Z" w16du:dateUtc="2024-04-23T01:15:00Z">
        <w:r w:rsidRPr="00CA1DC0">
          <w:rPr>
            <w:rFonts w:ascii="Times New Roman" w:hAnsi="Times New Roman" w:cs="Times New Roman"/>
          </w:rPr>
          <w:t xml:space="preserve">Zanon, V., D’Auria, L., Schiavi, F., Cyrzan, K. &amp; Pankhurst, M. J. (2024). Toward a near real-time magma ascent monitoring by combined fluid inclusion barometry and ongoing seismicity. </w:t>
        </w:r>
        <w:r w:rsidRPr="00CA1DC0">
          <w:rPr>
            <w:rFonts w:ascii="Times New Roman" w:hAnsi="Times New Roman" w:cs="Times New Roman"/>
            <w:i/>
            <w:iCs/>
          </w:rPr>
          <w:t>Science Advances</w:t>
        </w:r>
        <w:r w:rsidRPr="00CA1DC0">
          <w:rPr>
            <w:rFonts w:ascii="Times New Roman" w:hAnsi="Times New Roman" w:cs="Times New Roman"/>
          </w:rPr>
          <w:t xml:space="preserve">. American Association for the Advancement of Science </w:t>
        </w:r>
        <w:r w:rsidRPr="00CA1DC0">
          <w:rPr>
            <w:rFonts w:ascii="Times New Roman" w:hAnsi="Times New Roman" w:cs="Times New Roman"/>
            <w:b/>
            <w:bCs/>
          </w:rPr>
          <w:t>10</w:t>
        </w:r>
        <w:r w:rsidRPr="00CA1DC0">
          <w:rPr>
            <w:rFonts w:ascii="Times New Roman" w:hAnsi="Times New Roman" w:cs="Times New Roman"/>
          </w:rPr>
          <w:t>, eadi4300.</w:t>
        </w:r>
      </w:ins>
    </w:p>
    <w:p w14:paraId="28D63539" w14:textId="77777777" w:rsidR="00A43272" w:rsidRPr="001F7D93" w:rsidRDefault="00496D84" w:rsidP="0062185F">
      <w:pPr>
        <w:pStyle w:val="Bibliography"/>
        <w:spacing w:after="0" w:line="480" w:lineRule="auto"/>
        <w:jc w:val="both"/>
        <w:rPr>
          <w:del w:id="781" w:author="Charlotte Devitre" w:date="2024-04-22T18:15:00Z" w16du:dateUtc="2024-04-23T01:15:00Z"/>
          <w:rFonts w:ascii="Times New Roman" w:hAnsi="Times New Roman" w:cs="Times New Roman"/>
          <w:color w:val="000000"/>
          <w:sz w:val="24"/>
          <w:szCs w:val="24"/>
        </w:rPr>
      </w:pPr>
      <w:r w:rsidRPr="001F7D93">
        <w:rPr>
          <w:rFonts w:ascii="Times New Roman" w:hAnsi="Times New Roman" w:cs="Times New Roman"/>
          <w:color w:val="000000"/>
          <w:sz w:val="24"/>
        </w:rPr>
        <w:fldChar w:fldCharType="end"/>
      </w:r>
    </w:p>
    <w:p w14:paraId="3CC48720" w14:textId="77777777" w:rsidR="009C39CC" w:rsidRPr="001F7D93" w:rsidRDefault="009C39CC" w:rsidP="0062185F">
      <w:pPr>
        <w:spacing w:after="0" w:line="480" w:lineRule="auto"/>
        <w:rPr>
          <w:del w:id="782" w:author="Charlotte Devitre" w:date="2024-04-22T18:15:00Z" w16du:dateUtc="2024-04-23T01:15:00Z"/>
          <w:rFonts w:ascii="Times New Roman" w:hAnsi="Times New Roman" w:cs="Times New Roman"/>
          <w:color w:val="000000"/>
          <w:sz w:val="24"/>
          <w:szCs w:val="24"/>
          <w:lang w:val="en-GB"/>
        </w:rPr>
      </w:pPr>
      <w:del w:id="783" w:author="Charlotte Devitre" w:date="2024-04-22T18:15:00Z" w16du:dateUtc="2024-04-23T01:15:00Z">
        <w:r w:rsidRPr="001F7D93">
          <w:rPr>
            <w:rFonts w:ascii="Times New Roman" w:hAnsi="Times New Roman" w:cs="Times New Roman"/>
            <w:color w:val="000000"/>
            <w:sz w:val="24"/>
            <w:szCs w:val="24"/>
            <w:lang w:val="en-GB"/>
          </w:rPr>
          <w:br w:type="page"/>
        </w:r>
      </w:del>
    </w:p>
    <w:p w14:paraId="5A80B209"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del w:id="784" w:author="Charlotte Devitre" w:date="2024-04-22T18:15:00Z" w16du:dateUtc="2024-04-23T01:15:00Z"/>
          <w:rFonts w:ascii="Times New Roman" w:hAnsi="Times New Roman" w:cs="Times New Roman"/>
          <w:b/>
          <w:color w:val="000000"/>
          <w:sz w:val="24"/>
          <w:szCs w:val="24"/>
        </w:rPr>
      </w:pPr>
      <w:del w:id="785" w:author="Charlotte Devitre" w:date="2024-04-22T18:15:00Z" w16du:dateUtc="2024-04-23T01:15:00Z">
        <w:r w:rsidRPr="001F7D93">
          <w:rPr>
            <w:rFonts w:ascii="Times New Roman" w:hAnsi="Times New Roman" w:cs="Times New Roman"/>
            <w:b/>
            <w:color w:val="000000"/>
            <w:sz w:val="24"/>
            <w:szCs w:val="24"/>
          </w:rPr>
          <w:delText>Figure</w:delText>
        </w:r>
        <w:r w:rsidR="008529A0" w:rsidRPr="001F7D93">
          <w:rPr>
            <w:rFonts w:ascii="Times New Roman" w:hAnsi="Times New Roman" w:cs="Times New Roman"/>
            <w:b/>
            <w:color w:val="000000"/>
            <w:sz w:val="24"/>
            <w:szCs w:val="24"/>
          </w:rPr>
          <w:delText xml:space="preserve"> captions</w:delText>
        </w:r>
      </w:del>
    </w:p>
    <w:p w14:paraId="163AF430"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del w:id="786" w:author="Charlotte Devitre" w:date="2024-04-22T18:15:00Z" w16du:dateUtc="2024-04-23T01:15:00Z"/>
          <w:rFonts w:ascii="Times New Roman" w:hAnsi="Times New Roman" w:cs="Times New Roman"/>
          <w:b/>
          <w:color w:val="000000"/>
          <w:sz w:val="24"/>
          <w:szCs w:val="24"/>
        </w:rPr>
      </w:pPr>
    </w:p>
    <w:p w14:paraId="6EB6A502"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del w:id="787" w:author="Charlotte Devitre" w:date="2024-04-22T18:15:00Z" w16du:dateUtc="2024-04-23T01:15:00Z"/>
          <w:rFonts w:ascii="Times New Roman" w:hAnsi="Times New Roman" w:cs="Times New Roman"/>
          <w:b/>
          <w:color w:val="000000"/>
          <w:sz w:val="24"/>
          <w:szCs w:val="24"/>
          <w:lang w:val="en-GB"/>
        </w:rPr>
      </w:pPr>
      <w:del w:id="788" w:author="Charlotte Devitre" w:date="2024-04-22T18:15:00Z" w16du:dateUtc="2024-04-23T01:15:00Z">
        <w:r w:rsidRPr="001F7D93">
          <w:rPr>
            <w:rFonts w:ascii="Times New Roman" w:hAnsi="Times New Roman" w:cs="Times New Roman"/>
            <w:b/>
            <w:bCs/>
            <w:color w:val="000000"/>
            <w:sz w:val="24"/>
            <w:szCs w:val="24"/>
            <w:lang w:val="en-GB"/>
          </w:rPr>
          <w:delText xml:space="preserve">Figure 1. </w:delText>
        </w:r>
        <w:r w:rsidR="001F7D93" w:rsidRPr="001F7D93">
          <w:rPr>
            <w:rFonts w:cstheme="minorHAnsi"/>
            <w:b/>
            <w:bCs/>
          </w:rPr>
          <w:delText>Workflow of the study, all times on this figure are Pacific Standard Time (PST).</w:delText>
        </w:r>
        <w:r w:rsidR="001F7D93">
          <w:rPr>
            <w:rFonts w:cstheme="minorHAnsi"/>
          </w:rPr>
          <w:delText xml:space="preserve"> </w:delText>
        </w:r>
        <w:r w:rsidR="001F7D93" w:rsidRPr="00DA6848">
          <w:rPr>
            <w:rFonts w:cstheme="minorHAnsi"/>
          </w:rPr>
          <w:delText>Stick people show the contribution of individual team members, to indicate the total time associated with each step. We note that AB was trained in these procedures during the simulation</w:delText>
        </w:r>
        <w:r w:rsidR="001F7D93">
          <w:rPr>
            <w:rFonts w:cstheme="minorHAnsi"/>
          </w:rPr>
          <w:delText xml:space="preserve"> and a</w:delText>
        </w:r>
        <w:r w:rsidR="001F7D93" w:rsidRPr="002D7DCD">
          <w:rPr>
            <w:rFonts w:cstheme="minorHAnsi"/>
          </w:rPr>
          <w:delText>ll reports were sent to HVO prior to 5:30 pm Hawaii Standard Time (HST), thus allowing for decision making for the following day.</w:delText>
        </w:r>
      </w:del>
    </w:p>
    <w:p w14:paraId="6FE53A2E" w14:textId="77777777" w:rsidR="009C39CC" w:rsidRPr="001F7D93" w:rsidRDefault="009C39CC" w:rsidP="0062185F">
      <w:pPr>
        <w:keepNext/>
        <w:pBdr>
          <w:top w:val="nil"/>
          <w:left w:val="nil"/>
          <w:bottom w:val="nil"/>
          <w:right w:val="nil"/>
          <w:between w:val="nil"/>
        </w:pBdr>
        <w:spacing w:before="240" w:after="60" w:line="480" w:lineRule="auto"/>
        <w:contextualSpacing/>
        <w:jc w:val="both"/>
        <w:rPr>
          <w:del w:id="789" w:author="Charlotte Devitre" w:date="2024-04-22T18:15:00Z" w16du:dateUtc="2024-04-23T01:15:00Z"/>
          <w:rFonts w:ascii="Times New Roman" w:hAnsi="Times New Roman" w:cs="Times New Roman"/>
          <w:b/>
          <w:color w:val="000000"/>
          <w:sz w:val="24"/>
          <w:szCs w:val="24"/>
          <w:lang w:val="en-GB"/>
        </w:rPr>
      </w:pPr>
    </w:p>
    <w:p w14:paraId="47F5EBAD" w14:textId="77777777" w:rsidR="00994067" w:rsidRPr="001F7D93" w:rsidRDefault="00994067" w:rsidP="00994067">
      <w:pPr>
        <w:spacing w:line="480" w:lineRule="auto"/>
        <w:jc w:val="both"/>
        <w:rPr>
          <w:del w:id="790" w:author="Charlotte Devitre" w:date="2024-04-22T18:15:00Z" w16du:dateUtc="2024-04-23T01:15:00Z"/>
          <w:rFonts w:ascii="Times New Roman" w:hAnsi="Times New Roman" w:cs="Times New Roman"/>
          <w:color w:val="000000"/>
          <w:sz w:val="24"/>
        </w:rPr>
      </w:pPr>
      <w:del w:id="791" w:author="Charlotte Devitre" w:date="2024-04-22T18:15:00Z" w16du:dateUtc="2024-04-23T01:15:00Z">
        <w:r w:rsidRPr="001F7D93">
          <w:rPr>
            <w:rFonts w:ascii="Times New Roman" w:hAnsi="Times New Roman" w:cs="Times New Roman"/>
            <w:b/>
          </w:rPr>
          <w:delText>Figure 2</w:delText>
        </w:r>
        <w:r w:rsidR="001F7D93" w:rsidRPr="001F7D93">
          <w:rPr>
            <w:rFonts w:ascii="Times New Roman" w:hAnsi="Times New Roman" w:cs="Times New Roman"/>
            <w:b/>
          </w:rPr>
          <w:delText>.</w:delText>
        </w:r>
        <w:r w:rsidRPr="001F7D93">
          <w:rPr>
            <w:rFonts w:ascii="Times New Roman" w:hAnsi="Times New Roman" w:cs="Times New Roman"/>
            <w:b/>
            <w:color w:val="000000"/>
            <w:sz w:val="24"/>
            <w:lang w:val="en-GB"/>
          </w:rPr>
          <w:delText xml:space="preserve"> Evolution of results over 4 days. </w:delText>
        </w:r>
        <w:r w:rsidRPr="001F7D93">
          <w:rPr>
            <w:rFonts w:ascii="Times New Roman" w:hAnsi="Times New Roman" w:cs="Times New Roman"/>
            <w:color w:val="000000"/>
            <w:sz w:val="24"/>
            <w:lang w:val="en-GB"/>
          </w:rPr>
          <w:delText xml:space="preserve">a) Schematic model of Kīlauea’s plumbing system, indicating reservoir depths determined by geophysics and prior petrological work (HMM- Halemaʻumaʻu; SC – South Caldera). b) By the end of Day 1, FI revealed that the crystals were supplied from depths consistent with the Halemaʻumaʻu reservoir. </w:delText>
        </w:r>
        <w:r w:rsidR="001F7D93" w:rsidRPr="001F7D93">
          <w:rPr>
            <w:rFonts w:ascii="Times New Roman" w:hAnsi="Times New Roman" w:cs="Times New Roman"/>
            <w:bCs/>
            <w:color w:val="000000"/>
            <w:sz w:val="24"/>
            <w:szCs w:val="24"/>
            <w:lang w:val="en-GB"/>
          </w:rPr>
          <w:delText>Kolmogorov-Smirnov</w:delText>
        </w:r>
        <w:r w:rsidRPr="001F7D93">
          <w:rPr>
            <w:rFonts w:ascii="Times New Roman" w:hAnsi="Times New Roman" w:cs="Times New Roman"/>
          </w:rPr>
          <w:delText xml:space="preserve"> tests </w:delText>
        </w:r>
        <w:r w:rsidR="001F7D93" w:rsidRPr="001F7D93">
          <w:rPr>
            <w:rFonts w:ascii="Times New Roman" w:hAnsi="Times New Roman" w:cs="Times New Roman"/>
            <w:bCs/>
            <w:color w:val="000000"/>
            <w:sz w:val="24"/>
            <w:szCs w:val="24"/>
            <w:lang w:val="en-GB"/>
          </w:rPr>
          <w:delText xml:space="preserve">show that September 2023 FI are recording depths significantly shallower than those recorded by FI </w:delText>
        </w:r>
        <w:r w:rsidRPr="001F7D93">
          <w:rPr>
            <w:rFonts w:ascii="Times New Roman" w:hAnsi="Times New Roman" w:cs="Times New Roman"/>
          </w:rPr>
          <w:delText>(critical D = 0.22, stat = 0.24, pval=0.016) and MI (critical D = 0.22, stat = 0.41, pval=3.51e-06) from the 2018 lower East Rift Zone eruption, which required a contribution from the South Caldera reservoir.</w:delText>
        </w:r>
        <w:r w:rsidR="00F3431D">
          <w:rPr>
            <w:rFonts w:ascii="Times New Roman" w:hAnsi="Times New Roman" w:cs="Times New Roman"/>
          </w:rPr>
          <w:delText xml:space="preserve"> </w:delText>
        </w:r>
        <w:r w:rsidR="00F3431D" w:rsidRPr="00F3431D">
          <w:rPr>
            <w:rFonts w:ascii="Times New Roman" w:hAnsi="Times New Roman" w:cs="Times New Roman"/>
            <w:vertAlign w:val="superscript"/>
          </w:rPr>
          <w:delText xml:space="preserve">1 </w:delText>
        </w:r>
        <w:r w:rsidR="00F3431D" w:rsidRPr="00F3431D">
          <w:rPr>
            <w:rFonts w:ascii="Times New Roman" w:hAnsi="Times New Roman" w:cs="Times New Roman"/>
          </w:rPr>
          <w:delText>Melt inclusion data</w:delText>
        </w:r>
        <w:r w:rsidR="00F3431D">
          <w:rPr>
            <w:rFonts w:ascii="Times New Roman" w:hAnsi="Times New Roman" w:cs="Times New Roman"/>
          </w:rPr>
          <w:delText xml:space="preserve"> for the 2018 LERZ eruption is</w:delText>
        </w:r>
        <w:r w:rsidR="00F3431D" w:rsidRPr="00F3431D">
          <w:rPr>
            <w:rFonts w:ascii="Times New Roman" w:hAnsi="Times New Roman" w:cs="Times New Roman"/>
          </w:rPr>
          <w:delText xml:space="preserve"> from </w:delText>
        </w:r>
        <w:r w:rsidR="00F3431D">
          <w:rPr>
            <w:rFonts w:ascii="Times New Roman" w:hAnsi="Times New Roman" w:cs="Times New Roman"/>
            <w:vertAlign w:val="superscript"/>
          </w:rPr>
          <w:fldChar w:fldCharType="begin"/>
        </w:r>
        <w:r w:rsidR="00F3431D" w:rsidRPr="00F3431D">
          <w:rPr>
            <w:rFonts w:ascii="Times New Roman" w:hAnsi="Times New Roman" w:cs="Times New Roman"/>
            <w:vertAlign w:val="superscript"/>
          </w:rPr>
          <w:delInstrText xml:space="preserve"> ADDIN ZOTERO_ITEM CSL_CITATION {"citationID":"BKpMxruD","properties":{"formattedCitation":"(Wieser {\\i{}et al.}, 2021)","plainCitation":"(Wieser et al., 2021)","dontUpdate":true,"noteIndex":0},"citationItems":[{"id":310,"uris":["http://zotero.org/users/9451925/items/68HCIF2C"],"itemData":{"id":310,"type":"article-journal","abstract":"The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delInstrText>
        </w:r>
        <w:r w:rsidR="00F3431D" w:rsidRPr="00F3431D">
          <w:rPr>
            <w:rFonts w:ascii="Cambria Math" w:hAnsi="Cambria Math" w:cs="Cambria Math"/>
            <w:vertAlign w:val="superscript"/>
          </w:rPr>
          <w:delInstrText>∼</w:delInstrText>
        </w:r>
        <w:r w:rsidR="00F3431D" w:rsidRPr="00F3431D">
          <w:rPr>
            <w:rFonts w:ascii="Times New Roman" w:hAnsi="Times New Roman" w:cs="Times New Roman"/>
            <w:vertAlign w:val="superscript"/>
          </w:rPr>
          <w:delInstrText>2-km depth), while many high-Fo olivines (&gt;Fo81.5; far from equilibrium with their carrier melts) crystallized within the South Caldera reservoir (</w:delInstrText>
        </w:r>
        <w:r w:rsidR="00F3431D" w:rsidRPr="00F3431D">
          <w:rPr>
            <w:rFonts w:ascii="Cambria Math" w:hAnsi="Cambria Math" w:cs="Cambria Math"/>
            <w:vertAlign w:val="superscript"/>
          </w:rPr>
          <w:delInstrText>∼</w:delInstrText>
        </w:r>
        <w:r w:rsidR="00F3431D" w:rsidRPr="00F3431D">
          <w:rPr>
            <w:rFonts w:ascii="Times New Roman" w:hAnsi="Times New Roman" w:cs="Times New Roman"/>
            <w:vertAlign w:val="superscript"/>
          </w:rPr>
          <w:del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delInstrText>
        </w:r>
        <w:r w:rsidR="00F3431D">
          <w:rPr>
            <w:rFonts w:ascii="Times New Roman" w:hAnsi="Times New Roman" w:cs="Times New Roman"/>
            <w:vertAlign w:val="superscript"/>
          </w:rPr>
          <w:fldChar w:fldCharType="separate"/>
        </w:r>
        <w:r w:rsidR="00F3431D" w:rsidRPr="00F3431D">
          <w:rPr>
            <w:rFonts w:ascii="Times New Roman" w:hAnsi="Times New Roman" w:cs="Times New Roman"/>
            <w:szCs w:val="24"/>
          </w:rPr>
          <w:delText xml:space="preserve">Wieser </w:delText>
        </w:r>
        <w:r w:rsidR="00F3431D" w:rsidRPr="00F3431D">
          <w:rPr>
            <w:rFonts w:ascii="Times New Roman" w:hAnsi="Times New Roman" w:cs="Times New Roman"/>
            <w:i/>
            <w:iCs/>
            <w:szCs w:val="24"/>
          </w:rPr>
          <w:delText>et al.</w:delText>
        </w:r>
        <w:r w:rsidR="00F3431D" w:rsidRPr="00F3431D">
          <w:rPr>
            <w:rFonts w:ascii="Times New Roman" w:hAnsi="Times New Roman" w:cs="Times New Roman"/>
            <w:szCs w:val="24"/>
          </w:rPr>
          <w:delText>, (2021)</w:delText>
        </w:r>
        <w:r w:rsidR="00F3431D">
          <w:rPr>
            <w:rFonts w:ascii="Times New Roman" w:hAnsi="Times New Roman" w:cs="Times New Roman"/>
            <w:vertAlign w:val="superscript"/>
          </w:rPr>
          <w:fldChar w:fldCharType="end"/>
        </w:r>
        <w:r w:rsidR="00F3431D">
          <w:rPr>
            <w:rFonts w:ascii="Times New Roman" w:hAnsi="Times New Roman" w:cs="Times New Roman"/>
          </w:rPr>
          <w:delText xml:space="preserve">; </w:delText>
        </w:r>
        <w:r w:rsidR="00F3431D" w:rsidRPr="00F3431D">
          <w:rPr>
            <w:rFonts w:ascii="Times New Roman" w:hAnsi="Times New Roman" w:cs="Times New Roman"/>
            <w:vertAlign w:val="superscript"/>
          </w:rPr>
          <w:delText>2</w:delText>
        </w:r>
        <w:r w:rsidR="00F3431D">
          <w:rPr>
            <w:rFonts w:ascii="Times New Roman" w:hAnsi="Times New Roman" w:cs="Times New Roman"/>
          </w:rPr>
          <w:delText xml:space="preserve"> Fluid inclusion data for the 2018 LERZ eruption</w:delText>
        </w:r>
        <w:r w:rsidRPr="00F3431D">
          <w:rPr>
            <w:rFonts w:ascii="Times New Roman" w:hAnsi="Times New Roman" w:cs="Times New Roman"/>
          </w:rPr>
          <w:delText xml:space="preserve"> </w:delText>
        </w:r>
        <w:r w:rsidR="00F3431D">
          <w:rPr>
            <w:rFonts w:ascii="Times New Roman" w:hAnsi="Times New Roman" w:cs="Times New Roman"/>
          </w:rPr>
          <w:delText xml:space="preserve">is from </w:delText>
        </w:r>
        <w:r w:rsidR="00F3431D">
          <w:rPr>
            <w:rFonts w:ascii="Times New Roman" w:hAnsi="Times New Roman" w:cs="Times New Roman"/>
          </w:rPr>
          <w:fldChar w:fldCharType="begin"/>
        </w:r>
        <w:r w:rsidR="00F3431D">
          <w:rPr>
            <w:rFonts w:ascii="Times New Roman" w:hAnsi="Times New Roman" w:cs="Times New Roman"/>
          </w:rPr>
          <w:delInstrText xml:space="preserve"> ADDIN ZOTERO_ITEM CSL_CITATION {"citationID":"RfkDhwPe","properties":{"formattedCitation":"(DeVitre and Wieser, 2023)","plainCitation":"(DeVitre and Wieser, 2023)","dontUpdate":true,"noteIndex":0},"citationItems":[{"id":2041,"uris":["http://zotero.org/users/9451925/items/KPKPFUAW","http://zotero.org/users/9451925/items/8P772SSJ"],"itemData":{"id":2041,"type":"article","abstract":"Interpreting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delInstrText>
        </w:r>
        <w:r w:rsidR="00F3431D">
          <w:rPr>
            <w:rFonts w:ascii="Times New Roman" w:hAnsi="Times New Roman" w:cs="Times New Roman"/>
          </w:rPr>
          <w:fldChar w:fldCharType="separate"/>
        </w:r>
        <w:r w:rsidR="00F3431D" w:rsidRPr="00F3431D">
          <w:rPr>
            <w:rFonts w:ascii="Times New Roman" w:hAnsi="Times New Roman" w:cs="Times New Roman"/>
          </w:rPr>
          <w:delText xml:space="preserve">DeVitre and Wieser, </w:delText>
        </w:r>
        <w:r w:rsidR="00F3431D">
          <w:rPr>
            <w:rFonts w:ascii="Times New Roman" w:hAnsi="Times New Roman" w:cs="Times New Roman"/>
          </w:rPr>
          <w:delText>(</w:delText>
        </w:r>
        <w:r w:rsidR="00F3431D" w:rsidRPr="00F3431D">
          <w:rPr>
            <w:rFonts w:ascii="Times New Roman" w:hAnsi="Times New Roman" w:cs="Times New Roman"/>
          </w:rPr>
          <w:delText>2023)</w:delText>
        </w:r>
        <w:r w:rsidR="00F3431D">
          <w:rPr>
            <w:rFonts w:ascii="Times New Roman" w:hAnsi="Times New Roman" w:cs="Times New Roman"/>
          </w:rPr>
          <w:fldChar w:fldCharType="end"/>
        </w:r>
        <w:r w:rsidR="00F3431D">
          <w:rPr>
            <w:rFonts w:ascii="Times New Roman" w:hAnsi="Times New Roman" w:cs="Times New Roman"/>
          </w:rPr>
          <w:delText xml:space="preserve"> </w:delText>
        </w:r>
        <w:r w:rsidRPr="00F3431D">
          <w:rPr>
            <w:rFonts w:ascii="Times New Roman" w:hAnsi="Times New Roman" w:cs="Times New Roman"/>
          </w:rPr>
          <w:delText xml:space="preserve">c) By the end of Day 2, depths from 46 FI were sent to HVO, confirming a dominant role of the Halemaʻumaʻu reservoir. </w:delText>
        </w:r>
        <w:r w:rsidRPr="001F7D93">
          <w:rPr>
            <w:rFonts w:ascii="Times New Roman" w:hAnsi="Times New Roman" w:cs="Times New Roman"/>
          </w:rPr>
          <w:delText>On Day 2 we applied a conservative degassing filter (SO</w:delText>
        </w:r>
        <w:r w:rsidRPr="001F7D93">
          <w:rPr>
            <w:rFonts w:ascii="Times New Roman" w:hAnsi="Times New Roman" w:cs="Times New Roman"/>
            <w:vertAlign w:val="subscript"/>
          </w:rPr>
          <w:delText>2</w:delText>
        </w:r>
        <w:r w:rsidRPr="001F7D93">
          <w:rPr>
            <w:rFonts w:ascii="Times New Roman" w:hAnsi="Times New Roman" w:cs="Times New Roman"/>
          </w:rPr>
          <w:delText xml:space="preserve"> mol% &lt; 2.5). d) By the end of Day 4, after taking a mean of repeated analyses of single FI, applying more stringent data filters, using FI-specific temperatures, and a more appropriate crustal model (density of ~2300 kg/m</w:delText>
        </w:r>
        <w:r w:rsidRPr="001F7D93">
          <w:rPr>
            <w:rFonts w:ascii="Times New Roman" w:hAnsi="Times New Roman" w:cs="Times New Roman"/>
            <w:vertAlign w:val="superscript"/>
          </w:rPr>
          <w:delText>3</w:delText>
        </w:r>
        <w:r w:rsidRPr="001F7D93">
          <w:rPr>
            <w:rFonts w:ascii="Times New Roman" w:hAnsi="Times New Roman" w:cs="Times New Roman"/>
          </w:rPr>
          <w:delText xml:space="preserve"> with a normal error distribution of 100 kg/m</w:delText>
        </w:r>
        <w:r w:rsidRPr="001F7D93">
          <w:rPr>
            <w:rFonts w:ascii="Times New Roman" w:hAnsi="Times New Roman" w:cs="Times New Roman"/>
            <w:vertAlign w:val="superscript"/>
          </w:rPr>
          <w:delText>3</w:delText>
        </w:r>
        <w:r w:rsidRPr="001F7D93">
          <w:rPr>
            <w:rFonts w:ascii="Times New Roman" w:hAnsi="Times New Roman" w:cs="Times New Roman"/>
          </w:rPr>
          <w:delText xml:space="preserve">), entrapment depths with uncertainties were linked to crystal chemistry. Error bars correspond to uncertainties propagated using Monte Carlo simulations (see </w:delText>
        </w:r>
        <w:r w:rsidR="002C3E68">
          <w:rPr>
            <w:rFonts w:ascii="Times New Roman" w:hAnsi="Times New Roman" w:cs="Times New Roman"/>
            <w:color w:val="000000"/>
            <w:sz w:val="24"/>
            <w:szCs w:val="24"/>
            <w:lang w:val="en-GB"/>
          </w:rPr>
          <w:delText>Supplementary Information</w:delText>
        </w:r>
        <w:r w:rsidR="001F7D93" w:rsidRPr="001F7D93">
          <w:rPr>
            <w:rFonts w:ascii="Times New Roman" w:hAnsi="Times New Roman" w:cs="Times New Roman"/>
          </w:rPr>
          <w:delText xml:space="preserve"> </w:delText>
        </w:r>
        <w:r w:rsidR="002C3E68">
          <w:rPr>
            <w:rFonts w:ascii="Times New Roman" w:hAnsi="Times New Roman" w:cs="Times New Roman"/>
          </w:rPr>
          <w:delText xml:space="preserve">S1 </w:delText>
        </w:r>
        <w:r w:rsidR="001F7D93" w:rsidRPr="001F7D93">
          <w:rPr>
            <w:rFonts w:ascii="Times New Roman" w:hAnsi="Times New Roman" w:cs="Times New Roman"/>
          </w:rPr>
          <w:delText>Appendix</w:delText>
        </w:r>
        <w:r w:rsidRPr="001F7D93">
          <w:rPr>
            <w:rFonts w:ascii="Times New Roman" w:hAnsi="Times New Roman" w:cs="Times New Roman"/>
          </w:rPr>
          <w:delText xml:space="preserve">) Olivine Fo equilibrium field is calculated based on Glass EPMA data collected on September 11, 2023 (see </w:delText>
        </w:r>
        <w:r w:rsidR="002C3E68">
          <w:rPr>
            <w:rFonts w:ascii="Times New Roman" w:hAnsi="Times New Roman" w:cs="Times New Roman"/>
            <w:color w:val="000000"/>
            <w:sz w:val="24"/>
            <w:szCs w:val="24"/>
            <w:lang w:val="en-GB"/>
          </w:rPr>
          <w:delText>Supplementary Information S1</w:delText>
        </w:r>
        <w:r w:rsidR="002C3E68" w:rsidRPr="001F7D93">
          <w:rPr>
            <w:rFonts w:ascii="Times New Roman" w:hAnsi="Times New Roman" w:cs="Times New Roman"/>
            <w:color w:val="000000"/>
            <w:sz w:val="24"/>
            <w:szCs w:val="24"/>
            <w:lang w:val="en-GB"/>
          </w:rPr>
          <w:delText xml:space="preserve"> Appendix</w:delText>
        </w:r>
        <w:r w:rsidRPr="001F7D93">
          <w:rPr>
            <w:rFonts w:ascii="Times New Roman" w:hAnsi="Times New Roman" w:cs="Times New Roman"/>
          </w:rPr>
          <w:delText xml:space="preserve">).  We note here that initial data for Days 1 and 2 did not filter out repeated analyses (1 repeated FI in Day 1 and 6 in Day 2), pressures were calculated using an estimated entrapment temperature of 1150˚C </w:delText>
        </w:r>
        <w:r w:rsidRPr="001F7D93">
          <w:rPr>
            <w:rFonts w:ascii="Times New Roman" w:hAnsi="Times New Roman" w:cs="Times New Roman"/>
          </w:rPr>
          <w:fldChar w:fldCharType="begin"/>
        </w:r>
        <w:r w:rsidR="001F7D93" w:rsidRPr="001F7D93">
          <w:rPr>
            <w:rFonts w:ascii="Times New Roman" w:hAnsi="Times New Roman" w:cs="Times New Roman"/>
          </w:rPr>
          <w:delInstrText xml:space="preserve"> ADDIN ZOTERO_ITEM CSL_CITATION {"citationID":"cfphTs1w","properties":{"formattedCitation":"(Wieser {\\i{}et al.}, 2021; DeVitre and Wieser, 2023)","plainCitation":"(Wieser et al., 2021; 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delInstrText>
        </w:r>
        <w:r w:rsidR="001F7D93" w:rsidRPr="001F7D93">
          <w:rPr>
            <w:rFonts w:ascii="Cambria Math" w:hAnsi="Cambria Math" w:cs="Cambria Math"/>
          </w:rPr>
          <w:delInstrText>∼</w:delInstrText>
        </w:r>
        <w:r w:rsidR="001F7D93" w:rsidRPr="001F7D93">
          <w:rPr>
            <w:rFonts w:ascii="Times New Roman" w:hAnsi="Times New Roman" w:cs="Times New Roman"/>
          </w:rPr>
          <w:delInstrText>2-km depth), while many high-Fo olivines (&gt;Fo81.5; far from equilibrium with their carrier melts) crystallized within the South Caldera reservoir (</w:delInstrText>
        </w:r>
        <w:r w:rsidR="001F7D93" w:rsidRPr="001F7D93">
          <w:rPr>
            <w:rFonts w:ascii="Cambria Math" w:hAnsi="Cambria Math" w:cs="Cambria Math"/>
          </w:rPr>
          <w:delInstrText>∼</w:delInstrText>
        </w:r>
        <w:r w:rsidR="001F7D93" w:rsidRPr="001F7D93">
          <w:rPr>
            <w:rFonts w:ascii="Times New Roman" w:hAnsi="Times New Roman" w:cs="Times New Roman"/>
          </w:rPr>
          <w:del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delInstrText>
        </w:r>
        <w:r w:rsidRPr="001F7D93">
          <w:rPr>
            <w:rFonts w:ascii="Times New Roman" w:hAnsi="Times New Roman" w:cs="Times New Roman"/>
          </w:rPr>
          <w:fldChar w:fldCharType="separate"/>
        </w:r>
        <w:r w:rsidR="001F7D93" w:rsidRPr="001F7D93">
          <w:rPr>
            <w:rFonts w:ascii="Times New Roman" w:hAnsi="Times New Roman" w:cs="Times New Roman"/>
            <w:szCs w:val="24"/>
          </w:rPr>
          <w:delText xml:space="preserve">(Wieser </w:delText>
        </w:r>
        <w:r w:rsidR="001F7D93" w:rsidRPr="001F7D93">
          <w:rPr>
            <w:rFonts w:ascii="Times New Roman" w:hAnsi="Times New Roman" w:cs="Times New Roman"/>
            <w:i/>
            <w:iCs/>
            <w:szCs w:val="24"/>
          </w:rPr>
          <w:delText>et al.</w:delText>
        </w:r>
        <w:r w:rsidR="001F7D93" w:rsidRPr="001F7D93">
          <w:rPr>
            <w:rFonts w:ascii="Times New Roman" w:hAnsi="Times New Roman" w:cs="Times New Roman"/>
            <w:szCs w:val="24"/>
          </w:rPr>
          <w:delText>, 2021; DeVitre and Wieser, 2023)</w:delText>
        </w:r>
        <w:r w:rsidRPr="001F7D93">
          <w:rPr>
            <w:rFonts w:ascii="Times New Roman" w:hAnsi="Times New Roman" w:cs="Times New Roman"/>
          </w:rPr>
          <w:fldChar w:fldCharType="end"/>
        </w:r>
        <w:r w:rsidRPr="001F7D93">
          <w:rPr>
            <w:rFonts w:ascii="Times New Roman" w:hAnsi="Times New Roman" w:cs="Times New Roman"/>
          </w:rPr>
          <w:delText xml:space="preserve">, and depth was calculated using the model of </w:delText>
        </w:r>
        <w:r w:rsidR="00120C08">
          <w:rPr>
            <w:rFonts w:ascii="Times New Roman" w:hAnsi="Times New Roman" w:cs="Times New Roman"/>
          </w:rPr>
          <w:delText xml:space="preserve"> </w:delText>
        </w:r>
        <w:r w:rsidRPr="001F7D93">
          <w:rPr>
            <w:rFonts w:ascii="Times New Roman" w:hAnsi="Times New Roman" w:cs="Times New Roman"/>
          </w:rPr>
          <w:fldChar w:fldCharType="begin"/>
        </w:r>
        <w:r w:rsidR="001F7D93" w:rsidRPr="001F7D93">
          <w:rPr>
            <w:rFonts w:ascii="Times New Roman" w:hAnsi="Times New Roman" w:cs="Times New Roman"/>
          </w:rPr>
          <w:delInstrText xml:space="preserve"> ADDIN ZOTERO_ITEM CSL_CITATION {"citationID":"AULjASAf","properties":{"formattedCitation":"(Ryan, 1987)","plainCitation":"(Ryan, 1987)","noteIndex":0},"citationItems":[{"id":2011,"uris":["http://zotero.org/users/9451925/items/GDIV3W6W"],"itemData":{"id":2011,"type":"article-journal","container-title":"US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delInstrText>
        </w:r>
        <w:r w:rsidRPr="001F7D93">
          <w:rPr>
            <w:rFonts w:ascii="Times New Roman" w:hAnsi="Times New Roman" w:cs="Times New Roman"/>
          </w:rPr>
          <w:fldChar w:fldCharType="separate"/>
        </w:r>
        <w:r w:rsidR="001F7D93" w:rsidRPr="001F7D93">
          <w:rPr>
            <w:rFonts w:ascii="Times New Roman" w:hAnsi="Times New Roman" w:cs="Times New Roman"/>
          </w:rPr>
          <w:delText>(Ryan, 1987)</w:delText>
        </w:r>
        <w:r w:rsidRPr="001F7D93">
          <w:rPr>
            <w:rFonts w:ascii="Times New Roman" w:hAnsi="Times New Roman" w:cs="Times New Roman"/>
          </w:rPr>
          <w:fldChar w:fldCharType="end"/>
        </w:r>
        <w:r w:rsidRPr="001F7D93">
          <w:rPr>
            <w:rFonts w:ascii="Times New Roman" w:hAnsi="Times New Roman" w:cs="Times New Roman"/>
          </w:rPr>
          <w:delText xml:space="preserve"> described in </w:delText>
        </w:r>
        <w:r w:rsidR="00120C08">
          <w:rPr>
            <w:rFonts w:ascii="Times New Roman" w:hAnsi="Times New Roman" w:cs="Times New Roman"/>
          </w:rPr>
          <w:delText xml:space="preserve"> </w:delText>
        </w:r>
        <w:r w:rsidRPr="001F7D93">
          <w:rPr>
            <w:rFonts w:ascii="Times New Roman" w:hAnsi="Times New Roman" w:cs="Times New Roman"/>
          </w:rPr>
          <w:fldChar w:fldCharType="begin"/>
        </w:r>
        <w:r w:rsidR="001F7D93" w:rsidRPr="001F7D93">
          <w:rPr>
            <w:rFonts w:ascii="Times New Roman" w:hAnsi="Times New Roman" w:cs="Times New Roman"/>
          </w:rPr>
          <w:delInstrText xml:space="preserve"> ADDIN ZOTERO_ITEM CSL_CITATION {"citationID":"cwyhpXbr","properties":{"formattedCitation":"(Lerner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delInstrText>
        </w:r>
        <w:r w:rsidRPr="001F7D93">
          <w:rPr>
            <w:rFonts w:ascii="Times New Roman" w:hAnsi="Times New Roman" w:cs="Times New Roman"/>
          </w:rPr>
          <w:fldChar w:fldCharType="separate"/>
        </w:r>
        <w:r w:rsidR="001F7D93" w:rsidRPr="001F7D93">
          <w:rPr>
            <w:rFonts w:ascii="Times New Roman" w:hAnsi="Times New Roman" w:cs="Times New Roman"/>
            <w:szCs w:val="24"/>
          </w:rPr>
          <w:delText xml:space="preserve">(Lerner </w:delText>
        </w:r>
        <w:r w:rsidR="001F7D93" w:rsidRPr="001F7D93">
          <w:rPr>
            <w:rFonts w:ascii="Times New Roman" w:hAnsi="Times New Roman" w:cs="Times New Roman"/>
            <w:i/>
            <w:iCs/>
            <w:szCs w:val="24"/>
          </w:rPr>
          <w:delText>et al.</w:delText>
        </w:r>
        <w:r w:rsidR="001F7D93" w:rsidRPr="001F7D93">
          <w:rPr>
            <w:rFonts w:ascii="Times New Roman" w:hAnsi="Times New Roman" w:cs="Times New Roman"/>
            <w:szCs w:val="24"/>
          </w:rPr>
          <w:delText>, 2021)</w:delText>
        </w:r>
        <w:r w:rsidRPr="001F7D93">
          <w:rPr>
            <w:rFonts w:ascii="Times New Roman" w:hAnsi="Times New Roman" w:cs="Times New Roman"/>
          </w:rPr>
          <w:fldChar w:fldCharType="end"/>
        </w:r>
        <w:r w:rsidRPr="001F7D93">
          <w:rPr>
            <w:rFonts w:ascii="Times New Roman" w:hAnsi="Times New Roman" w:cs="Times New Roman"/>
          </w:rPr>
          <w:delText xml:space="preserve"> for crustal density. </w:delText>
        </w:r>
        <w:r w:rsidRPr="001F7D93">
          <w:rPr>
            <w:rFonts w:ascii="Times New Roman" w:hAnsi="Times New Roman" w:cs="Times New Roman"/>
            <w:color w:val="000000"/>
            <w:sz w:val="24"/>
          </w:rPr>
          <w:delText xml:space="preserve"> </w:delText>
        </w:r>
      </w:del>
    </w:p>
    <w:p w14:paraId="405F1427" w14:textId="77777777" w:rsidR="00994067" w:rsidRPr="001F7D93" w:rsidRDefault="00994067" w:rsidP="0062185F">
      <w:pPr>
        <w:keepNext/>
        <w:pBdr>
          <w:top w:val="nil"/>
          <w:left w:val="nil"/>
          <w:bottom w:val="nil"/>
          <w:right w:val="nil"/>
          <w:between w:val="nil"/>
        </w:pBdr>
        <w:spacing w:before="240" w:after="60" w:line="480" w:lineRule="auto"/>
        <w:contextualSpacing/>
        <w:jc w:val="both"/>
        <w:rPr>
          <w:del w:id="792" w:author="Charlotte Devitre" w:date="2024-04-22T18:15:00Z" w16du:dateUtc="2024-04-23T01:15:00Z"/>
          <w:rFonts w:ascii="Times New Roman" w:hAnsi="Times New Roman" w:cs="Times New Roman"/>
          <w:bCs/>
          <w:color w:val="000000"/>
          <w:sz w:val="24"/>
          <w:szCs w:val="24"/>
          <w:lang w:val="en-GB"/>
        </w:rPr>
      </w:pPr>
    </w:p>
    <w:p w14:paraId="6C4FF3F4" w14:textId="1A9500E0" w:rsidR="006F21F2" w:rsidRPr="007C5202" w:rsidRDefault="006F21F2">
      <w:pPr>
        <w:pStyle w:val="Bibliography"/>
        <w:spacing w:after="0" w:line="480" w:lineRule="auto"/>
        <w:ind w:left="0" w:firstLine="0"/>
        <w:jc w:val="both"/>
        <w:rPr>
          <w:rFonts w:ascii="Times New Roman" w:hAnsi="Times New Roman"/>
          <w:color w:val="000000"/>
          <w:sz w:val="24"/>
          <w:rPrChange w:id="793" w:author="Charlotte Devitre" w:date="2024-04-22T18:15:00Z" w16du:dateUtc="2024-04-23T01:15:00Z">
            <w:rPr>
              <w:rFonts w:ascii="Times New Roman" w:hAnsi="Times New Roman"/>
              <w:color w:val="000000"/>
              <w:sz w:val="24"/>
              <w:lang w:val="en-GB"/>
            </w:rPr>
          </w:rPrChange>
        </w:rPr>
        <w:pPrChange w:id="794" w:author="Charlotte Devitre" w:date="2024-04-22T18:15:00Z" w16du:dateUtc="2024-04-23T01:15:00Z">
          <w:pPr>
            <w:spacing w:line="480" w:lineRule="auto"/>
          </w:pPr>
        </w:pPrChange>
      </w:pPr>
    </w:p>
    <w:sectPr w:rsidR="006F21F2" w:rsidRPr="007C5202" w:rsidSect="000D275B">
      <w:headerReference w:type="default" r:id="rId15"/>
      <w:footerReference w:type="default" r:id="rId16"/>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6B18B" w14:textId="77777777" w:rsidR="000D275B" w:rsidRDefault="000D275B" w:rsidP="00994067">
      <w:pPr>
        <w:spacing w:after="0"/>
      </w:pPr>
      <w:r>
        <w:separator/>
      </w:r>
    </w:p>
  </w:endnote>
  <w:endnote w:type="continuationSeparator" w:id="0">
    <w:p w14:paraId="35C07920" w14:textId="77777777" w:rsidR="000D275B" w:rsidRDefault="000D275B" w:rsidP="00994067">
      <w:pPr>
        <w:spacing w:after="0"/>
      </w:pPr>
      <w:r>
        <w:continuationSeparator/>
      </w:r>
    </w:p>
  </w:endnote>
  <w:endnote w:type="continuationNotice" w:id="1">
    <w:p w14:paraId="21350A08" w14:textId="77777777" w:rsidR="000D275B" w:rsidRDefault="000D275B"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CMU Sans Serif Oblique">
    <w:altName w:val="Calibri"/>
    <w:panose1 w:val="00000000000000000000"/>
    <w:charset w:val="00"/>
    <w:family w:val="auto"/>
    <w:notTrueType/>
    <w:pitch w:val="variable"/>
    <w:sig w:usb0="E10002FF" w:usb1="5201E9EB" w:usb2="00000004" w:usb3="00000000" w:csb0="0000011F" w:csb1="00000000"/>
  </w:font>
  <w:font w:name="CMU Sans Serif Medium">
    <w:altName w:val="Calibri"/>
    <w:panose1 w:val="00000000000000000000"/>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7A8E3" w14:textId="77777777" w:rsidR="000D275B" w:rsidRDefault="000D275B" w:rsidP="00994067">
      <w:pPr>
        <w:spacing w:after="0"/>
      </w:pPr>
      <w:r>
        <w:separator/>
      </w:r>
    </w:p>
  </w:footnote>
  <w:footnote w:type="continuationSeparator" w:id="0">
    <w:p w14:paraId="0DCC1F72" w14:textId="77777777" w:rsidR="000D275B" w:rsidRDefault="000D275B" w:rsidP="00994067">
      <w:pPr>
        <w:spacing w:after="0"/>
      </w:pPr>
      <w:r>
        <w:continuationSeparator/>
      </w:r>
    </w:p>
  </w:footnote>
  <w:footnote w:type="continuationNotice" w:id="1">
    <w:p w14:paraId="0ADEFFAC" w14:textId="77777777" w:rsidR="000D275B" w:rsidRDefault="000D275B"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171B5"/>
    <w:rsid w:val="000232EB"/>
    <w:rsid w:val="000408DB"/>
    <w:rsid w:val="00040E63"/>
    <w:rsid w:val="00041AF6"/>
    <w:rsid w:val="00052664"/>
    <w:rsid w:val="0005683B"/>
    <w:rsid w:val="0005690A"/>
    <w:rsid w:val="00057959"/>
    <w:rsid w:val="000603F3"/>
    <w:rsid w:val="00060866"/>
    <w:rsid w:val="00063BDF"/>
    <w:rsid w:val="00067420"/>
    <w:rsid w:val="00073FA1"/>
    <w:rsid w:val="0007542C"/>
    <w:rsid w:val="00075F28"/>
    <w:rsid w:val="00081D3A"/>
    <w:rsid w:val="00082147"/>
    <w:rsid w:val="00086289"/>
    <w:rsid w:val="00092A2D"/>
    <w:rsid w:val="000A1B66"/>
    <w:rsid w:val="000A4F67"/>
    <w:rsid w:val="000A5485"/>
    <w:rsid w:val="000A72F1"/>
    <w:rsid w:val="000B4BC5"/>
    <w:rsid w:val="000C3A4E"/>
    <w:rsid w:val="000C3A9F"/>
    <w:rsid w:val="000C6941"/>
    <w:rsid w:val="000C7861"/>
    <w:rsid w:val="000D0714"/>
    <w:rsid w:val="000D275B"/>
    <w:rsid w:val="000D38B3"/>
    <w:rsid w:val="000D3A0B"/>
    <w:rsid w:val="000D445D"/>
    <w:rsid w:val="000D5164"/>
    <w:rsid w:val="000F2257"/>
    <w:rsid w:val="000F5073"/>
    <w:rsid w:val="001002AA"/>
    <w:rsid w:val="001016CA"/>
    <w:rsid w:val="001020C6"/>
    <w:rsid w:val="00106CE2"/>
    <w:rsid w:val="00111883"/>
    <w:rsid w:val="0011358D"/>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3DE9"/>
    <w:rsid w:val="001B423C"/>
    <w:rsid w:val="001B4D6E"/>
    <w:rsid w:val="001B6088"/>
    <w:rsid w:val="001B6178"/>
    <w:rsid w:val="001C2E38"/>
    <w:rsid w:val="001C41A5"/>
    <w:rsid w:val="001C5EB9"/>
    <w:rsid w:val="001C6E83"/>
    <w:rsid w:val="001C7D86"/>
    <w:rsid w:val="001D1FC7"/>
    <w:rsid w:val="001D5794"/>
    <w:rsid w:val="001E52DD"/>
    <w:rsid w:val="001E7259"/>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F4D"/>
    <w:rsid w:val="00337566"/>
    <w:rsid w:val="0034411F"/>
    <w:rsid w:val="00364A58"/>
    <w:rsid w:val="00370ECC"/>
    <w:rsid w:val="0037496D"/>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760"/>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6E27"/>
    <w:rsid w:val="004E0FB2"/>
    <w:rsid w:val="004E38D9"/>
    <w:rsid w:val="004E4F8F"/>
    <w:rsid w:val="004E718A"/>
    <w:rsid w:val="004F6954"/>
    <w:rsid w:val="00506614"/>
    <w:rsid w:val="0051233E"/>
    <w:rsid w:val="0051492B"/>
    <w:rsid w:val="00515FCF"/>
    <w:rsid w:val="005173FA"/>
    <w:rsid w:val="00523CCA"/>
    <w:rsid w:val="0052768A"/>
    <w:rsid w:val="00534165"/>
    <w:rsid w:val="00535AAB"/>
    <w:rsid w:val="00540BA4"/>
    <w:rsid w:val="005429F8"/>
    <w:rsid w:val="0055217B"/>
    <w:rsid w:val="00553065"/>
    <w:rsid w:val="00564213"/>
    <w:rsid w:val="00574C90"/>
    <w:rsid w:val="005810E1"/>
    <w:rsid w:val="00592698"/>
    <w:rsid w:val="0059301C"/>
    <w:rsid w:val="005A4F32"/>
    <w:rsid w:val="005A7065"/>
    <w:rsid w:val="005A78D5"/>
    <w:rsid w:val="005B3CDF"/>
    <w:rsid w:val="005B6BC3"/>
    <w:rsid w:val="005C2714"/>
    <w:rsid w:val="005C2E7F"/>
    <w:rsid w:val="005C36C5"/>
    <w:rsid w:val="005C6221"/>
    <w:rsid w:val="005C7789"/>
    <w:rsid w:val="005D60B7"/>
    <w:rsid w:val="005E4F56"/>
    <w:rsid w:val="005F058C"/>
    <w:rsid w:val="005F7351"/>
    <w:rsid w:val="00606498"/>
    <w:rsid w:val="006065D5"/>
    <w:rsid w:val="00610C65"/>
    <w:rsid w:val="006116E9"/>
    <w:rsid w:val="00612DF3"/>
    <w:rsid w:val="00615BCC"/>
    <w:rsid w:val="0061717B"/>
    <w:rsid w:val="0062185F"/>
    <w:rsid w:val="00630D31"/>
    <w:rsid w:val="0063102C"/>
    <w:rsid w:val="006318B4"/>
    <w:rsid w:val="006326D7"/>
    <w:rsid w:val="006351D7"/>
    <w:rsid w:val="00641228"/>
    <w:rsid w:val="006414EC"/>
    <w:rsid w:val="00647B41"/>
    <w:rsid w:val="006507A8"/>
    <w:rsid w:val="00652AB8"/>
    <w:rsid w:val="006703E1"/>
    <w:rsid w:val="00670F05"/>
    <w:rsid w:val="00671CAA"/>
    <w:rsid w:val="006768E8"/>
    <w:rsid w:val="00682F1A"/>
    <w:rsid w:val="006877AF"/>
    <w:rsid w:val="006A0005"/>
    <w:rsid w:val="006A5C07"/>
    <w:rsid w:val="006A653F"/>
    <w:rsid w:val="006B7731"/>
    <w:rsid w:val="006C5F23"/>
    <w:rsid w:val="006D0C96"/>
    <w:rsid w:val="006D13F8"/>
    <w:rsid w:val="006E3EF1"/>
    <w:rsid w:val="006E4C32"/>
    <w:rsid w:val="006F058A"/>
    <w:rsid w:val="006F21F2"/>
    <w:rsid w:val="00700145"/>
    <w:rsid w:val="0070537F"/>
    <w:rsid w:val="0070786D"/>
    <w:rsid w:val="00710CB8"/>
    <w:rsid w:val="0071782A"/>
    <w:rsid w:val="007310C9"/>
    <w:rsid w:val="00732B0A"/>
    <w:rsid w:val="007401C9"/>
    <w:rsid w:val="00741E96"/>
    <w:rsid w:val="00741FEB"/>
    <w:rsid w:val="007434A6"/>
    <w:rsid w:val="007452D6"/>
    <w:rsid w:val="00751A44"/>
    <w:rsid w:val="00751E57"/>
    <w:rsid w:val="007616A2"/>
    <w:rsid w:val="007745EE"/>
    <w:rsid w:val="007809B6"/>
    <w:rsid w:val="00783051"/>
    <w:rsid w:val="00785738"/>
    <w:rsid w:val="007868A9"/>
    <w:rsid w:val="00796A7F"/>
    <w:rsid w:val="007B41E1"/>
    <w:rsid w:val="007B7F95"/>
    <w:rsid w:val="007C12C8"/>
    <w:rsid w:val="007C368E"/>
    <w:rsid w:val="007C3D94"/>
    <w:rsid w:val="007C4BB5"/>
    <w:rsid w:val="007C5202"/>
    <w:rsid w:val="007C7916"/>
    <w:rsid w:val="007D1BB7"/>
    <w:rsid w:val="007D29B0"/>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4561"/>
    <w:rsid w:val="00836328"/>
    <w:rsid w:val="008371A3"/>
    <w:rsid w:val="008441A5"/>
    <w:rsid w:val="008529A0"/>
    <w:rsid w:val="00854525"/>
    <w:rsid w:val="00855006"/>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77BC"/>
    <w:rsid w:val="009124A3"/>
    <w:rsid w:val="00912658"/>
    <w:rsid w:val="00913D92"/>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32A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B008D0"/>
    <w:rsid w:val="00B0227F"/>
    <w:rsid w:val="00B044B8"/>
    <w:rsid w:val="00B05285"/>
    <w:rsid w:val="00B12C63"/>
    <w:rsid w:val="00B23122"/>
    <w:rsid w:val="00B26620"/>
    <w:rsid w:val="00B306D9"/>
    <w:rsid w:val="00B36FFC"/>
    <w:rsid w:val="00B4015F"/>
    <w:rsid w:val="00B40641"/>
    <w:rsid w:val="00B417B3"/>
    <w:rsid w:val="00B510BD"/>
    <w:rsid w:val="00B51C85"/>
    <w:rsid w:val="00B523D0"/>
    <w:rsid w:val="00B55302"/>
    <w:rsid w:val="00B5719D"/>
    <w:rsid w:val="00B60F9C"/>
    <w:rsid w:val="00B61F07"/>
    <w:rsid w:val="00B637F0"/>
    <w:rsid w:val="00B67F2B"/>
    <w:rsid w:val="00B705BC"/>
    <w:rsid w:val="00B75342"/>
    <w:rsid w:val="00B77B9A"/>
    <w:rsid w:val="00B77F6E"/>
    <w:rsid w:val="00B81747"/>
    <w:rsid w:val="00B90F91"/>
    <w:rsid w:val="00B91399"/>
    <w:rsid w:val="00B9147E"/>
    <w:rsid w:val="00B94A58"/>
    <w:rsid w:val="00B94FD3"/>
    <w:rsid w:val="00BA7C44"/>
    <w:rsid w:val="00BB6B27"/>
    <w:rsid w:val="00BC2EE6"/>
    <w:rsid w:val="00BD0523"/>
    <w:rsid w:val="00BD3C83"/>
    <w:rsid w:val="00BD52C9"/>
    <w:rsid w:val="00BE54B8"/>
    <w:rsid w:val="00BF4E51"/>
    <w:rsid w:val="00C00F80"/>
    <w:rsid w:val="00C014AE"/>
    <w:rsid w:val="00C10E88"/>
    <w:rsid w:val="00C14844"/>
    <w:rsid w:val="00C14B33"/>
    <w:rsid w:val="00C1589F"/>
    <w:rsid w:val="00C172BD"/>
    <w:rsid w:val="00C17EA8"/>
    <w:rsid w:val="00C23ED8"/>
    <w:rsid w:val="00C26311"/>
    <w:rsid w:val="00C3296A"/>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26A"/>
    <w:rsid w:val="00CA086D"/>
    <w:rsid w:val="00CA1DC0"/>
    <w:rsid w:val="00CA2A96"/>
    <w:rsid w:val="00CA2BA0"/>
    <w:rsid w:val="00CB0B11"/>
    <w:rsid w:val="00CB1639"/>
    <w:rsid w:val="00CB6366"/>
    <w:rsid w:val="00CC2044"/>
    <w:rsid w:val="00CC3317"/>
    <w:rsid w:val="00CC4A2F"/>
    <w:rsid w:val="00CC51D0"/>
    <w:rsid w:val="00CC5C5C"/>
    <w:rsid w:val="00CD3588"/>
    <w:rsid w:val="00CD601B"/>
    <w:rsid w:val="00CE6ED6"/>
    <w:rsid w:val="00CF3490"/>
    <w:rsid w:val="00CF5D02"/>
    <w:rsid w:val="00CF7054"/>
    <w:rsid w:val="00D02603"/>
    <w:rsid w:val="00D03A3B"/>
    <w:rsid w:val="00D04671"/>
    <w:rsid w:val="00D058B2"/>
    <w:rsid w:val="00D1088C"/>
    <w:rsid w:val="00D12D89"/>
    <w:rsid w:val="00D15F76"/>
    <w:rsid w:val="00D1752A"/>
    <w:rsid w:val="00D24DCF"/>
    <w:rsid w:val="00D27422"/>
    <w:rsid w:val="00D27845"/>
    <w:rsid w:val="00D40CE0"/>
    <w:rsid w:val="00D424AE"/>
    <w:rsid w:val="00D45163"/>
    <w:rsid w:val="00D45645"/>
    <w:rsid w:val="00D45E10"/>
    <w:rsid w:val="00D60E28"/>
    <w:rsid w:val="00D621E5"/>
    <w:rsid w:val="00D62B14"/>
    <w:rsid w:val="00D73E6C"/>
    <w:rsid w:val="00D829DE"/>
    <w:rsid w:val="00D82AF0"/>
    <w:rsid w:val="00D8740B"/>
    <w:rsid w:val="00DA3D1A"/>
    <w:rsid w:val="00DA43C3"/>
    <w:rsid w:val="00DA6848"/>
    <w:rsid w:val="00DB4E53"/>
    <w:rsid w:val="00DB5B51"/>
    <w:rsid w:val="00DC0708"/>
    <w:rsid w:val="00DC2603"/>
    <w:rsid w:val="00DD43FF"/>
    <w:rsid w:val="00DD5FEC"/>
    <w:rsid w:val="00DE43A1"/>
    <w:rsid w:val="00DE47D0"/>
    <w:rsid w:val="00DE4F3B"/>
    <w:rsid w:val="00DF12E1"/>
    <w:rsid w:val="00DF31EB"/>
    <w:rsid w:val="00DF41C2"/>
    <w:rsid w:val="00E00339"/>
    <w:rsid w:val="00E03454"/>
    <w:rsid w:val="00E03565"/>
    <w:rsid w:val="00E03812"/>
    <w:rsid w:val="00E04D85"/>
    <w:rsid w:val="00E10734"/>
    <w:rsid w:val="00E13411"/>
    <w:rsid w:val="00E142A8"/>
    <w:rsid w:val="00E20E57"/>
    <w:rsid w:val="00E26FB3"/>
    <w:rsid w:val="00E32451"/>
    <w:rsid w:val="00E33985"/>
    <w:rsid w:val="00E50437"/>
    <w:rsid w:val="00E50780"/>
    <w:rsid w:val="00E50F59"/>
    <w:rsid w:val="00E51DA0"/>
    <w:rsid w:val="00E52B52"/>
    <w:rsid w:val="00E558AA"/>
    <w:rsid w:val="00E55B2C"/>
    <w:rsid w:val="00E56B89"/>
    <w:rsid w:val="00E6133D"/>
    <w:rsid w:val="00E66EFE"/>
    <w:rsid w:val="00E771AB"/>
    <w:rsid w:val="00E81ADE"/>
    <w:rsid w:val="00E87181"/>
    <w:rsid w:val="00E9324F"/>
    <w:rsid w:val="00E93F88"/>
    <w:rsid w:val="00E95B58"/>
    <w:rsid w:val="00E95F7F"/>
    <w:rsid w:val="00EA7214"/>
    <w:rsid w:val="00EB0345"/>
    <w:rsid w:val="00EB435C"/>
    <w:rsid w:val="00EC3592"/>
    <w:rsid w:val="00EC39DE"/>
    <w:rsid w:val="00EC6F4E"/>
    <w:rsid w:val="00ED6B96"/>
    <w:rsid w:val="00EE58C0"/>
    <w:rsid w:val="00EE7A65"/>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www.electrochem.org/wp-content/uploads/2017/11/ORCID-icon.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363</TotalTime>
  <Pages>26</Pages>
  <Words>45256</Words>
  <Characters>257965</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302616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2</cp:revision>
  <cp:lastPrinted>2016-02-01T07:21:00Z</cp:lastPrinted>
  <dcterms:created xsi:type="dcterms:W3CDTF">2023-11-16T22:58:00Z</dcterms:created>
  <dcterms:modified xsi:type="dcterms:W3CDTF">2024-04-23T02:34:00Z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id="zib1KVbK"/&gt;&lt;style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