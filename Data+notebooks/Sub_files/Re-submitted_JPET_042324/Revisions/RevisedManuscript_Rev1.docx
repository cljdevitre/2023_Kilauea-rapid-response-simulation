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E99BC" w14:textId="62F39E31" w:rsidR="00A9183D" w:rsidRPr="001F7D93" w:rsidRDefault="005A7065" w:rsidP="00994067">
      <w:pPr>
        <w:spacing w:line="480" w:lineRule="auto"/>
        <w:jc w:val="both"/>
        <w:rPr>
          <w:rFonts w:ascii="Times New Roman" w:hAnsi="Times New Roman" w:cs="Times New Roman"/>
          <w:b/>
          <w:sz w:val="32"/>
          <w:lang w:val="en-GB"/>
        </w:rPr>
      </w:pPr>
      <w:r w:rsidRPr="001F7D93">
        <w:rPr>
          <w:rFonts w:ascii="Times New Roman" w:hAnsi="Times New Roman" w:cs="Times New Roman"/>
          <w:b/>
          <w:sz w:val="32"/>
          <w:lang w:val="en-GB"/>
        </w:rPr>
        <w:t xml:space="preserve">Depths in a day - A new era of rapid-response </w:t>
      </w:r>
      <w:r w:rsidR="00AD29CC" w:rsidRPr="001F7D93">
        <w:rPr>
          <w:rFonts w:ascii="Times New Roman" w:hAnsi="Times New Roman" w:cs="Times New Roman"/>
          <w:b/>
          <w:sz w:val="32"/>
          <w:lang w:val="en-GB"/>
        </w:rPr>
        <w:t xml:space="preserve">Raman-based </w:t>
      </w:r>
      <w:r w:rsidRPr="001F7D93">
        <w:rPr>
          <w:rFonts w:ascii="Times New Roman" w:hAnsi="Times New Roman" w:cs="Times New Roman"/>
          <w:b/>
          <w:sz w:val="32"/>
          <w:lang w:val="en-GB"/>
        </w:rPr>
        <w:t xml:space="preserve">barometry using </w:t>
      </w:r>
      <w:r w:rsidR="00834561">
        <w:rPr>
          <w:rFonts w:ascii="Times New Roman" w:hAnsi="Times New Roman" w:cs="Times New Roman"/>
          <w:b/>
          <w:sz w:val="32"/>
          <w:lang w:val="en-GB"/>
        </w:rPr>
        <w:t>fluid</w:t>
      </w:r>
      <w:del w:id="0" w:author="Charlotte Devitre" w:date="2024-07-24T10:40:00Z" w16du:dateUtc="2024-07-24T17:40:00Z">
        <w:r w:rsidR="00834561" w:rsidDel="004F2B3A">
          <w:rPr>
            <w:rFonts w:ascii="Times New Roman" w:hAnsi="Times New Roman" w:cs="Times New Roman"/>
            <w:b/>
            <w:sz w:val="32"/>
            <w:lang w:val="en-GB"/>
          </w:rPr>
          <w:delText>-inclusion</w:delText>
        </w:r>
      </w:del>
      <w:ins w:id="1" w:author="Charlotte Devitre" w:date="2024-07-24T10:40:00Z" w16du:dateUtc="2024-07-24T17:40:00Z">
        <w:r w:rsidR="004F2B3A">
          <w:rPr>
            <w:rFonts w:ascii="Times New Roman" w:hAnsi="Times New Roman" w:cs="Times New Roman"/>
            <w:b/>
            <w:sz w:val="32"/>
            <w:lang w:val="en-GB"/>
          </w:rPr>
          <w:t xml:space="preserve"> inclusion</w:t>
        </w:r>
      </w:ins>
      <w:r w:rsidRPr="001F7D93">
        <w:rPr>
          <w:rFonts w:ascii="Times New Roman" w:hAnsi="Times New Roman" w:cs="Times New Roman"/>
          <w:b/>
          <w:sz w:val="32"/>
          <w:lang w:val="en-GB"/>
        </w:rPr>
        <w:t>s</w:t>
      </w:r>
      <w:r w:rsidR="00A863E8" w:rsidRPr="001F7D93">
        <w:rPr>
          <w:rFonts w:ascii="Times New Roman" w:hAnsi="Times New Roman" w:cs="Times New Roman"/>
          <w:b/>
          <w:sz w:val="32"/>
          <w:szCs w:val="32"/>
          <w:lang w:val="en-GB"/>
        </w:rPr>
        <w:t>.</w:t>
      </w:r>
    </w:p>
    <w:p w14:paraId="11183ADD" w14:textId="284159C4" w:rsidR="00E6133D" w:rsidRPr="001F7D93" w:rsidRDefault="0062185F" w:rsidP="0062185F">
      <w:pPr>
        <w:spacing w:line="480" w:lineRule="auto"/>
        <w:jc w:val="both"/>
        <w:rPr>
          <w:rFonts w:ascii="Times New Roman" w:hAnsi="Times New Roman" w:cs="Times New Roman"/>
          <w:bCs/>
          <w:sz w:val="24"/>
          <w:szCs w:val="24"/>
          <w:lang w:val="en-GB"/>
        </w:rPr>
      </w:pPr>
      <w:r w:rsidRPr="001F7D93">
        <w:rPr>
          <w:rFonts w:ascii="Times New Roman" w:hAnsi="Times New Roman" w:cs="Times New Roman"/>
          <w:bCs/>
          <w:sz w:val="24"/>
          <w:szCs w:val="24"/>
          <w:lang w:val="en-GB"/>
        </w:rPr>
        <w:t xml:space="preserve">Running title: Depths in a day – a new era of </w:t>
      </w:r>
      <w:r w:rsidR="001E7259">
        <w:rPr>
          <w:rFonts w:ascii="Times New Roman" w:hAnsi="Times New Roman" w:cs="Times New Roman"/>
          <w:bCs/>
          <w:sz w:val="24"/>
          <w:szCs w:val="24"/>
          <w:lang w:val="en-GB"/>
        </w:rPr>
        <w:t>rapid-response</w:t>
      </w:r>
      <w:r w:rsidRPr="001F7D93">
        <w:rPr>
          <w:rFonts w:ascii="Times New Roman" w:hAnsi="Times New Roman" w:cs="Times New Roman"/>
          <w:bCs/>
          <w:sz w:val="24"/>
          <w:szCs w:val="24"/>
          <w:lang w:val="en-GB"/>
        </w:rPr>
        <w:t xml:space="preserve"> barometry</w:t>
      </w:r>
    </w:p>
    <w:p w14:paraId="6996F751" w14:textId="77777777" w:rsidR="00A863E8" w:rsidRPr="001F7D93" w:rsidRDefault="00A863E8" w:rsidP="0062185F">
      <w:pPr>
        <w:spacing w:line="480" w:lineRule="auto"/>
        <w:jc w:val="both"/>
        <w:rPr>
          <w:rFonts w:ascii="Times New Roman" w:hAnsi="Times New Roman" w:cs="Times New Roman"/>
          <w:bCs/>
          <w:sz w:val="24"/>
          <w:szCs w:val="24"/>
        </w:rPr>
      </w:pPr>
    </w:p>
    <w:p w14:paraId="03424BBB" w14:textId="0693156B" w:rsidR="00FC2C38" w:rsidRPr="001F7D93" w:rsidRDefault="00816403" w:rsidP="00994067">
      <w:pPr>
        <w:spacing w:line="480" w:lineRule="auto"/>
        <w:jc w:val="both"/>
        <w:rPr>
          <w:rFonts w:ascii="Times New Roman" w:hAnsi="Times New Roman" w:cs="Times New Roman"/>
          <w:sz w:val="24"/>
          <w:vertAlign w:val="superscript"/>
        </w:rPr>
      </w:pPr>
      <w:r w:rsidRPr="001F7D93">
        <w:rPr>
          <w:rFonts w:ascii="Times New Roman" w:hAnsi="Times New Roman" w:cs="Times New Roman"/>
          <w:sz w:val="24"/>
        </w:rPr>
        <w:t xml:space="preserve">Charlotte L. </w:t>
      </w:r>
      <w:r w:rsidR="00C14B33" w:rsidRPr="001F7D93">
        <w:rPr>
          <w:rFonts w:ascii="Times New Roman" w:hAnsi="Times New Roman" w:cs="Times New Roman"/>
          <w:sz w:val="24"/>
          <w:szCs w:val="24"/>
        </w:rPr>
        <w:t>DeVitre</w:t>
      </w:r>
      <w:r w:rsidR="00C14B33" w:rsidRPr="001F7D93">
        <w:rPr>
          <w:rFonts w:ascii="Times New Roman" w:hAnsi="Times New Roman" w:cs="Times New Roman"/>
          <w:sz w:val="24"/>
          <w:szCs w:val="24"/>
          <w:vertAlign w:val="superscript"/>
        </w:rPr>
        <w:t>1*</w:t>
      </w:r>
      <w:r w:rsidR="00C14B33" w:rsidRPr="001F7D93">
        <w:rPr>
          <w:rFonts w:ascii="Times New Roman" w:hAnsi="Times New Roman" w:cs="Times New Roman"/>
          <w:sz w:val="24"/>
          <w:szCs w:val="24"/>
        </w:rPr>
        <w:t>,</w:t>
      </w:r>
      <w:r w:rsidR="00B4015F" w:rsidRPr="001F7D93">
        <w:rPr>
          <w:rFonts w:ascii="Times New Roman" w:hAnsi="Times New Roman" w:cs="Times New Roman"/>
          <w:sz w:val="24"/>
        </w:rPr>
        <w:t xml:space="preserve"> </w:t>
      </w:r>
      <w:r w:rsidRPr="001F7D93">
        <w:rPr>
          <w:rFonts w:ascii="Times New Roman" w:hAnsi="Times New Roman" w:cs="Times New Roman"/>
          <w:sz w:val="24"/>
        </w:rPr>
        <w:t>Penny E. Wiese</w:t>
      </w:r>
      <w:r w:rsidR="00FC2C38" w:rsidRPr="001F7D93">
        <w:rPr>
          <w:rFonts w:ascii="Times New Roman" w:hAnsi="Times New Roman" w:cs="Times New Roman"/>
          <w:sz w:val="24"/>
        </w:rPr>
        <w:t>r</w:t>
      </w:r>
      <w:r w:rsidR="009146AE" w:rsidRPr="001F7D93">
        <w:rPr>
          <w:rFonts w:ascii="Times New Roman" w:hAnsi="Times New Roman" w:cs="Times New Roman"/>
          <w:sz w:val="24"/>
          <w:vertAlign w:val="superscript"/>
        </w:rPr>
        <w:t>1</w:t>
      </w:r>
      <w:r w:rsidR="00FC2C38" w:rsidRPr="001F7D93">
        <w:rPr>
          <w:rFonts w:ascii="Times New Roman" w:hAnsi="Times New Roman" w:cs="Times New Roman"/>
          <w:sz w:val="24"/>
        </w:rPr>
        <w:t>, Alex</w:t>
      </w:r>
      <w:r w:rsidR="009D687C" w:rsidRPr="001F7D93">
        <w:rPr>
          <w:rFonts w:ascii="Times New Roman" w:hAnsi="Times New Roman" w:cs="Times New Roman"/>
          <w:sz w:val="24"/>
        </w:rPr>
        <w:t>ander T.</w:t>
      </w:r>
      <w:r w:rsidR="00FC2C38" w:rsidRPr="001F7D93">
        <w:rPr>
          <w:rFonts w:ascii="Times New Roman" w:hAnsi="Times New Roman" w:cs="Times New Roman"/>
          <w:sz w:val="24"/>
        </w:rPr>
        <w:t xml:space="preserve"> Bearden</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xml:space="preserve">, </w:t>
      </w:r>
      <w:proofErr w:type="spellStart"/>
      <w:r w:rsidR="00A7137B" w:rsidRPr="001F7D93">
        <w:rPr>
          <w:rFonts w:ascii="Times New Roman" w:hAnsi="Times New Roman" w:cs="Times New Roman"/>
          <w:sz w:val="24"/>
        </w:rPr>
        <w:t>Ar</w:t>
      </w:r>
      <w:r w:rsidR="009146AE" w:rsidRPr="001F7D93">
        <w:rPr>
          <w:rFonts w:ascii="Times New Roman" w:hAnsi="Times New Roman" w:cs="Times New Roman"/>
          <w:sz w:val="24"/>
        </w:rPr>
        <w:t>aela</w:t>
      </w:r>
      <w:proofErr w:type="spellEnd"/>
      <w:r w:rsidR="009146AE" w:rsidRPr="001F7D93">
        <w:rPr>
          <w:rFonts w:ascii="Times New Roman" w:hAnsi="Times New Roman" w:cs="Times New Roman"/>
          <w:sz w:val="24"/>
        </w:rPr>
        <w:t xml:space="preserve"> Richie</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xml:space="preserve">, </w:t>
      </w:r>
      <w:proofErr w:type="spellStart"/>
      <w:r w:rsidR="009146AE" w:rsidRPr="001F7D93">
        <w:rPr>
          <w:rFonts w:ascii="Times New Roman" w:hAnsi="Times New Roman" w:cs="Times New Roman"/>
          <w:sz w:val="24"/>
        </w:rPr>
        <w:t>Berenise</w:t>
      </w:r>
      <w:proofErr w:type="spellEnd"/>
      <w:r w:rsidR="009146AE" w:rsidRPr="001F7D93">
        <w:rPr>
          <w:rFonts w:ascii="Times New Roman" w:hAnsi="Times New Roman" w:cs="Times New Roman"/>
          <w:sz w:val="24"/>
        </w:rPr>
        <w:t xml:space="preserve"> Rangel</w:t>
      </w:r>
      <w:r w:rsidR="009146AE" w:rsidRPr="001F7D93">
        <w:rPr>
          <w:rFonts w:ascii="Times New Roman" w:hAnsi="Times New Roman" w:cs="Times New Roman"/>
          <w:sz w:val="24"/>
          <w:vertAlign w:val="superscript"/>
        </w:rPr>
        <w:t>1</w:t>
      </w:r>
      <w:r w:rsidR="00E50437" w:rsidRPr="001F7D93">
        <w:rPr>
          <w:rFonts w:ascii="Times New Roman" w:hAnsi="Times New Roman" w:cs="Times New Roman"/>
          <w:sz w:val="24"/>
        </w:rPr>
        <w:t xml:space="preserve">, </w:t>
      </w:r>
      <w:r w:rsidR="000A5485" w:rsidRPr="001F7D93">
        <w:rPr>
          <w:rFonts w:ascii="Times New Roman" w:hAnsi="Times New Roman" w:cs="Times New Roman"/>
          <w:sz w:val="24"/>
        </w:rPr>
        <w:t xml:space="preserve">Matthew </w:t>
      </w:r>
      <w:r w:rsidR="00A7137B" w:rsidRPr="001F7D93">
        <w:rPr>
          <w:rFonts w:ascii="Times New Roman" w:hAnsi="Times New Roman" w:cs="Times New Roman"/>
          <w:sz w:val="24"/>
        </w:rPr>
        <w:t xml:space="preserve">LM </w:t>
      </w:r>
      <w:r w:rsidR="000A5485" w:rsidRPr="001F7D93">
        <w:rPr>
          <w:rFonts w:ascii="Times New Roman" w:hAnsi="Times New Roman" w:cs="Times New Roman"/>
          <w:sz w:val="24"/>
        </w:rPr>
        <w:t>Gleeson</w:t>
      </w:r>
      <w:r w:rsidR="000A5485" w:rsidRPr="001F7D93">
        <w:rPr>
          <w:rFonts w:ascii="Times New Roman" w:hAnsi="Times New Roman" w:cs="Times New Roman"/>
          <w:sz w:val="24"/>
          <w:vertAlign w:val="superscript"/>
        </w:rPr>
        <w:t>1</w:t>
      </w:r>
      <w:r w:rsidR="000A5485" w:rsidRPr="001F7D93">
        <w:rPr>
          <w:rFonts w:ascii="Times New Roman" w:hAnsi="Times New Roman" w:cs="Times New Roman"/>
          <w:sz w:val="24"/>
        </w:rPr>
        <w:t>,</w:t>
      </w:r>
      <w:r w:rsidR="00A70035" w:rsidRPr="001F7D93">
        <w:rPr>
          <w:rFonts w:ascii="Times New Roman" w:hAnsi="Times New Roman" w:cs="Times New Roman"/>
          <w:sz w:val="24"/>
        </w:rPr>
        <w:t xml:space="preserve"> John Grimsich</w:t>
      </w:r>
      <w:r w:rsidR="009146AE" w:rsidRPr="001F7D93">
        <w:rPr>
          <w:rFonts w:ascii="Times New Roman" w:hAnsi="Times New Roman" w:cs="Times New Roman"/>
          <w:sz w:val="24"/>
          <w:vertAlign w:val="superscript"/>
        </w:rPr>
        <w:t>1</w:t>
      </w:r>
      <w:r w:rsidR="00A70035" w:rsidRPr="001F7D93">
        <w:rPr>
          <w:rFonts w:ascii="Times New Roman" w:hAnsi="Times New Roman" w:cs="Times New Roman"/>
          <w:sz w:val="24"/>
        </w:rPr>
        <w:t>,</w:t>
      </w:r>
      <w:r w:rsidR="000A5485" w:rsidRPr="001F7D93">
        <w:rPr>
          <w:rFonts w:ascii="Times New Roman" w:hAnsi="Times New Roman" w:cs="Times New Roman"/>
          <w:sz w:val="24"/>
        </w:rPr>
        <w:t xml:space="preserve"> Kendra</w:t>
      </w:r>
      <w:r w:rsidR="00914E09" w:rsidRPr="001F7D93">
        <w:rPr>
          <w:rFonts w:ascii="Times New Roman" w:hAnsi="Times New Roman" w:cs="Times New Roman"/>
          <w:sz w:val="24"/>
        </w:rPr>
        <w:t xml:space="preserve"> J.</w:t>
      </w:r>
      <w:r w:rsidR="000A5485" w:rsidRPr="001F7D93">
        <w:rPr>
          <w:rFonts w:ascii="Times New Roman" w:hAnsi="Times New Roman" w:cs="Times New Roman"/>
          <w:sz w:val="24"/>
        </w:rPr>
        <w:t xml:space="preserve"> Lynn</w:t>
      </w:r>
      <w:r w:rsidR="000A5485" w:rsidRPr="001F7D93">
        <w:rPr>
          <w:rFonts w:ascii="Times New Roman" w:hAnsi="Times New Roman" w:cs="Times New Roman"/>
          <w:sz w:val="24"/>
          <w:vertAlign w:val="superscript"/>
        </w:rPr>
        <w:t>2</w:t>
      </w:r>
      <w:r w:rsidR="00E50437" w:rsidRPr="001F7D93">
        <w:rPr>
          <w:rFonts w:ascii="Times New Roman" w:hAnsi="Times New Roman" w:cs="Times New Roman"/>
          <w:sz w:val="24"/>
        </w:rPr>
        <w:t xml:space="preserve">, </w:t>
      </w:r>
      <w:r w:rsidR="00FC2C38" w:rsidRPr="001F7D93">
        <w:rPr>
          <w:rFonts w:ascii="Times New Roman" w:hAnsi="Times New Roman" w:cs="Times New Roman"/>
          <w:sz w:val="24"/>
        </w:rPr>
        <w:t xml:space="preserve">Drew </w:t>
      </w:r>
      <w:r w:rsidR="00EF798A" w:rsidRPr="001F7D93">
        <w:rPr>
          <w:rFonts w:ascii="Times New Roman" w:hAnsi="Times New Roman" w:cs="Times New Roman"/>
          <w:sz w:val="24"/>
        </w:rPr>
        <w:t xml:space="preserve">T. </w:t>
      </w:r>
      <w:r w:rsidR="00FC2C38" w:rsidRPr="001F7D93">
        <w:rPr>
          <w:rFonts w:ascii="Times New Roman" w:hAnsi="Times New Roman" w:cs="Times New Roman"/>
          <w:sz w:val="24"/>
        </w:rPr>
        <w:t>Downs</w:t>
      </w:r>
      <w:r w:rsidR="00FC2C38" w:rsidRPr="001F7D93">
        <w:rPr>
          <w:rFonts w:ascii="Times New Roman" w:hAnsi="Times New Roman" w:cs="Times New Roman"/>
          <w:sz w:val="24"/>
          <w:vertAlign w:val="superscript"/>
        </w:rPr>
        <w:t>2</w:t>
      </w:r>
      <w:r w:rsidR="00FC2C38" w:rsidRPr="001F7D93">
        <w:rPr>
          <w:rFonts w:ascii="Times New Roman" w:hAnsi="Times New Roman" w:cs="Times New Roman"/>
          <w:sz w:val="24"/>
        </w:rPr>
        <w:t xml:space="preserve">, </w:t>
      </w:r>
      <w:r w:rsidR="00FC2C38" w:rsidRPr="001F7D93">
        <w:rPr>
          <w:rFonts w:ascii="Times New Roman" w:hAnsi="Times New Roman" w:cs="Times New Roman"/>
          <w:sz w:val="24"/>
          <w:lang w:val="en-GB"/>
        </w:rPr>
        <w:t xml:space="preserve">Natalia </w:t>
      </w:r>
      <w:r w:rsidR="001002AA" w:rsidRPr="001F7D93">
        <w:rPr>
          <w:rFonts w:ascii="Times New Roman" w:hAnsi="Times New Roman" w:cs="Times New Roman"/>
          <w:sz w:val="24"/>
          <w:lang w:val="en-GB"/>
        </w:rPr>
        <w:t xml:space="preserve">I. </w:t>
      </w:r>
      <w:r w:rsidR="00FC2C38" w:rsidRPr="001F7D93">
        <w:rPr>
          <w:rFonts w:ascii="Times New Roman" w:hAnsi="Times New Roman" w:cs="Times New Roman"/>
          <w:sz w:val="24"/>
          <w:lang w:val="en-GB"/>
        </w:rPr>
        <w:t>Deligne</w:t>
      </w:r>
      <w:r w:rsidR="00FC2C38" w:rsidRPr="001F7D93">
        <w:rPr>
          <w:rFonts w:ascii="Times New Roman" w:hAnsi="Times New Roman" w:cs="Times New Roman"/>
          <w:sz w:val="24"/>
          <w:vertAlign w:val="superscript"/>
          <w:lang w:val="en-GB"/>
        </w:rPr>
        <w:t>2</w:t>
      </w:r>
      <w:r w:rsidR="00EF798A" w:rsidRPr="001F7D93">
        <w:rPr>
          <w:rFonts w:ascii="Times New Roman" w:hAnsi="Times New Roman" w:cs="Times New Roman"/>
          <w:sz w:val="24"/>
          <w:lang w:val="en-GB"/>
        </w:rPr>
        <w:t>,</w:t>
      </w:r>
      <w:r w:rsidR="00FC2C38" w:rsidRPr="001F7D93">
        <w:rPr>
          <w:rFonts w:ascii="Times New Roman" w:hAnsi="Times New Roman" w:cs="Times New Roman"/>
          <w:sz w:val="24"/>
          <w:lang w:val="en-GB"/>
        </w:rPr>
        <w:t xml:space="preserve"> and </w:t>
      </w:r>
      <w:r w:rsidR="00EF798A" w:rsidRPr="001F7D93">
        <w:rPr>
          <w:rFonts w:ascii="Times New Roman" w:hAnsi="Times New Roman" w:cs="Times New Roman"/>
          <w:sz w:val="24"/>
          <w:lang w:val="en-GB"/>
        </w:rPr>
        <w:t>Katherine M.</w:t>
      </w:r>
      <w:r w:rsidR="00FC2C38" w:rsidRPr="001F7D93">
        <w:rPr>
          <w:rFonts w:ascii="Times New Roman" w:hAnsi="Times New Roman" w:cs="Times New Roman"/>
          <w:sz w:val="24"/>
          <w:lang w:val="en-GB"/>
        </w:rPr>
        <w:t xml:space="preserve"> Mullike</w:t>
      </w:r>
      <w:r w:rsidR="00EF798A" w:rsidRPr="001F7D93">
        <w:rPr>
          <w:rFonts w:ascii="Times New Roman" w:hAnsi="Times New Roman" w:cs="Times New Roman"/>
          <w:sz w:val="24"/>
          <w:lang w:val="en-GB"/>
        </w:rPr>
        <w:t>n</w:t>
      </w:r>
      <w:r w:rsidR="00FC2C38" w:rsidRPr="001F7D93">
        <w:rPr>
          <w:rFonts w:ascii="Times New Roman" w:hAnsi="Times New Roman" w:cs="Times New Roman"/>
          <w:sz w:val="24"/>
          <w:vertAlign w:val="superscript"/>
          <w:lang w:val="en-GB"/>
        </w:rPr>
        <w:t>2</w:t>
      </w:r>
    </w:p>
    <w:p w14:paraId="558C324C" w14:textId="2A7CA31A" w:rsidR="00810620" w:rsidRPr="001F7D93" w:rsidRDefault="00C14B33" w:rsidP="00994067">
      <w:pPr>
        <w:spacing w:line="480" w:lineRule="auto"/>
        <w:jc w:val="both"/>
        <w:rPr>
          <w:rFonts w:ascii="Times New Roman" w:hAnsi="Times New Roman" w:cs="Times New Roman"/>
          <w:sz w:val="24"/>
          <w:lang w:val="en-GB"/>
        </w:rPr>
      </w:pPr>
      <w:r w:rsidRPr="001F7D93">
        <w:rPr>
          <w:rFonts w:ascii="Times New Roman" w:hAnsi="Times New Roman" w:cs="Times New Roman"/>
          <w:sz w:val="24"/>
          <w:szCs w:val="24"/>
          <w:vertAlign w:val="superscript"/>
          <w:lang w:val="en-GB"/>
        </w:rPr>
        <w:t xml:space="preserve">1 </w:t>
      </w:r>
      <w:r w:rsidR="0062185F" w:rsidRPr="001F7D93">
        <w:rPr>
          <w:rFonts w:ascii="Times New Roman" w:hAnsi="Times New Roman" w:cs="Times New Roman"/>
          <w:sz w:val="24"/>
          <w:szCs w:val="24"/>
          <w:lang w:val="en-GB"/>
        </w:rPr>
        <w:t>Earth and Planetary Sciences,</w:t>
      </w:r>
      <w:r w:rsidR="00810620" w:rsidRPr="001F7D93">
        <w:rPr>
          <w:rFonts w:ascii="Times New Roman" w:hAnsi="Times New Roman" w:cs="Times New Roman"/>
          <w:sz w:val="24"/>
          <w:lang w:val="en-GB"/>
        </w:rPr>
        <w:t xml:space="preserve"> </w:t>
      </w:r>
      <w:r w:rsidR="00816403" w:rsidRPr="001F7D93">
        <w:rPr>
          <w:rFonts w:ascii="Times New Roman" w:hAnsi="Times New Roman" w:cs="Times New Roman"/>
          <w:sz w:val="24"/>
          <w:lang w:val="en-GB"/>
        </w:rPr>
        <w:t>University of California, Berkeley, CA 94270</w:t>
      </w:r>
      <w:r w:rsidR="00EF798A" w:rsidRPr="001F7D93">
        <w:rPr>
          <w:rFonts w:ascii="Times New Roman" w:hAnsi="Times New Roman" w:cs="Times New Roman"/>
          <w:sz w:val="24"/>
          <w:lang w:val="en-GB"/>
        </w:rPr>
        <w:t>, USA</w:t>
      </w:r>
    </w:p>
    <w:p w14:paraId="29ABFA3E" w14:textId="387BC235" w:rsidR="000A5485" w:rsidRPr="001F7D93" w:rsidRDefault="000A5485" w:rsidP="00994067">
      <w:pPr>
        <w:spacing w:line="480" w:lineRule="auto"/>
        <w:jc w:val="both"/>
        <w:rPr>
          <w:rFonts w:ascii="Times New Roman" w:hAnsi="Times New Roman" w:cs="Times New Roman"/>
          <w:sz w:val="24"/>
        </w:rPr>
      </w:pPr>
      <w:r w:rsidRPr="001F7D93">
        <w:rPr>
          <w:rFonts w:ascii="Times New Roman" w:hAnsi="Times New Roman" w:cs="Times New Roman"/>
          <w:sz w:val="24"/>
          <w:vertAlign w:val="superscript"/>
        </w:rPr>
        <w:t>2</w:t>
      </w:r>
      <w:r w:rsidRPr="001F7D93">
        <w:rPr>
          <w:rFonts w:ascii="Times New Roman" w:hAnsi="Times New Roman" w:cs="Times New Roman"/>
          <w:sz w:val="24"/>
        </w:rPr>
        <w:t xml:space="preserve"> </w:t>
      </w:r>
      <w:r w:rsidR="001002AA" w:rsidRPr="001F7D93">
        <w:rPr>
          <w:rFonts w:ascii="Times New Roman" w:hAnsi="Times New Roman" w:cs="Times New Roman"/>
          <w:sz w:val="24"/>
        </w:rPr>
        <w:t>U</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S</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Geological Survey</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w:t>
      </w:r>
      <w:r w:rsidR="001F6599" w:rsidRPr="001F7D93">
        <w:rPr>
          <w:rFonts w:ascii="Times New Roman" w:hAnsi="Times New Roman" w:cs="Times New Roman"/>
          <w:sz w:val="24"/>
        </w:rPr>
        <w:t>Hawai</w:t>
      </w:r>
      <w:r w:rsidR="00914E09" w:rsidRPr="001F7D93">
        <w:rPr>
          <w:rFonts w:ascii="Times New Roman" w:hAnsi="Times New Roman" w:cs="Times New Roman"/>
          <w:sz w:val="24"/>
        </w:rPr>
        <w:t>ian</w:t>
      </w:r>
      <w:r w:rsidRPr="001F7D93">
        <w:rPr>
          <w:rFonts w:ascii="Times New Roman" w:hAnsi="Times New Roman" w:cs="Times New Roman"/>
          <w:sz w:val="24"/>
        </w:rPr>
        <w:t xml:space="preserve"> Volcano Observatory, </w:t>
      </w:r>
      <w:r w:rsidR="001002AA" w:rsidRPr="001F7D93">
        <w:rPr>
          <w:rFonts w:ascii="Times New Roman" w:hAnsi="Times New Roman" w:cs="Times New Roman"/>
          <w:sz w:val="24"/>
        </w:rPr>
        <w:t>Hilo</w:t>
      </w:r>
      <w:r w:rsidRPr="001F7D93">
        <w:rPr>
          <w:rFonts w:ascii="Times New Roman" w:hAnsi="Times New Roman" w:cs="Times New Roman"/>
          <w:sz w:val="24"/>
        </w:rPr>
        <w:t>, HI</w:t>
      </w:r>
      <w:r w:rsidR="001002AA" w:rsidRPr="001F7D93">
        <w:rPr>
          <w:rFonts w:ascii="Times New Roman" w:hAnsi="Times New Roman" w:cs="Times New Roman"/>
          <w:sz w:val="24"/>
        </w:rPr>
        <w:t xml:space="preserve"> 96720</w:t>
      </w:r>
      <w:r w:rsidR="00EF798A" w:rsidRPr="001F7D93">
        <w:rPr>
          <w:rFonts w:ascii="Times New Roman" w:hAnsi="Times New Roman" w:cs="Times New Roman"/>
          <w:sz w:val="24"/>
        </w:rPr>
        <w:t>, USA</w:t>
      </w:r>
    </w:p>
    <w:p w14:paraId="49BD2558" w14:textId="6FF6AF9B" w:rsidR="00810620" w:rsidRPr="001F7D93" w:rsidRDefault="00E6133D" w:rsidP="00994067">
      <w:pPr>
        <w:spacing w:line="480" w:lineRule="auto"/>
        <w:jc w:val="both"/>
        <w:rPr>
          <w:rFonts w:ascii="Times New Roman" w:hAnsi="Times New Roman" w:cs="Times New Roman"/>
          <w:sz w:val="24"/>
        </w:rPr>
      </w:pPr>
      <w:r w:rsidRPr="001F7D93">
        <w:rPr>
          <w:rFonts w:ascii="Times New Roman" w:hAnsi="Times New Roman" w:cs="Times New Roman"/>
          <w:sz w:val="24"/>
          <w:szCs w:val="24"/>
        </w:rPr>
        <w:t xml:space="preserve">* </w:t>
      </w:r>
      <w:r w:rsidR="0062185F" w:rsidRPr="001F7D93">
        <w:rPr>
          <w:rFonts w:ascii="Times New Roman" w:hAnsi="Times New Roman" w:cs="Times New Roman"/>
          <w:sz w:val="24"/>
          <w:szCs w:val="24"/>
        </w:rPr>
        <w:t xml:space="preserve">Corresponding author: </w:t>
      </w:r>
      <w:r w:rsidR="00C14B33" w:rsidRPr="001F7D93">
        <w:rPr>
          <w:rFonts w:ascii="Times New Roman" w:hAnsi="Times New Roman" w:cs="Times New Roman"/>
          <w:sz w:val="24"/>
          <w:szCs w:val="24"/>
        </w:rPr>
        <w:t xml:space="preserve">Charlotte L. </w:t>
      </w:r>
      <w:proofErr w:type="spellStart"/>
      <w:r w:rsidR="00C14B33" w:rsidRPr="001F7D93">
        <w:rPr>
          <w:rFonts w:ascii="Times New Roman" w:hAnsi="Times New Roman" w:cs="Times New Roman"/>
          <w:sz w:val="24"/>
          <w:szCs w:val="24"/>
        </w:rPr>
        <w:t>DeVitre</w:t>
      </w:r>
      <w:proofErr w:type="spellEnd"/>
      <w:r w:rsidR="00810620" w:rsidRPr="001F7D93">
        <w:rPr>
          <w:rFonts w:ascii="Times New Roman" w:hAnsi="Times New Roman" w:cs="Times New Roman"/>
          <w:sz w:val="24"/>
        </w:rPr>
        <w:t xml:space="preserve"> </w:t>
      </w:r>
      <w:hyperlink r:id="rId8" w:history="1">
        <w:r w:rsidR="00AD29CC" w:rsidRPr="001F7D93">
          <w:rPr>
            <w:rStyle w:val="Hyperlink"/>
            <w:rFonts w:ascii="Times New Roman" w:hAnsi="Times New Roman" w:cs="Times New Roman"/>
            <w:sz w:val="24"/>
          </w:rPr>
          <w:t>cl.devitre@gmail.com</w:t>
        </w:r>
      </w:hyperlink>
      <w:r w:rsidR="00AD29CC" w:rsidRPr="001F7D93">
        <w:rPr>
          <w:rFonts w:ascii="Times New Roman" w:hAnsi="Times New Roman" w:cs="Times New Roman"/>
          <w:sz w:val="24"/>
        </w:rPr>
        <w:t xml:space="preserve"> </w:t>
      </w:r>
    </w:p>
    <w:p w14:paraId="6B049638" w14:textId="3A589152" w:rsidR="00E04D85" w:rsidRPr="001F7D93" w:rsidRDefault="003A7845" w:rsidP="00671CAA">
      <w:pPr>
        <w:spacing w:line="480" w:lineRule="auto"/>
        <w:rPr>
          <w:rStyle w:val="Hyperlink"/>
          <w:rFonts w:ascii="Times New Roman" w:hAnsi="Times New Roman" w:cs="Times New Roman"/>
        </w:rPr>
      </w:pPr>
      <w:r w:rsidRPr="001F7D93">
        <w:rPr>
          <w:rFonts w:ascii="Times New Roman" w:hAnsi="Times New Roman" w:cs="Times New Roman"/>
          <w:noProof/>
        </w:rPr>
        <w:drawing>
          <wp:anchor distT="0" distB="0" distL="114300" distR="114300" simplePos="0" relativeHeight="251669504" behindDoc="0" locked="0" layoutInCell="1" allowOverlap="1" wp14:anchorId="01FE8166" wp14:editId="51E287B0">
            <wp:simplePos x="0" y="0"/>
            <wp:positionH relativeFrom="column">
              <wp:posOffset>0</wp:posOffset>
            </wp:positionH>
            <wp:positionV relativeFrom="paragraph">
              <wp:posOffset>0</wp:posOffset>
            </wp:positionV>
            <wp:extent cx="107315" cy="107315"/>
            <wp:effectExtent l="0" t="0" r="0" b="0"/>
            <wp:wrapSquare wrapText="bothSides"/>
            <wp:docPr id="1111548859" name="Picture 111154885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10620" w:rsidRPr="001F7D93">
        <w:rPr>
          <w:rFonts w:ascii="Times New Roman" w:hAnsi="Times New Roman" w:cs="Times New Roman"/>
        </w:rPr>
        <w:t>ORCiD</w:t>
      </w:r>
      <w:proofErr w:type="spellEnd"/>
      <w:r w:rsidR="00810620" w:rsidRPr="001F7D93">
        <w:rPr>
          <w:rFonts w:ascii="Times New Roman" w:hAnsi="Times New Roman" w:cs="Times New Roman"/>
        </w:rPr>
        <w:t xml:space="preserve"> (</w:t>
      </w:r>
      <w:r w:rsidR="00E04D85" w:rsidRPr="001F7D93">
        <w:rPr>
          <w:rFonts w:ascii="Times New Roman" w:hAnsi="Times New Roman" w:cs="Times New Roman"/>
        </w:rPr>
        <w:t>CLD</w:t>
      </w:r>
      <w:r w:rsidR="00810620" w:rsidRPr="001F7D93">
        <w:rPr>
          <w:rFonts w:ascii="Times New Roman" w:hAnsi="Times New Roman" w:cs="Times New Roman"/>
        </w:rPr>
        <w:t xml:space="preserve">): </w:t>
      </w:r>
      <w:hyperlink r:id="rId11" w:history="1">
        <w:r w:rsidR="006877AF" w:rsidRPr="001F7D93">
          <w:rPr>
            <w:rStyle w:val="Hyperlink"/>
            <w:rFonts w:ascii="Times New Roman" w:hAnsi="Times New Roman" w:cs="Times New Roman"/>
          </w:rPr>
          <w:t>0000-0002-7167-7997</w:t>
        </w:r>
      </w:hyperlink>
    </w:p>
    <w:p w14:paraId="0E5FDE91" w14:textId="1A5C1AE4" w:rsidR="00E04D85" w:rsidRPr="001F7D93" w:rsidRDefault="003A784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1552" behindDoc="0" locked="0" layoutInCell="1" allowOverlap="1" wp14:anchorId="4C6A49B1" wp14:editId="10F99555">
            <wp:simplePos x="0" y="0"/>
            <wp:positionH relativeFrom="column">
              <wp:posOffset>0</wp:posOffset>
            </wp:positionH>
            <wp:positionV relativeFrom="paragraph">
              <wp:posOffset>0</wp:posOffset>
            </wp:positionV>
            <wp:extent cx="107315" cy="107315"/>
            <wp:effectExtent l="0" t="0" r="0" b="0"/>
            <wp:wrapSquare wrapText="bothSides"/>
            <wp:docPr id="520174007" name="Picture 520174007"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(KJL): 0000-0001-7886-4376</w:t>
      </w:r>
      <w:r w:rsidRPr="001F7D93">
        <w:rPr>
          <w:rFonts w:ascii="Times New Roman" w:hAnsi="Times New Roman" w:cs="Times New Roman"/>
          <w:noProof/>
        </w:rPr>
        <w:drawing>
          <wp:anchor distT="0" distB="0" distL="114300" distR="114300" simplePos="0" relativeHeight="251673600" behindDoc="0" locked="0" layoutInCell="1" allowOverlap="1" wp14:anchorId="3B881A7A" wp14:editId="4A0084F5">
            <wp:simplePos x="0" y="0"/>
            <wp:positionH relativeFrom="column">
              <wp:posOffset>0</wp:posOffset>
            </wp:positionH>
            <wp:positionV relativeFrom="paragraph">
              <wp:posOffset>0</wp:posOffset>
            </wp:positionV>
            <wp:extent cx="107315" cy="107315"/>
            <wp:effectExtent l="0" t="0" r="0" b="0"/>
            <wp:wrapSquare wrapText="bothSides"/>
            <wp:docPr id="1800379929" name="Picture 180037992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 xml:space="preserve"> </w:t>
      </w:r>
    </w:p>
    <w:p w14:paraId="6CCF5266" w14:textId="17374337" w:rsidR="00E04D85" w:rsidRPr="001F7D93" w:rsidRDefault="00E04D8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63360" behindDoc="0" locked="0" layoutInCell="1" allowOverlap="1" wp14:anchorId="6898FCA0" wp14:editId="77065BE6">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F7D93">
        <w:rPr>
          <w:rFonts w:ascii="Times New Roman" w:hAnsi="Times New Roman" w:cs="Times New Roman"/>
        </w:rPr>
        <w:t>ORCiD</w:t>
      </w:r>
      <w:proofErr w:type="spellEnd"/>
      <w:r w:rsidRPr="001F7D93">
        <w:rPr>
          <w:rFonts w:ascii="Times New Roman" w:hAnsi="Times New Roman" w:cs="Times New Roman"/>
        </w:rPr>
        <w:t xml:space="preserve"> (DTD): 0000-0002-9056-1404</w:t>
      </w:r>
      <w:r w:rsidRPr="001F7D93">
        <w:rPr>
          <w:rFonts w:ascii="Times New Roman" w:hAnsi="Times New Roman" w:cs="Times New Roman"/>
          <w:noProof/>
        </w:rPr>
        <w:drawing>
          <wp:anchor distT="0" distB="0" distL="114300" distR="114300" simplePos="0" relativeHeight="251664384" behindDoc="0" locked="0" layoutInCell="1" allowOverlap="1" wp14:anchorId="0A6C5A97" wp14:editId="74E457B9">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rPr>
        <w:t xml:space="preserve"> </w:t>
      </w:r>
    </w:p>
    <w:p w14:paraId="191BCD13" w14:textId="64FBC8AE" w:rsidR="00810620" w:rsidRPr="001F7D93" w:rsidRDefault="003A7845" w:rsidP="00671CAA">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5648" behindDoc="0" locked="0" layoutInCell="1" allowOverlap="1" wp14:anchorId="0C46EAD0" wp14:editId="75A92459">
            <wp:simplePos x="0" y="0"/>
            <wp:positionH relativeFrom="column">
              <wp:posOffset>0</wp:posOffset>
            </wp:positionH>
            <wp:positionV relativeFrom="paragraph">
              <wp:posOffset>0</wp:posOffset>
            </wp:positionV>
            <wp:extent cx="107315" cy="107315"/>
            <wp:effectExtent l="0" t="0" r="0" b="0"/>
            <wp:wrapSquare wrapText="bothSides"/>
            <wp:docPr id="573005013" name="Picture 573005013"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(NID): 0000-0001-9221-8581</w:t>
      </w:r>
      <w:r w:rsidRPr="001F7D93">
        <w:rPr>
          <w:rFonts w:ascii="Times New Roman" w:hAnsi="Times New Roman" w:cs="Times New Roman"/>
          <w:noProof/>
        </w:rPr>
        <w:drawing>
          <wp:anchor distT="0" distB="0" distL="114300" distR="114300" simplePos="0" relativeHeight="251678720" behindDoc="0" locked="0" layoutInCell="1" allowOverlap="1" wp14:anchorId="217B99E0" wp14:editId="18C5C1D1">
            <wp:simplePos x="0" y="0"/>
            <wp:positionH relativeFrom="column">
              <wp:posOffset>0</wp:posOffset>
            </wp:positionH>
            <wp:positionV relativeFrom="paragraph">
              <wp:posOffset>0</wp:posOffset>
            </wp:positionV>
            <wp:extent cx="107315" cy="107315"/>
            <wp:effectExtent l="0" t="0" r="0" b="0"/>
            <wp:wrapSquare wrapText="bothSides"/>
            <wp:docPr id="934804792" name="Picture 934804792"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noProof/>
        </w:rPr>
        <w:drawing>
          <wp:anchor distT="0" distB="0" distL="114300" distR="114300" simplePos="0" relativeHeight="251677696" behindDoc="0" locked="0" layoutInCell="1" allowOverlap="1" wp14:anchorId="0ABB0A5F" wp14:editId="77051363">
            <wp:simplePos x="0" y="0"/>
            <wp:positionH relativeFrom="column">
              <wp:posOffset>0</wp:posOffset>
            </wp:positionH>
            <wp:positionV relativeFrom="paragraph">
              <wp:posOffset>0</wp:posOffset>
            </wp:positionV>
            <wp:extent cx="107315" cy="107315"/>
            <wp:effectExtent l="0" t="0" r="0" b="0"/>
            <wp:wrapSquare wrapText="bothSides"/>
            <wp:docPr id="301710409" name="Picture 30171040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C8023D" w14:textId="3C4493E1" w:rsidR="00671CAA" w:rsidRPr="001F7D93" w:rsidRDefault="00671CAA" w:rsidP="00994067">
      <w:pPr>
        <w:spacing w:line="480" w:lineRule="auto"/>
        <w:jc w:val="both"/>
        <w:rPr>
          <w:rFonts w:ascii="Times New Roman" w:hAnsi="Times New Roman" w:cs="Times New Roman"/>
          <w:sz w:val="24"/>
        </w:rPr>
      </w:pPr>
      <w:r w:rsidRPr="001F7D93">
        <w:rPr>
          <w:rFonts w:ascii="Times New Roman" w:hAnsi="Times New Roman" w:cs="Times New Roman"/>
          <w:color w:val="000000"/>
          <w:sz w:val="24"/>
        </w:rPr>
        <w:t xml:space="preserve">Word count: Abstract </w:t>
      </w:r>
      <w:r w:rsidR="00B90F91">
        <w:rPr>
          <w:rFonts w:ascii="Times New Roman" w:hAnsi="Times New Roman" w:cs="Times New Roman"/>
        </w:rPr>
        <w:t>148</w:t>
      </w:r>
      <w:r w:rsidRPr="001F7D93">
        <w:rPr>
          <w:rFonts w:ascii="Times New Roman" w:hAnsi="Times New Roman" w:cs="Times New Roman"/>
          <w:color w:val="000000"/>
          <w:sz w:val="24"/>
        </w:rPr>
        <w:t xml:space="preserve">, </w:t>
      </w:r>
      <w:r w:rsidR="00615BCC" w:rsidRPr="001F7D93">
        <w:rPr>
          <w:rFonts w:ascii="Times New Roman" w:hAnsi="Times New Roman" w:cs="Times New Roman"/>
          <w:color w:val="000000"/>
          <w:sz w:val="24"/>
        </w:rPr>
        <w:t>Main</w:t>
      </w:r>
      <w:r w:rsidR="000603F3">
        <w:rPr>
          <w:rFonts w:ascii="Times New Roman" w:hAnsi="Times New Roman" w:cs="Times New Roman"/>
        </w:rPr>
        <w:t xml:space="preserve"> </w:t>
      </w:r>
      <w:r w:rsidR="009B32AB">
        <w:rPr>
          <w:rFonts w:ascii="Times New Roman" w:hAnsi="Times New Roman" w:cs="Times New Roman"/>
        </w:rPr>
        <w:t>3990</w:t>
      </w:r>
      <w:r w:rsidRPr="001F7D93">
        <w:rPr>
          <w:rFonts w:ascii="Times New Roman" w:hAnsi="Times New Roman" w:cs="Times New Roman"/>
          <w:color w:val="000000"/>
          <w:sz w:val="24"/>
        </w:rPr>
        <w:br w:type="page"/>
      </w:r>
    </w:p>
    <w:p w14:paraId="4F5A2187" w14:textId="27F11D94" w:rsidR="001C41A5" w:rsidRPr="001F7D93" w:rsidRDefault="000A1B66" w:rsidP="00994067">
      <w:pPr>
        <w:keepNext/>
        <w:pBdr>
          <w:top w:val="nil"/>
          <w:left w:val="nil"/>
          <w:bottom w:val="nil"/>
          <w:right w:val="nil"/>
          <w:between w:val="nil"/>
        </w:pBdr>
        <w:spacing w:before="240" w:after="60" w:line="480" w:lineRule="auto"/>
        <w:jc w:val="both"/>
        <w:rPr>
          <w:rFonts w:ascii="Times New Roman" w:hAnsi="Times New Roman" w:cs="Times New Roman"/>
          <w:b/>
          <w:color w:val="000000"/>
          <w:sz w:val="24"/>
        </w:rPr>
      </w:pPr>
      <w:r w:rsidRPr="001F7D93">
        <w:rPr>
          <w:rFonts w:ascii="Times New Roman" w:hAnsi="Times New Roman" w:cs="Times New Roman"/>
          <w:b/>
          <w:color w:val="000000"/>
          <w:sz w:val="24"/>
        </w:rPr>
        <w:lastRenderedPageBreak/>
        <w:t>Abstract</w:t>
      </w:r>
      <w:ins w:id="2" w:author="Charlotte Devitre" w:date="2024-07-26T12:07:00Z" w16du:dateUtc="2024-07-26T19:07:00Z">
        <w:r w:rsidR="00BE014B">
          <w:rPr>
            <w:rFonts w:ascii="Times New Roman" w:hAnsi="Times New Roman" w:cs="Times New Roman"/>
            <w:b/>
            <w:color w:val="000000"/>
            <w:sz w:val="24"/>
          </w:rPr>
          <w:t xml:space="preserve"> </w:t>
        </w:r>
        <w:r w:rsidR="00BE014B" w:rsidRPr="00BE014B">
          <w:rPr>
            <w:rFonts w:ascii="Times New Roman" w:hAnsi="Times New Roman" w:cs="Times New Roman"/>
            <w:b/>
            <w:color w:val="000000"/>
            <w:sz w:val="24"/>
            <w:highlight w:val="yellow"/>
            <w:rPrChange w:id="3" w:author="Charlotte Devitre" w:date="2024-07-26T12:08:00Z" w16du:dateUtc="2024-07-26T19:08:00Z">
              <w:rPr>
                <w:rFonts w:ascii="Times New Roman" w:hAnsi="Times New Roman" w:cs="Times New Roman"/>
                <w:b/>
                <w:color w:val="000000"/>
                <w:sz w:val="24"/>
              </w:rPr>
            </w:rPrChange>
          </w:rPr>
          <w:t>(now max 500, prefer 200-300)</w:t>
        </w:r>
      </w:ins>
    </w:p>
    <w:p w14:paraId="0D1EDFC9" w14:textId="29706212" w:rsidR="00B90F91" w:rsidRPr="00B90F91" w:rsidRDefault="00B90F91" w:rsidP="00E92B49">
      <w:pPr>
        <w:keepNext/>
        <w:pBdr>
          <w:top w:val="nil"/>
          <w:left w:val="nil"/>
          <w:bottom w:val="nil"/>
          <w:right w:val="nil"/>
          <w:between w:val="nil"/>
        </w:pBdr>
        <w:spacing w:before="240" w:after="60" w:line="480" w:lineRule="auto"/>
        <w:ind w:firstLine="720"/>
        <w:jc w:val="both"/>
        <w:rPr>
          <w:rFonts w:ascii="Times New Roman" w:hAnsi="Times New Roman" w:cs="Times New Roman"/>
          <w:color w:val="000000"/>
          <w:sz w:val="24"/>
          <w:lang w:val="en-GB"/>
        </w:rPr>
      </w:pPr>
      <w:bookmarkStart w:id="4" w:name="_Hlk164077167"/>
      <w:r w:rsidRPr="00B90F91">
        <w:rPr>
          <w:rFonts w:ascii="Times New Roman" w:hAnsi="Times New Roman" w:cs="Times New Roman"/>
          <w:color w:val="000000"/>
          <w:sz w:val="24"/>
          <w:lang w:val="en-GB"/>
        </w:rPr>
        <w:t>Rapid-response petrological monitoring is a major advance for volcano observatories to build and validate models of the plumbing systems that supply eruptions in near-real-time. The depth of magma storage has recently been identified as high-priority information for volcanic observatories that is not currently obtainable</w:t>
      </w:r>
      <w:ins w:id="5" w:author="Charlotte Devitre" w:date="2024-07-25T13:26:00Z" w16du:dateUtc="2024-07-25T20:26:00Z">
        <w:r w:rsidR="00521385">
          <w:rPr>
            <w:rFonts w:ascii="Times New Roman" w:hAnsi="Times New Roman" w:cs="Times New Roman"/>
            <w:color w:val="000000"/>
            <w:sz w:val="24"/>
            <w:lang w:val="en-GB"/>
          </w:rPr>
          <w:t xml:space="preserve"> via petrological monitoring methods</w:t>
        </w:r>
      </w:ins>
      <w:r w:rsidRPr="00B90F91">
        <w:rPr>
          <w:rFonts w:ascii="Times New Roman" w:hAnsi="Times New Roman" w:cs="Times New Roman"/>
          <w:color w:val="000000"/>
          <w:sz w:val="24"/>
          <w:lang w:val="en-GB"/>
        </w:rPr>
        <w:t xml:space="preserve"> on timescales relevant to eruption response. </w:t>
      </w:r>
      <w:ins w:id="6" w:author="Charlotte Devitre" w:date="2024-07-26T11:04:00Z" w16du:dateUtc="2024-07-26T18:04:00Z">
        <w:r w:rsidR="00D32207">
          <w:rPr>
            <w:rFonts w:ascii="Times New Roman" w:hAnsi="Times New Roman" w:cs="Times New Roman"/>
            <w:color w:val="000000"/>
            <w:sz w:val="24"/>
            <w:lang w:val="en-GB"/>
          </w:rPr>
          <w:t xml:space="preserve">Fluid inclusion barometry is a well-established </w:t>
        </w:r>
      </w:ins>
      <w:ins w:id="7" w:author="Charlotte Devitre" w:date="2024-07-26T11:06:00Z" w16du:dateUtc="2024-07-26T18:06:00Z">
        <w:r w:rsidR="00D32207">
          <w:rPr>
            <w:rFonts w:ascii="Times New Roman" w:hAnsi="Times New Roman" w:cs="Times New Roman"/>
            <w:color w:val="000000"/>
            <w:sz w:val="24"/>
            <w:lang w:val="en-GB"/>
          </w:rPr>
          <w:t xml:space="preserve">petrological </w:t>
        </w:r>
      </w:ins>
      <w:ins w:id="8" w:author="Charlotte Devitre" w:date="2024-07-26T11:04:00Z" w16du:dateUtc="2024-07-26T18:04:00Z">
        <w:r w:rsidR="00D32207">
          <w:rPr>
            <w:rFonts w:ascii="Times New Roman" w:hAnsi="Times New Roman" w:cs="Times New Roman"/>
            <w:color w:val="000000"/>
            <w:sz w:val="24"/>
            <w:lang w:val="en-GB"/>
          </w:rPr>
          <w:t>method</w:t>
        </w:r>
      </w:ins>
      <w:ins w:id="9" w:author="Charlotte Devitre" w:date="2024-07-26T11:05:00Z" w16du:dateUtc="2024-07-26T18:05:00Z">
        <w:r w:rsidR="00D32207">
          <w:rPr>
            <w:rFonts w:ascii="Times New Roman" w:hAnsi="Times New Roman" w:cs="Times New Roman"/>
            <w:color w:val="000000"/>
            <w:sz w:val="24"/>
            <w:lang w:val="en-GB"/>
          </w:rPr>
          <w:t xml:space="preserve"> to estimate magma storage depths and </w:t>
        </w:r>
      </w:ins>
      <w:ins w:id="10" w:author="Charlotte Devitre" w:date="2024-07-26T11:06:00Z" w16du:dateUtc="2024-07-26T18:06:00Z">
        <w:r w:rsidR="00D32207">
          <w:rPr>
            <w:rFonts w:ascii="Times New Roman" w:hAnsi="Times New Roman" w:cs="Times New Roman"/>
            <w:color w:val="000000"/>
            <w:sz w:val="24"/>
            <w:lang w:val="en-GB"/>
          </w:rPr>
          <w:t xml:space="preserve">is thought to have potential as a monitoring </w:t>
        </w:r>
      </w:ins>
      <w:ins w:id="11" w:author="Charlotte Devitre" w:date="2024-07-26T11:07:00Z" w16du:dateUtc="2024-07-26T18:07:00Z">
        <w:r w:rsidR="00D32207">
          <w:rPr>
            <w:rFonts w:ascii="Times New Roman" w:hAnsi="Times New Roman" w:cs="Times New Roman"/>
            <w:color w:val="000000"/>
            <w:sz w:val="24"/>
            <w:lang w:val="en-GB"/>
          </w:rPr>
          <w:t>tool</w:t>
        </w:r>
      </w:ins>
      <w:ins w:id="12" w:author="Charlotte Devitre" w:date="2024-07-26T11:06:00Z" w16du:dateUtc="2024-07-26T18:06:00Z">
        <w:r w:rsidR="00D32207">
          <w:rPr>
            <w:rFonts w:ascii="Times New Roman" w:hAnsi="Times New Roman" w:cs="Times New Roman"/>
            <w:color w:val="000000"/>
            <w:sz w:val="24"/>
            <w:lang w:val="en-GB"/>
          </w:rPr>
          <w:t xml:space="preserve"> though this has not been formally demonstrated. </w:t>
        </w:r>
      </w:ins>
      <w:r w:rsidRPr="00B90F91">
        <w:rPr>
          <w:rFonts w:ascii="Times New Roman" w:hAnsi="Times New Roman" w:cs="Times New Roman"/>
          <w:color w:val="000000"/>
          <w:sz w:val="24"/>
          <w:lang w:val="en-GB"/>
        </w:rPr>
        <w:t xml:space="preserve">To address this deficiency, we performed a </w:t>
      </w:r>
      <w:ins w:id="13" w:author="Charlotte Devitre" w:date="2024-07-26T11:07:00Z" w16du:dateUtc="2024-07-26T18:07:00Z">
        <w:r w:rsidR="00D32207">
          <w:rPr>
            <w:rFonts w:ascii="Times New Roman" w:hAnsi="Times New Roman" w:cs="Times New Roman"/>
            <w:color w:val="000000"/>
            <w:sz w:val="24"/>
            <w:lang w:val="en-GB"/>
          </w:rPr>
          <w:t xml:space="preserve">near-real-time </w:t>
        </w:r>
      </w:ins>
      <w:r w:rsidRPr="00B90F91">
        <w:rPr>
          <w:rFonts w:ascii="Times New Roman" w:hAnsi="Times New Roman" w:cs="Times New Roman"/>
          <w:color w:val="000000"/>
          <w:sz w:val="24"/>
          <w:lang w:val="en-GB"/>
        </w:rPr>
        <w:t>rapid-response simulation for the September 2023 eruption of Kīlauea. We show that Raman-based fluid</w:t>
      </w:r>
      <w:del w:id="14" w:author="Charlotte Devitre" w:date="2024-07-24T10:40:00Z" w16du:dateUtc="2024-07-24T17:40:00Z">
        <w:r w:rsidRPr="00B90F91" w:rsidDel="004F2B3A">
          <w:rPr>
            <w:rFonts w:ascii="Times New Roman" w:hAnsi="Times New Roman" w:cs="Times New Roman"/>
            <w:color w:val="000000"/>
            <w:sz w:val="24"/>
            <w:lang w:val="en-GB"/>
          </w:rPr>
          <w:delText>-inclusion</w:delText>
        </w:r>
      </w:del>
      <w:ins w:id="15" w:author="Charlotte Devitre" w:date="2024-07-24T10:40:00Z" w16du:dateUtc="2024-07-24T17:40:00Z">
        <w:r w:rsidR="004F2B3A">
          <w:rPr>
            <w:rFonts w:ascii="Times New Roman" w:hAnsi="Times New Roman" w:cs="Times New Roman"/>
            <w:color w:val="000000"/>
            <w:sz w:val="24"/>
            <w:lang w:val="en-GB"/>
          </w:rPr>
          <w:t xml:space="preserve"> inclusion</w:t>
        </w:r>
      </w:ins>
      <w:r w:rsidRPr="00B90F91">
        <w:rPr>
          <w:rFonts w:ascii="Times New Roman" w:hAnsi="Times New Roman" w:cs="Times New Roman"/>
          <w:color w:val="000000"/>
          <w:sz w:val="24"/>
          <w:lang w:val="en-GB"/>
        </w:rPr>
        <w:t xml:space="preserve"> barometry can robustly determine reservoir depths within a day of receiving samples - a transformative timescale </w:t>
      </w:r>
      <w:del w:id="16" w:author="Charlotte Devitre" w:date="2024-07-26T11:08:00Z" w16du:dateUtc="2024-07-26T18:08:00Z">
        <w:r w:rsidRPr="00B90F91" w:rsidDel="00D32207">
          <w:rPr>
            <w:rFonts w:ascii="Times New Roman" w:hAnsi="Times New Roman" w:cs="Times New Roman"/>
            <w:color w:val="000000"/>
            <w:sz w:val="24"/>
            <w:lang w:val="en-GB"/>
          </w:rPr>
          <w:delText>for decision</w:delText>
        </w:r>
      </w:del>
      <w:del w:id="17" w:author="Charlotte Devitre" w:date="2024-07-24T10:43:00Z" w16du:dateUtc="2024-07-24T17:43:00Z">
        <w:r w:rsidRPr="00B90F91" w:rsidDel="004F2B3A">
          <w:rPr>
            <w:rFonts w:ascii="Times New Roman" w:hAnsi="Times New Roman" w:cs="Times New Roman"/>
            <w:color w:val="000000"/>
            <w:sz w:val="24"/>
            <w:lang w:val="en-GB"/>
          </w:rPr>
          <w:delText xml:space="preserve"> </w:delText>
        </w:r>
      </w:del>
      <w:del w:id="18" w:author="Charlotte Devitre" w:date="2024-07-26T11:08:00Z" w16du:dateUtc="2024-07-26T18:08:00Z">
        <w:r w:rsidRPr="00B90F91" w:rsidDel="00D32207">
          <w:rPr>
            <w:rFonts w:ascii="Times New Roman" w:hAnsi="Times New Roman" w:cs="Times New Roman"/>
            <w:color w:val="000000"/>
            <w:sz w:val="24"/>
            <w:lang w:val="en-GB"/>
          </w:rPr>
          <w:delText xml:space="preserve">making </w:delText>
        </w:r>
      </w:del>
      <w:r w:rsidRPr="00B90F91">
        <w:rPr>
          <w:rFonts w:ascii="Times New Roman" w:hAnsi="Times New Roman" w:cs="Times New Roman"/>
          <w:color w:val="000000"/>
          <w:sz w:val="24"/>
          <w:lang w:val="en-GB"/>
        </w:rPr>
        <w:t xml:space="preserve">that has not previously been achieved by petrological methods. </w:t>
      </w:r>
      <w:ins w:id="19" w:author="Charlotte Devitre" w:date="2024-07-26T11:38:00Z" w16du:dateUtc="2024-07-26T18:38:00Z">
        <w:r w:rsidR="004D4478">
          <w:rPr>
            <w:rFonts w:ascii="Times New Roman" w:hAnsi="Times New Roman" w:cs="Times New Roman"/>
            <w:color w:val="000000"/>
            <w:sz w:val="24"/>
            <w:lang w:val="en-GB"/>
          </w:rPr>
          <w:t>Fluid inclusion barometry has traditionally been limited to deeply stored</w:t>
        </w:r>
      </w:ins>
      <w:ins w:id="20" w:author="Charlotte Devitre" w:date="2024-07-26T11:55:00Z" w16du:dateUtc="2024-07-26T18:55:00Z">
        <w:r w:rsidR="005A6499">
          <w:rPr>
            <w:rFonts w:ascii="Times New Roman" w:hAnsi="Times New Roman" w:cs="Times New Roman"/>
            <w:color w:val="000000"/>
            <w:sz w:val="24"/>
            <w:lang w:val="en-GB"/>
          </w:rPr>
          <w:t xml:space="preserve"> systems</w:t>
        </w:r>
      </w:ins>
      <w:ins w:id="21" w:author="Charlotte Devitre" w:date="2024-07-26T11:42:00Z" w16du:dateUtc="2024-07-26T18:42:00Z">
        <w:r w:rsidR="004D4478">
          <w:rPr>
            <w:rFonts w:ascii="Times New Roman" w:hAnsi="Times New Roman" w:cs="Times New Roman"/>
            <w:color w:val="000000"/>
            <w:sz w:val="24"/>
            <w:lang w:val="en-GB"/>
          </w:rPr>
          <w:t xml:space="preserve"> (e.g., </w:t>
        </w:r>
      </w:ins>
      <w:ins w:id="22" w:author="Charlotte Devitre" w:date="2024-07-26T11:49:00Z" w16du:dateUtc="2024-07-26T18:49:00Z">
        <w:r w:rsidR="005A6499">
          <w:rPr>
            <w:rFonts w:ascii="Times New Roman" w:hAnsi="Times New Roman" w:cs="Times New Roman"/>
            <w:color w:val="000000"/>
            <w:sz w:val="24"/>
            <w:lang w:val="en-GB"/>
          </w:rPr>
          <w:t xml:space="preserve">two-phase </w:t>
        </w:r>
      </w:ins>
      <w:ins w:id="23" w:author="Charlotte Devitre" w:date="2024-07-26T11:50:00Z" w16du:dateUtc="2024-07-26T18:50:00Z">
        <w:r w:rsidR="005A6499">
          <w:rPr>
            <w:rFonts w:ascii="Times New Roman" w:hAnsi="Times New Roman" w:cs="Times New Roman"/>
            <w:color w:val="000000"/>
            <w:sz w:val="24"/>
            <w:lang w:val="en-GB"/>
          </w:rPr>
          <w:t>CO</w:t>
        </w:r>
        <w:r w:rsidR="005A6499" w:rsidRPr="005A6499">
          <w:rPr>
            <w:rFonts w:ascii="Times New Roman" w:hAnsi="Times New Roman" w:cs="Times New Roman"/>
            <w:color w:val="000000"/>
            <w:sz w:val="24"/>
            <w:vertAlign w:val="subscript"/>
            <w:lang w:val="en-GB"/>
            <w:rPrChange w:id="24" w:author="Charlotte Devitre" w:date="2024-07-26T11:50:00Z" w16du:dateUtc="2024-07-26T18:50:00Z">
              <w:rPr>
                <w:rFonts w:ascii="Times New Roman" w:hAnsi="Times New Roman" w:cs="Times New Roman"/>
                <w:color w:val="000000"/>
                <w:sz w:val="24"/>
                <w:lang w:val="en-GB"/>
              </w:rPr>
            </w:rPrChange>
          </w:rPr>
          <w:t>2</w:t>
        </w:r>
        <w:r w:rsidR="005A6499">
          <w:rPr>
            <w:rFonts w:ascii="Times New Roman" w:hAnsi="Times New Roman" w:cs="Times New Roman"/>
            <w:color w:val="000000"/>
            <w:sz w:val="24"/>
            <w:lang w:val="en-GB"/>
          </w:rPr>
          <w:t xml:space="preserve"> </w:t>
        </w:r>
      </w:ins>
      <w:ins w:id="25" w:author="Charlotte Devitre" w:date="2024-07-26T11:49:00Z" w16du:dateUtc="2024-07-26T18:49:00Z">
        <w:r w:rsidR="005A6499">
          <w:rPr>
            <w:rFonts w:ascii="Times New Roman" w:hAnsi="Times New Roman" w:cs="Times New Roman"/>
            <w:color w:val="000000"/>
            <w:sz w:val="24"/>
            <w:lang w:val="en-GB"/>
          </w:rPr>
          <w:t xml:space="preserve">fluid inclusions </w:t>
        </w:r>
      </w:ins>
      <w:ins w:id="26" w:author="Charlotte Devitre" w:date="2024-07-26T11:55:00Z" w16du:dateUtc="2024-07-26T18:55:00Z">
        <w:r w:rsidR="005A6499">
          <w:rPr>
            <w:rFonts w:ascii="Times New Roman" w:hAnsi="Times New Roman" w:cs="Times New Roman"/>
            <w:color w:val="000000"/>
            <w:sz w:val="24"/>
            <w:lang w:val="en-GB"/>
          </w:rPr>
          <w:t>stored at &gt;7 km</w:t>
        </w:r>
      </w:ins>
      <w:ins w:id="27" w:author="Charlotte Devitre" w:date="2024-07-26T11:53:00Z" w16du:dateUtc="2024-07-26T18:53:00Z">
        <w:r w:rsidR="005A6499">
          <w:rPr>
            <w:rFonts w:ascii="Times New Roman" w:hAnsi="Times New Roman" w:cs="Times New Roman"/>
            <w:color w:val="000000"/>
            <w:sz w:val="24"/>
            <w:lang w:val="en-GB"/>
          </w:rPr>
          <w:t>)</w:t>
        </w:r>
      </w:ins>
      <w:ins w:id="28" w:author="Charlotte Devitre" w:date="2024-07-26T11:54:00Z" w16du:dateUtc="2024-07-26T18:54:00Z">
        <w:r w:rsidR="005A6499">
          <w:rPr>
            <w:rFonts w:ascii="Times New Roman" w:hAnsi="Times New Roman" w:cs="Times New Roman"/>
            <w:color w:val="000000"/>
            <w:sz w:val="24"/>
            <w:lang w:val="en-GB"/>
          </w:rPr>
          <w:t xml:space="preserve"> systems </w:t>
        </w:r>
      </w:ins>
      <w:ins w:id="29" w:author="Charlotte Devitre" w:date="2024-07-26T11:38:00Z" w16du:dateUtc="2024-07-26T18:38:00Z">
        <w:r w:rsidR="004D4478">
          <w:rPr>
            <w:rFonts w:ascii="Times New Roman" w:hAnsi="Times New Roman" w:cs="Times New Roman"/>
            <w:color w:val="000000"/>
            <w:sz w:val="24"/>
            <w:lang w:val="en-GB"/>
          </w:rPr>
          <w:t xml:space="preserve">where </w:t>
        </w:r>
      </w:ins>
      <w:ins w:id="30" w:author="Charlotte Devitre" w:date="2024-07-26T12:04:00Z" w16du:dateUtc="2024-07-26T19:04:00Z">
        <w:r w:rsidR="00BE014B">
          <w:rPr>
            <w:rFonts w:ascii="Times New Roman" w:hAnsi="Times New Roman" w:cs="Times New Roman"/>
            <w:color w:val="000000"/>
            <w:sz w:val="24"/>
            <w:lang w:val="en-GB"/>
          </w:rPr>
          <w:t xml:space="preserve">a maximum </w:t>
        </w:r>
      </w:ins>
      <w:ins w:id="31" w:author="Charlotte Devitre" w:date="2024-07-26T12:03:00Z" w16du:dateUtc="2024-07-26T19:03:00Z">
        <w:r w:rsidR="00BE014B">
          <w:rPr>
            <w:rFonts w:ascii="Times New Roman" w:hAnsi="Times New Roman" w:cs="Times New Roman"/>
            <w:color w:val="000000"/>
            <w:sz w:val="24"/>
            <w:lang w:val="en-GB"/>
          </w:rPr>
          <w:t xml:space="preserve">fraction of </w:t>
        </w:r>
        <w:r w:rsidR="00BE014B">
          <w:rPr>
            <w:rFonts w:ascii="Times New Roman" w:hAnsi="Times New Roman" w:cs="Times New Roman"/>
            <w:color w:val="000000"/>
            <w:sz w:val="24"/>
            <w:lang w:val="en-GB"/>
          </w:rPr>
          <w:t>H</w:t>
        </w:r>
        <w:r w:rsidR="00BE014B" w:rsidRPr="00B13090">
          <w:rPr>
            <w:rFonts w:ascii="Times New Roman" w:hAnsi="Times New Roman" w:cs="Times New Roman"/>
            <w:color w:val="000000"/>
            <w:sz w:val="24"/>
            <w:vertAlign w:val="subscript"/>
            <w:lang w:val="en-GB"/>
          </w:rPr>
          <w:t>2</w:t>
        </w:r>
        <w:r w:rsidR="00BE014B">
          <w:rPr>
            <w:rFonts w:ascii="Times New Roman" w:hAnsi="Times New Roman" w:cs="Times New Roman"/>
            <w:color w:val="000000"/>
            <w:sz w:val="24"/>
            <w:lang w:val="en-GB"/>
          </w:rPr>
          <w:t>O</w:t>
        </w:r>
        <w:r w:rsidR="00BE014B">
          <w:rPr>
            <w:rFonts w:ascii="Times New Roman" w:hAnsi="Times New Roman" w:cs="Times New Roman"/>
            <w:color w:val="000000"/>
            <w:sz w:val="24"/>
            <w:lang w:val="en-GB"/>
          </w:rPr>
          <w:t xml:space="preserve"> in the </w:t>
        </w:r>
      </w:ins>
      <w:ins w:id="32" w:author="Charlotte Devitre" w:date="2024-07-26T11:39:00Z" w16du:dateUtc="2024-07-26T18:39:00Z">
        <w:r w:rsidR="004D4478">
          <w:rPr>
            <w:rFonts w:ascii="Times New Roman" w:hAnsi="Times New Roman" w:cs="Times New Roman"/>
            <w:color w:val="000000"/>
            <w:sz w:val="24"/>
            <w:lang w:val="en-GB"/>
          </w:rPr>
          <w:t>exsolved fluid</w:t>
        </w:r>
      </w:ins>
      <w:ins w:id="33" w:author="Charlotte Devitre" w:date="2024-07-26T12:04:00Z" w16du:dateUtc="2024-07-26T19:04:00Z">
        <w:r w:rsidR="00BE014B">
          <w:rPr>
            <w:rFonts w:ascii="Times New Roman" w:hAnsi="Times New Roman" w:cs="Times New Roman"/>
            <w:color w:val="000000"/>
            <w:sz w:val="24"/>
            <w:lang w:val="en-GB"/>
          </w:rPr>
          <w:t xml:space="preserve"> (XH</w:t>
        </w:r>
        <w:r w:rsidR="00BE014B" w:rsidRPr="00BE014B">
          <w:rPr>
            <w:rFonts w:ascii="Times New Roman" w:hAnsi="Times New Roman" w:cs="Times New Roman"/>
            <w:color w:val="000000"/>
            <w:sz w:val="24"/>
            <w:vertAlign w:val="subscript"/>
            <w:lang w:val="en-GB"/>
            <w:rPrChange w:id="34" w:author="Charlotte Devitre" w:date="2024-07-26T12:04:00Z" w16du:dateUtc="2024-07-26T19:04:00Z">
              <w:rPr>
                <w:rFonts w:ascii="Times New Roman" w:hAnsi="Times New Roman" w:cs="Times New Roman"/>
                <w:color w:val="000000"/>
                <w:sz w:val="24"/>
                <w:lang w:val="en-GB"/>
              </w:rPr>
            </w:rPrChange>
          </w:rPr>
          <w:t>2</w:t>
        </w:r>
        <w:r w:rsidR="00BE014B">
          <w:rPr>
            <w:rFonts w:ascii="Times New Roman" w:hAnsi="Times New Roman" w:cs="Times New Roman"/>
            <w:color w:val="000000"/>
            <w:sz w:val="24"/>
            <w:lang w:val="en-GB"/>
          </w:rPr>
          <w:t>O)</w:t>
        </w:r>
      </w:ins>
      <w:ins w:id="35" w:author="Charlotte Devitre" w:date="2024-07-26T11:39:00Z" w16du:dateUtc="2024-07-26T18:39:00Z">
        <w:r w:rsidR="004D4478">
          <w:rPr>
            <w:rFonts w:ascii="Times New Roman" w:hAnsi="Times New Roman" w:cs="Times New Roman"/>
            <w:color w:val="000000"/>
            <w:sz w:val="24"/>
            <w:lang w:val="en-GB"/>
          </w:rPr>
          <w:t xml:space="preserve"> </w:t>
        </w:r>
      </w:ins>
      <w:ins w:id="36" w:author="Charlotte Devitre" w:date="2024-07-26T12:04:00Z" w16du:dateUtc="2024-07-26T19:04:00Z">
        <w:r w:rsidR="00BE014B">
          <w:rPr>
            <w:rFonts w:ascii="Times New Roman" w:hAnsi="Times New Roman" w:cs="Times New Roman"/>
            <w:color w:val="000000"/>
            <w:sz w:val="24"/>
            <w:lang w:val="en-GB"/>
          </w:rPr>
          <w:t xml:space="preserve">can be safely assumed </w:t>
        </w:r>
      </w:ins>
      <w:ins w:id="37" w:author="Charlotte Devitre" w:date="2024-07-26T12:05:00Z" w16du:dateUtc="2024-07-26T19:05:00Z">
        <w:r w:rsidR="00BE014B">
          <w:rPr>
            <w:rFonts w:ascii="Times New Roman" w:hAnsi="Times New Roman" w:cs="Times New Roman"/>
            <w:color w:val="000000"/>
            <w:sz w:val="24"/>
            <w:lang w:val="en-GB"/>
          </w:rPr>
          <w:t>at</w:t>
        </w:r>
      </w:ins>
      <w:ins w:id="38" w:author="Charlotte Devitre" w:date="2024-07-26T12:04:00Z" w16du:dateUtc="2024-07-26T19:04:00Z">
        <w:r w:rsidR="00BE014B">
          <w:rPr>
            <w:rFonts w:ascii="Times New Roman" w:hAnsi="Times New Roman" w:cs="Times New Roman"/>
            <w:color w:val="000000"/>
            <w:sz w:val="24"/>
            <w:lang w:val="en-GB"/>
          </w:rPr>
          <w:t xml:space="preserve"> </w:t>
        </w:r>
      </w:ins>
      <w:ins w:id="39" w:author="Charlotte Devitre" w:date="2024-07-26T11:39:00Z" w16du:dateUtc="2024-07-26T18:39:00Z">
        <w:r w:rsidR="004D4478">
          <w:rPr>
            <w:rFonts w:ascii="Times New Roman" w:hAnsi="Times New Roman" w:cs="Times New Roman"/>
            <w:color w:val="000000"/>
            <w:sz w:val="24"/>
            <w:lang w:val="en-GB"/>
          </w:rPr>
          <w:t xml:space="preserve">10 mol% </w:t>
        </w:r>
      </w:ins>
      <w:ins w:id="40" w:author="Charlotte Devitre" w:date="2024-07-26T11:40:00Z" w16du:dateUtc="2024-07-26T18:40:00Z">
        <w:r w:rsidR="004D4478">
          <w:rPr>
            <w:rFonts w:ascii="Times New Roman" w:hAnsi="Times New Roman" w:cs="Times New Roman"/>
            <w:color w:val="000000"/>
            <w:sz w:val="24"/>
            <w:lang w:val="en-GB"/>
          </w:rPr>
          <w:t xml:space="preserve">and </w:t>
        </w:r>
      </w:ins>
      <w:ins w:id="41" w:author="Charlotte Devitre" w:date="2024-07-26T11:55:00Z" w16du:dateUtc="2024-07-26T18:55:00Z">
        <w:r w:rsidR="005A6499">
          <w:rPr>
            <w:rFonts w:ascii="Times New Roman" w:hAnsi="Times New Roman" w:cs="Times New Roman"/>
            <w:color w:val="000000"/>
            <w:sz w:val="24"/>
            <w:lang w:val="en-GB"/>
          </w:rPr>
          <w:t>micro</w:t>
        </w:r>
      </w:ins>
      <w:ins w:id="42" w:author="Charlotte Devitre" w:date="2024-07-26T11:56:00Z" w16du:dateUtc="2024-07-26T18:56:00Z">
        <w:r w:rsidR="005A6499">
          <w:rPr>
            <w:rFonts w:ascii="Times New Roman" w:hAnsi="Times New Roman" w:cs="Times New Roman"/>
            <w:color w:val="000000"/>
            <w:sz w:val="24"/>
            <w:lang w:val="en-GB"/>
          </w:rPr>
          <w:t>-</w:t>
        </w:r>
      </w:ins>
      <w:ins w:id="43" w:author="Charlotte Devitre" w:date="2024-07-26T11:55:00Z" w16du:dateUtc="2024-07-26T18:55:00Z">
        <w:r w:rsidR="005A6499">
          <w:rPr>
            <w:rFonts w:ascii="Times New Roman" w:hAnsi="Times New Roman" w:cs="Times New Roman"/>
            <w:color w:val="000000"/>
            <w:sz w:val="24"/>
            <w:lang w:val="en-GB"/>
          </w:rPr>
          <w:t xml:space="preserve">thermometric </w:t>
        </w:r>
      </w:ins>
      <w:ins w:id="44" w:author="Charlotte Devitre" w:date="2024-07-26T11:40:00Z" w16du:dateUtc="2024-07-26T18:40:00Z">
        <w:r w:rsidR="004D4478">
          <w:rPr>
            <w:rFonts w:ascii="Times New Roman" w:hAnsi="Times New Roman" w:cs="Times New Roman"/>
            <w:color w:val="000000"/>
            <w:sz w:val="24"/>
            <w:lang w:val="en-GB"/>
          </w:rPr>
          <w:t xml:space="preserve">measurements of </w:t>
        </w:r>
      </w:ins>
      <w:ins w:id="45" w:author="Charlotte Devitre" w:date="2024-07-26T11:41:00Z" w16du:dateUtc="2024-07-26T18:41:00Z">
        <w:r w:rsidR="004D4478">
          <w:rPr>
            <w:rFonts w:ascii="Times New Roman" w:hAnsi="Times New Roman" w:cs="Times New Roman"/>
            <w:color w:val="000000"/>
            <w:sz w:val="24"/>
            <w:lang w:val="en-GB"/>
          </w:rPr>
          <w:t>CO</w:t>
        </w:r>
        <w:r w:rsidR="004D4478" w:rsidRPr="005A6499">
          <w:rPr>
            <w:rFonts w:ascii="Times New Roman" w:hAnsi="Times New Roman" w:cs="Times New Roman"/>
            <w:color w:val="000000"/>
            <w:sz w:val="24"/>
            <w:vertAlign w:val="subscript"/>
            <w:lang w:val="en-GB"/>
            <w:rPrChange w:id="46" w:author="Charlotte Devitre" w:date="2024-07-26T11:54:00Z" w16du:dateUtc="2024-07-26T18:54:00Z">
              <w:rPr>
                <w:rFonts w:ascii="Times New Roman" w:hAnsi="Times New Roman" w:cs="Times New Roman"/>
                <w:color w:val="000000"/>
                <w:sz w:val="24"/>
                <w:lang w:val="en-GB"/>
              </w:rPr>
            </w:rPrChange>
          </w:rPr>
          <w:t xml:space="preserve">2 </w:t>
        </w:r>
        <w:r w:rsidR="004D4478">
          <w:rPr>
            <w:rFonts w:ascii="Times New Roman" w:hAnsi="Times New Roman" w:cs="Times New Roman"/>
            <w:color w:val="000000"/>
            <w:sz w:val="24"/>
            <w:lang w:val="en-GB"/>
          </w:rPr>
          <w:t>density</w:t>
        </w:r>
      </w:ins>
      <w:ins w:id="47" w:author="Charlotte Devitre" w:date="2024-07-26T11:54:00Z" w16du:dateUtc="2024-07-26T18:54:00Z">
        <w:r w:rsidR="005A6499">
          <w:rPr>
            <w:rFonts w:ascii="Times New Roman" w:hAnsi="Times New Roman" w:cs="Times New Roman"/>
            <w:color w:val="000000"/>
            <w:sz w:val="24"/>
            <w:lang w:val="en-GB"/>
          </w:rPr>
          <w:t xml:space="preserve"> </w:t>
        </w:r>
      </w:ins>
      <w:ins w:id="48" w:author="Charlotte Devitre" w:date="2024-07-26T11:41:00Z" w16du:dateUtc="2024-07-26T18:41:00Z">
        <w:r w:rsidR="004D4478">
          <w:rPr>
            <w:rFonts w:ascii="Times New Roman" w:hAnsi="Times New Roman" w:cs="Times New Roman"/>
            <w:color w:val="000000"/>
            <w:sz w:val="24"/>
            <w:lang w:val="en-GB"/>
          </w:rPr>
          <w:t>are easy</w:t>
        </w:r>
      </w:ins>
      <w:ins w:id="49" w:author="Charlotte Devitre" w:date="2024-07-26T12:05:00Z" w16du:dateUtc="2024-07-26T19:05:00Z">
        <w:r w:rsidR="00BE014B">
          <w:rPr>
            <w:rFonts w:ascii="Times New Roman" w:hAnsi="Times New Roman" w:cs="Times New Roman"/>
            <w:color w:val="000000"/>
            <w:sz w:val="24"/>
            <w:lang w:val="en-GB"/>
          </w:rPr>
          <w:t xml:space="preserve"> and accurate</w:t>
        </w:r>
      </w:ins>
      <w:ins w:id="50" w:author="Charlotte Devitre" w:date="2024-07-26T11:41:00Z" w16du:dateUtc="2024-07-26T18:41:00Z">
        <w:r w:rsidR="004D4478">
          <w:rPr>
            <w:rFonts w:ascii="Times New Roman" w:hAnsi="Times New Roman" w:cs="Times New Roman"/>
            <w:color w:val="000000"/>
            <w:sz w:val="24"/>
            <w:lang w:val="en-GB"/>
          </w:rPr>
          <w:t xml:space="preserve"> (&gt;</w:t>
        </w:r>
      </w:ins>
      <w:ins w:id="51" w:author="Charlotte Devitre" w:date="2024-07-26T11:54:00Z" w16du:dateUtc="2024-07-26T18:54:00Z">
        <w:r w:rsidR="005A6499">
          <w:rPr>
            <w:rFonts w:ascii="Times New Roman" w:hAnsi="Times New Roman" w:cs="Times New Roman"/>
            <w:color w:val="000000"/>
            <w:sz w:val="24"/>
            <w:lang w:val="en-GB"/>
          </w:rPr>
          <w:t xml:space="preserve">~ </w:t>
        </w:r>
      </w:ins>
      <w:ins w:id="52" w:author="Charlotte Devitre" w:date="2024-07-26T11:41:00Z" w16du:dateUtc="2024-07-26T18:41:00Z">
        <w:r w:rsidR="004D4478">
          <w:rPr>
            <w:rFonts w:ascii="Times New Roman" w:hAnsi="Times New Roman" w:cs="Times New Roman"/>
            <w:color w:val="000000"/>
            <w:sz w:val="24"/>
            <w:lang w:val="en-GB"/>
          </w:rPr>
          <w:t>0.</w:t>
        </w:r>
      </w:ins>
      <w:ins w:id="53" w:author="Charlotte Devitre" w:date="2024-07-26T11:54:00Z" w16du:dateUtc="2024-07-26T18:54:00Z">
        <w:r w:rsidR="005A6499">
          <w:rPr>
            <w:rFonts w:ascii="Times New Roman" w:hAnsi="Times New Roman" w:cs="Times New Roman"/>
            <w:color w:val="000000"/>
            <w:sz w:val="24"/>
            <w:lang w:val="en-GB"/>
          </w:rPr>
          <w:t>4</w:t>
        </w:r>
      </w:ins>
      <w:ins w:id="54" w:author="Charlotte Devitre" w:date="2024-07-26T11:41:00Z" w16du:dateUtc="2024-07-26T18:41:00Z">
        <w:r w:rsidR="004D4478">
          <w:rPr>
            <w:rFonts w:ascii="Times New Roman" w:hAnsi="Times New Roman" w:cs="Times New Roman"/>
            <w:color w:val="000000"/>
            <w:sz w:val="24"/>
            <w:lang w:val="en-GB"/>
          </w:rPr>
          <w:t xml:space="preserve"> g/cm</w:t>
        </w:r>
        <w:r w:rsidR="004D4478" w:rsidRPr="005A6499">
          <w:rPr>
            <w:rFonts w:ascii="Times New Roman" w:hAnsi="Times New Roman" w:cs="Times New Roman"/>
            <w:color w:val="000000"/>
            <w:sz w:val="24"/>
            <w:vertAlign w:val="superscript"/>
            <w:lang w:val="en-GB"/>
            <w:rPrChange w:id="55" w:author="Charlotte Devitre" w:date="2024-07-26T11:54:00Z" w16du:dateUtc="2024-07-26T18:54:00Z">
              <w:rPr>
                <w:rFonts w:ascii="Times New Roman" w:hAnsi="Times New Roman" w:cs="Times New Roman"/>
                <w:color w:val="000000"/>
                <w:sz w:val="24"/>
                <w:lang w:val="en-GB"/>
              </w:rPr>
            </w:rPrChange>
          </w:rPr>
          <w:t>3</w:t>
        </w:r>
        <w:r w:rsidR="004D4478">
          <w:rPr>
            <w:rFonts w:ascii="Times New Roman" w:hAnsi="Times New Roman" w:cs="Times New Roman"/>
            <w:color w:val="000000"/>
            <w:sz w:val="24"/>
            <w:lang w:val="en-GB"/>
          </w:rPr>
          <w:t>)</w:t>
        </w:r>
      </w:ins>
      <w:ins w:id="56" w:author="Charlotte Devitre" w:date="2024-07-26T11:54:00Z" w16du:dateUtc="2024-07-26T18:54:00Z">
        <w:r w:rsidR="005A6499">
          <w:rPr>
            <w:rFonts w:ascii="Times New Roman" w:hAnsi="Times New Roman" w:cs="Times New Roman"/>
            <w:color w:val="000000"/>
            <w:sz w:val="24"/>
            <w:lang w:val="en-GB"/>
          </w:rPr>
          <w:t>.</w:t>
        </w:r>
      </w:ins>
      <w:ins w:id="57" w:author="Charlotte Devitre" w:date="2024-07-26T11:40:00Z" w16du:dateUtc="2024-07-26T18:40:00Z">
        <w:r w:rsidR="004D4478">
          <w:rPr>
            <w:rFonts w:ascii="Times New Roman" w:hAnsi="Times New Roman" w:cs="Times New Roman"/>
            <w:color w:val="000000"/>
            <w:sz w:val="24"/>
            <w:lang w:val="en-GB"/>
          </w:rPr>
          <w:t xml:space="preserve"> </w:t>
        </w:r>
      </w:ins>
      <w:ins w:id="58" w:author="Charlotte Devitre" w:date="2024-07-26T11:59:00Z" w16du:dateUtc="2024-07-26T18:59:00Z">
        <w:r w:rsidR="00BE014B">
          <w:rPr>
            <w:rFonts w:ascii="Times New Roman" w:hAnsi="Times New Roman" w:cs="Times New Roman"/>
            <w:color w:val="000000"/>
            <w:sz w:val="24"/>
            <w:lang w:val="en-GB"/>
          </w:rPr>
          <w:t>Improvements on the accurac</w:t>
        </w:r>
      </w:ins>
      <w:ins w:id="59" w:author="Charlotte Devitre" w:date="2024-07-26T12:00:00Z" w16du:dateUtc="2024-07-26T19:00:00Z">
        <w:r w:rsidR="00BE014B">
          <w:rPr>
            <w:rFonts w:ascii="Times New Roman" w:hAnsi="Times New Roman" w:cs="Times New Roman"/>
            <w:color w:val="000000"/>
            <w:sz w:val="24"/>
            <w:lang w:val="en-GB"/>
          </w:rPr>
          <w:t xml:space="preserve">y of </w:t>
        </w:r>
      </w:ins>
      <w:ins w:id="60" w:author="Charlotte Devitre" w:date="2024-07-26T12:05:00Z" w16du:dateUtc="2024-07-26T19:05:00Z">
        <w:r w:rsidR="00BE014B">
          <w:rPr>
            <w:rFonts w:ascii="Times New Roman" w:hAnsi="Times New Roman" w:cs="Times New Roman"/>
            <w:color w:val="000000"/>
            <w:sz w:val="24"/>
            <w:lang w:val="en-GB"/>
          </w:rPr>
          <w:t xml:space="preserve">Raman spectroscopy measurements </w:t>
        </w:r>
        <w:r w:rsidR="00BE014B">
          <w:rPr>
            <w:rFonts w:ascii="Times New Roman" w:hAnsi="Times New Roman" w:cs="Times New Roman"/>
            <w:color w:val="000000"/>
            <w:sz w:val="24"/>
            <w:lang w:val="en-GB"/>
          </w:rPr>
          <w:t xml:space="preserve">of </w:t>
        </w:r>
      </w:ins>
      <w:ins w:id="61" w:author="Charlotte Devitre" w:date="2024-07-26T12:00:00Z" w16du:dateUtc="2024-07-26T19:00:00Z">
        <w:r w:rsidR="00BE014B">
          <w:rPr>
            <w:rFonts w:ascii="Times New Roman" w:hAnsi="Times New Roman" w:cs="Times New Roman"/>
            <w:color w:val="000000"/>
            <w:sz w:val="24"/>
            <w:lang w:val="en-GB"/>
          </w:rPr>
          <w:t>low</w:t>
        </w:r>
      </w:ins>
      <w:ins w:id="62" w:author="Charlotte Devitre" w:date="2024-07-26T11:58:00Z" w16du:dateUtc="2024-07-26T18:58:00Z">
        <w:r w:rsidR="00BE014B">
          <w:rPr>
            <w:rFonts w:ascii="Times New Roman" w:hAnsi="Times New Roman" w:cs="Times New Roman"/>
            <w:color w:val="000000"/>
            <w:sz w:val="24"/>
            <w:lang w:val="en-GB"/>
          </w:rPr>
          <w:t xml:space="preserve"> CO</w:t>
        </w:r>
        <w:r w:rsidR="00BE014B" w:rsidRPr="00BE014B">
          <w:rPr>
            <w:rFonts w:ascii="Times New Roman" w:hAnsi="Times New Roman" w:cs="Times New Roman"/>
            <w:color w:val="000000"/>
            <w:sz w:val="24"/>
            <w:vertAlign w:val="subscript"/>
            <w:lang w:val="en-GB"/>
            <w:rPrChange w:id="63" w:author="Charlotte Devitre" w:date="2024-07-26T11:58:00Z" w16du:dateUtc="2024-07-26T18:58:00Z">
              <w:rPr>
                <w:rFonts w:ascii="Times New Roman" w:hAnsi="Times New Roman" w:cs="Times New Roman"/>
                <w:color w:val="000000"/>
                <w:sz w:val="24"/>
                <w:lang w:val="en-GB"/>
              </w:rPr>
            </w:rPrChange>
          </w:rPr>
          <w:t>2</w:t>
        </w:r>
        <w:r w:rsidR="00BE014B">
          <w:rPr>
            <w:rFonts w:ascii="Times New Roman" w:hAnsi="Times New Roman" w:cs="Times New Roman"/>
            <w:color w:val="000000"/>
            <w:sz w:val="24"/>
            <w:lang w:val="en-GB"/>
          </w:rPr>
          <w:t xml:space="preserve"> density</w:t>
        </w:r>
      </w:ins>
      <w:ins w:id="64" w:author="Charlotte Devitre" w:date="2024-07-26T12:00:00Z" w16du:dateUtc="2024-07-26T19:00:00Z">
        <w:r w:rsidR="00BE014B">
          <w:rPr>
            <w:rFonts w:ascii="Times New Roman" w:hAnsi="Times New Roman" w:cs="Times New Roman"/>
            <w:color w:val="000000"/>
            <w:sz w:val="24"/>
            <w:lang w:val="en-GB"/>
          </w:rPr>
          <w:t xml:space="preserve"> </w:t>
        </w:r>
      </w:ins>
      <w:ins w:id="65" w:author="Charlotte Devitre" w:date="2024-07-26T11:58:00Z" w16du:dateUtc="2024-07-26T18:58:00Z">
        <w:r w:rsidR="00BE014B">
          <w:rPr>
            <w:rFonts w:ascii="Times New Roman" w:hAnsi="Times New Roman" w:cs="Times New Roman"/>
            <w:color w:val="000000"/>
            <w:sz w:val="24"/>
            <w:lang w:val="en-GB"/>
          </w:rPr>
          <w:t>ove</w:t>
        </w:r>
      </w:ins>
      <w:ins w:id="66" w:author="Charlotte Devitre" w:date="2024-07-26T11:59:00Z" w16du:dateUtc="2024-07-26T18:59:00Z">
        <w:r w:rsidR="00BE014B">
          <w:rPr>
            <w:rFonts w:ascii="Times New Roman" w:hAnsi="Times New Roman" w:cs="Times New Roman"/>
            <w:color w:val="000000"/>
            <w:sz w:val="24"/>
            <w:lang w:val="en-GB"/>
          </w:rPr>
          <w:t xml:space="preserve">r the past couple of decades </w:t>
        </w:r>
      </w:ins>
      <w:ins w:id="67" w:author="Charlotte Devitre" w:date="2024-07-26T11:58:00Z" w16du:dateUtc="2024-07-26T18:58:00Z">
        <w:r w:rsidR="00BE014B">
          <w:rPr>
            <w:rFonts w:ascii="Times New Roman" w:hAnsi="Times New Roman" w:cs="Times New Roman"/>
            <w:color w:val="000000"/>
            <w:sz w:val="24"/>
            <w:lang w:val="en-GB"/>
          </w:rPr>
          <w:t>has enabled</w:t>
        </w:r>
      </w:ins>
      <w:ins w:id="68" w:author="Charlotte Devitre" w:date="2024-07-26T11:59:00Z" w16du:dateUtc="2024-07-26T18:59:00Z">
        <w:r w:rsidR="00BE014B">
          <w:rPr>
            <w:rFonts w:ascii="Times New Roman" w:hAnsi="Times New Roman" w:cs="Times New Roman"/>
            <w:color w:val="000000"/>
            <w:sz w:val="24"/>
            <w:lang w:val="en-GB"/>
          </w:rPr>
          <w:t xml:space="preserve"> access to more shallow storage systems</w:t>
        </w:r>
      </w:ins>
      <w:ins w:id="69" w:author="Charlotte Devitre" w:date="2024-07-26T12:00:00Z" w16du:dateUtc="2024-07-26T19:00:00Z">
        <w:r w:rsidR="00BE014B">
          <w:rPr>
            <w:rFonts w:ascii="Times New Roman" w:hAnsi="Times New Roman" w:cs="Times New Roman"/>
            <w:color w:val="000000"/>
            <w:sz w:val="24"/>
            <w:lang w:val="en-GB"/>
          </w:rPr>
          <w:t>, though in such systems the fraction of H</w:t>
        </w:r>
        <w:r w:rsidR="00BE014B" w:rsidRPr="00BE014B">
          <w:rPr>
            <w:rFonts w:ascii="Times New Roman" w:hAnsi="Times New Roman" w:cs="Times New Roman"/>
            <w:color w:val="000000"/>
            <w:sz w:val="24"/>
            <w:vertAlign w:val="subscript"/>
            <w:lang w:val="en-GB"/>
            <w:rPrChange w:id="70" w:author="Charlotte Devitre" w:date="2024-07-26T12:01:00Z" w16du:dateUtc="2024-07-26T19:01:00Z">
              <w:rPr>
                <w:rFonts w:ascii="Times New Roman" w:hAnsi="Times New Roman" w:cs="Times New Roman"/>
                <w:color w:val="000000"/>
                <w:sz w:val="24"/>
                <w:lang w:val="en-GB"/>
              </w:rPr>
            </w:rPrChange>
          </w:rPr>
          <w:t>2</w:t>
        </w:r>
      </w:ins>
      <w:ins w:id="71" w:author="Charlotte Devitre" w:date="2024-07-26T12:01:00Z" w16du:dateUtc="2024-07-26T19:01:00Z">
        <w:r w:rsidR="00BE014B">
          <w:rPr>
            <w:rFonts w:ascii="Times New Roman" w:hAnsi="Times New Roman" w:cs="Times New Roman"/>
            <w:color w:val="000000"/>
            <w:sz w:val="24"/>
            <w:lang w:val="en-GB"/>
          </w:rPr>
          <w:t xml:space="preserve">O in the fluid may be too high to conduct reliable </w:t>
        </w:r>
      </w:ins>
      <w:ins w:id="72" w:author="Charlotte Devitre" w:date="2024-07-26T12:02:00Z" w16du:dateUtc="2024-07-26T19:02:00Z">
        <w:r w:rsidR="00BE014B">
          <w:rPr>
            <w:rFonts w:ascii="Times New Roman" w:hAnsi="Times New Roman" w:cs="Times New Roman"/>
            <w:color w:val="000000"/>
            <w:sz w:val="24"/>
            <w:lang w:val="en-GB"/>
          </w:rPr>
          <w:t>measurements</w:t>
        </w:r>
      </w:ins>
      <w:ins w:id="73" w:author="Charlotte Devitre" w:date="2024-07-26T12:01:00Z" w16du:dateUtc="2024-07-26T19:01:00Z">
        <w:r w:rsidR="00BE014B">
          <w:rPr>
            <w:rFonts w:ascii="Times New Roman" w:hAnsi="Times New Roman" w:cs="Times New Roman"/>
            <w:color w:val="000000"/>
            <w:sz w:val="24"/>
            <w:lang w:val="en-GB"/>
          </w:rPr>
          <w:t>.</w:t>
        </w:r>
      </w:ins>
      <w:ins w:id="74" w:author="Charlotte Devitre" w:date="2024-07-26T11:58:00Z" w16du:dateUtc="2024-07-26T18:58:00Z">
        <w:r w:rsidR="00BE014B">
          <w:rPr>
            <w:rFonts w:ascii="Times New Roman" w:hAnsi="Times New Roman" w:cs="Times New Roman"/>
            <w:color w:val="000000"/>
            <w:sz w:val="24"/>
            <w:lang w:val="en-GB"/>
          </w:rPr>
          <w:t xml:space="preserve"> </w:t>
        </w:r>
      </w:ins>
      <w:del w:id="75" w:author="Charlotte Devitre" w:date="2024-07-26T12:01:00Z" w16du:dateUtc="2024-07-26T19:01:00Z">
        <w:r w:rsidRPr="00B90F91" w:rsidDel="00BE014B">
          <w:rPr>
            <w:rFonts w:ascii="Times New Roman" w:hAnsi="Times New Roman" w:cs="Times New Roman"/>
            <w:color w:val="000000"/>
            <w:sz w:val="24"/>
            <w:lang w:val="en-GB"/>
          </w:rPr>
          <w:delText>Additionally</w:delText>
        </w:r>
      </w:del>
      <w:ins w:id="76" w:author="Charlotte Devitre" w:date="2024-07-26T12:01:00Z" w16du:dateUtc="2024-07-26T19:01:00Z">
        <w:r w:rsidR="00BE014B">
          <w:rPr>
            <w:rFonts w:ascii="Times New Roman" w:hAnsi="Times New Roman" w:cs="Times New Roman"/>
            <w:color w:val="000000"/>
            <w:sz w:val="24"/>
            <w:lang w:val="en-GB"/>
          </w:rPr>
          <w:t xml:space="preserve">To test the </w:t>
        </w:r>
      </w:ins>
      <w:ins w:id="77" w:author="Charlotte Devitre" w:date="2024-07-26T12:02:00Z" w16du:dateUtc="2024-07-26T19:02:00Z">
        <w:r w:rsidR="00BE014B">
          <w:rPr>
            <w:rFonts w:ascii="Times New Roman" w:hAnsi="Times New Roman" w:cs="Times New Roman"/>
            <w:color w:val="000000"/>
            <w:sz w:val="24"/>
            <w:lang w:val="en-GB"/>
          </w:rPr>
          <w:t>global applicability of rapid response fluid inclusion barometry</w:t>
        </w:r>
      </w:ins>
      <w:r w:rsidRPr="00B90F91">
        <w:rPr>
          <w:rFonts w:ascii="Times New Roman" w:hAnsi="Times New Roman" w:cs="Times New Roman"/>
          <w:color w:val="000000"/>
          <w:sz w:val="24"/>
          <w:lang w:val="en-GB"/>
        </w:rPr>
        <w:t xml:space="preserve">, </w:t>
      </w:r>
      <w:del w:id="78" w:author="Charlotte Devitre" w:date="2024-07-26T10:58:00Z" w16du:dateUtc="2024-07-26T17:58:00Z">
        <w:r w:rsidRPr="00B90F91" w:rsidDel="00D32207">
          <w:rPr>
            <w:rFonts w:ascii="Times New Roman" w:hAnsi="Times New Roman" w:cs="Times New Roman"/>
            <w:color w:val="000000"/>
            <w:sz w:val="24"/>
            <w:lang w:val="en-GB"/>
          </w:rPr>
          <w:delText xml:space="preserve">our </w:delText>
        </w:r>
      </w:del>
      <w:ins w:id="79" w:author="Charlotte Devitre" w:date="2024-07-26T10:58:00Z" w16du:dateUtc="2024-07-26T17:58:00Z">
        <w:r w:rsidR="00D32207">
          <w:rPr>
            <w:rFonts w:ascii="Times New Roman" w:hAnsi="Times New Roman" w:cs="Times New Roman"/>
            <w:color w:val="000000"/>
            <w:sz w:val="24"/>
            <w:lang w:val="en-GB"/>
          </w:rPr>
          <w:t>we compiled a</w:t>
        </w:r>
        <w:r w:rsidR="00D32207" w:rsidRPr="00B90F91">
          <w:rPr>
            <w:rFonts w:ascii="Times New Roman" w:hAnsi="Times New Roman" w:cs="Times New Roman"/>
            <w:color w:val="000000"/>
            <w:sz w:val="24"/>
            <w:lang w:val="en-GB"/>
          </w:rPr>
          <w:t xml:space="preserve"> </w:t>
        </w:r>
      </w:ins>
      <w:r w:rsidRPr="00B90F91">
        <w:rPr>
          <w:rFonts w:ascii="Times New Roman" w:hAnsi="Times New Roman" w:cs="Times New Roman"/>
          <w:color w:val="000000"/>
          <w:sz w:val="24"/>
          <w:lang w:val="en-GB"/>
        </w:rPr>
        <w:t>global melt</w:t>
      </w:r>
      <w:del w:id="80" w:author="Charlotte Devitre" w:date="2024-07-24T10:40:00Z" w16du:dateUtc="2024-07-24T17:40:00Z">
        <w:r w:rsidRPr="00B90F91" w:rsidDel="004F2B3A">
          <w:rPr>
            <w:rFonts w:ascii="Times New Roman" w:hAnsi="Times New Roman" w:cs="Times New Roman"/>
            <w:color w:val="000000"/>
            <w:sz w:val="24"/>
            <w:lang w:val="en-GB"/>
          </w:rPr>
          <w:delText>-inclusion</w:delText>
        </w:r>
      </w:del>
      <w:ins w:id="81" w:author="Charlotte Devitre" w:date="2024-07-24T10:40:00Z" w16du:dateUtc="2024-07-24T17:40:00Z">
        <w:r w:rsidR="004F2B3A">
          <w:rPr>
            <w:rFonts w:ascii="Times New Roman" w:hAnsi="Times New Roman" w:cs="Times New Roman"/>
            <w:color w:val="000000"/>
            <w:sz w:val="24"/>
            <w:lang w:val="en-GB"/>
          </w:rPr>
          <w:t xml:space="preserve"> inclusion</w:t>
        </w:r>
      </w:ins>
      <w:r w:rsidRPr="00B90F91">
        <w:rPr>
          <w:rFonts w:ascii="Times New Roman" w:hAnsi="Times New Roman" w:cs="Times New Roman"/>
          <w:color w:val="000000"/>
          <w:sz w:val="24"/>
          <w:lang w:val="en-GB"/>
        </w:rPr>
        <w:t xml:space="preserve"> </w:t>
      </w:r>
      <w:del w:id="82" w:author="Charlotte Devitre" w:date="2024-07-26T10:58:00Z" w16du:dateUtc="2024-07-26T17:58:00Z">
        <w:r w:rsidRPr="00B90F91" w:rsidDel="00D32207">
          <w:rPr>
            <w:rFonts w:ascii="Times New Roman" w:hAnsi="Times New Roman" w:cs="Times New Roman"/>
            <w:color w:val="000000"/>
            <w:sz w:val="24"/>
            <w:lang w:val="en-GB"/>
          </w:rPr>
          <w:delText xml:space="preserve">compilation </w:delText>
        </w:r>
      </w:del>
      <w:ins w:id="83" w:author="Charlotte Devitre" w:date="2024-07-26T10:58:00Z" w16du:dateUtc="2024-07-26T17:58:00Z">
        <w:r w:rsidR="00D32207">
          <w:rPr>
            <w:rFonts w:ascii="Times New Roman" w:hAnsi="Times New Roman" w:cs="Times New Roman"/>
            <w:color w:val="000000"/>
            <w:sz w:val="24"/>
            <w:lang w:val="en-GB"/>
          </w:rPr>
          <w:t>dataset (&gt;4000</w:t>
        </w:r>
      </w:ins>
      <w:ins w:id="84" w:author="Charlotte Devitre" w:date="2024-07-26T10:59:00Z" w16du:dateUtc="2024-07-26T17:59:00Z">
        <w:r w:rsidR="00D32207">
          <w:rPr>
            <w:rFonts w:ascii="Times New Roman" w:hAnsi="Times New Roman" w:cs="Times New Roman"/>
            <w:color w:val="000000"/>
            <w:sz w:val="24"/>
            <w:lang w:val="en-GB"/>
          </w:rPr>
          <w:t xml:space="preserve"> samples)</w:t>
        </w:r>
      </w:ins>
      <w:ins w:id="85" w:author="Charlotte Devitre" w:date="2024-07-26T10:58:00Z" w16du:dateUtc="2024-07-26T17:58:00Z">
        <w:r w:rsidR="00D32207" w:rsidRPr="00B90F91">
          <w:rPr>
            <w:rFonts w:ascii="Times New Roman" w:hAnsi="Times New Roman" w:cs="Times New Roman"/>
            <w:color w:val="000000"/>
            <w:sz w:val="24"/>
            <w:lang w:val="en-GB"/>
          </w:rPr>
          <w:t xml:space="preserve"> </w:t>
        </w:r>
      </w:ins>
      <w:r w:rsidRPr="00B90F91">
        <w:rPr>
          <w:rFonts w:ascii="Times New Roman" w:hAnsi="Times New Roman" w:cs="Times New Roman"/>
          <w:color w:val="000000"/>
          <w:sz w:val="24"/>
          <w:lang w:val="en-GB"/>
        </w:rPr>
        <w:t>for which we calculated fluid composition at the point of vapour saturation</w:t>
      </w:r>
      <w:ins w:id="86" w:author="Charlotte Devitre" w:date="2024-07-26T10:59:00Z" w16du:dateUtc="2024-07-26T17:59:00Z">
        <w:r w:rsidR="00D32207">
          <w:rPr>
            <w:rFonts w:ascii="Times New Roman" w:hAnsi="Times New Roman" w:cs="Times New Roman"/>
            <w:color w:val="000000"/>
            <w:sz w:val="24"/>
            <w:lang w:val="en-GB"/>
          </w:rPr>
          <w:t xml:space="preserve"> (XH</w:t>
        </w:r>
        <w:r w:rsidR="00D32207" w:rsidRPr="00D32207">
          <w:rPr>
            <w:rFonts w:ascii="Times New Roman" w:hAnsi="Times New Roman" w:cs="Times New Roman"/>
            <w:color w:val="000000"/>
            <w:sz w:val="24"/>
            <w:vertAlign w:val="subscript"/>
            <w:lang w:val="en-GB"/>
            <w:rPrChange w:id="87" w:author="Charlotte Devitre" w:date="2024-07-26T10:59:00Z" w16du:dateUtc="2024-07-26T17:59:00Z">
              <w:rPr>
                <w:rFonts w:ascii="Times New Roman" w:hAnsi="Times New Roman" w:cs="Times New Roman"/>
                <w:color w:val="000000"/>
                <w:sz w:val="24"/>
                <w:lang w:val="en-GB"/>
              </w:rPr>
            </w:rPrChange>
          </w:rPr>
          <w:t>2</w:t>
        </w:r>
        <w:r w:rsidR="00D32207">
          <w:rPr>
            <w:rFonts w:ascii="Times New Roman" w:hAnsi="Times New Roman" w:cs="Times New Roman"/>
            <w:color w:val="000000"/>
            <w:sz w:val="24"/>
            <w:lang w:val="en-GB"/>
          </w:rPr>
          <w:t>O).</w:t>
        </w:r>
      </w:ins>
      <w:ins w:id="88" w:author="Charlotte Devitre" w:date="2024-07-26T10:55:00Z" w16du:dateUtc="2024-07-26T17:55:00Z">
        <w:r w:rsidR="00D32207">
          <w:rPr>
            <w:rFonts w:ascii="Times New Roman" w:hAnsi="Times New Roman" w:cs="Times New Roman"/>
            <w:color w:val="000000"/>
            <w:sz w:val="24"/>
            <w:lang w:val="en-GB"/>
          </w:rPr>
          <w:t xml:space="preserve"> </w:t>
        </w:r>
      </w:ins>
      <w:ins w:id="89" w:author="Charlotte Devitre" w:date="2024-07-26T12:07:00Z" w16du:dateUtc="2024-07-26T19:07:00Z">
        <w:r w:rsidR="00BE014B">
          <w:rPr>
            <w:rFonts w:ascii="Times New Roman" w:hAnsi="Times New Roman" w:cs="Times New Roman"/>
            <w:color w:val="000000"/>
            <w:sz w:val="24"/>
            <w:lang w:val="en-GB"/>
          </w:rPr>
          <w:t xml:space="preserve">We </w:t>
        </w:r>
      </w:ins>
      <w:ins w:id="90" w:author="Charlotte Devitre" w:date="2024-07-26T10:55:00Z" w16du:dateUtc="2024-07-26T17:55:00Z">
        <w:r w:rsidR="00D32207">
          <w:rPr>
            <w:rFonts w:ascii="Times New Roman" w:hAnsi="Times New Roman" w:cs="Times New Roman"/>
            <w:color w:val="000000"/>
            <w:sz w:val="24"/>
            <w:lang w:val="en-GB"/>
          </w:rPr>
          <w:t xml:space="preserve">show that fluid inclusions </w:t>
        </w:r>
      </w:ins>
      <w:ins w:id="91" w:author="Charlotte Devitre" w:date="2024-07-26T10:56:00Z" w16du:dateUtc="2024-07-26T17:56:00Z">
        <w:r w:rsidR="00D32207">
          <w:rPr>
            <w:rFonts w:ascii="Times New Roman" w:hAnsi="Times New Roman" w:cs="Times New Roman"/>
            <w:color w:val="000000"/>
            <w:sz w:val="24"/>
            <w:lang w:val="en-GB"/>
          </w:rPr>
          <w:t>in crystal-hosts from</w:t>
        </w:r>
      </w:ins>
      <w:ins w:id="92" w:author="Charlotte Devitre" w:date="2024-07-26T10:55:00Z" w16du:dateUtc="2024-07-26T17:55:00Z">
        <w:r w:rsidR="00D32207">
          <w:rPr>
            <w:rFonts w:ascii="Times New Roman" w:hAnsi="Times New Roman" w:cs="Times New Roman"/>
            <w:color w:val="000000"/>
            <w:sz w:val="24"/>
            <w:lang w:val="en-GB"/>
          </w:rPr>
          <w:t xml:space="preserve"> mafic</w:t>
        </w:r>
      </w:ins>
      <w:ins w:id="93" w:author="Charlotte Devitre" w:date="2024-07-26T10:57:00Z" w16du:dateUtc="2024-07-26T17:57:00Z">
        <w:r w:rsidR="00D32207">
          <w:rPr>
            <w:rFonts w:ascii="Times New Roman" w:hAnsi="Times New Roman" w:cs="Times New Roman"/>
            <w:color w:val="000000"/>
            <w:sz w:val="24"/>
            <w:lang w:val="en-GB"/>
          </w:rPr>
          <w:t xml:space="preserve"> compositions</w:t>
        </w:r>
      </w:ins>
      <w:ins w:id="94" w:author="Charlotte Devitre" w:date="2024-07-26T10:55:00Z" w16du:dateUtc="2024-07-26T17:55:00Z">
        <w:r w:rsidR="00D32207">
          <w:rPr>
            <w:rFonts w:ascii="Times New Roman" w:hAnsi="Times New Roman" w:cs="Times New Roman"/>
            <w:color w:val="000000"/>
            <w:sz w:val="24"/>
            <w:lang w:val="en-GB"/>
          </w:rPr>
          <w:t xml:space="preserve"> </w:t>
        </w:r>
      </w:ins>
      <w:ins w:id="95" w:author="Charlotte Devitre" w:date="2024-07-26T10:56:00Z" w16du:dateUtc="2024-07-26T17:56:00Z">
        <w:r w:rsidR="00D32207">
          <w:rPr>
            <w:rFonts w:ascii="Times New Roman" w:hAnsi="Times New Roman" w:cs="Times New Roman"/>
            <w:color w:val="000000"/>
            <w:sz w:val="24"/>
            <w:lang w:val="en-GB"/>
          </w:rPr>
          <w:t xml:space="preserve">(&lt;57 </w:t>
        </w:r>
        <w:proofErr w:type="spellStart"/>
        <w:r w:rsidR="00D32207">
          <w:rPr>
            <w:rFonts w:ascii="Times New Roman" w:hAnsi="Times New Roman" w:cs="Times New Roman"/>
            <w:color w:val="000000"/>
            <w:sz w:val="24"/>
            <w:lang w:val="en-GB"/>
          </w:rPr>
          <w:t>wt</w:t>
        </w:r>
        <w:proofErr w:type="spellEnd"/>
        <w:r w:rsidR="00D32207">
          <w:rPr>
            <w:rFonts w:ascii="Times New Roman" w:hAnsi="Times New Roman" w:cs="Times New Roman"/>
            <w:color w:val="000000"/>
            <w:sz w:val="24"/>
            <w:lang w:val="en-GB"/>
          </w:rPr>
          <w:t>% SiO</w:t>
        </w:r>
        <w:r w:rsidR="00D32207" w:rsidRPr="00D32207">
          <w:rPr>
            <w:rFonts w:ascii="Times New Roman" w:hAnsi="Times New Roman" w:cs="Times New Roman"/>
            <w:color w:val="000000"/>
            <w:sz w:val="24"/>
            <w:vertAlign w:val="subscript"/>
            <w:lang w:val="en-GB"/>
            <w:rPrChange w:id="96" w:author="Charlotte Devitre" w:date="2024-07-26T10:57:00Z" w16du:dateUtc="2024-07-26T17:57:00Z">
              <w:rPr>
                <w:rFonts w:ascii="Times New Roman" w:hAnsi="Times New Roman" w:cs="Times New Roman"/>
                <w:color w:val="000000"/>
                <w:sz w:val="24"/>
                <w:lang w:val="en-GB"/>
              </w:rPr>
            </w:rPrChange>
          </w:rPr>
          <w:t>2</w:t>
        </w:r>
        <w:r w:rsidR="00D32207">
          <w:rPr>
            <w:rFonts w:ascii="Times New Roman" w:hAnsi="Times New Roman" w:cs="Times New Roman"/>
            <w:color w:val="000000"/>
            <w:sz w:val="24"/>
            <w:lang w:val="en-GB"/>
          </w:rPr>
          <w:t xml:space="preserve">) </w:t>
        </w:r>
      </w:ins>
      <w:ins w:id="97" w:author="Charlotte Devitre" w:date="2024-07-26T11:03:00Z" w16du:dateUtc="2024-07-26T18:03:00Z">
        <w:r w:rsidR="00D32207">
          <w:rPr>
            <w:rFonts w:ascii="Times New Roman" w:hAnsi="Times New Roman" w:cs="Times New Roman"/>
            <w:color w:val="000000"/>
            <w:sz w:val="24"/>
            <w:lang w:val="en-GB"/>
          </w:rPr>
          <w:t>–</w:t>
        </w:r>
      </w:ins>
      <w:ins w:id="98" w:author="Charlotte Devitre" w:date="2024-07-26T10:55:00Z" w16du:dateUtc="2024-07-26T17:55:00Z">
        <w:r w:rsidR="00D32207">
          <w:rPr>
            <w:rFonts w:ascii="Times New Roman" w:hAnsi="Times New Roman" w:cs="Times New Roman"/>
            <w:color w:val="000000"/>
            <w:sz w:val="24"/>
            <w:lang w:val="en-GB"/>
          </w:rPr>
          <w:t xml:space="preserve"> likely representative of recharge </w:t>
        </w:r>
        <w:r w:rsidR="00D32207">
          <w:rPr>
            <w:rFonts w:ascii="Times New Roman" w:hAnsi="Times New Roman" w:cs="Times New Roman"/>
            <w:color w:val="000000"/>
            <w:sz w:val="24"/>
            <w:lang w:val="en-GB"/>
          </w:rPr>
          <w:lastRenderedPageBreak/>
          <w:t>magmas</w:t>
        </w:r>
      </w:ins>
      <w:ins w:id="99" w:author="Charlotte Devitre" w:date="2024-07-26T11:09:00Z" w16du:dateUtc="2024-07-26T18:09:00Z">
        <w:r w:rsidR="00D32207">
          <w:rPr>
            <w:rFonts w:ascii="Times New Roman" w:hAnsi="Times New Roman" w:cs="Times New Roman"/>
            <w:color w:val="000000"/>
            <w:sz w:val="24"/>
            <w:lang w:val="en-GB"/>
          </w:rPr>
          <w:t xml:space="preserve"> worldwide</w:t>
        </w:r>
      </w:ins>
      <w:ins w:id="100" w:author="Charlotte Devitre" w:date="2024-07-26T10:57:00Z" w16du:dateUtc="2024-07-26T17:57:00Z">
        <w:r w:rsidR="00D32207">
          <w:rPr>
            <w:rFonts w:ascii="Times New Roman" w:hAnsi="Times New Roman" w:cs="Times New Roman"/>
            <w:color w:val="000000"/>
            <w:sz w:val="24"/>
            <w:lang w:val="en-GB"/>
          </w:rPr>
          <w:t xml:space="preserve"> –</w:t>
        </w:r>
      </w:ins>
      <w:r w:rsidRPr="00B90F91">
        <w:rPr>
          <w:rFonts w:ascii="Times New Roman" w:hAnsi="Times New Roman" w:cs="Times New Roman"/>
          <w:color w:val="000000"/>
          <w:sz w:val="24"/>
          <w:lang w:val="en-GB"/>
        </w:rPr>
        <w:t xml:space="preserve"> </w:t>
      </w:r>
      <w:ins w:id="101" w:author="Charlotte Devitre" w:date="2024-07-26T10:57:00Z" w16du:dateUtc="2024-07-26T17:57:00Z">
        <w:r w:rsidR="00D32207">
          <w:rPr>
            <w:rFonts w:ascii="Times New Roman" w:hAnsi="Times New Roman" w:cs="Times New Roman"/>
            <w:color w:val="000000"/>
            <w:sz w:val="24"/>
            <w:lang w:val="en-GB"/>
          </w:rPr>
          <w:t xml:space="preserve">may </w:t>
        </w:r>
      </w:ins>
      <w:ins w:id="102" w:author="Charlotte Devitre" w:date="2024-07-26T11:00:00Z" w16du:dateUtc="2024-07-26T18:00:00Z">
        <w:r w:rsidR="00D32207">
          <w:rPr>
            <w:rFonts w:ascii="Times New Roman" w:hAnsi="Times New Roman" w:cs="Times New Roman"/>
            <w:color w:val="000000"/>
            <w:sz w:val="24"/>
            <w:lang w:val="en-GB"/>
          </w:rPr>
          <w:t>trap fluids with XH</w:t>
        </w:r>
        <w:r w:rsidR="00D32207" w:rsidRPr="00D32207">
          <w:rPr>
            <w:rFonts w:ascii="Times New Roman" w:hAnsi="Times New Roman" w:cs="Times New Roman"/>
            <w:color w:val="000000"/>
            <w:sz w:val="24"/>
            <w:vertAlign w:val="subscript"/>
            <w:lang w:val="en-GB"/>
            <w:rPrChange w:id="103" w:author="Charlotte Devitre" w:date="2024-07-26T11:00:00Z" w16du:dateUtc="2024-07-26T18:00:00Z">
              <w:rPr>
                <w:rFonts w:ascii="Times New Roman" w:hAnsi="Times New Roman" w:cs="Times New Roman"/>
                <w:color w:val="000000"/>
                <w:sz w:val="24"/>
                <w:lang w:val="en-GB"/>
              </w:rPr>
            </w:rPrChange>
          </w:rPr>
          <w:t>2</w:t>
        </w:r>
        <w:r w:rsidR="00D32207">
          <w:rPr>
            <w:rFonts w:ascii="Times New Roman" w:hAnsi="Times New Roman" w:cs="Times New Roman"/>
            <w:color w:val="000000"/>
            <w:sz w:val="24"/>
            <w:lang w:val="en-GB"/>
          </w:rPr>
          <w:t xml:space="preserve">O low enough </w:t>
        </w:r>
      </w:ins>
      <w:ins w:id="104" w:author="Charlotte Devitre" w:date="2024-07-26T11:02:00Z" w16du:dateUtc="2024-07-26T18:02:00Z">
        <w:r w:rsidR="00D32207">
          <w:rPr>
            <w:rFonts w:ascii="Times New Roman" w:hAnsi="Times New Roman" w:cs="Times New Roman"/>
            <w:color w:val="000000"/>
            <w:sz w:val="24"/>
            <w:lang w:val="en-GB"/>
          </w:rPr>
          <w:t xml:space="preserve">to make fluid inclusion barometry useful </w:t>
        </w:r>
      </w:ins>
      <w:del w:id="105" w:author="Charlotte Devitre" w:date="2024-07-26T11:02:00Z" w16du:dateUtc="2024-07-26T18:02:00Z">
        <w:r w:rsidRPr="00B90F91" w:rsidDel="00D32207">
          <w:rPr>
            <w:rFonts w:ascii="Times New Roman" w:hAnsi="Times New Roman" w:cs="Times New Roman"/>
            <w:color w:val="000000"/>
            <w:sz w:val="24"/>
            <w:lang w:val="en-GB"/>
          </w:rPr>
          <w:delText>demonstrates the robustness of the fluid</w:delText>
        </w:r>
      </w:del>
      <w:del w:id="106" w:author="Charlotte Devitre" w:date="2024-07-24T10:40:00Z" w16du:dateUtc="2024-07-24T17:40:00Z">
        <w:r w:rsidRPr="00B90F91" w:rsidDel="004F2B3A">
          <w:rPr>
            <w:rFonts w:ascii="Times New Roman" w:hAnsi="Times New Roman" w:cs="Times New Roman"/>
            <w:color w:val="000000"/>
            <w:sz w:val="24"/>
            <w:lang w:val="en-GB"/>
          </w:rPr>
          <w:delText>-inclusion</w:delText>
        </w:r>
      </w:del>
      <w:del w:id="107" w:author="Charlotte Devitre" w:date="2024-07-26T11:02:00Z" w16du:dateUtc="2024-07-26T18:02:00Z">
        <w:r w:rsidRPr="00B90F91" w:rsidDel="00D32207">
          <w:rPr>
            <w:rFonts w:ascii="Times New Roman" w:hAnsi="Times New Roman" w:cs="Times New Roman"/>
            <w:color w:val="000000"/>
            <w:sz w:val="24"/>
            <w:lang w:val="en-GB"/>
          </w:rPr>
          <w:delText xml:space="preserve"> method </w:delText>
        </w:r>
      </w:del>
      <w:r w:rsidRPr="00B90F91">
        <w:rPr>
          <w:rFonts w:ascii="Times New Roman" w:hAnsi="Times New Roman" w:cs="Times New Roman"/>
          <w:color w:val="000000"/>
          <w:sz w:val="24"/>
          <w:lang w:val="en-GB"/>
        </w:rPr>
        <w:t xml:space="preserve">at many of the world’s most active and hazardous mafic volcanic systems (e.g. Iceland, Hawai’i, Galápagos, East African Rift, Réunion, Canary Islands, Azores, Cabo Verde).  </w:t>
      </w:r>
    </w:p>
    <w:bookmarkEnd w:id="4"/>
    <w:p w14:paraId="2947AB14" w14:textId="40964C6D" w:rsidR="003A7845" w:rsidRPr="001F7D93" w:rsidRDefault="003A7845" w:rsidP="003A7845">
      <w:pPr>
        <w:keepNext/>
        <w:pBdr>
          <w:top w:val="nil"/>
          <w:left w:val="nil"/>
          <w:bottom w:val="nil"/>
          <w:right w:val="nil"/>
          <w:between w:val="nil"/>
        </w:pBdr>
        <w:spacing w:before="240" w:after="60" w:line="480" w:lineRule="auto"/>
        <w:jc w:val="both"/>
        <w:rPr>
          <w:rFonts w:ascii="Times New Roman" w:hAnsi="Times New Roman" w:cs="Times New Roman"/>
          <w:b/>
          <w:color w:val="000000"/>
          <w:sz w:val="24"/>
          <w:szCs w:val="24"/>
        </w:rPr>
      </w:pPr>
      <w:r w:rsidRPr="001F7D93">
        <w:rPr>
          <w:rFonts w:ascii="Times New Roman" w:hAnsi="Times New Roman" w:cs="Times New Roman"/>
          <w:b/>
          <w:color w:val="000000"/>
          <w:sz w:val="24"/>
          <w:szCs w:val="24"/>
        </w:rPr>
        <w:t>Keywords</w:t>
      </w:r>
      <w:r w:rsidR="00F3431D">
        <w:rPr>
          <w:rFonts w:ascii="Times New Roman" w:hAnsi="Times New Roman" w:cs="Times New Roman"/>
          <w:b/>
          <w:color w:val="000000"/>
          <w:sz w:val="24"/>
          <w:szCs w:val="24"/>
        </w:rPr>
        <w:t xml:space="preserve">: </w:t>
      </w:r>
      <w:r w:rsidR="00834561">
        <w:rPr>
          <w:rFonts w:ascii="Times New Roman" w:hAnsi="Times New Roman" w:cs="Times New Roman"/>
          <w:color w:val="000000"/>
          <w:sz w:val="24"/>
          <w:szCs w:val="24"/>
          <w:lang w:val="en-GB"/>
        </w:rPr>
        <w:t>Fluid</w:t>
      </w:r>
      <w:del w:id="108" w:author="Charlotte Devitre" w:date="2024-07-24T10:40:00Z" w16du:dateUtc="2024-07-24T17:40:00Z">
        <w:r w:rsidR="00834561" w:rsidDel="004F2B3A">
          <w:rPr>
            <w:rFonts w:ascii="Times New Roman" w:hAnsi="Times New Roman" w:cs="Times New Roman"/>
            <w:color w:val="000000"/>
            <w:sz w:val="24"/>
            <w:szCs w:val="24"/>
            <w:lang w:val="en-GB"/>
          </w:rPr>
          <w:delText>-inclusion</w:delText>
        </w:r>
      </w:del>
      <w:ins w:id="109" w:author="Charlotte Devitre" w:date="2024-07-24T10:40:00Z" w16du:dateUtc="2024-07-24T17:40:00Z">
        <w:r w:rsidR="004F2B3A">
          <w:rPr>
            <w:rFonts w:ascii="Times New Roman" w:hAnsi="Times New Roman" w:cs="Times New Roman"/>
            <w:color w:val="000000"/>
            <w:sz w:val="24"/>
            <w:szCs w:val="24"/>
            <w:lang w:val="en-GB"/>
          </w:rPr>
          <w:t xml:space="preserve"> inclusion</w:t>
        </w:r>
      </w:ins>
      <w:r w:rsidRPr="001F7D93">
        <w:rPr>
          <w:rFonts w:ascii="Times New Roman" w:hAnsi="Times New Roman" w:cs="Times New Roman"/>
          <w:color w:val="000000"/>
          <w:sz w:val="24"/>
          <w:szCs w:val="24"/>
          <w:lang w:val="en-GB"/>
        </w:rPr>
        <w:t>s</w:t>
      </w:r>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w:t>
      </w:r>
      <w:r w:rsidR="00E51DA0" w:rsidRPr="001F7D93">
        <w:rPr>
          <w:rFonts w:ascii="Times New Roman" w:hAnsi="Times New Roman" w:cs="Times New Roman"/>
          <w:color w:val="000000"/>
          <w:sz w:val="24"/>
          <w:szCs w:val="24"/>
          <w:lang w:val="en-GB"/>
        </w:rPr>
        <w:t xml:space="preserve">Geobarometry; </w:t>
      </w:r>
      <w:r w:rsidRPr="001F7D93">
        <w:rPr>
          <w:rFonts w:ascii="Times New Roman" w:hAnsi="Times New Roman" w:cs="Times New Roman"/>
          <w:color w:val="000000"/>
          <w:sz w:val="24"/>
          <w:szCs w:val="24"/>
          <w:lang w:val="en-GB"/>
        </w:rPr>
        <w:t xml:space="preserve">Raman </w:t>
      </w:r>
      <w:r w:rsidR="00E51DA0" w:rsidRPr="001F7D93">
        <w:rPr>
          <w:rFonts w:ascii="Times New Roman" w:hAnsi="Times New Roman" w:cs="Times New Roman"/>
          <w:color w:val="000000"/>
          <w:sz w:val="24"/>
          <w:szCs w:val="24"/>
          <w:lang w:val="en-GB"/>
        </w:rPr>
        <w:t>S</w:t>
      </w:r>
      <w:r w:rsidRPr="001F7D93">
        <w:rPr>
          <w:rFonts w:ascii="Times New Roman" w:hAnsi="Times New Roman" w:cs="Times New Roman"/>
          <w:color w:val="000000"/>
          <w:sz w:val="24"/>
          <w:szCs w:val="24"/>
          <w:lang w:val="en-GB"/>
        </w:rPr>
        <w:t>pectroscopy</w:t>
      </w:r>
      <w:r w:rsidR="00E51DA0" w:rsidRPr="001F7D93">
        <w:rPr>
          <w:rFonts w:ascii="Times New Roman" w:hAnsi="Times New Roman" w:cs="Times New Roman"/>
          <w:color w:val="000000"/>
          <w:sz w:val="24"/>
          <w:szCs w:val="24"/>
          <w:lang w:val="en-GB"/>
        </w:rPr>
        <w:t xml:space="preserve">; </w:t>
      </w:r>
      <w:proofErr w:type="gramStart"/>
      <w:r w:rsidR="001E7259">
        <w:rPr>
          <w:rFonts w:ascii="Times New Roman" w:hAnsi="Times New Roman" w:cs="Times New Roman"/>
          <w:color w:val="000000"/>
          <w:sz w:val="24"/>
          <w:szCs w:val="24"/>
          <w:lang w:val="en-GB"/>
        </w:rPr>
        <w:t>Rapid-response</w:t>
      </w:r>
      <w:proofErr w:type="gramEnd"/>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Volcano Monitoring</w:t>
      </w:r>
    </w:p>
    <w:p w14:paraId="3D7AE479" w14:textId="77777777" w:rsidR="00980C22" w:rsidRPr="001F7D93" w:rsidRDefault="00980C22" w:rsidP="0062185F">
      <w:pPr>
        <w:keepNext/>
        <w:pBdr>
          <w:top w:val="nil"/>
          <w:left w:val="nil"/>
          <w:bottom w:val="nil"/>
          <w:right w:val="nil"/>
          <w:between w:val="nil"/>
        </w:pBdr>
        <w:spacing w:before="240" w:after="60" w:line="480" w:lineRule="auto"/>
        <w:contextualSpacing/>
        <w:jc w:val="both"/>
        <w:rPr>
          <w:rFonts w:ascii="Times New Roman" w:hAnsi="Times New Roman" w:cs="Times New Roman"/>
          <w:color w:val="000000"/>
          <w:sz w:val="24"/>
          <w:szCs w:val="24"/>
        </w:rPr>
      </w:pPr>
    </w:p>
    <w:p w14:paraId="69CD750A" w14:textId="2E9BD75D" w:rsidR="007F5228" w:rsidRPr="001F7D93" w:rsidRDefault="00E51DA0" w:rsidP="00994067">
      <w:pPr>
        <w:rPr>
          <w:rFonts w:ascii="Times New Roman" w:hAnsi="Times New Roman" w:cs="Times New Roman"/>
          <w:b/>
          <w:color w:val="000000"/>
          <w:sz w:val="24"/>
        </w:rPr>
      </w:pPr>
      <w:r w:rsidRPr="001F7D93">
        <w:rPr>
          <w:rFonts w:ascii="Times New Roman" w:hAnsi="Times New Roman" w:cs="Times New Roman"/>
          <w:b/>
          <w:color w:val="000000"/>
          <w:sz w:val="24"/>
          <w:szCs w:val="24"/>
        </w:rPr>
        <w:br w:type="page"/>
      </w:r>
    </w:p>
    <w:p w14:paraId="26616456" w14:textId="77777777" w:rsidR="00B90F91" w:rsidRDefault="00B90F91" w:rsidP="00B90F91">
      <w:pPr>
        <w:pStyle w:val="Heading-Main"/>
        <w:spacing w:line="480" w:lineRule="auto"/>
        <w:jc w:val="both"/>
      </w:pPr>
      <w:r>
        <w:lastRenderedPageBreak/>
        <w:t>1. Introduction</w:t>
      </w:r>
    </w:p>
    <w:p w14:paraId="0152F3F0" w14:textId="24590EA6" w:rsidR="00B90F91" w:rsidRPr="007B522C" w:rsidRDefault="00B90F91" w:rsidP="00B90F91">
      <w:pPr>
        <w:pStyle w:val="Text"/>
        <w:spacing w:line="480" w:lineRule="auto"/>
        <w:jc w:val="both"/>
        <w:rPr>
          <w:lang w:val="en-GB"/>
        </w:rPr>
      </w:pPr>
      <w:r w:rsidRPr="00E92B49">
        <w:rPr>
          <w:lang w:val="en-GB"/>
        </w:rPr>
        <w:t>Volcano observatories increasingly use data collected from erupted lava and tephra samples in near-real-time to obtain information about the magmatic plumbing system to help inform decision</w:t>
      </w:r>
      <w:r w:rsidRPr="007B522C">
        <w:rPr>
          <w:lang w:val="en-GB"/>
        </w:rPr>
        <w:t>-</w:t>
      </w:r>
      <w:r w:rsidRPr="00E92B49">
        <w:rPr>
          <w:lang w:val="en-GB"/>
        </w:rPr>
        <w:t xml:space="preserve">making during volcanic crises </w:t>
      </w:r>
      <w:r w:rsidRPr="00E92B49">
        <w:rPr>
          <w:lang w:val="en-GB"/>
        </w:rPr>
        <w:fldChar w:fldCharType="begin"/>
      </w:r>
      <w:r w:rsidR="007C554B">
        <w:rPr>
          <w:lang w:val="en-GB"/>
        </w:rPr>
        <w:instrText xml:space="preserve"> ADDIN ZOTERO_ITEM CSL_CITATION {"citationID":"m6t22j26","properties":{"formattedCitation":"(Gansecki {\\i{}et al.}, 2019; Re {\\i{}et al.}, 2021; Pankhurst {\\i{}et al.}, 2022)","plainCitation":"(Gansecki et al., 2019; Re et al., 2021; Pankhurst et al., 2022)","noteIndex":0},"citationItems":[{"id":"YRNO6Sw0/glNKMVt8","uris":["http://zotero.org/users/9451925/items/3MFT747E"],"itemData":{"id":2026,"type":"article-journal","abstract":"Changes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P."},{"family":"Hon","given":"Ken"},{"family":"Parcheta","given":"Carolyn"}],"issued":{"date-parts":[["2019",12,6]]}}},{"id":"YRNO6Sw0/mfaykCS2","uris":["http://zotero.org/users/9451925/items/44GVML4T"],"itemData":{"id":2035,"type":"article-journal","abstract":"A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Anna"},{"family":"D'Oriano","given":"Claudia"},{"family":"Pompilio","given":"Massimo"}],"issued":{"date-parts":[["2021",11,1]]}}},{"id":"YRNO6Sw0/dDbriXyR","uris":["http://zotero.org/users/9451925/items/SFSE8JP6"],"itemData":{"id":2033,"type":"article-journal","abstract":"How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E92B49">
        <w:rPr>
          <w:lang w:val="en-GB"/>
        </w:rPr>
        <w:fldChar w:fldCharType="separate"/>
      </w:r>
      <w:r w:rsidR="00C3296A" w:rsidRPr="000171B5">
        <w:t>(</w:t>
      </w:r>
      <w:proofErr w:type="spellStart"/>
      <w:r w:rsidR="00C3296A" w:rsidRPr="000171B5">
        <w:t>Gansecki</w:t>
      </w:r>
      <w:proofErr w:type="spellEnd"/>
      <w:r w:rsidR="00C3296A" w:rsidRPr="000171B5">
        <w:t xml:space="preserve"> </w:t>
      </w:r>
      <w:r w:rsidR="00C3296A" w:rsidRPr="000171B5">
        <w:rPr>
          <w:i/>
        </w:rPr>
        <w:t>et al.</w:t>
      </w:r>
      <w:r w:rsidR="00C3296A" w:rsidRPr="000171B5">
        <w:t xml:space="preserve">, 2019; Re </w:t>
      </w:r>
      <w:r w:rsidR="00C3296A" w:rsidRPr="000171B5">
        <w:rPr>
          <w:i/>
        </w:rPr>
        <w:t>et al.</w:t>
      </w:r>
      <w:r w:rsidR="00C3296A" w:rsidRPr="000171B5">
        <w:t xml:space="preserve">, 2021; Pankhurst </w:t>
      </w:r>
      <w:r w:rsidR="00C3296A" w:rsidRPr="000171B5">
        <w:rPr>
          <w:i/>
        </w:rPr>
        <w:t>et al.</w:t>
      </w:r>
      <w:r w:rsidR="00C3296A" w:rsidRPr="000171B5">
        <w:t>, 2022)</w:t>
      </w:r>
      <w:r w:rsidRPr="00E92B49">
        <w:fldChar w:fldCharType="end"/>
      </w:r>
      <w:r w:rsidRPr="00E92B49">
        <w:rPr>
          <w:lang w:val="en-GB"/>
        </w:rPr>
        <w:t xml:space="preserve">. Most work so far has focused on the chemistry of erupted lavas and crystal cargoes </w:t>
      </w:r>
      <w:r w:rsidRPr="00E92B49">
        <w:rPr>
          <w:lang w:val="en-GB"/>
        </w:rPr>
        <w:fldChar w:fldCharType="begin"/>
      </w:r>
      <w:r w:rsidR="007C554B">
        <w:rPr>
          <w:lang w:val="en-GB"/>
        </w:rPr>
        <w:instrText xml:space="preserve"> ADDIN ZOTERO_ITEM CSL_CITATION {"citationID":"xInzlsTa","properties":{"formattedCitation":"(Pankhurst {\\i{}et al.}, 2022)","plainCitation":"(Pankhurst et al., 2022)","noteIndex":0},"citationItems":[{"id":"YRNO6Sw0/dDbriXyR","uris":["http://zotero.org/users/9451925/items/SFSE8JP6"],"itemData":{"id":2033,"type":"article-journal","abstract":"How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E92B49">
        <w:rPr>
          <w:lang w:val="en-GB"/>
        </w:rPr>
        <w:fldChar w:fldCharType="separate"/>
      </w:r>
      <w:r w:rsidR="00C3296A" w:rsidRPr="000171B5">
        <w:t xml:space="preserve">(Pankhurst </w:t>
      </w:r>
      <w:r w:rsidR="00C3296A" w:rsidRPr="000171B5">
        <w:rPr>
          <w:i/>
        </w:rPr>
        <w:t>et al.</w:t>
      </w:r>
      <w:r w:rsidR="00C3296A" w:rsidRPr="000171B5">
        <w:t>, 2022)</w:t>
      </w:r>
      <w:r w:rsidRPr="00E92B49">
        <w:fldChar w:fldCharType="end"/>
      </w:r>
      <w:r w:rsidRPr="00E92B49">
        <w:rPr>
          <w:lang w:val="en-GB"/>
        </w:rPr>
        <w:t xml:space="preserve"> to gain insight into changing melt composition and rheological properties </w:t>
      </w:r>
      <w:r w:rsidRPr="007B522C">
        <w:rPr>
          <w:lang w:val="en-GB"/>
        </w:rPr>
        <w:fldChar w:fldCharType="begin"/>
      </w:r>
      <w:r w:rsidR="007C554B">
        <w:rPr>
          <w:lang w:val="en-GB"/>
        </w:rPr>
        <w:instrText xml:space="preserve"> ADDIN ZOTERO_ITEM CSL_CITATION {"citationID":"d6PoOAOW","properties":{"formattedCitation":"(Gansecki {\\i{}et al.}, 2019)","plainCitation":"(Gansecki et al., 2019)","noteIndex":0},"citationItems":[{"id":"YRNO6Sw0/glNKMVt8","uris":["http://zotero.org/users/9451925/items/3MFT747E"],"itemData":{"id":2026,"type":"article-journal","abstract":"Changes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lang w:val="en-GB"/>
        </w:rPr>
        <w:fldChar w:fldCharType="separate"/>
      </w:r>
      <w:r w:rsidR="00C3296A" w:rsidRPr="00C3296A">
        <w:t>(</w:t>
      </w:r>
      <w:proofErr w:type="spellStart"/>
      <w:r w:rsidR="00C3296A" w:rsidRPr="00C3296A">
        <w:t>Gansecki</w:t>
      </w:r>
      <w:proofErr w:type="spellEnd"/>
      <w:r w:rsidR="00C3296A" w:rsidRPr="00C3296A">
        <w:t xml:space="preserve"> </w:t>
      </w:r>
      <w:r w:rsidR="00C3296A" w:rsidRPr="00C3296A">
        <w:rPr>
          <w:i/>
          <w:iCs/>
        </w:rPr>
        <w:t>et al.</w:t>
      </w:r>
      <w:r w:rsidR="00C3296A" w:rsidRPr="00C3296A">
        <w:t>, 2019)</w:t>
      </w:r>
      <w:r w:rsidRPr="007B522C">
        <w:fldChar w:fldCharType="end"/>
      </w:r>
      <w:r w:rsidRPr="007B522C">
        <w:rPr>
          <w:lang w:val="en-GB"/>
        </w:rPr>
        <w:t>.</w:t>
      </w:r>
      <w:r w:rsidRPr="00E92B49">
        <w:rPr>
          <w:lang w:val="en-GB"/>
        </w:rPr>
        <w:t xml:space="preserve"> However, up until now, petrological monitoring has been unable to address the high-priority question– </w:t>
      </w:r>
      <w:r w:rsidRPr="00E92B49">
        <w:rPr>
          <w:i/>
          <w:lang w:val="en-GB"/>
        </w:rPr>
        <w:t>Where is the magma coming from?</w:t>
      </w:r>
      <w:r w:rsidRPr="00E92B49">
        <w:rPr>
          <w:lang w:val="en-GB"/>
        </w:rPr>
        <w:t xml:space="preserve"> </w:t>
      </w:r>
      <w:r w:rsidRPr="00E92B49">
        <w:rPr>
          <w:lang w:val="en-GB"/>
        </w:rPr>
        <w:fldChar w:fldCharType="begin"/>
      </w:r>
      <w:r w:rsidR="007C554B">
        <w:rPr>
          <w:lang w:val="en-GB"/>
        </w:rPr>
        <w:instrText xml:space="preserve"> ADDIN ZOTERO_ITEM CSL_CITATION {"citationID":"QOjMjbJ4","properties":{"formattedCitation":"(Re {\\i{}et al.}, 2021)","plainCitation":"(Re et al., 2021)","noteIndex":0},"citationItems":[{"id":"YRNO6Sw0/mfaykCS2","uris":["http://zotero.org/users/9451925/items/44GVML4T"],"itemData":{"id":2035,"type":"article-journal","abstract":"A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E92B49">
        <w:rPr>
          <w:lang w:val="en-GB"/>
        </w:rPr>
        <w:fldChar w:fldCharType="separate"/>
      </w:r>
      <w:r w:rsidR="00C3296A" w:rsidRPr="000171B5">
        <w:t xml:space="preserve">(Re </w:t>
      </w:r>
      <w:r w:rsidR="00C3296A" w:rsidRPr="000171B5">
        <w:rPr>
          <w:i/>
        </w:rPr>
        <w:t>et al.</w:t>
      </w:r>
      <w:r w:rsidR="00C3296A" w:rsidRPr="000171B5">
        <w:t>, 2021)</w:t>
      </w:r>
      <w:r w:rsidRPr="00E92B49">
        <w:fldChar w:fldCharType="end"/>
      </w:r>
      <w:r w:rsidRPr="00E92B49">
        <w:rPr>
          <w:lang w:val="en-GB"/>
        </w:rPr>
        <w:t>. At well-monitored volcanoes, such information can be used to draw analogies to previous eruptive episodes associated with specific storage reservoirs (e.g., vigour, pathway, or length of eruption), and to help interpret geophysical signals of ongoing activity. At poorly</w:t>
      </w:r>
      <w:ins w:id="110" w:author="Charlotte Devitre" w:date="2024-07-24T10:44:00Z" w16du:dateUtc="2024-07-24T17:44:00Z">
        <w:r w:rsidR="004F2B3A">
          <w:rPr>
            <w:lang w:val="en-GB"/>
          </w:rPr>
          <w:t xml:space="preserve"> </w:t>
        </w:r>
      </w:ins>
      <w:del w:id="111" w:author="Charlotte Devitre" w:date="2024-07-24T10:44:00Z" w16du:dateUtc="2024-07-24T17:44:00Z">
        <w:r w:rsidRPr="00E92B49" w:rsidDel="004F2B3A">
          <w:rPr>
            <w:lang w:val="en-GB"/>
          </w:rPr>
          <w:delText>-</w:delText>
        </w:r>
      </w:del>
      <w:r w:rsidRPr="00E92B49">
        <w:rPr>
          <w:lang w:val="en-GB"/>
        </w:rPr>
        <w:t xml:space="preserve">monitored volcanoes, where there may be no prior constraints on magma storage geometry </w:t>
      </w:r>
      <w:r w:rsidRPr="00E92B49">
        <w:rPr>
          <w:lang w:val="en-GB"/>
        </w:rPr>
        <w:fldChar w:fldCharType="begin"/>
      </w:r>
      <w:r w:rsidR="007C554B">
        <w:rPr>
          <w:lang w:val="en-GB"/>
        </w:rPr>
        <w:instrText xml:space="preserve"> ADDIN ZOTERO_ITEM CSL_CITATION {"citationID":"Jja7Xexh","properties":{"formattedCitation":"(Wieser {\\i{}et al.}, 2023b)","plainCitation":"(Wieser et al., 2023b)","noteIndex":0},"citationItems":[{"id":"YRNO6Sw0/zlDqMx71","uris":["http://zotero.org/users/9451925/items/VKWQXY2G"],"itemData":{"id":2028,"type":"article","abstract":"The iconic volcanoes of the Cascade arc stretch from Lassen Volcanic Center in northern California, through Oregon and Washington, to the Garibaldi Volcanic Belt in British Columbia. Recent studies have reviewed differences in the distribution and eruptive volumes of vents, as well as variations in geochemical compositions and heat flux along strike (amongst other characteristics). We investigate whether these along-arc variations manifest as variations in magma storage conditions. We compile available constraints on magma storage depths from InSAR, geodetics, seismic inversions, and magnotellurics for each major edifice, and compare these to melt inclusion saturation pressures, pressures calculated using mineral-only barometers, and constraints from experimental petrology. The availability of magma storage depth estimates varies greatly along the arc, with abundant geochemical and geophysical data available for some systems (e.g. Lassen Volcanic Center, Mt. St. Helens), and very limited data available for other volcanoes, including many which are classified as “very high threat” by the USGS (e.g., Glacier Peak, Mt. Baker, Mt. Hood, Three Sisters). Acknowledging the limitations of data availability and the large uncertainties associated with certain methods, available data is indicative of magma storage within the upper 15 km of the crust (~2 ± 2 kbar). These findings are consistent with previous work recognising barometric estimates cluster within the upper crust in many arcs worldwide. There are no clear offsets in magma storage between arc segments that are in extension, transtension or compression, although substantially more petrological work is needed for fine scale evaluation of storage pressures.","DOI":"https://doi.org/10.31223/X5KX00","language":"en","license":"CC BY Attribution 4.0 International","note":"publisher: EarthArXiv","source":"eartharxiv.org","title":"Geophysical and Geochemical Constraints on Magma Storage Depths along the Cascade Arc: Knowns and Unknowns","title-short":"Geophysical and Geochemical Constraints on Magma Storage Depths along the Cascade Arc","URL":"https://eartharxiv.org/repository/view/5336/","author":[{"family":"Wieser","given":"Penny E."},{"family":"Kent","given":"Adam"},{"family":"Till","given":"Christy"},{"family":"Abers","given":"Geoff"}],"accessed":{"date-parts":[["2023",9,23]]},"issued":{"date-parts":[["2023",5,3]]}}}],"schema":"https://github.com/citation-style-language/schema/raw/master/csl-citation.json"} </w:instrText>
      </w:r>
      <w:r w:rsidRPr="00E92B49">
        <w:rPr>
          <w:lang w:val="en-GB"/>
        </w:rPr>
        <w:fldChar w:fldCharType="separate"/>
      </w:r>
      <w:r w:rsidR="00C3296A" w:rsidRPr="000171B5">
        <w:t>(</w:t>
      </w:r>
      <w:proofErr w:type="spellStart"/>
      <w:r w:rsidR="00C3296A" w:rsidRPr="000171B5">
        <w:t>Wieser</w:t>
      </w:r>
      <w:proofErr w:type="spellEnd"/>
      <w:r w:rsidR="00C3296A" w:rsidRPr="000171B5">
        <w:t xml:space="preserve"> </w:t>
      </w:r>
      <w:r w:rsidR="00C3296A" w:rsidRPr="000171B5">
        <w:rPr>
          <w:i/>
        </w:rPr>
        <w:t>et al.</w:t>
      </w:r>
      <w:r w:rsidR="00C3296A" w:rsidRPr="000171B5">
        <w:t>, 2023b)</w:t>
      </w:r>
      <w:r w:rsidRPr="00E92B49">
        <w:fldChar w:fldCharType="end"/>
      </w:r>
      <w:r w:rsidRPr="00E92B49">
        <w:rPr>
          <w:lang w:val="en-GB"/>
        </w:rPr>
        <w:t xml:space="preserve">, depths of storage are a vital parameter to begin interpreting </w:t>
      </w:r>
      <w:r w:rsidRPr="007B522C">
        <w:rPr>
          <w:lang w:val="en-GB"/>
        </w:rPr>
        <w:t>unrest associated with a new</w:t>
      </w:r>
      <w:del w:id="112" w:author="Charlotte Devitre" w:date="2024-07-26T10:54:00Z" w16du:dateUtc="2024-07-26T17:54:00Z">
        <w:r w:rsidRPr="007B522C" w:rsidDel="00D32207">
          <w:rPr>
            <w:lang w:val="en-GB"/>
          </w:rPr>
          <w:delText xml:space="preserve"> </w:delText>
        </w:r>
      </w:del>
      <w:r w:rsidRPr="007B522C">
        <w:rPr>
          <w:lang w:val="en-GB"/>
        </w:rPr>
        <w:t xml:space="preserve"> episode of eruptive activity </w:t>
      </w:r>
      <w:r w:rsidRPr="007B522C">
        <w:rPr>
          <w:lang w:val="en-GB"/>
        </w:rPr>
        <w:fldChar w:fldCharType="begin"/>
      </w:r>
      <w:r w:rsidR="007C554B">
        <w:rPr>
          <w:lang w:val="en-GB"/>
        </w:rPr>
        <w:instrText xml:space="preserve"> ADDIN ZOTERO_ITEM CSL_CITATION {"citationID":"eyqjPFqG","properties":{"formattedCitation":"(Pritchard {\\i{}et al.}, 2019)","plainCitation":"(Pritchard et al., 2019)","noteIndex":0},"citationItems":[{"id":"YRNO6Sw0/5AUhX5k2","uris":["http://zotero.org/users/9451925/items/6CM3IF68"],"itemData":{"id":2113,"type":"article-journal","abstract":"As our ability to detect volcanic unrest improves, we are increasingly confronted with the question of whether the unrest has a magmatic origin (magma on the move) or a non-magmatic origin from a change in the hydrothermal system (fluids that are not magma on the move) or tectonic processes. The cause of unrest has critical implications for the potential eruptive hazard (e.g. used in constructing Bayesian Event Trees), but is frequently the subject of debate, even at well-studied systems. Here, we propose a set of multi-disciplinary observations and numerical models that could be used to evaluate conceptual models about the cause of unrest. These include measurements of gas fluxes and compositions and the isotopic signature of some components (e.g. H2, He, C, SO2, H2O, CH4 and CO2), the spatial and temporal characteristics of ground deformation, thermal output, seismicity, changes in gravity, and whether there is topographic uplift or subsidence spanning hundreds to thousands of years. In several volcanic systems, both magmatic and non-magmatic unrest is occurring at the same time. While none of these observations or models is diagnostic on its own, we illustrate several examples where they have been used together to make a plausible conceptual model of one or more episodes of unrest and whether eruptions did or did not follow the unrest.\n\nThis article is part of the Theo Murphy meeting issue ‘Magma reservoir architecture and dynamics’.","container-title":"Philosophical Transactions of the Royal Society A: Mathematical, Physical and Engineering Sciences","DOI":"10.1098/rsta.2018.0008","issue":"2139","note":"publisher: Royal Society","page":"20180008","source":"royalsocietypublishing.org (Atypon)","title":"Thoughts on the criteria to determine the origin of volcanic unrest as magmatic or non-magmatic","volume":"377","author":[{"family":"Pritchard","given":"M. E."},{"family":"Mather","given":"T. A."},{"family":"McNutt","given":"S. R."},{"family":"Delgado","given":"F. J."},{"family":"Reath","given":"K."}],"issued":{"date-parts":[["2019",1,7]]}}}],"schema":"https://github.com/citation-style-language/schema/raw/master/csl-citation.json"} </w:instrText>
      </w:r>
      <w:r w:rsidRPr="007B522C">
        <w:rPr>
          <w:lang w:val="en-GB"/>
        </w:rPr>
        <w:fldChar w:fldCharType="separate"/>
      </w:r>
      <w:r w:rsidR="00C3296A" w:rsidRPr="00C3296A">
        <w:t xml:space="preserve">(Pritchard </w:t>
      </w:r>
      <w:r w:rsidR="00C3296A" w:rsidRPr="00C3296A">
        <w:rPr>
          <w:i/>
          <w:iCs/>
        </w:rPr>
        <w:t>et al.</w:t>
      </w:r>
      <w:r w:rsidR="00C3296A" w:rsidRPr="00C3296A">
        <w:t>, 2019)</w:t>
      </w:r>
      <w:r w:rsidRPr="007B522C">
        <w:fldChar w:fldCharType="end"/>
      </w:r>
      <w:r w:rsidRPr="007B522C">
        <w:rPr>
          <w:lang w:val="en-GB"/>
        </w:rPr>
        <w:t xml:space="preserve">. </w:t>
      </w:r>
      <w:r w:rsidRPr="007B522C">
        <w:t xml:space="preserve">For example, the return of eruptive activity at Kīlauea in 2020 was accompanied by many questions about how the magmatic plumbing system had changed following the summit collapse in 2018 </w:t>
      </w:r>
      <w:r w:rsidRPr="007B522C">
        <w:fldChar w:fldCharType="begin"/>
      </w:r>
      <w:r w:rsidR="007C554B">
        <w:instrText xml:space="preserve"> ADDIN ZOTERO_ITEM CSL_CITATION {"citationID":"ECbTTtQs","properties":{"formattedCitation":"(Lynn {\\i{}et al.}, 2024)","plainCitation":"(Lynn et al., 2024)","noteIndex":0},"citationItems":[{"id":"YRNO6Sw0/3gtqjJBn","uris":["http://zotero.org/users/9451925/items/S5X8A2K4"],"itemData":{"id":2264,"type":"article-journal","abstract":"The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Pr="007B522C">
        <w:fldChar w:fldCharType="separate"/>
      </w:r>
      <w:r w:rsidR="00C3296A" w:rsidRPr="00C3296A">
        <w:t xml:space="preserve">(Lynn </w:t>
      </w:r>
      <w:r w:rsidR="00C3296A" w:rsidRPr="00C3296A">
        <w:rPr>
          <w:i/>
          <w:iCs/>
        </w:rPr>
        <w:t>et al.</w:t>
      </w:r>
      <w:r w:rsidR="00C3296A" w:rsidRPr="00C3296A">
        <w:t>, 2024)</w:t>
      </w:r>
      <w:r w:rsidRPr="007B522C">
        <w:fldChar w:fldCharType="end"/>
      </w:r>
      <w:r w:rsidRPr="007B522C">
        <w:t>.</w:t>
      </w:r>
    </w:p>
    <w:p w14:paraId="6664F69B" w14:textId="43393F98" w:rsidR="00B90F91" w:rsidRPr="00E92B49" w:rsidRDefault="00834561" w:rsidP="00E92B49">
      <w:pPr>
        <w:pStyle w:val="Text"/>
        <w:spacing w:line="480" w:lineRule="auto"/>
        <w:jc w:val="both"/>
        <w:rPr>
          <w:lang w:val="en-GB"/>
        </w:rPr>
      </w:pPr>
      <w:r>
        <w:rPr>
          <w:lang w:val="en-GB"/>
        </w:rPr>
        <w:t>Melt</w:t>
      </w:r>
      <w:del w:id="113" w:author="Charlotte Devitre" w:date="2024-07-24T10:40:00Z" w16du:dateUtc="2024-07-24T17:40:00Z">
        <w:r w:rsidDel="004F2B3A">
          <w:rPr>
            <w:lang w:val="en-GB"/>
          </w:rPr>
          <w:delText>-inclusion</w:delText>
        </w:r>
      </w:del>
      <w:ins w:id="114" w:author="Charlotte Devitre" w:date="2024-07-24T10:40:00Z" w16du:dateUtc="2024-07-24T17:40:00Z">
        <w:r w:rsidR="004F2B3A">
          <w:rPr>
            <w:lang w:val="en-GB"/>
          </w:rPr>
          <w:t xml:space="preserve"> inclusion</w:t>
        </w:r>
      </w:ins>
      <w:r w:rsidR="00B90F91" w:rsidRPr="00E92B49">
        <w:rPr>
          <w:lang w:val="en-GB"/>
        </w:rPr>
        <w:t xml:space="preserve"> barometry, a widely popular petrological method to determine storage depths from volatile contents, </w:t>
      </w:r>
      <w:ins w:id="115" w:author="Charlotte Devitre" w:date="2024-07-26T12:17:00Z" w16du:dateUtc="2024-07-26T19:17:00Z">
        <w:r w:rsidR="00713AFA">
          <w:rPr>
            <w:lang w:val="en-GB"/>
          </w:rPr>
          <w:t xml:space="preserve">is slow </w:t>
        </w:r>
        <w:r w:rsidR="00713AFA" w:rsidRPr="00E92B49">
          <w:rPr>
            <w:lang w:val="en-GB"/>
          </w:rPr>
          <w:fldChar w:fldCharType="begin"/>
        </w:r>
      </w:ins>
      <w:r w:rsidR="007C554B">
        <w:rPr>
          <w:lang w:val="en-GB"/>
        </w:rPr>
        <w:instrText xml:space="preserve"> ADDIN ZOTERO_ITEM CSL_CITATION {"citationID":"SMcLjzCz","properties":{"formattedCitation":"(Re {\\i{}et al.}, 2021)","plainCitation":"(Re et al., 2021)","noteIndex":0},"citationItems":[{"id":"YRNO6Sw0/mfaykCS2","uris":["http://zotero.org/users/9451925/items/44GVML4T"],"itemData":{"id":2035,"type":"article-journal","abstract":"A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ins w:id="116" w:author="Charlotte Devitre" w:date="2024-07-26T12:17:00Z" w16du:dateUtc="2024-07-26T19:17:00Z">
        <w:r w:rsidR="00713AFA" w:rsidRPr="00E92B49">
          <w:rPr>
            <w:lang w:val="en-GB"/>
          </w:rPr>
          <w:fldChar w:fldCharType="separate"/>
        </w:r>
        <w:r w:rsidR="00713AFA" w:rsidRPr="000171B5">
          <w:t xml:space="preserve">(Re </w:t>
        </w:r>
        <w:r w:rsidR="00713AFA" w:rsidRPr="000171B5">
          <w:rPr>
            <w:i/>
          </w:rPr>
          <w:t>et al.</w:t>
        </w:r>
        <w:r w:rsidR="00713AFA" w:rsidRPr="000171B5">
          <w:t>, 2021)</w:t>
        </w:r>
        <w:r w:rsidR="00713AFA" w:rsidRPr="00E92B49">
          <w:fldChar w:fldCharType="end"/>
        </w:r>
        <w:r w:rsidR="00713AFA">
          <w:t xml:space="preserve"> often </w:t>
        </w:r>
      </w:ins>
      <w:r w:rsidR="00B90F91" w:rsidRPr="00E92B49">
        <w:rPr>
          <w:lang w:val="en-GB"/>
        </w:rPr>
        <w:t>tak</w:t>
      </w:r>
      <w:ins w:id="117" w:author="Charlotte Devitre" w:date="2024-07-26T12:17:00Z" w16du:dateUtc="2024-07-26T19:17:00Z">
        <w:r w:rsidR="00713AFA">
          <w:rPr>
            <w:lang w:val="en-GB"/>
          </w:rPr>
          <w:t>ing</w:t>
        </w:r>
      </w:ins>
      <w:del w:id="118" w:author="Charlotte Devitre" w:date="2024-07-26T12:17:00Z" w16du:dateUtc="2024-07-26T19:17:00Z">
        <w:r w:rsidR="00B90F91" w:rsidRPr="00E92B49" w:rsidDel="00713AFA">
          <w:rPr>
            <w:lang w:val="en-GB"/>
          </w:rPr>
          <w:delText>es</w:delText>
        </w:r>
      </w:del>
      <w:r w:rsidR="00B90F91" w:rsidRPr="00E92B49">
        <w:rPr>
          <w:lang w:val="en-GB"/>
        </w:rPr>
        <w:t xml:space="preserve"> months </w:t>
      </w:r>
      <w:del w:id="119" w:author="Charlotte Devitre" w:date="2024-07-26T12:30:00Z" w16du:dateUtc="2024-07-26T19:30:00Z">
        <w:r w:rsidR="00B90F91" w:rsidRPr="00E92B49" w:rsidDel="00C2736D">
          <w:rPr>
            <w:lang w:val="en-GB"/>
          </w:rPr>
          <w:delText xml:space="preserve">to years </w:delText>
        </w:r>
      </w:del>
      <w:r w:rsidR="00B90F91" w:rsidRPr="00E92B49">
        <w:rPr>
          <w:lang w:val="en-GB"/>
        </w:rPr>
        <w:t>to complete</w:t>
      </w:r>
      <w:ins w:id="120" w:author="Charlotte Devitre" w:date="2024-07-26T12:17:00Z" w16du:dateUtc="2024-07-26T19:17:00Z">
        <w:r w:rsidR="00713AFA">
          <w:rPr>
            <w:lang w:val="en-GB"/>
          </w:rPr>
          <w:t xml:space="preserve"> (e.g., </w:t>
        </w:r>
      </w:ins>
      <w:r w:rsidR="00713AFA">
        <w:rPr>
          <w:lang w:val="en-GB"/>
        </w:rPr>
        <w:fldChar w:fldCharType="begin"/>
      </w:r>
      <w:r w:rsidR="007C554B">
        <w:rPr>
          <w:lang w:val="en-GB"/>
        </w:rPr>
        <w:instrText xml:space="preserve"> ADDIN ZOTERO_ITEM CSL_CITATION {"citationID":"OpoJftvE","properties":{"formattedCitation":"(Lerner {\\i{}et al.}, 2021; Wieser {\\i{}et al.}, 2021)","plainCitation":"(Lerner et al., 2021; Wieser et al., 2021)","noteIndex":0},"citationItems":[{"id":"YRNO6Sw0/bjZ2y9Ld","uris":["http://zotero.org/users/9451925/items/MK6E7YHU"],"itemData":{"id":"YRNO6Sw0/bjZ2y9Ld","type":"article-journal","container-title":"Bulletin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E."},{"family":"Gansecki","given":"Cheryl"}],"issued":{"date-parts":[["2021"]]}}},{"id":"YRNO6Sw0/iLzjJ8f2","uris":["http://zotero.org/users/9451925/items/68HCIF2C"],"itemData":{"id":"YRNO6Sw0/iLzjJ8f2","type":"article-journal","abstract":"The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7C554B">
        <w:rPr>
          <w:rFonts w:ascii="Cambria Math" w:hAnsi="Cambria Math" w:cs="Cambria Math"/>
          <w:lang w:val="en-GB"/>
        </w:rPr>
        <w:instrText>∼</w:instrText>
      </w:r>
      <w:r w:rsidR="007C554B">
        <w:rPr>
          <w:lang w:val="en-GB"/>
        </w:rPr>
        <w:instrText>2-km depth), while many high-Fo olivines (&gt;Fo81.5; far from equilibrium with their carrier melts) crystallized within the South Caldera reservoir (</w:instrText>
      </w:r>
      <w:r w:rsidR="007C554B">
        <w:rPr>
          <w:rFonts w:ascii="Cambria Math" w:hAnsi="Cambria Math" w:cs="Cambria Math"/>
          <w:lang w:val="en-GB"/>
        </w:rPr>
        <w:instrText>∼</w:instrText>
      </w:r>
      <w:r w:rsidR="007C554B">
        <w:rPr>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713AFA">
        <w:rPr>
          <w:lang w:val="en-GB"/>
        </w:rPr>
        <w:fldChar w:fldCharType="separate"/>
      </w:r>
      <w:del w:id="121" w:author="Charlotte Devitre" w:date="2024-07-26T12:18:00Z" w16du:dateUtc="2024-07-26T19:18:00Z">
        <w:r w:rsidR="007C554B" w:rsidRPr="007C554B" w:rsidDel="007C554B">
          <w:delText>(</w:delText>
        </w:r>
      </w:del>
      <w:r w:rsidR="007C554B" w:rsidRPr="007C554B">
        <w:t xml:space="preserve">Lerner </w:t>
      </w:r>
      <w:r w:rsidR="007C554B" w:rsidRPr="007C554B">
        <w:rPr>
          <w:i/>
          <w:iCs/>
        </w:rPr>
        <w:t>et al.</w:t>
      </w:r>
      <w:r w:rsidR="007C554B" w:rsidRPr="007C554B">
        <w:t xml:space="preserve">, </w:t>
      </w:r>
      <w:ins w:id="122" w:author="Charlotte Devitre" w:date="2024-07-26T12:18:00Z" w16du:dateUtc="2024-07-26T19:18:00Z">
        <w:r w:rsidR="007C554B">
          <w:t>(</w:t>
        </w:r>
      </w:ins>
      <w:r w:rsidR="007C554B" w:rsidRPr="007C554B">
        <w:t>2021</w:t>
      </w:r>
      <w:ins w:id="123" w:author="Charlotte Devitre" w:date="2024-07-26T12:18:00Z" w16du:dateUtc="2024-07-26T19:18:00Z">
        <w:r w:rsidR="007C554B">
          <w:t>) and</w:t>
        </w:r>
      </w:ins>
      <w:del w:id="124" w:author="Charlotte Devitre" w:date="2024-07-26T12:18:00Z" w16du:dateUtc="2024-07-26T19:18:00Z">
        <w:r w:rsidR="007C554B" w:rsidRPr="007C554B" w:rsidDel="007C554B">
          <w:delText>;</w:delText>
        </w:r>
      </w:del>
      <w:r w:rsidR="007C554B" w:rsidRPr="007C554B">
        <w:t xml:space="preserve"> </w:t>
      </w:r>
      <w:proofErr w:type="spellStart"/>
      <w:r w:rsidR="007C554B" w:rsidRPr="007C554B">
        <w:t>Wieser</w:t>
      </w:r>
      <w:proofErr w:type="spellEnd"/>
      <w:r w:rsidR="007C554B" w:rsidRPr="007C554B">
        <w:t xml:space="preserve"> </w:t>
      </w:r>
      <w:r w:rsidR="007C554B" w:rsidRPr="007C554B">
        <w:rPr>
          <w:i/>
          <w:iCs/>
        </w:rPr>
        <w:t>et al.</w:t>
      </w:r>
      <w:del w:id="125" w:author="Charlotte Devitre" w:date="2024-07-26T12:18:00Z" w16du:dateUtc="2024-07-26T19:18:00Z">
        <w:r w:rsidR="007C554B" w:rsidRPr="007C554B" w:rsidDel="007C554B">
          <w:delText>,</w:delText>
        </w:r>
      </w:del>
      <w:r w:rsidR="007C554B" w:rsidRPr="007C554B">
        <w:t xml:space="preserve"> </w:t>
      </w:r>
      <w:ins w:id="126" w:author="Charlotte Devitre" w:date="2024-07-26T12:18:00Z" w16du:dateUtc="2024-07-26T19:18:00Z">
        <w:r w:rsidR="007C554B">
          <w:t>(</w:t>
        </w:r>
      </w:ins>
      <w:r w:rsidR="007C554B" w:rsidRPr="007C554B">
        <w:t>2021)</w:t>
      </w:r>
      <w:r w:rsidR="00713AFA">
        <w:rPr>
          <w:lang w:val="en-GB"/>
        </w:rPr>
        <w:fldChar w:fldCharType="end"/>
      </w:r>
      <w:ins w:id="127" w:author="Charlotte Devitre" w:date="2024-07-26T12:18:00Z" w16du:dateUtc="2024-07-26T19:18:00Z">
        <w:r w:rsidR="007C554B">
          <w:rPr>
            <w:lang w:val="en-GB"/>
          </w:rPr>
          <w:t xml:space="preserve"> were both </w:t>
        </w:r>
      </w:ins>
      <w:ins w:id="128" w:author="Charlotte Devitre" w:date="2024-07-26T12:19:00Z" w16du:dateUtc="2024-07-26T19:19:00Z">
        <w:r w:rsidR="007C554B">
          <w:rPr>
            <w:lang w:val="en-GB"/>
          </w:rPr>
          <w:t xml:space="preserve">submitted ~1 year and </w:t>
        </w:r>
      </w:ins>
      <w:ins w:id="129" w:author="Charlotte Devitre" w:date="2024-07-26T12:18:00Z" w16du:dateUtc="2024-07-26T19:18:00Z">
        <w:r w:rsidR="007C554B">
          <w:rPr>
            <w:lang w:val="en-GB"/>
          </w:rPr>
          <w:t xml:space="preserve">published two years after the </w:t>
        </w:r>
      </w:ins>
      <w:ins w:id="130" w:author="Charlotte Devitre" w:date="2024-07-26T12:19:00Z" w16du:dateUtc="2024-07-26T19:19:00Z">
        <w:r w:rsidR="007C554B">
          <w:rPr>
            <w:lang w:val="en-GB"/>
          </w:rPr>
          <w:t xml:space="preserve">2018 LERZ eruption of </w:t>
        </w:r>
      </w:ins>
      <w:ins w:id="131" w:author="Charlotte Devitre" w:date="2024-07-26T12:20:00Z" w16du:dateUtc="2024-07-26T19:20:00Z">
        <w:r w:rsidR="007C554B">
          <w:rPr>
            <w:lang w:val="en-GB"/>
          </w:rPr>
          <w:t>Kīlauea</w:t>
        </w:r>
      </w:ins>
      <w:ins w:id="132" w:author="Charlotte Devitre" w:date="2024-07-26T12:19:00Z" w16du:dateUtc="2024-07-26T19:19:00Z">
        <w:r w:rsidR="007C554B">
          <w:rPr>
            <w:lang w:val="en-GB"/>
          </w:rPr>
          <w:t xml:space="preserve"> had ended)</w:t>
        </w:r>
      </w:ins>
      <w:del w:id="133" w:author="Charlotte Devitre" w:date="2024-07-26T12:17:00Z" w16du:dateUtc="2024-07-26T19:17:00Z">
        <w:r w:rsidR="00B90F91" w:rsidRPr="00E92B49" w:rsidDel="00713AFA">
          <w:rPr>
            <w:lang w:val="en-GB"/>
          </w:rPr>
          <w:delText xml:space="preserve"> </w:delText>
        </w:r>
        <w:r w:rsidR="00B90F91" w:rsidRPr="00E92B49" w:rsidDel="00713AFA">
          <w:rPr>
            <w:lang w:val="en-GB"/>
          </w:rPr>
          <w:fldChar w:fldCharType="begin"/>
        </w:r>
        <w:r w:rsidR="00B55169" w:rsidDel="00713AFA">
          <w:rPr>
            <w:lang w:val="en-GB"/>
          </w:rPr>
          <w:delInstrText xml:space="preserve"> ADDIN ZOTERO_ITEM CSL_CITATION {"citationID":"SMcLjzCz","properties":{"formattedCitation":"(Re {\\i{}et al.}, 2021)","plainCitation":"(Re et al., 2021)","noteIndex":0},"citationItems":[{"id":"knRLln10/QoiTEapz","uris":["http://zotero.org/users/9451925/items/44GVML4T"],"itemData":{"id":2035,"type":"article-journal","abstract":"A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delInstrText>
        </w:r>
        <w:r w:rsidR="00B90F91" w:rsidRPr="00E92B49" w:rsidDel="00713AFA">
          <w:rPr>
            <w:lang w:val="en-GB"/>
          </w:rPr>
          <w:fldChar w:fldCharType="separate"/>
        </w:r>
        <w:r w:rsidR="00C3296A" w:rsidRPr="000171B5" w:rsidDel="00713AFA">
          <w:delText xml:space="preserve">(Re </w:delText>
        </w:r>
        <w:r w:rsidR="00C3296A" w:rsidRPr="000171B5" w:rsidDel="00713AFA">
          <w:rPr>
            <w:i/>
          </w:rPr>
          <w:delText>et al.</w:delText>
        </w:r>
        <w:r w:rsidR="00C3296A" w:rsidRPr="000171B5" w:rsidDel="00713AFA">
          <w:delText>, 2021)</w:delText>
        </w:r>
        <w:r w:rsidR="00B90F91" w:rsidRPr="00E92B49" w:rsidDel="00713AFA">
          <w:fldChar w:fldCharType="end"/>
        </w:r>
      </w:del>
      <w:r w:rsidR="00B90F91" w:rsidRPr="00E92B49">
        <w:rPr>
          <w:lang w:val="en-GB"/>
        </w:rPr>
        <w:t xml:space="preserve">. While mineral barometry </w:t>
      </w:r>
      <w:r w:rsidR="00B90F91" w:rsidRPr="007B522C">
        <w:rPr>
          <w:lang w:val="en-GB"/>
        </w:rPr>
        <w:t>can</w:t>
      </w:r>
      <w:r w:rsidR="00B90F91" w:rsidRPr="00E92B49">
        <w:rPr>
          <w:lang w:val="en-GB"/>
        </w:rPr>
        <w:t xml:space="preserve"> be implemented faster </w:t>
      </w:r>
      <w:r w:rsidR="00B90F91" w:rsidRPr="007B522C">
        <w:rPr>
          <w:lang w:val="en-GB"/>
        </w:rPr>
        <w:t xml:space="preserve">than </w:t>
      </w:r>
      <w:r w:rsidR="00CA026A">
        <w:rPr>
          <w:lang w:val="en-GB"/>
        </w:rPr>
        <w:t>this</w:t>
      </w:r>
      <w:r w:rsidR="00B90F91" w:rsidRPr="007B522C">
        <w:rPr>
          <w:lang w:val="en-GB"/>
        </w:rPr>
        <w:t>,</w:t>
      </w:r>
      <w:r w:rsidR="00B90F91" w:rsidRPr="00E92B49">
        <w:rPr>
          <w:lang w:val="en-GB"/>
        </w:rPr>
        <w:t xml:space="preserve"> it is imprecise </w:t>
      </w:r>
      <w:r w:rsidR="00B90F91" w:rsidRPr="00E92B49">
        <w:rPr>
          <w:lang w:val="en-GB"/>
        </w:rPr>
        <w:fldChar w:fldCharType="begin"/>
      </w:r>
      <w:r w:rsidR="007C554B">
        <w:rPr>
          <w:lang w:val="en-GB"/>
        </w:rPr>
        <w:instrText xml:space="preserve"> ADDIN ZOTERO_ITEM CSL_CITATION {"citationID":"AV8E5NeI","properties":{"formattedCitation":"(Wieser {\\i{}et al.}, 2023a)","plainCitation":"(Wieser et al., 2023a)","noteIndex":0},"citationItems":[{"id":"YRNO6Sw0/OX11dCrv","uris":["http://zotero.org/users/9451925/items/W4LHA48G"],"itemData":{"id":2030,"type":"article-journal","abstract":"The chemistry of erupted clinopyroxene crystals (±equilibrium liquids) have been widely used to deduce the pressures and temperatures of magma storage in volcanic arcs. However, the large number of different equations parameterizing the relationship between mineral and melt compositions and intensive variables such as pressure and temperature yield vastly different results, with implications for our interpretation of magma storage conditions. We use a new test dataset composed of the average Clinopyroxene-Liquid (Cpx-Liq) compositions from N = 543 variably hydrous experiments at crustal conditions (1 bar to 17 kbar) to assess the performance of different thermobarometers and identify the most accurate and precise expressions for application to subduction zone magmas. First, we assess different equilibrium tests, finding that comparing the measured and predicted Enstatite-Ferrosillite and KD (using Fet in both phases) are the most useful tests in arc magmas, whereas CaTs, CaTi and Jd tests have limited utility. We then apply further quality filters based on cation sums (3.95–4.05), number of analyses (N &amp;gt; 5) and the presence of reported H2O data in the quenched experimental glass (hereafter ‘liquid’) to obtain a filtered dataset (N = 214). We use this filtered dataset to compare calculated versus experimental pressures and temperatures for different combinations of thermobarometers. A number of Cpx-Liq thermometers perform very well when liquid H2O contents are known, although the Cpx composition contributes little to the calculated temperature relative to the liquid composition. Most Cpx-only thermometers perform very badly, greatly overestimating temperatures for hydrous experiments. These two findings demonstrate that the Cpx chemistry alone holds very little temperature information in hydrous systems.Most Cpx-Liq and Cpx-only barometers show similar performance to one another (mostly yielding root mean square errors [RMSEs] of 2–3.5 kbar), although the best Cpx-only barometers currently outperform the best Cpx-Liq barometers. We also assess the sensitivity of different equations to melt H2O contents, which are poorly constrained in many natural systems. Overall, this work demonstrates that Cpx-based barometry on individual Cpx only provides sufficient resolution to distinguish broad storage regions in continental arcs (e.g. upper, mid, lower crust). Significant averaging of Cpx compositions from experiments reported at similar pressures can reduce RMSEs to ~1.3–1.9 kbar. We hope our findings motivate the substantial amount of experimental and analytical work that is required to obtain precise and accurate estimates of magma storage depths from Cpx ± Liq equilibrium in volcanic arcs.","container-title":"Journal of Petrology","DOI":"10.1093/petrology/egad050","ISSN":"0022-3530","issue":"8","journalAbbreviation":"Journal of Petrology","page":"egad050","source":"Silverchair","title":"Barometers Behaving Badly II: a Critical Evaluation of Cpx-Only and Cpx-Liq Thermobarometry in Variably-Hydrous Arc Magmas","title-short":"Barometers Behaving Badly II","volume":"64","author":[{"family":"Wieser","given":"Penny E"},{"family":"Kent","given":"Adam J R"},{"family":"Till","given":"Christy B"}],"issued":{"date-parts":[["2023",8,1]]}},"label":"page"}],"schema":"https://github.com/citation-style-language/schema/raw/master/csl-citation.json"} </w:instrText>
      </w:r>
      <w:r w:rsidR="00B90F91" w:rsidRPr="00E92B49">
        <w:rPr>
          <w:lang w:val="en-GB"/>
        </w:rPr>
        <w:fldChar w:fldCharType="separate"/>
      </w:r>
      <w:r w:rsidR="00C3296A" w:rsidRPr="000171B5">
        <w:t>(</w:t>
      </w:r>
      <w:proofErr w:type="spellStart"/>
      <w:r w:rsidR="00C3296A" w:rsidRPr="000171B5">
        <w:t>Wieser</w:t>
      </w:r>
      <w:proofErr w:type="spellEnd"/>
      <w:r w:rsidR="00C3296A" w:rsidRPr="000171B5">
        <w:t xml:space="preserve"> </w:t>
      </w:r>
      <w:r w:rsidR="00C3296A" w:rsidRPr="000171B5">
        <w:rPr>
          <w:i/>
        </w:rPr>
        <w:t>et al.</w:t>
      </w:r>
      <w:r w:rsidR="00C3296A" w:rsidRPr="000171B5">
        <w:t>, 2023a)</w:t>
      </w:r>
      <w:r w:rsidR="00B90F91" w:rsidRPr="00E92B49">
        <w:fldChar w:fldCharType="end"/>
      </w:r>
      <w:r w:rsidR="00B90F91" w:rsidRPr="00E92B49">
        <w:rPr>
          <w:lang w:val="en-GB"/>
        </w:rPr>
        <w:t xml:space="preserve">, and therefore </w:t>
      </w:r>
      <w:r w:rsidR="00CA026A">
        <w:rPr>
          <w:lang w:val="en-GB"/>
        </w:rPr>
        <w:t>can</w:t>
      </w:r>
      <w:r w:rsidR="00CA026A" w:rsidRPr="00E92B49">
        <w:rPr>
          <w:lang w:val="en-GB"/>
        </w:rPr>
        <w:t xml:space="preserve"> only</w:t>
      </w:r>
      <w:r w:rsidR="00B90F91" w:rsidRPr="00E92B49">
        <w:rPr>
          <w:lang w:val="en-GB"/>
        </w:rPr>
        <w:t xml:space="preserve"> constrain magma storage to very broad </w:t>
      </w:r>
      <w:r w:rsidR="00B90F91" w:rsidRPr="007B522C">
        <w:rPr>
          <w:lang w:val="en-GB"/>
        </w:rPr>
        <w:t>regions</w:t>
      </w:r>
      <w:r w:rsidR="00B90F91" w:rsidRPr="00E92B49">
        <w:rPr>
          <w:lang w:val="en-GB"/>
        </w:rPr>
        <w:t xml:space="preserve"> (e.g., crust </w:t>
      </w:r>
      <w:r w:rsidR="00B90F91" w:rsidRPr="00E92B49">
        <w:rPr>
          <w:lang w:val="en-GB"/>
        </w:rPr>
        <w:lastRenderedPageBreak/>
        <w:t xml:space="preserve">vs. </w:t>
      </w:r>
      <w:r w:rsidR="004E38D9">
        <w:rPr>
          <w:lang w:val="en-GB"/>
        </w:rPr>
        <w:t>sub-</w:t>
      </w:r>
      <w:r w:rsidR="00B90F91" w:rsidRPr="00E92B49">
        <w:rPr>
          <w:lang w:val="en-GB"/>
        </w:rPr>
        <w:t xml:space="preserve">Moho). </w:t>
      </w:r>
      <w:r w:rsidR="00092A2D">
        <w:rPr>
          <w:lang w:val="en-GB"/>
        </w:rPr>
        <w:t>It</w:t>
      </w:r>
      <w:r w:rsidR="00B90F91" w:rsidRPr="007B522C">
        <w:rPr>
          <w:lang w:val="en-GB"/>
        </w:rPr>
        <w:t xml:space="preserve"> also</w:t>
      </w:r>
      <w:r w:rsidR="00B90F91" w:rsidRPr="00E92B49">
        <w:rPr>
          <w:lang w:val="en-GB"/>
        </w:rPr>
        <w:t xml:space="preserve"> has poor applicability at active volcanoes such as Kīlauea or Mauna Loa</w:t>
      </w:r>
      <w:r w:rsidR="00B90F91" w:rsidRPr="007B522C">
        <w:rPr>
          <w:lang w:val="en-GB"/>
        </w:rPr>
        <w:t xml:space="preserve"> where the only major silicate phase in most lavas is olivine, the chemistry of which is not pressure</w:t>
      </w:r>
      <w:ins w:id="134" w:author="Charlotte Devitre" w:date="2024-07-24T10:44:00Z" w16du:dateUtc="2024-07-24T17:44:00Z">
        <w:r w:rsidR="004F2B3A">
          <w:rPr>
            <w:lang w:val="en-GB"/>
          </w:rPr>
          <w:t>-</w:t>
        </w:r>
      </w:ins>
      <w:del w:id="135" w:author="Charlotte Devitre" w:date="2024-07-24T10:44:00Z" w16du:dateUtc="2024-07-24T17:44:00Z">
        <w:r w:rsidR="00B90F91" w:rsidRPr="007B522C" w:rsidDel="004F2B3A">
          <w:rPr>
            <w:lang w:val="en-GB"/>
          </w:rPr>
          <w:delText xml:space="preserve"> </w:delText>
        </w:r>
      </w:del>
      <w:r w:rsidR="00B90F91" w:rsidRPr="007B522C">
        <w:rPr>
          <w:lang w:val="en-GB"/>
        </w:rPr>
        <w:t>sensitive, and</w:t>
      </w:r>
      <w:r w:rsidR="00B90F91" w:rsidRPr="00E92B49">
        <w:rPr>
          <w:lang w:val="en-GB"/>
        </w:rPr>
        <w:t xml:space="preserve"> where a precision of 1–2 km is needed to distinguish between reservoirs </w:t>
      </w:r>
      <w:r w:rsidR="00B90F91" w:rsidRPr="00E92B49">
        <w:rPr>
          <w:lang w:val="en-GB"/>
        </w:rPr>
        <w:fldChar w:fldCharType="begin"/>
      </w:r>
      <w:r w:rsidR="007C554B">
        <w:rPr>
          <w:lang w:val="en-GB"/>
        </w:rPr>
        <w:instrText xml:space="preserve"> ADDIN ZOTERO_ITEM CSL_CITATION {"citationID":"XblM5Ymy","properties":{"formattedCitation":"(Baker and Amelung, 2012; Anderson and Poland, 2016)","plainCitation":"(Baker and Amelung, 2012; Anderson and Poland, 2016)","noteIndex":0},"citationItems":[{"id":"YRNO6Sw0/DCIlXWsI","uris":["http://zotero.org/users/9451925/items/AVM9PSS7"],"itemData":{"id":2004,"type":"article-journal","abstract":"Estimating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P."}],"issued":{"date-parts":[["2016",8,1]]}}},{"id":"YRNO6Sw0/w5bpKXcz","uris":["http://zotero.org/users/9451925/items/FQW6YRR6"],"itemData":{"id":2006,"type":"article-journal","abstract":"We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schema":"https://github.com/citation-style-language/schema/raw/master/csl-citation.json"} </w:instrText>
      </w:r>
      <w:r w:rsidR="00B90F91" w:rsidRPr="00E92B49">
        <w:rPr>
          <w:lang w:val="en-GB"/>
        </w:rPr>
        <w:fldChar w:fldCharType="separate"/>
      </w:r>
      <w:r w:rsidR="00C3296A" w:rsidRPr="000171B5">
        <w:t xml:space="preserve">(Baker and </w:t>
      </w:r>
      <w:proofErr w:type="spellStart"/>
      <w:r w:rsidR="00C3296A" w:rsidRPr="000171B5">
        <w:t>Amelung</w:t>
      </w:r>
      <w:proofErr w:type="spellEnd"/>
      <w:r w:rsidR="00C3296A" w:rsidRPr="000171B5">
        <w:t>, 2012; Anderson and Poland, 2016)</w:t>
      </w:r>
      <w:r w:rsidR="00B90F91" w:rsidRPr="00E92B49">
        <w:fldChar w:fldCharType="end"/>
      </w:r>
      <w:r w:rsidR="00B90F91" w:rsidRPr="00E92B49">
        <w:rPr>
          <w:lang w:val="en-GB"/>
        </w:rPr>
        <w:t>.</w:t>
      </w:r>
    </w:p>
    <w:p w14:paraId="4A558FE5" w14:textId="61E01C1C" w:rsidR="00B90F91" w:rsidRPr="007B522C" w:rsidRDefault="00B90F91" w:rsidP="00B90F91">
      <w:pPr>
        <w:pStyle w:val="Text"/>
        <w:spacing w:line="480" w:lineRule="auto"/>
        <w:jc w:val="both"/>
        <w:rPr>
          <w:lang w:val="en-GB"/>
        </w:rPr>
      </w:pPr>
      <w:r w:rsidRPr="00E92B49">
        <w:rPr>
          <w:lang w:val="en-GB"/>
        </w:rPr>
        <w:t>Recent developments have shown that Raman-based barometry of CO</w:t>
      </w:r>
      <w:r w:rsidRPr="00E92B49">
        <w:rPr>
          <w:vertAlign w:val="subscript"/>
          <w:lang w:val="en-GB"/>
        </w:rPr>
        <w:t>2</w:t>
      </w:r>
      <w:r w:rsidRPr="00E92B49">
        <w:rPr>
          <w:lang w:val="en-GB"/>
        </w:rPr>
        <w:t xml:space="preserve">-rich </w:t>
      </w:r>
      <w:r w:rsidR="00834561" w:rsidRPr="00E92B49">
        <w:rPr>
          <w:lang w:val="en-GB"/>
        </w:rPr>
        <w:t>fluid</w:t>
      </w:r>
      <w:del w:id="136" w:author="Charlotte Devitre" w:date="2024-07-24T10:40:00Z" w16du:dateUtc="2024-07-24T17:40:00Z">
        <w:r w:rsidR="00834561" w:rsidDel="004F2B3A">
          <w:rPr>
            <w:lang w:val="en-GB"/>
          </w:rPr>
          <w:delText>-</w:delText>
        </w:r>
        <w:r w:rsidR="00834561" w:rsidRPr="00E92B49" w:rsidDel="004F2B3A">
          <w:rPr>
            <w:lang w:val="en-GB"/>
          </w:rPr>
          <w:delText>inclusion</w:delText>
        </w:r>
      </w:del>
      <w:ins w:id="137" w:author="Charlotte Devitre" w:date="2024-07-24T10:40:00Z" w16du:dateUtc="2024-07-24T17:40:00Z">
        <w:r w:rsidR="004F2B3A">
          <w:rPr>
            <w:lang w:val="en-GB"/>
          </w:rPr>
          <w:t xml:space="preserve"> inclusion</w:t>
        </w:r>
      </w:ins>
      <w:r w:rsidRPr="00E92B49">
        <w:rPr>
          <w:lang w:val="en-GB"/>
        </w:rPr>
        <w:t>s provide</w:t>
      </w:r>
      <w:ins w:id="138" w:author="Charlotte Devitre" w:date="2024-07-24T10:46:00Z" w16du:dateUtc="2024-07-24T17:46:00Z">
        <w:r w:rsidR="004F2B3A">
          <w:rPr>
            <w:lang w:val="en-GB"/>
          </w:rPr>
          <w:t xml:space="preserve"> </w:t>
        </w:r>
      </w:ins>
      <w:del w:id="139" w:author="Charlotte Devitre" w:date="2024-07-24T10:46:00Z" w16du:dateUtc="2024-07-24T17:46:00Z">
        <w:r w:rsidRPr="00E92B49" w:rsidDel="004F2B3A">
          <w:rPr>
            <w:lang w:val="en-GB"/>
          </w:rPr>
          <w:delText xml:space="preserve">s an alternative, with </w:delText>
        </w:r>
      </w:del>
      <w:r w:rsidRPr="00E92B49">
        <w:rPr>
          <w:lang w:val="en-GB"/>
        </w:rPr>
        <w:t>much smaller uncertainties than mineral barometry, and requir</w:t>
      </w:r>
      <w:ins w:id="140" w:author="Charlotte Devitre" w:date="2024-07-24T10:46:00Z" w16du:dateUtc="2024-07-24T17:46:00Z">
        <w:r w:rsidR="004F2B3A">
          <w:rPr>
            <w:lang w:val="en-GB"/>
          </w:rPr>
          <w:t>e</w:t>
        </w:r>
      </w:ins>
      <w:del w:id="141" w:author="Charlotte Devitre" w:date="2024-07-24T10:46:00Z" w16du:dateUtc="2024-07-24T17:46:00Z">
        <w:r w:rsidRPr="00E92B49" w:rsidDel="004F2B3A">
          <w:rPr>
            <w:lang w:val="en-GB"/>
          </w:rPr>
          <w:delText>ing</w:delText>
        </w:r>
      </w:del>
      <w:r w:rsidRPr="00E92B49">
        <w:rPr>
          <w:lang w:val="en-GB"/>
        </w:rPr>
        <w:t xml:space="preserve"> far less time and resources than </w:t>
      </w:r>
      <w:r w:rsidR="00092A2D">
        <w:rPr>
          <w:lang w:val="en-GB"/>
        </w:rPr>
        <w:t>melt</w:t>
      </w:r>
      <w:del w:id="142" w:author="Charlotte Devitre" w:date="2024-07-24T10:40:00Z" w16du:dateUtc="2024-07-24T17:40:00Z">
        <w:r w:rsidR="00092A2D" w:rsidDel="004F2B3A">
          <w:rPr>
            <w:lang w:val="en-GB"/>
          </w:rPr>
          <w:delText>-inclusion</w:delText>
        </w:r>
      </w:del>
      <w:ins w:id="143" w:author="Charlotte Devitre" w:date="2024-07-24T10:40:00Z" w16du:dateUtc="2024-07-24T17:40:00Z">
        <w:r w:rsidR="004F2B3A">
          <w:rPr>
            <w:lang w:val="en-GB"/>
          </w:rPr>
          <w:t xml:space="preserve"> inclusion</w:t>
        </w:r>
      </w:ins>
      <w:r w:rsidRPr="007B522C">
        <w:rPr>
          <w:lang w:val="en-GB"/>
        </w:rPr>
        <w:t xml:space="preserve"> analyses </w:t>
      </w:r>
      <w:r w:rsidRPr="007B522C">
        <w:rPr>
          <w:lang w:val="en-GB"/>
        </w:rPr>
        <w:fldChar w:fldCharType="begin"/>
      </w:r>
      <w:r w:rsidR="007C554B">
        <w:rPr>
          <w:lang w:val="en-GB"/>
        </w:rPr>
        <w:instrText xml:space="preserve"> ADDIN ZOTERO_ITEM CSL_CITATION {"citationID":"ATAYE3Py","properties":{"formattedCitation":"(Dayton {\\i{}et al.}, 2023; DeVitre and Wieser, 2024)","plainCitation":"(Dayton et al., 2023; DeVitre and Wieser, 2024)","noteIndex":0},"citationItems":[{"id":"YRNO6Sw0/dYe0fgGr","uris":["http://zotero.org/users/9451925/items/E29P4B6S"],"itemData":{"id":1923,"type":"article-journal","abstract":"The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 xml:space="preserve">(Dayton </w:t>
      </w:r>
      <w:r w:rsidR="00C3296A" w:rsidRPr="00C3296A">
        <w:rPr>
          <w:i/>
          <w:iCs/>
        </w:rPr>
        <w:t>et al.</w:t>
      </w:r>
      <w:r w:rsidR="00C3296A" w:rsidRPr="00C3296A">
        <w:t xml:space="preserve">, 2023; </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r w:rsidRPr="007B522C">
        <w:fldChar w:fldCharType="end"/>
      </w:r>
      <w:r w:rsidRPr="007B522C">
        <w:t>.</w:t>
      </w:r>
      <w:r w:rsidRPr="00E92B49">
        <w:t xml:space="preserve"> This method uses spectral features of </w:t>
      </w:r>
      <w:r w:rsidRPr="00E92B49">
        <w:rPr>
          <w:lang w:val="en-GB"/>
        </w:rPr>
        <w:t>CO</w:t>
      </w:r>
      <w:r w:rsidRPr="00E92B49">
        <w:rPr>
          <w:vertAlign w:val="subscript"/>
          <w:lang w:val="en-GB"/>
        </w:rPr>
        <w:t>2</w:t>
      </w:r>
      <w:r w:rsidRPr="00E92B49">
        <w:t xml:space="preserve"> fluids to calculate a </w:t>
      </w:r>
      <w:r w:rsidRPr="00E92B49">
        <w:rPr>
          <w:lang w:val="en-GB"/>
        </w:rPr>
        <w:t>CO</w:t>
      </w:r>
      <w:r w:rsidRPr="00E92B49">
        <w:rPr>
          <w:vertAlign w:val="subscript"/>
          <w:lang w:val="en-GB"/>
        </w:rPr>
        <w:t>2</w:t>
      </w:r>
      <w:r w:rsidRPr="00E92B49">
        <w:t xml:space="preserve"> density using an instrument</w:t>
      </w:r>
      <w:ins w:id="144" w:author="Charlotte Devitre" w:date="2024-07-24T10:48:00Z" w16du:dateUtc="2024-07-24T17:48:00Z">
        <w:r w:rsidR="004F2B3A">
          <w:t>-</w:t>
        </w:r>
      </w:ins>
      <w:del w:id="145" w:author="Charlotte Devitre" w:date="2024-07-24T10:48:00Z" w16du:dateUtc="2024-07-24T17:48:00Z">
        <w:r w:rsidRPr="00E92B49" w:rsidDel="004F2B3A">
          <w:delText xml:space="preserve"> </w:delText>
        </w:r>
      </w:del>
      <w:r w:rsidRPr="00E92B49">
        <w:t xml:space="preserve">specific calibration </w:t>
      </w:r>
      <w:r w:rsidRPr="00E92B49">
        <w:rPr>
          <w:lang w:val="en-GB"/>
        </w:rPr>
        <w:fldChar w:fldCharType="begin"/>
      </w:r>
      <w:r w:rsidR="007C554B">
        <w:instrText xml:space="preserve"> ADDIN ZOTERO_ITEM CSL_CITATION {"citationID":"JL5zVcMl","properties":{"formattedCitation":"(DeVitre {\\i{}et al.}, 2021)","plainCitation":"(DeVitre et al., 2021)","noteIndex":0},"citationItems":[{"id":"YRNO6Sw0/jHwxL1Ha","uris":["http://zotero.org/users/9451925/items/2A38GRRP"],"itemData":{"id":291,"type":"article-journal","abstract":"Fluid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M."},{"family":"Gazel","given":"Esteban"}],"issued":{"date-parts":[["2021",12,5]]}}}],"schema":"https://github.com/citation-style-language/schema/raw/master/csl-citation.json"} </w:instrText>
      </w:r>
      <w:r w:rsidRPr="00E92B49">
        <w:rPr>
          <w:lang w:val="en-GB"/>
        </w:rPr>
        <w:fldChar w:fldCharType="separate"/>
      </w:r>
      <w:r w:rsidR="00C3296A" w:rsidRPr="000171B5">
        <w:t>(</w:t>
      </w:r>
      <w:proofErr w:type="spellStart"/>
      <w:r w:rsidR="00C3296A" w:rsidRPr="000171B5">
        <w:t>DeVitre</w:t>
      </w:r>
      <w:proofErr w:type="spellEnd"/>
      <w:r w:rsidR="00C3296A" w:rsidRPr="000171B5">
        <w:t xml:space="preserve"> </w:t>
      </w:r>
      <w:r w:rsidR="00C3296A" w:rsidRPr="000171B5">
        <w:rPr>
          <w:i/>
        </w:rPr>
        <w:t>et al.</w:t>
      </w:r>
      <w:r w:rsidR="00C3296A" w:rsidRPr="000171B5">
        <w:t>, 2021)</w:t>
      </w:r>
      <w:r w:rsidRPr="00E92B49">
        <w:fldChar w:fldCharType="end"/>
      </w:r>
      <w:r w:rsidRPr="00E92B49">
        <w:rPr>
          <w:lang w:val="en-GB"/>
        </w:rPr>
        <w:t>. Along with an estimate of entrapment temperature, this density is converted into an entrapment pressure using a CO</w:t>
      </w:r>
      <w:r w:rsidRPr="00E92B49">
        <w:rPr>
          <w:vertAlign w:val="subscript"/>
          <w:lang w:val="en-GB"/>
        </w:rPr>
        <w:t>2</w:t>
      </w:r>
      <w:r w:rsidRPr="00E92B49">
        <w:rPr>
          <w:lang w:val="en-GB"/>
        </w:rPr>
        <w:t xml:space="preserve"> Equation of State (EOS</w:t>
      </w:r>
      <w:r w:rsidRPr="007B522C">
        <w:rPr>
          <w:lang w:val="en-GB"/>
        </w:rPr>
        <w:t>, Fig. 1). One major advantage is that the conversion of CO</w:t>
      </w:r>
      <w:r w:rsidRPr="007B522C">
        <w:rPr>
          <w:vertAlign w:val="subscript"/>
          <w:lang w:val="en-GB"/>
        </w:rPr>
        <w:t>2</w:t>
      </w:r>
      <w:r w:rsidRPr="007B522C">
        <w:t xml:space="preserve"> density to pressure is relatively insensitive to </w:t>
      </w:r>
      <w:r w:rsidRPr="007B522C">
        <w:rPr>
          <w:lang w:val="en-GB"/>
        </w:rPr>
        <w:t>the choice of entrapment temperature, a parameter which may not be known at the onset of a new eruptive episode (Fig. 1a</w:t>
      </w:r>
      <w:r w:rsidRPr="007B522C">
        <w:t>-b</w:t>
      </w:r>
      <w:r w:rsidRPr="007B522C">
        <w:rPr>
          <w:lang w:val="en-GB"/>
        </w:rPr>
        <w:t>).</w:t>
      </w:r>
      <w:r w:rsidR="007D29B0">
        <w:rPr>
          <w:lang w:val="en-GB"/>
        </w:rPr>
        <w:t xml:space="preserve"> The difference in pressure for EOS calculations considering </w:t>
      </w:r>
      <w:r w:rsidRPr="007B522C">
        <w:rPr>
          <w:lang w:val="en-GB"/>
        </w:rPr>
        <w:t xml:space="preserve">the lower and upper limit of liquidus temperatures for olivine-saturated melts erupted at Kīlauea volcano throughout its history (~1100 and 1350 ˚C; </w:t>
      </w:r>
      <w:r w:rsidRPr="007B522C">
        <w:rPr>
          <w:lang w:val="en-GB"/>
        </w:rPr>
        <w:fldChar w:fldCharType="begin"/>
      </w:r>
      <w:r w:rsidR="007C554B">
        <w:rPr>
          <w:lang w:val="en-GB"/>
        </w:rPr>
        <w:instrText xml:space="preserve"> ADDIN ZOTERO_ITEM CSL_CITATION {"citationID":"ZxrqqlHJ","properties":{"formattedCitation":"(DeVitre and Wieser, 2024)","plainCitation":"(DeVitre and Wieser, 2024)","dontUpdate":true,"noteIndex":0},"citationItems":[{"id":"YRNO6Sw0/6BPk5OmJ","uris":["http://zotero.org/users/9451925/items/FWZK55EA"],"itemData":{"id":2108,"type":"article-journal","abstract":"Interpreting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del w:id="146" w:author="Charlotte Devitre" w:date="2024-07-24T10:49:00Z" w16du:dateUtc="2024-07-24T17:49:00Z">
        <w:r w:rsidR="00C3296A" w:rsidRPr="00C3296A" w:rsidDel="004F2B3A">
          <w:delText>(</w:delText>
        </w:r>
      </w:del>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del w:id="147" w:author="Charlotte Devitre" w:date="2024-07-24T10:49:00Z" w16du:dateUtc="2024-07-24T17:49:00Z">
        <w:r w:rsidR="00C3296A" w:rsidRPr="00C3296A" w:rsidDel="004F2B3A">
          <w:delText>)</w:delText>
        </w:r>
      </w:del>
      <w:r w:rsidRPr="007B522C">
        <w:fldChar w:fldCharType="end"/>
      </w:r>
      <w:r w:rsidRPr="007B522C">
        <w:rPr>
          <w:lang w:val="en-GB"/>
        </w:rPr>
        <w:t>)</w:t>
      </w:r>
      <w:r w:rsidR="007D29B0">
        <w:rPr>
          <w:lang w:val="en-GB"/>
        </w:rPr>
        <w:t xml:space="preserve"> </w:t>
      </w:r>
      <w:r w:rsidRPr="007B522C">
        <w:rPr>
          <w:lang w:val="en-GB"/>
        </w:rPr>
        <w:t>is at most ~20 %, which corresponds to ~0.2</w:t>
      </w:r>
      <w:r w:rsidR="007D29B0">
        <w:rPr>
          <w:lang w:val="en-GB"/>
        </w:rPr>
        <w:t>-</w:t>
      </w:r>
      <w:r w:rsidRPr="007B522C">
        <w:rPr>
          <w:lang w:val="en-GB"/>
        </w:rPr>
        <w:t xml:space="preserve">0.4 km at depths representative of the </w:t>
      </w:r>
      <w:proofErr w:type="spellStart"/>
      <w:r w:rsidRPr="007B522C">
        <w:rPr>
          <w:lang w:val="en-GB"/>
        </w:rPr>
        <w:t>Halemaʻumaʻu</w:t>
      </w:r>
      <w:proofErr w:type="spellEnd"/>
      <w:r w:rsidRPr="007B522C">
        <w:rPr>
          <w:lang w:val="en-GB"/>
        </w:rPr>
        <w:t xml:space="preserve"> reservoir </w:t>
      </w:r>
      <w:r w:rsidR="00CB6366">
        <w:rPr>
          <w:lang w:val="en-GB"/>
        </w:rPr>
        <w:t>(</w:t>
      </w:r>
      <w:r w:rsidRPr="007B522C">
        <w:rPr>
          <w:lang w:val="en-GB"/>
        </w:rPr>
        <w:t>1-2 km), and ~0.6-1</w:t>
      </w:r>
      <w:ins w:id="148" w:author="Charlotte Devitre" w:date="2024-07-24T10:49:00Z" w16du:dateUtc="2024-07-24T17:49:00Z">
        <w:r w:rsidR="004F2B3A">
          <w:rPr>
            <w:lang w:val="en-GB"/>
          </w:rPr>
          <w:t xml:space="preserve">.0 </w:t>
        </w:r>
      </w:ins>
      <w:r w:rsidRPr="007B522C">
        <w:rPr>
          <w:lang w:val="en-GB"/>
        </w:rPr>
        <w:t xml:space="preserve"> km at the depths of the </w:t>
      </w:r>
      <w:del w:id="149" w:author="Charlotte Devitre" w:date="2024-07-24T10:49:00Z" w16du:dateUtc="2024-07-24T17:49:00Z">
        <w:r w:rsidR="007C5202" w:rsidDel="004F2B3A">
          <w:rPr>
            <w:lang w:val="en-GB"/>
          </w:rPr>
          <w:delText>S</w:delText>
        </w:r>
        <w:r w:rsidRPr="007B522C" w:rsidDel="004F2B3A">
          <w:rPr>
            <w:lang w:val="en-GB"/>
          </w:rPr>
          <w:delText>outh</w:delText>
        </w:r>
        <w:r w:rsidR="007C5202" w:rsidDel="004F2B3A">
          <w:rPr>
            <w:lang w:val="en-GB"/>
          </w:rPr>
          <w:delText>-</w:delText>
        </w:r>
        <w:r w:rsidRPr="007B522C" w:rsidDel="004F2B3A">
          <w:rPr>
            <w:lang w:val="en-GB"/>
          </w:rPr>
          <w:delText xml:space="preserve">Caldera </w:delText>
        </w:r>
      </w:del>
      <w:ins w:id="150" w:author="Charlotte Devitre" w:date="2024-07-24T10:50:00Z" w16du:dateUtc="2024-07-24T17:50:00Z">
        <w:r w:rsidR="004F2B3A">
          <w:rPr>
            <w:lang w:val="en-GB"/>
          </w:rPr>
          <w:t xml:space="preserve">South Caldera </w:t>
        </w:r>
      </w:ins>
      <w:r w:rsidRPr="007B522C">
        <w:rPr>
          <w:lang w:val="en-GB"/>
        </w:rPr>
        <w:t>reservoir (3-5 km</w:t>
      </w:r>
      <w:r w:rsidR="007D29B0">
        <w:rPr>
          <w:lang w:val="en-GB"/>
        </w:rPr>
        <w:t>;</w:t>
      </w:r>
      <w:r w:rsidRPr="007B522C">
        <w:rPr>
          <w:lang w:val="en-GB"/>
        </w:rPr>
        <w:t xml:space="preserve"> Fig. 1b and Fig. </w:t>
      </w:r>
      <w:r>
        <w:rPr>
          <w:lang w:val="en-GB"/>
        </w:rPr>
        <w:t>S3</w:t>
      </w:r>
      <w:r w:rsidRPr="007B522C">
        <w:rPr>
          <w:lang w:val="en-GB"/>
        </w:rPr>
        <w:t>-</w:t>
      </w:r>
      <w:r>
        <w:rPr>
          <w:lang w:val="en-GB"/>
        </w:rPr>
        <w:t>S6</w:t>
      </w:r>
      <w:r w:rsidRPr="007B522C">
        <w:rPr>
          <w:lang w:val="en-GB"/>
        </w:rPr>
        <w:t xml:space="preserve">). These errors are of similar magnitude to those associated with the conversion of pressures to depths through an estimate of crustal density (an issue affecting all petrological barometers). </w:t>
      </w:r>
    </w:p>
    <w:p w14:paraId="4F7E2599" w14:textId="07DA3A56" w:rsidR="00B90F91" w:rsidRPr="00E92B49" w:rsidRDefault="00834561" w:rsidP="00E92B49">
      <w:pPr>
        <w:pStyle w:val="Text"/>
        <w:spacing w:line="480" w:lineRule="auto"/>
        <w:jc w:val="both"/>
      </w:pPr>
      <w:r>
        <w:rPr>
          <w:lang w:val="en-GB"/>
        </w:rPr>
        <w:t>R</w:t>
      </w:r>
      <w:r w:rsidR="00B90F91" w:rsidRPr="007B522C">
        <w:rPr>
          <w:lang w:val="en-GB"/>
        </w:rPr>
        <w:t xml:space="preserve">ecent studies have speculated that </w:t>
      </w:r>
      <w:r>
        <w:rPr>
          <w:lang w:val="en-GB"/>
        </w:rPr>
        <w:t>fluid</w:t>
      </w:r>
      <w:del w:id="151" w:author="Charlotte Devitre" w:date="2024-07-24T10:40:00Z" w16du:dateUtc="2024-07-24T17:40:00Z">
        <w:r w:rsidDel="004F2B3A">
          <w:rPr>
            <w:lang w:val="en-GB"/>
          </w:rPr>
          <w:delText>-inclusion</w:delText>
        </w:r>
      </w:del>
      <w:ins w:id="152" w:author="Charlotte Devitre" w:date="2024-07-24T10:40:00Z" w16du:dateUtc="2024-07-24T17:40:00Z">
        <w:r w:rsidR="004F2B3A">
          <w:rPr>
            <w:lang w:val="en-GB"/>
          </w:rPr>
          <w:t xml:space="preserve"> inclusion</w:t>
        </w:r>
      </w:ins>
      <w:r w:rsidR="00B90F91" w:rsidRPr="007B522C">
        <w:rPr>
          <w:lang w:val="en-GB"/>
        </w:rPr>
        <w:t xml:space="preserve"> barometry c</w:t>
      </w:r>
      <w:r w:rsidR="00B60F9C">
        <w:rPr>
          <w:lang w:val="en-GB"/>
        </w:rPr>
        <w:t>ould</w:t>
      </w:r>
      <w:r w:rsidR="00B90F91" w:rsidRPr="007B522C">
        <w:rPr>
          <w:lang w:val="en-GB"/>
        </w:rPr>
        <w:t xml:space="preserve"> be performed quickly enough to be useful for near</w:t>
      </w:r>
      <w:ins w:id="153" w:author="Charlotte Devitre" w:date="2024-07-24T10:51:00Z" w16du:dateUtc="2024-07-24T17:51:00Z">
        <w:r w:rsidR="00044509">
          <w:rPr>
            <w:lang w:val="en-GB"/>
          </w:rPr>
          <w:t>-</w:t>
        </w:r>
      </w:ins>
      <w:del w:id="154" w:author="Charlotte Devitre" w:date="2024-07-24T10:51:00Z" w16du:dateUtc="2024-07-24T17:51:00Z">
        <w:r w:rsidR="00B90F91" w:rsidRPr="007B522C" w:rsidDel="00044509">
          <w:rPr>
            <w:lang w:val="en-GB"/>
          </w:rPr>
          <w:delText xml:space="preserve"> </w:delText>
        </w:r>
      </w:del>
      <w:r w:rsidR="00B90F91" w:rsidRPr="007B522C">
        <w:rPr>
          <w:lang w:val="en-GB"/>
        </w:rPr>
        <w:t xml:space="preserve">real-time volcano monitoring </w:t>
      </w:r>
      <w:r w:rsidR="00B90F91" w:rsidRPr="007B522C">
        <w:rPr>
          <w:lang w:val="en-GB"/>
        </w:rPr>
        <w:fldChar w:fldCharType="begin"/>
      </w:r>
      <w:r w:rsidR="007C554B">
        <w:rPr>
          <w:lang w:val="en-GB"/>
        </w:rPr>
        <w:instrText xml:space="preserve"> ADDIN ZOTERO_ITEM CSL_CITATION {"citationID":"McJKzOKg","properties":{"formattedCitation":"(Dayton {\\i{}et al.}, 2023; Zanon {\\i{}et al.}, 2024)","plainCitation":"(Dayton et al., 2023; Zanon et al., 2024)","noteIndex":0},"citationItems":[{"id":"YRNO6Sw0/dYe0fgGr","uris":["http://zotero.org/users/9451925/items/E29P4B6S"],"itemData":{"id":1923,"type":"article-journal","abstract":"The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J."}],"issued":{"date-parts":[["2023",2,8]]}}},{"id":"YRNO6Sw0/ccrSVXsE","uris":["http://zotero.org/users/9451925/items/Q3NXUI6R"],"itemData":{"id":2115,"type":"article-journal","abstract":"Fluid inclusion microthermometry on olivines, clinopyroxenes, and amphiboles was used during a volcanic eruption, in combination with real-time seismic data and rapid petrographic observations, for petrological monitoring purposes. By applying this approach to the study of 18 volcanic samples collected during the eruption of Tajogaite volcano on La Palma Island (Canary Islands) in 2021, changes in the magma system were identified over time and space. Magma batches with distinct petrographic and geochemical characteristics emerged from source zones whose depth progressively increased from 27 to 31 kilometers. The rise of magma of deeper origin is attested by fluid inclusions made of N2 and CO, markers of mantle outgassing. Magma accumulation occurred over different durations at depths of 22 to 27 and 4 to 16 kilometers. Time-integrated magma ascent velocities (including ponding times) were estimated at between 0.01 and 0.1 meters per second. This method is cost-effective and quickly identifies changes in the magma system during an eruption, enhancing petrological monitoring procedures.","container-title":"Science Advances","DOI":"10.1126/sciadv.adi4300","issue":"6","note":"publisher: American Association for the Advancement of Science","page":"eadi4300","source":"science.org (Atypon)","title":"Toward a near real-time magma ascent monitoring by combined fluid inclusion barometry and ongoing seismicity","volume":"10","author":[{"family":"Zanon","given":"Vittorio"},{"family":"D’Auria","given":"Luca"},{"family":"Schiavi","given":"Federica"},{"family":"Cyrzan","given":"Klaudia"},{"family":"Pankhurst","given":"Matthew J."}],"issued":{"date-parts":[["2024",2,7]]}}}],"schema":"https://github.com/citation-style-language/schema/raw/master/csl-citation.json"} </w:instrText>
      </w:r>
      <w:r w:rsidR="00B90F91" w:rsidRPr="007B522C">
        <w:rPr>
          <w:lang w:val="en-GB"/>
        </w:rPr>
        <w:fldChar w:fldCharType="separate"/>
      </w:r>
      <w:r w:rsidR="00C3296A" w:rsidRPr="00C3296A">
        <w:t xml:space="preserve">(Dayton </w:t>
      </w:r>
      <w:r w:rsidR="00C3296A" w:rsidRPr="00C3296A">
        <w:rPr>
          <w:i/>
          <w:iCs/>
        </w:rPr>
        <w:t>et al.</w:t>
      </w:r>
      <w:r w:rsidR="00C3296A" w:rsidRPr="00C3296A">
        <w:t xml:space="preserve">, 2023; </w:t>
      </w:r>
      <w:proofErr w:type="spellStart"/>
      <w:r w:rsidR="00C3296A" w:rsidRPr="00C3296A">
        <w:lastRenderedPageBreak/>
        <w:t>Zanon</w:t>
      </w:r>
      <w:proofErr w:type="spellEnd"/>
      <w:r w:rsidR="00C3296A" w:rsidRPr="00C3296A">
        <w:t xml:space="preserve"> </w:t>
      </w:r>
      <w:r w:rsidR="00C3296A" w:rsidRPr="00C3296A">
        <w:rPr>
          <w:i/>
          <w:iCs/>
        </w:rPr>
        <w:t>et al.</w:t>
      </w:r>
      <w:r w:rsidR="00C3296A" w:rsidRPr="00C3296A">
        <w:t>, 2024)</w:t>
      </w:r>
      <w:r w:rsidR="00B90F91" w:rsidRPr="007B522C">
        <w:fldChar w:fldCharType="end"/>
      </w:r>
      <w:r w:rsidR="00B90F91" w:rsidRPr="007B522C">
        <w:rPr>
          <w:lang w:val="en-GB"/>
        </w:rPr>
        <w:t xml:space="preserve">. </w:t>
      </w:r>
      <w:bookmarkStart w:id="155" w:name="_Hlk172806679"/>
      <w:moveToRangeStart w:id="156" w:author="Charlotte Devitre" w:date="2024-07-24T10:53:00Z" w:name="move172710804"/>
      <w:moveTo w:id="157" w:author="Charlotte Devitre" w:date="2024-07-24T10:53:00Z" w16du:dateUtc="2024-07-24T17:53:00Z">
        <w:r w:rsidR="00044509" w:rsidRPr="007B522C">
          <w:rPr>
            <w:lang w:val="en-GB"/>
          </w:rPr>
          <w:t xml:space="preserve">The </w:t>
        </w:r>
        <w:r w:rsidR="00044509" w:rsidRPr="007B522C">
          <w:t xml:space="preserve">CONVERSE Hawai‘i Scientific Advisory Committee </w:t>
        </w:r>
        <w:r w:rsidR="00044509" w:rsidRPr="007B522C">
          <w:fldChar w:fldCharType="begin"/>
        </w:r>
      </w:moveTo>
      <w:r w:rsidR="007C554B">
        <w:instrText xml:space="preserve"> ADDIN ZOTERO_ITEM CSL_CITATION {"citationID":"GDSQzjPt","properties":{"formattedCitation":"(Cooper {\\i{}et al.}, 2023)","plainCitation":"(Cooper et al., 2023)","noteIndex":0},"citationItems":[{"id":"YRNO6Sw0/fXi2HvP5","uris":["http://zotero.org/users/9451925/items/UFVWFZIF"],"itemData":{"id":2266,"type":"article-journal","abstract":"Data collected during well-observed eruptions can lead to dramatic increases in our understanding of volcanic processes. However, the necessary prioritization of public safety and hazard mitigation during a crisis means that scientific opportunities may be sacrificed. Thus, maximizing the scientific gains from eruptions requires improved planning and coordinating science activities among governmental organizations and academia before and during volcanic eruptions. One tool to facilitate this coordination is a Scientific Advisory Committee (SAC). In the USA, the Community Network for Volcanic Eruption Response (CONVERSE) has been developing and testing this concept during workshops and scenario-based activities. The December 2020 eruption of Kīlauea volcano, Hawaii, provided an opportunity to test and refine this model in real-time and in a real-world setting. We present here the working model of a SAC developed during this eruption. Successes of the Kīlauea SAC (K-SAC) included broadening the pool of scientists involved in eruption response and developing and codifying procedures that may form the basis of operation for future SACs. Challenges encountered by the K-SAC included a process of review and facilitation of research proposals that was too slow to include outside participation in the early parts of the eruption and a decision process that fell on a small number of individuals at the responding volcano observatory. Possible ways to address these challenges include (1) supporting community-building activities between eruptions that make connections among scientists within and outside formal observatories, (2) identifying key science questions and pre-planning science activities, which would facilitate more rapid implementation across a broader scientific group, and (3) continued dialog among observatory scientists, emergency responders, and non-observatory scientists about the role of SACs. The SAC model holds promise to become an integral part of future efforts, leading in the short and longer term to more effective hazard response and greater scientific discovery and understanding.","container-title":"Bulletin of Volcanology","DOI":"10.1007/s00445-023-01644-1","ISSN":"1432-0819","issue":"5","journalAbbreviation":"Bull Volcanol","language":"en","page":"29","source":"Springer Link","title":"Coordinating science during an eruption: lessons from the 2020–2021 Kīlauea volcanic eruption","title-short":"Coordinating science during an eruption","volume":"85","author":[{"family":"Cooper","given":"Kari M."},{"family":"Anderson","given":"Kyle"},{"family":"Cashman","given":"Kathy"},{"family":"Coombs","given":"Michelle"},{"family":"Dietterich","given":"Hannah"},{"family":"Fischer","given":"Tobias"},{"family":"Houghton","given":"Bruce"},{"family":"Johanson","given":"Ingrid"},{"family":"Lynn","given":"Kendra J."},{"family":"Manga","given":"Michael"},{"family":"Wauthier","given":"Christelle"}],"issued":{"date-parts":[["2023",4,14]]}}}],"schema":"https://github.com/citation-style-language/schema/raw/master/csl-citation.json"} </w:instrText>
      </w:r>
      <w:moveTo w:id="158" w:author="Charlotte Devitre" w:date="2024-07-24T10:53:00Z" w16du:dateUtc="2024-07-24T17:53:00Z">
        <w:r w:rsidR="00044509" w:rsidRPr="007B522C">
          <w:fldChar w:fldCharType="separate"/>
        </w:r>
        <w:r w:rsidR="00044509" w:rsidRPr="00C3296A">
          <w:t xml:space="preserve">(Cooper </w:t>
        </w:r>
        <w:r w:rsidR="00044509" w:rsidRPr="00C3296A">
          <w:rPr>
            <w:i/>
            <w:iCs/>
          </w:rPr>
          <w:t>et al.</w:t>
        </w:r>
        <w:r w:rsidR="00044509" w:rsidRPr="00C3296A">
          <w:t>, 2023)</w:t>
        </w:r>
        <w:r w:rsidR="00044509" w:rsidRPr="007B522C">
          <w:fldChar w:fldCharType="end"/>
        </w:r>
        <w:r w:rsidR="00044509" w:rsidRPr="007B522C">
          <w:t xml:space="preserve"> specifically recommended that key science questions should be identified, and pre-planning science activities performed, to facilitate more rapid implementation across a broader scientific group during hazardous eruptions. </w:t>
        </w:r>
      </w:moveTo>
      <w:bookmarkEnd w:id="155"/>
      <w:moveToRangeEnd w:id="156"/>
      <w:r w:rsidR="00B60F9C">
        <w:rPr>
          <w:lang w:val="en-GB"/>
        </w:rPr>
        <w:t>Here, we</w:t>
      </w:r>
      <w:r w:rsidR="00B90F91" w:rsidRPr="007B522C">
        <w:rPr>
          <w:lang w:val="en-GB"/>
        </w:rPr>
        <w:t xml:space="preserve"> </w:t>
      </w:r>
      <w:r w:rsidR="00B60F9C">
        <w:rPr>
          <w:lang w:val="en-GB"/>
        </w:rPr>
        <w:t xml:space="preserve">performed a </w:t>
      </w:r>
      <w:r w:rsidR="007D29B0">
        <w:rPr>
          <w:lang w:val="en-GB"/>
        </w:rPr>
        <w:t>near</w:t>
      </w:r>
      <w:ins w:id="159" w:author="Charlotte Devitre" w:date="2024-07-24T10:51:00Z" w16du:dateUtc="2024-07-24T17:51:00Z">
        <w:r w:rsidR="00044509">
          <w:rPr>
            <w:lang w:val="en-GB"/>
          </w:rPr>
          <w:t>-</w:t>
        </w:r>
      </w:ins>
      <w:del w:id="160" w:author="Charlotte Devitre" w:date="2024-07-24T10:51:00Z" w16du:dateUtc="2024-07-24T17:51:00Z">
        <w:r w:rsidR="007D29B0" w:rsidDel="00044509">
          <w:rPr>
            <w:lang w:val="en-GB"/>
          </w:rPr>
          <w:delText xml:space="preserve"> </w:delText>
        </w:r>
      </w:del>
      <w:r w:rsidR="00B60F9C">
        <w:rPr>
          <w:lang w:val="en-GB"/>
        </w:rPr>
        <w:t xml:space="preserve">real-time simulation to </w:t>
      </w:r>
      <w:r w:rsidR="00B90F91" w:rsidRPr="007B522C">
        <w:rPr>
          <w:lang w:val="en-GB"/>
        </w:rPr>
        <w:t xml:space="preserve">rigorously assess how quickly </w:t>
      </w:r>
      <w:r w:rsidR="004E38D9">
        <w:rPr>
          <w:lang w:val="en-GB"/>
        </w:rPr>
        <w:t>fluid</w:t>
      </w:r>
      <w:del w:id="161" w:author="Charlotte Devitre" w:date="2024-07-24T10:40:00Z" w16du:dateUtc="2024-07-24T17:40:00Z">
        <w:r w:rsidR="004E38D9" w:rsidDel="004F2B3A">
          <w:rPr>
            <w:lang w:val="en-GB"/>
          </w:rPr>
          <w:delText>-inclusion</w:delText>
        </w:r>
      </w:del>
      <w:ins w:id="162" w:author="Charlotte Devitre" w:date="2024-07-24T10:40:00Z" w16du:dateUtc="2024-07-24T17:40:00Z">
        <w:r w:rsidR="004F2B3A">
          <w:rPr>
            <w:lang w:val="en-GB"/>
          </w:rPr>
          <w:t xml:space="preserve"> inclusion</w:t>
        </w:r>
      </w:ins>
      <w:r w:rsidR="00B90F91" w:rsidRPr="00E92B49">
        <w:rPr>
          <w:lang w:val="en-GB"/>
        </w:rPr>
        <w:t xml:space="preserve"> depths can be obtained from erupted material, and whether these timescales are short enough to have </w:t>
      </w:r>
      <w:r w:rsidR="00B90F91" w:rsidRPr="007B522C">
        <w:rPr>
          <w:lang w:val="en-GB"/>
        </w:rPr>
        <w:t xml:space="preserve">utility as a petrological monitoring tool. </w:t>
      </w:r>
      <w:moveFromRangeStart w:id="163" w:author="Charlotte Devitre" w:date="2024-07-24T10:53:00Z" w:name="move172710804"/>
      <w:moveFrom w:id="164" w:author="Charlotte Devitre" w:date="2024-07-24T10:53:00Z" w16du:dateUtc="2024-07-24T17:53:00Z">
        <w:r w:rsidR="00B90F91" w:rsidRPr="007B522C" w:rsidDel="00044509">
          <w:rPr>
            <w:lang w:val="en-GB"/>
          </w:rPr>
          <w:t xml:space="preserve">The </w:t>
        </w:r>
        <w:r w:rsidR="00B90F91" w:rsidRPr="007B522C" w:rsidDel="00044509">
          <w:t xml:space="preserve">CONVERSE Hawai‘i Scientific Advisory Committee </w:t>
        </w:r>
        <w:r w:rsidR="00B90F91" w:rsidRPr="007B522C" w:rsidDel="00044509">
          <w:fldChar w:fldCharType="begin"/>
        </w:r>
        <w:r w:rsidR="00C3296A" w:rsidDel="00044509">
          <w:instrText xml:space="preserve"> ADDIN ZOTERO_ITEM CSL_CITATION {"citationID":"GDSQzjPt","properties":{"formattedCitation":"(Cooper {\\i{}et al.}, 2023)","plainCitation":"(Cooper et al., 2023)","noteIndex":0},"citationItems":[{"id":2266,"uris":["http://zotero.org/users/9451925/items/UFVWFZIF"],"itemData":{"id":2266,"type":"article-journal","abstract":"Data collected during well-observed eruptions can lead to dramatic increases in our understanding of volcanic processes. However, the necessary prioritization of public safety and hazard mitigation during a crisis means that scientific opportunities may be sacrificed. Thus, maximizing the scientific gains from eruptions requires improved planning and coordinating science activities among governmental organizations and academia before and during volcanic eruptions. One tool to facilitate this coordination is a Scientific Advisory Committee (SAC). In the USA, the Community Network for Volcanic Eruption Response (CONVERSE) has been developing and testing this concept during workshops and scenario-based activities. The December 2020 eruption of Kīlauea volcano, Hawaii, provided an opportunity to test and refine this model in real-time and in a real-world setting. We present here the working model of a SAC developed during this eruption. Successes of the Kīlauea SAC (K-SAC) included broadening the pool of scientists involved in eruption response and developing and codifying procedures that may form the basis of operation for future SACs. Challenges encountered by the K-SAC included a process of review and facilitation of research proposals that was too slow to include outside participation in the early parts of the eruption and a decision process that fell on a small number of individuals at the responding volcano observatory. Possible ways to address these challenges include (1) supporting community-building activities between eruptions that make connections among scientists within and outside formal observatories, (2) identifying key science questions and pre-planning science activities, which would facilitate more rapid implementation across a broader scientific group, and (3) continued dialog among observatory scientists, emergency responders, and non-observatory scientists about the role of SACs. The SAC model holds promise to become an integral part of future efforts, leading in the short and longer term to more effective hazard response and greater scientific discovery and understanding.","container-title":"Bulletin of Volcanology","DOI":"10.1007/s00445-023-01644-1","ISSN":"1432-0819","issue":"5","journalAbbreviation":"Bull Volcanol","language":"en","page":"29","source":"Springer Link","title":"Coordinating science during an eruption: lessons from the 2020–2021 Kīlauea volcanic eruption","title-short":"Coordinating science during an eruption","volume":"85","author":[{"family":"Cooper","given":"Kari M."},{"family":"Anderson","given":"Kyle"},{"family":"Cashman","given":"Kathy"},{"family":"Coombs","given":"Michelle"},{"family":"Dietterich","given":"Hannah"},{"family":"Fischer","given":"Tobias"},{"family":"Houghton","given":"Bruce"},{"family":"Johanson","given":"Ingrid"},{"family":"Lynn","given":"Kendra J."},{"family":"Manga","given":"Michael"},{"family":"Wauthier","given":"Christelle"}],"issued":{"date-parts":[["2023",4,14]]}}}],"schema":"https://github.com/citation-style-language/schema/raw/master/csl-citation.json"} </w:instrText>
        </w:r>
        <w:r w:rsidR="00B90F91" w:rsidRPr="007B522C" w:rsidDel="00044509">
          <w:fldChar w:fldCharType="separate"/>
        </w:r>
        <w:r w:rsidR="00C3296A" w:rsidRPr="00C3296A" w:rsidDel="00044509">
          <w:t xml:space="preserve">(Cooper </w:t>
        </w:r>
        <w:r w:rsidR="00C3296A" w:rsidRPr="00C3296A" w:rsidDel="00044509">
          <w:rPr>
            <w:i/>
            <w:iCs/>
          </w:rPr>
          <w:t>et al.</w:t>
        </w:r>
        <w:r w:rsidR="00C3296A" w:rsidRPr="00C3296A" w:rsidDel="00044509">
          <w:t>, 2023)</w:t>
        </w:r>
        <w:r w:rsidR="00B90F91" w:rsidRPr="007B522C" w:rsidDel="00044509">
          <w:fldChar w:fldCharType="end"/>
        </w:r>
        <w:r w:rsidR="00B90F91" w:rsidRPr="007B522C" w:rsidDel="00044509">
          <w:t xml:space="preserve"> specifically recommended that key science questions should be identified, and pre-planning science activities performed, to facilitate more rapid implementation across a broader scientific group during hazardous eruptions. </w:t>
        </w:r>
      </w:moveFrom>
      <w:bookmarkStart w:id="165" w:name="_Hlk172806765"/>
      <w:moveFromRangeEnd w:id="163"/>
      <w:r w:rsidR="00B90F91" w:rsidRPr="007B522C">
        <w:rPr>
          <w:lang w:val="en-GB"/>
        </w:rPr>
        <w:t>Performing these simulations during relatively small, low</w:t>
      </w:r>
      <w:ins w:id="166" w:author="Charlotte Devitre" w:date="2024-07-24T10:55:00Z" w16du:dateUtc="2024-07-24T17:55:00Z">
        <w:r w:rsidR="00044509">
          <w:rPr>
            <w:lang w:val="en-GB"/>
          </w:rPr>
          <w:t>-</w:t>
        </w:r>
      </w:ins>
      <w:del w:id="167" w:author="Charlotte Devitre" w:date="2024-07-24T10:55:00Z" w16du:dateUtc="2024-07-24T17:55:00Z">
        <w:r w:rsidR="00B90F91" w:rsidRPr="007B522C" w:rsidDel="00044509">
          <w:rPr>
            <w:lang w:val="en-GB"/>
          </w:rPr>
          <w:delText xml:space="preserve"> </w:delText>
        </w:r>
      </w:del>
      <w:r w:rsidR="00B90F91" w:rsidRPr="007B522C">
        <w:rPr>
          <w:lang w:val="en-GB"/>
        </w:rPr>
        <w:t xml:space="preserve">hazard eruptions (as here) or as hypothetical simulations (e.g., </w:t>
      </w:r>
      <w:r w:rsidR="00B90F91">
        <w:rPr>
          <w:lang w:val="en-GB"/>
        </w:rPr>
        <w:t xml:space="preserve"> </w:t>
      </w:r>
      <w:r w:rsidR="00B90F91" w:rsidRPr="007B522C">
        <w:rPr>
          <w:lang w:val="en-GB"/>
        </w:rPr>
        <w:fldChar w:fldCharType="begin"/>
      </w:r>
      <w:r w:rsidR="007C554B">
        <w:rPr>
          <w:lang w:val="en-GB"/>
        </w:rPr>
        <w:instrText xml:space="preserve"> ADDIN ZOTERO_ITEM CSL_CITATION {"citationID":"n02ZawQN","properties":{"formattedCitation":"(Andrews {\\i{}et al.}, 2019)","plainCitation":"(Andrews et al., 2019)","noteIndex":0},"citationItems":[{"id":"YRNO6Sw0/pfgqX8Id","uris":["http://zotero.org/users/9451925/items/LL9B6A85"],"itemData":{"id":2117,"type":"paper-conference","abstract":"Interpreting magmatic storage conditions recorded by the texture, mineralogy, a...","event-title":"AGU Fall Meeting 2019","publisher":"AGU","source":"agu.confex.com","title":"Rapid experimental determination of magmatic phase equilibria: coordinating a volcanic crisis response protocol","title-short":"Rapid experimental determination of magmatic phase equilibria","URL":"https://agu.confex.com/agu/fm19/meetingapp.cgi/Paper/517722","author":[{"family":"Andrews","given":"Benjamin James"},{"family":"Befus","given":"Kenneth S."},{"family":"Blatter","given":"Dawnika L."},{"family":"Coombs","given":"Michelle L."},{"family":"deGraffenried","given":"Rebecca"},{"family":"Hammer","given":"Julia E."},{"family":"Gardner","given":"James E."},{"family":"Larsen","given":"Jessica F."},{"family":"Shea","given":"Thomas"},{"family":"Wright","given":"Heather Michelle Nicholson"}],"accessed":{"date-parts":[["2024",3,5]]},"issued":{"date-parts":[["2019",12,11]]}}}],"schema":"https://github.com/citation-style-language/schema/raw/master/csl-citation.json"} </w:instrText>
      </w:r>
      <w:r w:rsidR="00B90F91" w:rsidRPr="007B522C">
        <w:rPr>
          <w:lang w:val="en-GB"/>
        </w:rPr>
        <w:fldChar w:fldCharType="separate"/>
      </w:r>
      <w:r w:rsidR="00C3296A" w:rsidRPr="00C3296A">
        <w:t xml:space="preserve">(Andrews </w:t>
      </w:r>
      <w:r w:rsidR="00C3296A" w:rsidRPr="00C3296A">
        <w:rPr>
          <w:i/>
          <w:iCs/>
        </w:rPr>
        <w:t>et al.</w:t>
      </w:r>
      <w:r w:rsidR="00C3296A" w:rsidRPr="00C3296A">
        <w:t>, 2019)</w:t>
      </w:r>
      <w:r w:rsidR="00B90F91" w:rsidRPr="007B522C">
        <w:fldChar w:fldCharType="end"/>
      </w:r>
      <w:r w:rsidR="00B90F91" w:rsidRPr="007B522C">
        <w:rPr>
          <w:lang w:val="en-GB"/>
        </w:rPr>
        <w:t xml:space="preserve">) </w:t>
      </w:r>
      <w:r w:rsidR="007D29B0">
        <w:rPr>
          <w:lang w:val="en-GB"/>
        </w:rPr>
        <w:t>is</w:t>
      </w:r>
      <w:r w:rsidR="00B90F91" w:rsidRPr="007B522C">
        <w:rPr>
          <w:lang w:val="en-GB"/>
        </w:rPr>
        <w:t xml:space="preserve"> vital to </w:t>
      </w:r>
      <w:r w:rsidR="007D29B0">
        <w:rPr>
          <w:lang w:val="en-GB"/>
        </w:rPr>
        <w:t xml:space="preserve">iron-out bottlenecks </w:t>
      </w:r>
      <w:r w:rsidR="00B90F91" w:rsidRPr="007B522C">
        <w:rPr>
          <w:lang w:val="en-GB"/>
        </w:rPr>
        <w:t xml:space="preserve">so that we are as prepared as possible for the next large volcanic crisis </w:t>
      </w:r>
      <w:r w:rsidR="00B90F91" w:rsidRPr="007B522C">
        <w:rPr>
          <w:lang w:val="en-GB"/>
        </w:rPr>
        <w:fldChar w:fldCharType="begin"/>
      </w:r>
      <w:r w:rsidR="007C554B">
        <w:rPr>
          <w:lang w:val="en-GB"/>
        </w:rPr>
        <w:instrText xml:space="preserve"> ADDIN ZOTERO_ITEM CSL_CITATION {"citationID":"iQDKi7ME","properties":{"formattedCitation":"(Dietterich and Neal, 2022)","plainCitation":"(Dietterich and Neal, 2022)","noteIndex":0},"citationItems":[{"id":"YRNO6Sw0/ZlzAi8Zw","uris":["http://zotero.org/users/9451925/items/R284DRTX"],"itemData":{"id":2119,"type":"article-journal","abstract":"Volcano monitoring, eruption response, and hazard assessment at volcanoes in the United States of America (US) fall under the mandate of five regional volcano observatories covering 161 active volcanoes. Working in a wide range of volcanic and geographic settings, US observatories must learn from and apply new knowledge and techniques to a great variety of scientific and hazard communication problems in volcanology. Over the past decade, experience during volcanic crises, such as the landmark 2018 eruption of Kīlauea, Hawaiʻi, has combined with investments and advances in research and technology, and the changing needs of partner agencies and the public, to transform the operations, science, and communication programs of US volcano observatories. Scientific and operational lessons from the past decade now guide new research and growing inter-observatory and external communication networks to meet new challenges and improve detection, forecasting, and response to volcanic eruptions in the US and around the world.","container-title":"Bulletin of Volcanology","DOI":"10.1007/s00445-022-01567-3","ISSN":"1432-0819","issue":"6","journalAbbreviation":"Bull Volcanol","language":"en","page":"63","source":"Springer Link","title":"A look ahead to the next decade at US volcano observatories","volume":"84","author":[{"family":"Dietterich","given":"Hannah R."},{"family":"Neal","given":"Christina A."}],"issued":{"date-parts":[["2022",6,2]]}}}],"schema":"https://github.com/citation-style-language/schema/raw/master/csl-citation.json"} </w:instrText>
      </w:r>
      <w:r w:rsidR="00B90F91" w:rsidRPr="007B522C">
        <w:rPr>
          <w:lang w:val="en-GB"/>
        </w:rPr>
        <w:fldChar w:fldCharType="separate"/>
      </w:r>
      <w:r w:rsidR="00C3296A" w:rsidRPr="00C3296A">
        <w:t>(</w:t>
      </w:r>
      <w:proofErr w:type="spellStart"/>
      <w:r w:rsidR="00C3296A" w:rsidRPr="00C3296A">
        <w:t>Dietterich</w:t>
      </w:r>
      <w:proofErr w:type="spellEnd"/>
      <w:r w:rsidR="00C3296A" w:rsidRPr="00C3296A">
        <w:t xml:space="preserve"> and Neal, 2022)</w:t>
      </w:r>
      <w:r w:rsidR="00B90F91" w:rsidRPr="007B522C">
        <w:fldChar w:fldCharType="end"/>
      </w:r>
      <w:r w:rsidR="00B90F91" w:rsidRPr="007B522C">
        <w:rPr>
          <w:lang w:val="en-GB"/>
        </w:rPr>
        <w:t xml:space="preserve">. </w:t>
      </w:r>
      <w:bookmarkEnd w:id="165"/>
      <w:r w:rsidR="00B90F91" w:rsidRPr="007B522C">
        <w:rPr>
          <w:lang w:val="en-GB"/>
        </w:rPr>
        <w:t xml:space="preserve">Importantly, this simulation revealed that </w:t>
      </w:r>
      <w:r w:rsidR="001E7259">
        <w:rPr>
          <w:lang w:val="en-GB"/>
        </w:rPr>
        <w:t>rapid-response</w:t>
      </w:r>
      <w:r w:rsidR="00B90F91" w:rsidRPr="007B522C">
        <w:rPr>
          <w:lang w:val="en-GB"/>
        </w:rPr>
        <w:t xml:space="preserve"> </w:t>
      </w:r>
      <w:r>
        <w:rPr>
          <w:lang w:val="en-GB"/>
        </w:rPr>
        <w:t>fluid</w:t>
      </w:r>
      <w:del w:id="168" w:author="Charlotte Devitre" w:date="2024-07-24T10:40:00Z" w16du:dateUtc="2024-07-24T17:40:00Z">
        <w:r w:rsidDel="004F2B3A">
          <w:rPr>
            <w:lang w:val="en-GB"/>
          </w:rPr>
          <w:delText>-inclusion</w:delText>
        </w:r>
      </w:del>
      <w:ins w:id="169" w:author="Charlotte Devitre" w:date="2024-07-24T10:40:00Z" w16du:dateUtc="2024-07-24T17:40:00Z">
        <w:r w:rsidR="004F2B3A">
          <w:rPr>
            <w:lang w:val="en-GB"/>
          </w:rPr>
          <w:t xml:space="preserve"> inclusion</w:t>
        </w:r>
      </w:ins>
      <w:r w:rsidR="00B90F91" w:rsidRPr="007B522C">
        <w:rPr>
          <w:lang w:val="en-GB"/>
        </w:rPr>
        <w:t xml:space="preserve"> work in collaboration with academic institutions </w:t>
      </w:r>
      <w:r w:rsidR="00B90F91" w:rsidRPr="007B522C">
        <w:t xml:space="preserve">was not taxing on observatory </w:t>
      </w:r>
      <w:ins w:id="170" w:author="Charlotte Devitre" w:date="2024-07-24T10:56:00Z" w16du:dateUtc="2024-07-24T17:56:00Z">
        <w:r w:rsidR="00044509">
          <w:t xml:space="preserve">or academic </w:t>
        </w:r>
      </w:ins>
      <w:r w:rsidR="00B90F91" w:rsidRPr="007B522C">
        <w:t>staff and can be employed during future eruptions.</w:t>
      </w:r>
    </w:p>
    <w:p w14:paraId="35753D84" w14:textId="7708B29F" w:rsidR="00B90F91" w:rsidRPr="007B522C" w:rsidRDefault="00B90F91" w:rsidP="00B90F91">
      <w:pPr>
        <w:pStyle w:val="Text"/>
        <w:spacing w:line="480" w:lineRule="auto"/>
        <w:ind w:firstLine="0"/>
        <w:jc w:val="both"/>
      </w:pPr>
      <w:del w:id="171" w:author="Charlotte Devitre" w:date="2024-07-24T15:18:00Z" w16du:dateUtc="2024-07-24T22:18:00Z">
        <w:r w:rsidRPr="007B522C" w:rsidDel="00664D0B">
          <w:rPr>
            <w:noProof/>
          </w:rPr>
          <w:lastRenderedPageBreak/>
          <w:drawing>
            <wp:inline distT="0" distB="0" distL="0" distR="0" wp14:anchorId="15DA86F3" wp14:editId="38197C23">
              <wp:extent cx="5486400" cy="4572000"/>
              <wp:effectExtent l="0" t="0" r="0" b="0"/>
              <wp:docPr id="16873305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3058" name="Picture 1" descr="A graph of 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del>
      <w:ins w:id="172" w:author="Charlotte Devitre" w:date="2024-07-24T15:18:00Z" w16du:dateUtc="2024-07-24T22:18:00Z">
        <w:r w:rsidR="00664D0B" w:rsidRPr="00664D0B">
          <w:rPr>
            <w:noProof/>
          </w:rPr>
          <w:t xml:space="preserve"> </w:t>
        </w:r>
      </w:ins>
      <w:ins w:id="173" w:author="Charlotte Devitre" w:date="2024-07-25T13:01:00Z" w16du:dateUtc="2024-07-25T20:01:00Z">
        <w:r w:rsidR="006A0B22" w:rsidRPr="006A0B22">
          <w:rPr>
            <w:noProof/>
          </w:rPr>
          <w:drawing>
            <wp:inline distT="0" distB="0" distL="0" distR="0" wp14:anchorId="23B9676A" wp14:editId="5A02A047">
              <wp:extent cx="5486400" cy="4563745"/>
              <wp:effectExtent l="0" t="0" r="0" b="8255"/>
              <wp:docPr id="535703075"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3075" name="Picture 1" descr="A collage of graphs&#10;&#10;Description automatically generated"/>
                      <pic:cNvPicPr/>
                    </pic:nvPicPr>
                    <pic:blipFill>
                      <a:blip r:embed="rId13"/>
                      <a:stretch>
                        <a:fillRect/>
                      </a:stretch>
                    </pic:blipFill>
                    <pic:spPr>
                      <a:xfrm>
                        <a:off x="0" y="0"/>
                        <a:ext cx="5486400" cy="4563745"/>
                      </a:xfrm>
                      <a:prstGeom prst="rect">
                        <a:avLst/>
                      </a:prstGeom>
                    </pic:spPr>
                  </pic:pic>
                </a:graphicData>
              </a:graphic>
            </wp:inline>
          </w:drawing>
        </w:r>
      </w:ins>
    </w:p>
    <w:p w14:paraId="58CDB63C" w14:textId="6D045436" w:rsidR="00B90F91" w:rsidRPr="000D445D" w:rsidRDefault="00B90F91" w:rsidP="000D445D">
      <w:pPr>
        <w:pStyle w:val="Text"/>
        <w:spacing w:line="480" w:lineRule="auto"/>
        <w:jc w:val="both"/>
        <w:rPr>
          <w:i/>
          <w:iCs/>
          <w:lang w:val="en-GB"/>
        </w:rPr>
      </w:pPr>
      <w:r w:rsidRPr="007B522C">
        <w:rPr>
          <w:b/>
          <w:bCs/>
          <w:i/>
          <w:iCs/>
          <w:lang w:val="en-GB"/>
        </w:rPr>
        <w:t xml:space="preserve">Figure 1. Sensitivity of </w:t>
      </w:r>
      <w:r w:rsidR="00834561">
        <w:rPr>
          <w:b/>
          <w:bCs/>
          <w:i/>
          <w:iCs/>
          <w:lang w:val="en-GB"/>
        </w:rPr>
        <w:t>fluid</w:t>
      </w:r>
      <w:del w:id="174" w:author="Charlotte Devitre" w:date="2024-07-24T10:40:00Z" w16du:dateUtc="2024-07-24T17:40:00Z">
        <w:r w:rsidR="00834561" w:rsidDel="004F2B3A">
          <w:rPr>
            <w:b/>
            <w:bCs/>
            <w:i/>
            <w:iCs/>
            <w:lang w:val="en-GB"/>
          </w:rPr>
          <w:delText>-inclusion</w:delText>
        </w:r>
      </w:del>
      <w:ins w:id="175" w:author="Charlotte Devitre" w:date="2024-07-24T10:40:00Z" w16du:dateUtc="2024-07-24T17:40:00Z">
        <w:r w:rsidR="004F2B3A">
          <w:rPr>
            <w:b/>
            <w:bCs/>
            <w:i/>
            <w:iCs/>
            <w:lang w:val="en-GB"/>
          </w:rPr>
          <w:t xml:space="preserve"> inclusion</w:t>
        </w:r>
      </w:ins>
      <w:r w:rsidRPr="007B522C">
        <w:rPr>
          <w:b/>
          <w:bCs/>
          <w:i/>
          <w:iCs/>
          <w:lang w:val="en-GB"/>
        </w:rPr>
        <w:t xml:space="preserve"> barometry to</w:t>
      </w:r>
      <w:r w:rsidR="00B60F9C">
        <w:rPr>
          <w:b/>
          <w:bCs/>
          <w:i/>
          <w:iCs/>
          <w:lang w:val="en-GB"/>
        </w:rPr>
        <w:t xml:space="preserve"> t</w:t>
      </w:r>
      <w:r w:rsidRPr="007B522C">
        <w:rPr>
          <w:b/>
          <w:bCs/>
          <w:i/>
          <w:iCs/>
          <w:lang w:val="en-GB"/>
        </w:rPr>
        <w:t>emperature and</w:t>
      </w:r>
      <w:r w:rsidR="00BA7C44">
        <w:rPr>
          <w:b/>
          <w:bCs/>
          <w:i/>
          <w:iCs/>
          <w:lang w:val="en-GB"/>
        </w:rPr>
        <w:t xml:space="preserve"> </w:t>
      </w:r>
      <w:r w:rsidR="00BA7C44" w:rsidRPr="00BA7C44">
        <w:rPr>
          <w:b/>
          <w:bCs/>
          <w:i/>
          <w:iCs/>
          <w:lang w:val="en-GB"/>
        </w:rPr>
        <w:t>molar proportions of H</w:t>
      </w:r>
      <w:r w:rsidR="00BA7C44" w:rsidRPr="00BA7C44">
        <w:rPr>
          <w:b/>
          <w:bCs/>
          <w:i/>
          <w:iCs/>
          <w:vertAlign w:val="subscript"/>
          <w:lang w:val="en-GB"/>
        </w:rPr>
        <w:t>2</w:t>
      </w:r>
      <w:r w:rsidR="00BA7C44" w:rsidRPr="00BA7C44">
        <w:rPr>
          <w:b/>
          <w:bCs/>
          <w:i/>
          <w:iCs/>
          <w:lang w:val="en-GB"/>
        </w:rPr>
        <w:t>O in the exsolved fluid phase (</w:t>
      </w:r>
      <m:oMath>
        <m:sSub>
          <m:sSubPr>
            <m:ctrlPr>
              <w:rPr>
                <w:rFonts w:ascii="Cambria Math" w:hAnsi="Cambria Math"/>
                <w:b/>
                <w:bCs/>
                <w:i/>
                <w:iCs/>
                <w:lang w:val="en-GB"/>
              </w:rPr>
            </m:ctrlPr>
          </m:sSubPr>
          <m:e>
            <m:r>
              <m:rPr>
                <m:sty m:val="bi"/>
              </m:rPr>
              <w:rPr>
                <w:rFonts w:ascii="Cambria Math" w:hAnsi="Cambria Math"/>
                <w:lang w:val="en-GB"/>
              </w:rPr>
              <m:t>X</m:t>
            </m:r>
          </m:e>
          <m:sub>
            <m:sSub>
              <m:sSubPr>
                <m:ctrlPr>
                  <w:rPr>
                    <w:rFonts w:ascii="Cambria Math" w:hAnsi="Cambria Math"/>
                    <w:b/>
                    <w:bCs/>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00BA7C44" w:rsidRPr="00BA7C44">
        <w:rPr>
          <w:b/>
          <w:bCs/>
          <w:i/>
          <w:iCs/>
          <w:lang w:val="en-GB"/>
        </w:rPr>
        <w:t>)</w:t>
      </w:r>
      <w:r w:rsidR="00BA7C44">
        <w:rPr>
          <w:b/>
          <w:bCs/>
          <w:i/>
          <w:iCs/>
          <w:lang w:val="en-GB"/>
        </w:rPr>
        <w:t xml:space="preserve">. </w:t>
      </w:r>
      <w:r w:rsidRPr="007B522C">
        <w:rPr>
          <w:i/>
          <w:iCs/>
          <w:lang w:val="en-GB"/>
        </w:rPr>
        <w:t>(a) CO</w:t>
      </w:r>
      <w:r w:rsidRPr="007B522C">
        <w:rPr>
          <w:i/>
          <w:iCs/>
          <w:vertAlign w:val="subscript"/>
          <w:lang w:val="en-GB"/>
        </w:rPr>
        <w:t>2</w:t>
      </w:r>
      <w:r w:rsidRPr="007B522C">
        <w:rPr>
          <w:i/>
          <w:iCs/>
          <w:lang w:val="en-GB"/>
        </w:rPr>
        <w:t xml:space="preserve"> density vs Pressure for different magmatically relevant entrapment temperatures at Kīlauea using the EOS of </w:t>
      </w:r>
      <w:r w:rsidRPr="007B522C">
        <w:rPr>
          <w:i/>
          <w:iCs/>
          <w:lang w:val="en-GB"/>
        </w:rPr>
        <w:fldChar w:fldCharType="begin"/>
      </w:r>
      <w:r w:rsidR="007C554B">
        <w:rPr>
          <w:i/>
          <w:iCs/>
          <w:lang w:val="en-GB"/>
        </w:rPr>
        <w:instrText xml:space="preserve"> ADDIN ZOTERO_ITEM CSL_CITATION {"citationID":"2c3MJBA6","properties":{"formattedCitation":"(Span and Wagner, 1996)","plainCitation":"(Span and Wagner, 1996)","dontUpdate":true,"noteIndex":0},"citationItems":[{"id":"YRNO6Sw0/xR1jLGl1","uris":["http://zotero.org/users/9451925/items/5XFZMXIB"],"itemData":{"id":366,"type":"article-journal","container-title":"Journal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i/>
          <w:iCs/>
          <w:lang w:val="en-GB"/>
        </w:rPr>
        <w:fldChar w:fldCharType="separate"/>
      </w:r>
      <w:r w:rsidR="00C3296A" w:rsidRPr="00C3296A">
        <w:t xml:space="preserve">Span and Wagner, </w:t>
      </w:r>
      <w:r w:rsidR="00B60F9C">
        <w:t>(</w:t>
      </w:r>
      <w:r w:rsidR="00C3296A" w:rsidRPr="00C3296A">
        <w:t>1996)</w:t>
      </w:r>
      <w:r w:rsidRPr="007B522C">
        <w:fldChar w:fldCharType="end"/>
      </w:r>
      <w:r w:rsidRPr="007B522C">
        <w:rPr>
          <w:i/>
          <w:iCs/>
          <w:lang w:val="en-GB"/>
        </w:rPr>
        <w:t xml:space="preserve">. 1100 and 1350 </w:t>
      </w:r>
      <w:r w:rsidRPr="007B522C">
        <w:rPr>
          <w:i/>
          <w:iCs/>
        </w:rPr>
        <w:t xml:space="preserve">˚C are the </w:t>
      </w:r>
      <w:r w:rsidRPr="007B522C">
        <w:rPr>
          <w:i/>
          <w:iCs/>
          <w:lang w:val="en-GB"/>
        </w:rPr>
        <w:t>lower and upper limit of liquidus temperatures for olivine-saturated melts erupted at Kīlauea volcano throughout its history.</w:t>
      </w:r>
      <w:r w:rsidRPr="007B522C">
        <w:rPr>
          <w:i/>
          <w:iCs/>
        </w:rPr>
        <w:t xml:space="preserve"> 1150 ˚C was the temperature used for day 1 and 2 of the simulation, 1240 ˚C is the rounded mean and median of all measured temperatures in our final dataset.</w:t>
      </w:r>
      <w:r w:rsidRPr="007B522C">
        <w:rPr>
          <w:i/>
          <w:iCs/>
          <w:lang w:val="en-GB"/>
        </w:rPr>
        <w:t xml:space="preserve"> (b) </w:t>
      </w:r>
      <w:r w:rsidR="007D29B0">
        <w:rPr>
          <w:i/>
          <w:iCs/>
          <w:lang w:val="en-GB"/>
        </w:rPr>
        <w:t>Panel a c</w:t>
      </w:r>
      <w:r w:rsidRPr="007B522C">
        <w:rPr>
          <w:i/>
          <w:iCs/>
          <w:lang w:val="en-GB"/>
        </w:rPr>
        <w:t xml:space="preserve">lose-up. </w:t>
      </w:r>
      <w:r w:rsidRPr="007B522C">
        <w:rPr>
          <w:i/>
          <w:iCs/>
        </w:rPr>
        <w:t xml:space="preserve">Grey boxes show Kīlauea magma storage inferred from </w:t>
      </w:r>
      <w:r w:rsidR="004E38D9">
        <w:rPr>
          <w:i/>
          <w:iCs/>
        </w:rPr>
        <w:t>fluid</w:t>
      </w:r>
      <w:del w:id="176" w:author="Charlotte Devitre" w:date="2024-07-24T10:40:00Z" w16du:dateUtc="2024-07-24T17:40:00Z">
        <w:r w:rsidR="004E38D9" w:rsidDel="004F2B3A">
          <w:rPr>
            <w:i/>
            <w:iCs/>
          </w:rPr>
          <w:delText>-inclusion</w:delText>
        </w:r>
      </w:del>
      <w:ins w:id="177" w:author="Charlotte Devitre" w:date="2024-07-24T10:40:00Z" w16du:dateUtc="2024-07-24T17:40:00Z">
        <w:r w:rsidR="004F2B3A">
          <w:rPr>
            <w:i/>
            <w:iCs/>
          </w:rPr>
          <w:t xml:space="preserve"> inclusion</w:t>
        </w:r>
      </w:ins>
      <w:r w:rsidR="00B60F9C">
        <w:rPr>
          <w:i/>
          <w:iCs/>
        </w:rPr>
        <w:t>s, melt</w:t>
      </w:r>
      <w:del w:id="178" w:author="Charlotte Devitre" w:date="2024-07-24T10:40:00Z" w16du:dateUtc="2024-07-24T17:40:00Z">
        <w:r w:rsidR="00B60F9C" w:rsidDel="004F2B3A">
          <w:rPr>
            <w:i/>
            <w:iCs/>
          </w:rPr>
          <w:delText>-inclusion</w:delText>
        </w:r>
      </w:del>
      <w:ins w:id="179" w:author="Charlotte Devitre" w:date="2024-07-24T10:40:00Z" w16du:dateUtc="2024-07-24T17:40:00Z">
        <w:r w:rsidR="004F2B3A">
          <w:rPr>
            <w:i/>
            <w:iCs/>
          </w:rPr>
          <w:t xml:space="preserve"> inclusion</w:t>
        </w:r>
      </w:ins>
      <w:r w:rsidR="00B60F9C">
        <w:rPr>
          <w:i/>
          <w:iCs/>
        </w:rPr>
        <w:t xml:space="preserve">s </w:t>
      </w:r>
      <w:r w:rsidR="00B60F9C">
        <w:rPr>
          <w:i/>
          <w:iCs/>
        </w:rPr>
        <w:lastRenderedPageBreak/>
        <w:t>and</w:t>
      </w:r>
      <w:r w:rsidRPr="007B522C">
        <w:rPr>
          <w:i/>
          <w:iCs/>
        </w:rPr>
        <w:t xml:space="preserve"> geophysics </w:t>
      </w:r>
      <w:r w:rsidRPr="007B522C">
        <w:rPr>
          <w:i/>
          <w:iCs/>
        </w:rPr>
        <w:fldChar w:fldCharType="begin"/>
      </w:r>
      <w:r w:rsidR="007C554B">
        <w:rPr>
          <w:i/>
          <w:iCs/>
        </w:rPr>
        <w:instrText xml:space="preserve"> ADDIN ZOTERO_ITEM CSL_CITATION {"citationID":"6eBD2Wqn","properties":{"formattedCitation":"(DeVitre and Wieser, 2024; Lerner {\\i{}et al.}, 2024)","plainCitation":"(DeVitre and Wieser, 2024; Lerner et al., 2024)","noteIndex":0},"citationItems":[{"id":"YRNO6Sw0/6BPk5OmJ","uris":["http://zotero.org/users/9451925/items/FWZK55EA"],"itemData":{"id":2108,"type":"article-journal","abstract":"Interpreting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YRNO6Sw0/SaesRANm","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7C554B">
        <w:rPr>
          <w:rFonts w:ascii="Cambria Math" w:hAnsi="Cambria Math" w:cs="Cambria Math"/>
          <w:i/>
          <w:iCs/>
        </w:rPr>
        <w:instrText>∼</w:instrText>
      </w:r>
      <w:r w:rsidR="007C554B">
        <w:rPr>
          <w:i/>
          <w:i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7C554B">
        <w:rPr>
          <w:rFonts w:ascii="Cambria Math" w:hAnsi="Cambria Math" w:cs="Cambria Math"/>
          <w:i/>
          <w:iCs/>
        </w:rPr>
        <w:instrText>∼</w:instrText>
      </w:r>
      <w:r w:rsidR="007C554B">
        <w:rPr>
          <w:i/>
          <w:i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i/>
          <w:iCs/>
        </w:rPr>
        <w:fldChar w:fldCharType="separate"/>
      </w:r>
      <w:r w:rsidR="00C3296A" w:rsidRPr="00C3296A">
        <w:t>(</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xml:space="preserve">, 2024; Lerner </w:t>
      </w:r>
      <w:r w:rsidR="00C3296A" w:rsidRPr="00C3296A">
        <w:rPr>
          <w:i/>
          <w:iCs/>
        </w:rPr>
        <w:t>et al.</w:t>
      </w:r>
      <w:r w:rsidR="00C3296A" w:rsidRPr="00C3296A">
        <w:t>, 2024)</w:t>
      </w:r>
      <w:r w:rsidRPr="007B522C">
        <w:fldChar w:fldCharType="end"/>
      </w:r>
      <w:r w:rsidRPr="00C3296A">
        <w:rPr>
          <w:i/>
          <w:iCs/>
        </w:rPr>
        <w:t xml:space="preserve">. HMM= </w:t>
      </w:r>
      <w:proofErr w:type="spellStart"/>
      <w:r w:rsidR="007C5202" w:rsidRPr="00C3296A">
        <w:rPr>
          <w:i/>
          <w:iCs/>
        </w:rPr>
        <w:t>Halemaʻumaʻu</w:t>
      </w:r>
      <w:proofErr w:type="spellEnd"/>
      <w:r w:rsidRPr="00C3296A">
        <w:rPr>
          <w:i/>
          <w:iCs/>
        </w:rPr>
        <w:t xml:space="preserve"> reservoir, SC = </w:t>
      </w:r>
      <w:del w:id="180" w:author="Charlotte Devitre" w:date="2024-07-24T10:49:00Z" w16du:dateUtc="2024-07-24T17:49:00Z">
        <w:r w:rsidR="007C5202" w:rsidDel="004F2B3A">
          <w:rPr>
            <w:i/>
            <w:iCs/>
          </w:rPr>
          <w:delText>South-Caldera</w:delText>
        </w:r>
        <w:r w:rsidRPr="00C3296A" w:rsidDel="004F2B3A">
          <w:rPr>
            <w:i/>
            <w:iCs/>
          </w:rPr>
          <w:delText xml:space="preserve"> </w:delText>
        </w:r>
      </w:del>
      <w:ins w:id="181" w:author="Charlotte Devitre" w:date="2024-07-24T10:50:00Z" w16du:dateUtc="2024-07-24T17:50:00Z">
        <w:r w:rsidR="004F2B3A">
          <w:rPr>
            <w:i/>
            <w:iCs/>
          </w:rPr>
          <w:t xml:space="preserve">South Caldera </w:t>
        </w:r>
      </w:ins>
      <w:r w:rsidRPr="00C3296A">
        <w:rPr>
          <w:i/>
          <w:iCs/>
        </w:rPr>
        <w:t xml:space="preserve">reservoir. </w:t>
      </w:r>
      <w:r w:rsidRPr="007B522C">
        <w:rPr>
          <w:i/>
          <w:iCs/>
        </w:rPr>
        <w:t xml:space="preserve">Stars show hypothetical </w:t>
      </w:r>
      <w:r w:rsidR="004E38D9">
        <w:rPr>
          <w:i/>
          <w:iCs/>
        </w:rPr>
        <w:t>fluid</w:t>
      </w:r>
      <w:del w:id="182" w:author="Charlotte Devitre" w:date="2024-07-24T10:40:00Z" w16du:dateUtc="2024-07-24T17:40:00Z">
        <w:r w:rsidR="004E38D9" w:rsidDel="004F2B3A">
          <w:rPr>
            <w:i/>
            <w:iCs/>
          </w:rPr>
          <w:delText>-inclusion</w:delText>
        </w:r>
      </w:del>
      <w:ins w:id="183" w:author="Charlotte Devitre" w:date="2024-07-24T10:40:00Z" w16du:dateUtc="2024-07-24T17:40:00Z">
        <w:r w:rsidR="004F2B3A">
          <w:rPr>
            <w:i/>
            <w:iCs/>
          </w:rPr>
          <w:t xml:space="preserve"> inclusion</w:t>
        </w:r>
      </w:ins>
      <w:r w:rsidR="004E38D9">
        <w:rPr>
          <w:i/>
          <w:iCs/>
        </w:rPr>
        <w:t>s</w:t>
      </w:r>
      <w:r w:rsidRPr="007B522C">
        <w:rPr>
          <w:i/>
          <w:iCs/>
        </w:rPr>
        <w:t xml:space="preserve"> trapped at </w:t>
      </w:r>
      <w:proofErr w:type="spellStart"/>
      <w:r w:rsidR="007C5202">
        <w:rPr>
          <w:i/>
          <w:iCs/>
        </w:rPr>
        <w:t>Halemaʻumaʻu</w:t>
      </w:r>
      <w:proofErr w:type="spellEnd"/>
      <w:r w:rsidRPr="007B522C">
        <w:rPr>
          <w:i/>
          <w:iCs/>
        </w:rPr>
        <w:t xml:space="preserve"> and </w:t>
      </w:r>
      <w:del w:id="184" w:author="Charlotte Devitre" w:date="2024-07-24T10:49:00Z" w16du:dateUtc="2024-07-24T17:49:00Z">
        <w:r w:rsidR="007C5202" w:rsidDel="004F2B3A">
          <w:rPr>
            <w:i/>
            <w:iCs/>
          </w:rPr>
          <w:delText>South-Caldera</w:delText>
        </w:r>
        <w:r w:rsidRPr="007B522C" w:rsidDel="004F2B3A">
          <w:rPr>
            <w:i/>
            <w:iCs/>
          </w:rPr>
          <w:delText xml:space="preserve"> </w:delText>
        </w:r>
      </w:del>
      <w:ins w:id="185" w:author="Charlotte Devitre" w:date="2024-07-24T10:50:00Z" w16du:dateUtc="2024-07-24T17:50:00Z">
        <w:r w:rsidR="004F2B3A">
          <w:rPr>
            <w:i/>
            <w:iCs/>
          </w:rPr>
          <w:t xml:space="preserve">South Caldera </w:t>
        </w:r>
      </w:ins>
      <w:r w:rsidR="007D29B0">
        <w:rPr>
          <w:i/>
          <w:iCs/>
        </w:rPr>
        <w:t>with</w:t>
      </w:r>
      <w:r w:rsidRPr="007B522C">
        <w:rPr>
          <w:i/>
          <w:iCs/>
        </w:rPr>
        <w:t xml:space="preserve"> </w:t>
      </w:r>
      <w:r w:rsidR="007D29B0">
        <w:rPr>
          <w:i/>
          <w:iCs/>
        </w:rPr>
        <w:t>T=</w:t>
      </w:r>
      <w:r w:rsidRPr="007B522C">
        <w:rPr>
          <w:i/>
          <w:iCs/>
        </w:rPr>
        <w:t xml:space="preserve">1150 ˚C and </w:t>
      </w:r>
      <w:r w:rsidR="000D445D">
        <w:rPr>
          <w:i/>
          <w:iCs/>
        </w:rPr>
        <w:t>error-bars</w:t>
      </w:r>
      <w:r w:rsidRPr="007B522C">
        <w:rPr>
          <w:i/>
          <w:iCs/>
        </w:rPr>
        <w:t xml:space="preserve"> representing 1σ uncertainty from Monte Carlo simulations using a temperature uncertainty of ±125 ˚C (</w:t>
      </w:r>
      <m:oMath>
        <m:f>
          <m:fPr>
            <m:ctrlPr>
              <w:rPr>
                <w:rFonts w:ascii="Cambria Math" w:hAnsi="Cambria Math"/>
                <w:i/>
                <w:iCs/>
              </w:rPr>
            </m:ctrlPr>
          </m:fPr>
          <m:num>
            <m:r>
              <w:rPr>
                <w:rFonts w:ascii="Cambria Math" w:hAnsi="Cambria Math"/>
              </w:rPr>
              <m:t xml:space="preserve">1350˚C -1100˚C </m:t>
            </m:r>
          </m:num>
          <m:den>
            <m:r>
              <w:rPr>
                <w:rFonts w:ascii="Cambria Math" w:hAnsi="Cambria Math"/>
              </w:rPr>
              <m:t>2</m:t>
            </m:r>
          </m:den>
        </m:f>
      </m:oMath>
      <w:r w:rsidRPr="007B522C">
        <w:rPr>
          <w:i/>
          <w:iCs/>
        </w:rPr>
        <w:t>).</w:t>
      </w:r>
      <w:r w:rsidRPr="007B522C">
        <w:rPr>
          <w:i/>
          <w:iCs/>
          <w:lang w:val="en-GB"/>
        </w:rPr>
        <w:t xml:space="preserve"> (c) CO</w:t>
      </w:r>
      <w:r w:rsidRPr="007B522C">
        <w:rPr>
          <w:i/>
          <w:iCs/>
          <w:vertAlign w:val="subscript"/>
          <w:lang w:val="en-GB"/>
        </w:rPr>
        <w:t>2</w:t>
      </w:r>
      <w:r w:rsidRPr="007B522C">
        <w:rPr>
          <w:i/>
          <w:iCs/>
          <w:lang w:val="en-GB"/>
        </w:rPr>
        <w:t xml:space="preserve"> density vs </w:t>
      </w:r>
      <w:ins w:id="186" w:author="Charlotte Devitre" w:date="2024-07-24T15:39:00Z" w16du:dateUtc="2024-07-24T22:39:00Z">
        <w:r w:rsidR="00EA6185">
          <w:rPr>
            <w:i/>
            <w:iCs/>
            <w:lang w:val="en-GB"/>
          </w:rPr>
          <w:t>p</w:t>
        </w:r>
      </w:ins>
      <w:del w:id="187" w:author="Charlotte Devitre" w:date="2024-07-24T15:39:00Z" w16du:dateUtc="2024-07-24T22:39:00Z">
        <w:r w:rsidRPr="007B522C" w:rsidDel="00EA6185">
          <w:rPr>
            <w:i/>
            <w:iCs/>
            <w:lang w:val="en-GB"/>
          </w:rPr>
          <w:delText>P</w:delText>
        </w:r>
      </w:del>
      <w:r w:rsidRPr="007B522C">
        <w:rPr>
          <w:i/>
          <w:iCs/>
          <w:lang w:val="en-GB"/>
        </w:rPr>
        <w:t xml:space="preserve">ressure at 1150 </w:t>
      </w:r>
      <w:r w:rsidRPr="007B522C">
        <w:rPr>
          <w:i/>
          <w:iCs/>
        </w:rPr>
        <w:t>˚C</w:t>
      </w:r>
      <w:r w:rsidRPr="007B522C">
        <w:rPr>
          <w:i/>
          <w:iCs/>
          <w:lang w:val="en-GB"/>
        </w:rPr>
        <w:t xml:space="preserve"> for various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lang w:val="en-GB"/>
        </w:rPr>
        <w:t xml:space="preserve"> using the mixed H</w:t>
      </w:r>
      <w:r w:rsidRPr="007B522C">
        <w:rPr>
          <w:i/>
          <w:iCs/>
          <w:vertAlign w:val="subscript"/>
          <w:lang w:val="en-GB"/>
        </w:rPr>
        <w:t>2</w:t>
      </w:r>
      <w:r w:rsidRPr="007B522C">
        <w:rPr>
          <w:i/>
          <w:iCs/>
          <w:lang w:val="en-GB"/>
        </w:rPr>
        <w:t>O-CO</w:t>
      </w:r>
      <w:r w:rsidRPr="007B522C">
        <w:rPr>
          <w:i/>
          <w:iCs/>
          <w:vertAlign w:val="subscript"/>
          <w:lang w:val="en-GB"/>
        </w:rPr>
        <w:t>2</w:t>
      </w:r>
      <w:r w:rsidRPr="007B522C">
        <w:rPr>
          <w:i/>
          <w:iCs/>
          <w:lang w:val="en-GB"/>
        </w:rPr>
        <w:t xml:space="preserve"> EOS of </w:t>
      </w:r>
      <w:r w:rsidRPr="007B522C">
        <w:rPr>
          <w:i/>
          <w:iCs/>
          <w:lang w:val="en-GB"/>
        </w:rPr>
        <w:fldChar w:fldCharType="begin"/>
      </w:r>
      <w:r w:rsidR="007C554B">
        <w:rPr>
          <w:i/>
          <w:iCs/>
          <w:lang w:val="en-GB"/>
        </w:rPr>
        <w:instrText xml:space="preserve"> ADDIN ZOTERO_ITEM CSL_CITATION {"citationID":"tcJiGUvi","properties":{"formattedCitation":"(Duan and Zhang, 2006)","plainCitation":"(Duan and Zhang, 2006)","dontUpdate":true,"noteIndex":0},"citationItems":[{"id":"YRNO6Sw0/LxZf8KOV","uris":["http://zotero.org/users/9451925/items/9JSAYSEV"],"itemData":{"id":2058,"type":"article-journal","abstract":"Based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i/>
          <w:iCs/>
          <w:lang w:val="en-GB"/>
        </w:rPr>
        <w:fldChar w:fldCharType="separate"/>
      </w:r>
      <w:r w:rsidR="00C3296A" w:rsidRPr="00C3296A">
        <w:t xml:space="preserve">Duan and Zhang </w:t>
      </w:r>
      <w:r w:rsidR="003E4760">
        <w:t>(</w:t>
      </w:r>
      <w:r w:rsidR="00C3296A" w:rsidRPr="00C3296A">
        <w:t>2006)</w:t>
      </w:r>
      <w:r w:rsidRPr="007B522C">
        <w:fldChar w:fldCharType="end"/>
      </w:r>
      <w:r w:rsidRPr="007B522C">
        <w:rPr>
          <w:i/>
          <w:iCs/>
          <w:lang w:val="en-GB"/>
        </w:rPr>
        <w:t xml:space="preserve">. </w:t>
      </w:r>
      <w:r w:rsidR="003E4760">
        <w:rPr>
          <w:i/>
          <w:iCs/>
        </w:rPr>
        <w:t>The small discontinuity at</w:t>
      </w:r>
      <w:r w:rsidRPr="007B522C">
        <w:rPr>
          <w:i/>
          <w:iCs/>
        </w:rPr>
        <w:t xml:space="preserve"> 200 MPa</w:t>
      </w:r>
      <w:r w:rsidR="003E4760">
        <w:rPr>
          <w:i/>
          <w:iCs/>
        </w:rPr>
        <w:t xml:space="preserve"> is</w:t>
      </w:r>
      <w:r w:rsidRPr="007B522C">
        <w:rPr>
          <w:i/>
          <w:iCs/>
        </w:rPr>
        <w:t xml:space="preserve"> due to parameter values being switched </w:t>
      </w:r>
      <w:r w:rsidRPr="007B522C">
        <w:rPr>
          <w:i/>
          <w:iCs/>
        </w:rPr>
        <w:fldChar w:fldCharType="begin"/>
      </w:r>
      <w:r w:rsidR="007C554B">
        <w:rPr>
          <w:i/>
          <w:iCs/>
        </w:rPr>
        <w:instrText xml:space="preserve"> ADDIN ZOTERO_ITEM CSL_CITATION {"citationID":"94uW0GpO","properties":{"formattedCitation":"(Yoshimura, 2023)","plainCitation":"(Yoshimura, 2023)","noteIndex":0},"citationItems":[{"id":"YRNO6Sw0/UumTv6WF","uris":["http://zotero.org/users/9451925/items/LWKJEA2L"],"itemData":{"id":2121,"type":"article-journal","abstract":"H2O-CO2-dominated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sidR="007C554B">
        <w:rPr>
          <w:rFonts w:ascii="Cambria Math" w:hAnsi="Cambria Math" w:cs="Cambria Math"/>
          <w:i/>
          <w:iCs/>
        </w:rPr>
        <w:instrText>∼</w:instrText>
      </w:r>
      <w:r w:rsidR="007C554B">
        <w:rPr>
          <w:i/>
          <w:iCs/>
        </w:rPr>
        <w:instrText xml:space="preserve"> 2573 K and </w:instrText>
      </w:r>
      <w:r w:rsidR="007C554B">
        <w:rPr>
          <w:rFonts w:ascii="Cambria Math" w:hAnsi="Cambria Math" w:cs="Cambria Math"/>
          <w:i/>
          <w:iCs/>
        </w:rPr>
        <w:instrText>∼</w:instrText>
      </w:r>
      <w:r w:rsidR="007C554B">
        <w:rPr>
          <w:i/>
          <w:iCs/>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i/>
          <w:iCs/>
        </w:rPr>
        <w:fldChar w:fldCharType="separate"/>
      </w:r>
      <w:r w:rsidR="00C3296A" w:rsidRPr="00C3296A">
        <w:t>(Yoshimura, 2023)</w:t>
      </w:r>
      <w:r w:rsidRPr="007B522C">
        <w:fldChar w:fldCharType="end"/>
      </w:r>
      <w:r w:rsidRPr="007B522C">
        <w:rPr>
          <w:i/>
          <w:iCs/>
        </w:rPr>
        <w:t xml:space="preserve">. </w:t>
      </w:r>
      <w:r w:rsidRPr="007B522C">
        <w:rPr>
          <w:i/>
          <w:iCs/>
          <w:lang w:val="en-GB"/>
        </w:rPr>
        <w:t>(d)</w:t>
      </w:r>
      <w:r w:rsidR="00BA7C44">
        <w:rPr>
          <w:i/>
          <w:iCs/>
          <w:lang w:val="en-GB"/>
        </w:rPr>
        <w:t xml:space="preserve"> P</w:t>
      </w:r>
      <w:r w:rsidRPr="007B522C">
        <w:rPr>
          <w:i/>
          <w:iCs/>
          <w:lang w:val="en-GB"/>
        </w:rPr>
        <w:t>anel c</w:t>
      </w:r>
      <w:r w:rsidR="00BA7C44">
        <w:rPr>
          <w:i/>
          <w:iCs/>
          <w:lang w:val="en-GB"/>
        </w:rPr>
        <w:t xml:space="preserve"> c</w:t>
      </w:r>
      <w:r w:rsidR="00BA7C44" w:rsidRPr="007B522C">
        <w:rPr>
          <w:i/>
          <w:iCs/>
          <w:lang w:val="en-GB"/>
        </w:rPr>
        <w:t>lose-up</w:t>
      </w:r>
      <w:r w:rsidRPr="007B522C">
        <w:rPr>
          <w:i/>
          <w:iCs/>
          <w:lang w:val="en-GB"/>
        </w:rPr>
        <w:t xml:space="preserve">. </w:t>
      </w:r>
      <w:r w:rsidRPr="007B522C">
        <w:rPr>
          <w:i/>
          <w:iCs/>
        </w:rPr>
        <w:t xml:space="preserve">Stars show hypothetical </w:t>
      </w:r>
      <w:r w:rsidR="004E38D9">
        <w:rPr>
          <w:i/>
          <w:iCs/>
        </w:rPr>
        <w:t>fluid</w:t>
      </w:r>
      <w:del w:id="188" w:author="Charlotte Devitre" w:date="2024-07-24T10:40:00Z" w16du:dateUtc="2024-07-24T17:40:00Z">
        <w:r w:rsidR="004E38D9" w:rsidDel="004F2B3A">
          <w:rPr>
            <w:i/>
            <w:iCs/>
          </w:rPr>
          <w:delText>-inclusion</w:delText>
        </w:r>
      </w:del>
      <w:ins w:id="189" w:author="Charlotte Devitre" w:date="2024-07-24T10:40:00Z" w16du:dateUtc="2024-07-24T17:40:00Z">
        <w:r w:rsidR="004F2B3A">
          <w:rPr>
            <w:i/>
            <w:iCs/>
          </w:rPr>
          <w:t xml:space="preserve"> inclusion</w:t>
        </w:r>
      </w:ins>
      <w:r w:rsidR="004E38D9">
        <w:rPr>
          <w:i/>
          <w:iCs/>
        </w:rPr>
        <w:t>s</w:t>
      </w:r>
      <w:r w:rsidRPr="007B522C">
        <w:rPr>
          <w:i/>
          <w:iCs/>
        </w:rPr>
        <w:t xml:space="preserve"> trapped at </w:t>
      </w:r>
      <w:proofErr w:type="spellStart"/>
      <w:r w:rsidR="00CB6366">
        <w:rPr>
          <w:i/>
          <w:iCs/>
        </w:rPr>
        <w:t>Halema’uma’u</w:t>
      </w:r>
      <w:proofErr w:type="spellEnd"/>
      <w:r w:rsidRPr="007B522C">
        <w:rPr>
          <w:i/>
          <w:iCs/>
        </w:rPr>
        <w:t xml:space="preserve"> and </w:t>
      </w:r>
      <w:del w:id="190" w:author="Charlotte Devitre" w:date="2024-07-24T10:49:00Z" w16du:dateUtc="2024-07-24T17:49:00Z">
        <w:r w:rsidR="007C5202" w:rsidDel="004F2B3A">
          <w:rPr>
            <w:i/>
            <w:iCs/>
          </w:rPr>
          <w:delText>South-Caldera</w:delText>
        </w:r>
        <w:r w:rsidRPr="007B522C" w:rsidDel="004F2B3A">
          <w:rPr>
            <w:i/>
            <w:iCs/>
          </w:rPr>
          <w:delText xml:space="preserve"> </w:delText>
        </w:r>
      </w:del>
      <w:ins w:id="191" w:author="Charlotte Devitre" w:date="2024-07-24T10:50:00Z" w16du:dateUtc="2024-07-24T17:50:00Z">
        <w:r w:rsidR="004F2B3A">
          <w:rPr>
            <w:i/>
            <w:iCs/>
          </w:rPr>
          <w:t xml:space="preserve">South Caldera </w:t>
        </w:r>
      </w:ins>
      <w:r w:rsidRPr="007B522C">
        <w:rPr>
          <w:i/>
          <w:iCs/>
        </w:rPr>
        <w:t xml:space="preserve">with </w:t>
      </w:r>
      <w:r w:rsidR="00BA7C44">
        <w:rPr>
          <w:i/>
          <w:iCs/>
        </w:rPr>
        <w:t>T =</w:t>
      </w:r>
      <w:r w:rsidRPr="007B522C">
        <w:rPr>
          <w:i/>
          <w:iCs/>
        </w:rPr>
        <w:t xml:space="preserve"> 1150 ˚</w:t>
      </w:r>
      <w:r w:rsidR="00BA7C44">
        <w:rPr>
          <w:i/>
          <w:iCs/>
        </w:rPr>
        <w:t>C</w:t>
      </w:r>
      <w:r w:rsidRPr="007B522C">
        <w:rPr>
          <w:i/>
          <w:iCs/>
        </w:rPr>
        <w:t xml:space="preserve">,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w:t>
      </w:r>
      <w:r w:rsidR="000D445D">
        <w:rPr>
          <w:i/>
          <w:iCs/>
        </w:rPr>
        <w:t xml:space="preserve">using the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000D445D" w:rsidRPr="007B522C">
        <w:rPr>
          <w:i/>
          <w:iCs/>
          <w:lang w:val="en-GB"/>
        </w:rPr>
        <w:t xml:space="preserve"> </w:t>
      </w:r>
      <w:r w:rsidR="000D445D">
        <w:rPr>
          <w:i/>
          <w:iCs/>
          <w:lang w:val="en-GB"/>
        </w:rPr>
        <w:t xml:space="preserve">-P relationship </w:t>
      </w:r>
      <w:r w:rsidR="007D29B0">
        <w:rPr>
          <w:i/>
          <w:iCs/>
          <w:lang w:val="en-GB"/>
        </w:rPr>
        <w:t>of</w:t>
      </w:r>
      <w:r w:rsidRPr="007B522C">
        <w:rPr>
          <w:i/>
          <w:iCs/>
        </w:rPr>
        <w:t xml:space="preserve"> </w:t>
      </w:r>
      <w:r w:rsidRPr="007B522C">
        <w:rPr>
          <w:i/>
          <w:iCs/>
        </w:rPr>
        <w:fldChar w:fldCharType="begin"/>
      </w:r>
      <w:r w:rsidR="007C554B">
        <w:rPr>
          <w:i/>
          <w:iCs/>
        </w:rPr>
        <w:instrText xml:space="preserve"> ADDIN ZOTERO_ITEM CSL_CITATION {"citationID":"Cesiupdz","properties":{"formattedCitation":"(DeVitre and Wieser, 2024)","plainCitation":"(DeVitre and Wieser, 2024)","dontUpdate":true,"noteIndex":0},"citationItems":[{"id":"YRNO6Sw0/6BPk5OmJ","uris":["http://zotero.org/users/9451925/items/FWZK55EA"],"itemData":{"id":2108,"type":"article-journal","abstract":"Interpreting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xml:space="preserve"> </w:t>
      </w:r>
      <w:r w:rsidR="000D445D">
        <w:t>(</w:t>
      </w:r>
      <w:r w:rsidR="00C3296A" w:rsidRPr="00C3296A">
        <w:t>2024)</w:t>
      </w:r>
      <w:r w:rsidRPr="007B522C">
        <w:fldChar w:fldCharType="end"/>
      </w:r>
      <w:del w:id="192" w:author="Charlotte Devitre" w:date="2024-07-24T15:39:00Z" w16du:dateUtc="2024-07-24T22:39:00Z">
        <w:r w:rsidRPr="007B522C" w:rsidDel="00EA6185">
          <w:rPr>
            <w:i/>
            <w:iCs/>
          </w:rPr>
          <w:delText xml:space="preserve"> and</w:delText>
        </w:r>
      </w:del>
      <w:ins w:id="193" w:author="Charlotte Devitre" w:date="2024-07-24T15:39:00Z" w16du:dateUtc="2024-07-24T22:39:00Z">
        <w:r w:rsidR="00EA6185">
          <w:rPr>
            <w:i/>
            <w:iCs/>
          </w:rPr>
          <w:t>.</w:t>
        </w:r>
      </w:ins>
      <w:r w:rsidRPr="007B522C">
        <w:rPr>
          <w:i/>
          <w:iCs/>
        </w:rPr>
        <w:t xml:space="preserve"> </w:t>
      </w:r>
      <w:del w:id="194" w:author="Charlotte Devitre" w:date="2024-07-24T15:39:00Z" w16du:dateUtc="2024-07-24T22:39:00Z">
        <w:r w:rsidR="000D445D" w:rsidDel="00EA6185">
          <w:rPr>
            <w:i/>
            <w:iCs/>
          </w:rPr>
          <w:delText>error</w:delText>
        </w:r>
      </w:del>
      <w:ins w:id="195" w:author="Charlotte Devitre" w:date="2024-07-24T15:39:00Z" w16du:dateUtc="2024-07-24T22:39:00Z">
        <w:r w:rsidR="00EA6185">
          <w:rPr>
            <w:i/>
            <w:iCs/>
          </w:rPr>
          <w:t xml:space="preserve">Error </w:t>
        </w:r>
      </w:ins>
      <w:del w:id="196" w:author="Charlotte Devitre" w:date="2024-07-24T15:39:00Z" w16du:dateUtc="2024-07-24T22:39:00Z">
        <w:r w:rsidR="000D445D" w:rsidDel="00EA6185">
          <w:rPr>
            <w:i/>
            <w:iCs/>
          </w:rPr>
          <w:delText>-</w:delText>
        </w:r>
      </w:del>
      <w:r w:rsidR="000D445D">
        <w:rPr>
          <w:i/>
          <w:iCs/>
        </w:rPr>
        <w:t>bars</w:t>
      </w:r>
      <w:r w:rsidRPr="007B522C">
        <w:rPr>
          <w:i/>
          <w:iCs/>
        </w:rPr>
        <w:t xml:space="preserve"> represent</w:t>
      </w:r>
      <w:del w:id="197" w:author="Charlotte Devitre" w:date="2024-07-24T15:39:00Z" w16du:dateUtc="2024-07-24T22:39:00Z">
        <w:r w:rsidRPr="007B522C" w:rsidDel="00EA6185">
          <w:rPr>
            <w:i/>
            <w:iCs/>
          </w:rPr>
          <w:delText>ing</w:delText>
        </w:r>
      </w:del>
      <w:r w:rsidRPr="007B522C">
        <w:rPr>
          <w:i/>
          <w:iCs/>
        </w:rPr>
        <w:t xml:space="preserve"> 1σ uncertainty from Monte Carlo simulations using an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uncertainty of ±0.1 based on the maximum range of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in our dataset (</w:t>
      </w:r>
      <m:oMath>
        <m:f>
          <m:fPr>
            <m:ctrlPr>
              <w:rPr>
                <w:rFonts w:ascii="Cambria Math" w:hAnsi="Cambria Math"/>
                <w:i/>
                <w:iCs/>
              </w:rPr>
            </m:ctrlPr>
          </m:fPr>
          <m:num>
            <m:sSub>
              <m:sSubPr>
                <m:ctrlPr>
                  <w:rPr>
                    <w:rFonts w:ascii="Cambria Math" w:hAnsi="Cambria Math"/>
                    <w:i/>
                    <w:iCs/>
                  </w:rPr>
                </m:ctrlPr>
              </m:sSubPr>
              <m:e>
                <m:r>
                  <w:rPr>
                    <w:rFonts w:ascii="Cambria Math" w:hAnsi="Cambria Math"/>
                  </w:rPr>
                  <m:t>XH</m:t>
                </m:r>
              </m:e>
              <m:sub>
                <m:r>
                  <w:rPr>
                    <w:rFonts w:ascii="Cambria Math" w:hAnsi="Cambria Math"/>
                  </w:rPr>
                  <m:t>2</m:t>
                </m:r>
              </m:sub>
            </m:sSub>
            <m:r>
              <w:rPr>
                <w:rFonts w:ascii="Cambria Math" w:hAnsi="Cambria Math"/>
              </w:rPr>
              <m:t>Omax-</m:t>
            </m:r>
            <m:sSub>
              <m:sSubPr>
                <m:ctrlPr>
                  <w:rPr>
                    <w:rFonts w:ascii="Cambria Math" w:hAnsi="Cambria Math"/>
                    <w:i/>
                    <w:iCs/>
                  </w:rPr>
                </m:ctrlPr>
              </m:sSubPr>
              <m:e>
                <m:r>
                  <w:rPr>
                    <w:rFonts w:ascii="Cambria Math" w:hAnsi="Cambria Math"/>
                  </w:rPr>
                  <m:t>XH</m:t>
                </m:r>
              </m:e>
              <m:sub>
                <m:r>
                  <w:rPr>
                    <w:rFonts w:ascii="Cambria Math" w:hAnsi="Cambria Math"/>
                  </w:rPr>
                  <m:t>2</m:t>
                </m:r>
              </m:sub>
            </m:sSub>
            <m:r>
              <w:rPr>
                <w:rFonts w:ascii="Cambria Math" w:hAnsi="Cambria Math"/>
              </w:rPr>
              <m:t>Omin</m:t>
            </m:r>
          </m:num>
          <m:den>
            <m:r>
              <w:rPr>
                <w:rFonts w:ascii="Cambria Math" w:hAnsi="Cambria Math"/>
              </w:rPr>
              <m:t>2</m:t>
            </m:r>
          </m:den>
        </m:f>
      </m:oMath>
      <w:r w:rsidRPr="007B522C">
        <w:rPr>
          <w:i/>
          <w:iCs/>
        </w:rPr>
        <w:t>)</w:t>
      </w:r>
      <w:r w:rsidRPr="007B522C">
        <w:rPr>
          <w:i/>
          <w:iCs/>
          <w:lang w:val="en-GB"/>
        </w:rPr>
        <w:t xml:space="preserve"> </w:t>
      </w:r>
      <w:r w:rsidRPr="007B522C">
        <w:rPr>
          <w:i/>
          <w:iCs/>
        </w:rPr>
        <w:t>when calculated using the upper limit</w:t>
      </w:r>
      <m:oMath>
        <m:r>
          <w:rPr>
            <w:rFonts w:ascii="Cambria Math" w:hAnsi="Cambria Math"/>
          </w:rPr>
          <m:t xml:space="preserve"> </m:t>
        </m:r>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-P relationship for Kīlauea from </w:t>
      </w:r>
      <w:r w:rsidRPr="007B522C">
        <w:rPr>
          <w:i/>
          <w:iCs/>
        </w:rPr>
        <w:fldChar w:fldCharType="begin"/>
      </w:r>
      <w:r w:rsidR="007C554B">
        <w:rPr>
          <w:i/>
          <w:iCs/>
        </w:rPr>
        <w:instrText xml:space="preserve"> ADDIN ZOTERO_ITEM CSL_CITATION {"citationID":"4ZkcR5as","properties":{"formattedCitation":"(DeVitre and Wieser, 2024)","plainCitation":"(DeVitre and Wieser, 2024)","dontUpdate":true,"noteIndex":0},"citationItems":[{"id":"YRNO6Sw0/6BPk5OmJ","uris":["http://zotero.org/users/9451925/items/FWZK55EA"],"itemData":{"id":2108,"type":"article-journal","abstract":"Interpreting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proofErr w:type="spellStart"/>
      <w:r w:rsidRPr="007B522C">
        <w:rPr>
          <w:i/>
          <w:iCs/>
        </w:rPr>
        <w:t>DeVitre</w:t>
      </w:r>
      <w:proofErr w:type="spellEnd"/>
      <w:r w:rsidRPr="007B522C">
        <w:rPr>
          <w:i/>
          <w:iCs/>
        </w:rPr>
        <w:t xml:space="preserve"> and </w:t>
      </w:r>
      <w:proofErr w:type="spellStart"/>
      <w:r w:rsidRPr="007B522C">
        <w:rPr>
          <w:i/>
          <w:iCs/>
        </w:rPr>
        <w:t>Wieser</w:t>
      </w:r>
      <w:proofErr w:type="spellEnd"/>
      <w:r w:rsidRPr="007B522C">
        <w:rPr>
          <w:i/>
          <w:iCs/>
        </w:rPr>
        <w:t xml:space="preserve"> (2024)</w:t>
      </w:r>
      <w:r w:rsidRPr="007B522C">
        <w:fldChar w:fldCharType="end"/>
      </w:r>
      <w:r w:rsidRPr="007B522C">
        <w:rPr>
          <w:i/>
          <w:iCs/>
        </w:rPr>
        <w:t xml:space="preserve">. </w:t>
      </w:r>
    </w:p>
    <w:p w14:paraId="66D50392" w14:textId="52191637" w:rsidR="00B90F91" w:rsidRPr="007B522C" w:rsidRDefault="00B90F91" w:rsidP="00B90F91">
      <w:pPr>
        <w:pStyle w:val="Heading-Main"/>
        <w:spacing w:line="480" w:lineRule="auto"/>
        <w:jc w:val="both"/>
        <w:rPr>
          <w:iCs/>
          <w:lang w:val="en-GB"/>
        </w:rPr>
      </w:pPr>
      <w:r>
        <w:rPr>
          <w:b w:val="0"/>
          <w:bCs w:val="0"/>
        </w:rPr>
        <w:t xml:space="preserve">2. </w:t>
      </w:r>
      <w:r>
        <w:t>Timeline</w:t>
      </w:r>
      <w:r w:rsidRPr="007B522C">
        <w:t xml:space="preserve"> of </w:t>
      </w:r>
      <w:r w:rsidR="001E7259">
        <w:t>Rapid-response</w:t>
      </w:r>
      <w:r w:rsidRPr="007B522C">
        <w:t xml:space="preserve"> Simulation</w:t>
      </w:r>
    </w:p>
    <w:p w14:paraId="14F6E7D6" w14:textId="3CAE6ACA" w:rsidR="00B90F91" w:rsidRPr="007B522C" w:rsidRDefault="00B90F91" w:rsidP="00B90F91">
      <w:pPr>
        <w:pStyle w:val="Text"/>
        <w:spacing w:line="480" w:lineRule="auto"/>
        <w:jc w:val="both"/>
        <w:rPr>
          <w:lang w:val="en-GB"/>
        </w:rPr>
      </w:pPr>
      <w:r w:rsidRPr="007B522C">
        <w:rPr>
          <w:lang w:val="en-GB"/>
        </w:rPr>
        <w:t xml:space="preserve">The eruption onset of Kīlauea volcano on September 10, 2023 provided an unprecedented opportunity to test the validity and speed of the </w:t>
      </w:r>
      <w:r w:rsidR="00834561">
        <w:rPr>
          <w:lang w:val="en-GB"/>
        </w:rPr>
        <w:t>fluid</w:t>
      </w:r>
      <w:del w:id="198" w:author="Charlotte Devitre" w:date="2024-07-24T10:40:00Z" w16du:dateUtc="2024-07-24T17:40:00Z">
        <w:r w:rsidR="00834561" w:rsidDel="004F2B3A">
          <w:rPr>
            <w:lang w:val="en-GB"/>
          </w:rPr>
          <w:delText>-inclusion</w:delText>
        </w:r>
      </w:del>
      <w:ins w:id="199" w:author="Charlotte Devitre" w:date="2024-07-24T10:40:00Z" w16du:dateUtc="2024-07-24T17:40:00Z">
        <w:r w:rsidR="004F2B3A">
          <w:rPr>
            <w:lang w:val="en-GB"/>
          </w:rPr>
          <w:t xml:space="preserve"> inclusion</w:t>
        </w:r>
      </w:ins>
      <w:r w:rsidRPr="007B522C">
        <w:rPr>
          <w:lang w:val="en-GB"/>
        </w:rPr>
        <w:t xml:space="preserve"> method, given that depths of the two main magma storage regions (</w:t>
      </w:r>
      <w:proofErr w:type="spellStart"/>
      <w:r w:rsidRPr="007B522C">
        <w:rPr>
          <w:lang w:val="en-GB"/>
        </w:rPr>
        <w:t>Halemaʻumaʻu</w:t>
      </w:r>
      <w:proofErr w:type="spellEnd"/>
      <w:r w:rsidR="00CB6366">
        <w:rPr>
          <w:lang w:val="en-GB"/>
        </w:rPr>
        <w:t xml:space="preserve"> </w:t>
      </w:r>
      <w:r w:rsidRPr="007B522C">
        <w:rPr>
          <w:lang w:val="en-GB"/>
        </w:rPr>
        <w:t xml:space="preserve">at 1-2 km and </w:t>
      </w:r>
      <w:del w:id="200" w:author="Charlotte Devitre" w:date="2024-07-24T10:49:00Z" w16du:dateUtc="2024-07-24T17:49:00Z">
        <w:r w:rsidR="007C5202" w:rsidDel="004F2B3A">
          <w:rPr>
            <w:lang w:val="en-GB"/>
          </w:rPr>
          <w:delText>South-Caldera</w:delText>
        </w:r>
        <w:r w:rsidRPr="007B522C" w:rsidDel="004F2B3A">
          <w:rPr>
            <w:lang w:val="en-GB"/>
          </w:rPr>
          <w:delText xml:space="preserve"> </w:delText>
        </w:r>
      </w:del>
      <w:ins w:id="201" w:author="Charlotte Devitre" w:date="2024-07-24T10:50:00Z" w16du:dateUtc="2024-07-24T17:50:00Z">
        <w:r w:rsidR="004F2B3A">
          <w:rPr>
            <w:lang w:val="en-GB"/>
          </w:rPr>
          <w:t xml:space="preserve">South Caldera </w:t>
        </w:r>
      </w:ins>
      <w:r w:rsidRPr="007B522C">
        <w:rPr>
          <w:lang w:val="en-GB"/>
        </w:rPr>
        <w:t xml:space="preserve">at 3-5 km) at this volcano have been well constrained by various independent geophysical and petrological methods, including prior </w:t>
      </w:r>
      <w:r w:rsidR="004E38D9">
        <w:rPr>
          <w:lang w:val="en-GB"/>
        </w:rPr>
        <w:t>fluid</w:t>
      </w:r>
      <w:del w:id="202" w:author="Charlotte Devitre" w:date="2024-07-24T10:40:00Z" w16du:dateUtc="2024-07-24T17:40:00Z">
        <w:r w:rsidR="004E38D9" w:rsidDel="004F2B3A">
          <w:rPr>
            <w:lang w:val="en-GB"/>
          </w:rPr>
          <w:delText>-inclusion</w:delText>
        </w:r>
      </w:del>
      <w:ins w:id="203" w:author="Charlotte Devitre" w:date="2024-07-24T10:40:00Z" w16du:dateUtc="2024-07-24T17:40:00Z">
        <w:r w:rsidR="004F2B3A">
          <w:rPr>
            <w:lang w:val="en-GB"/>
          </w:rPr>
          <w:t xml:space="preserve"> inclusion</w:t>
        </w:r>
      </w:ins>
      <w:r w:rsidRPr="007B522C">
        <w:rPr>
          <w:lang w:val="en-GB"/>
        </w:rPr>
        <w:t xml:space="preserve"> barometry </w:t>
      </w:r>
      <w:r w:rsidRPr="007B522C">
        <w:rPr>
          <w:lang w:val="en-GB"/>
        </w:rPr>
        <w:fldChar w:fldCharType="begin"/>
      </w:r>
      <w:r w:rsidR="007C554B">
        <w:rPr>
          <w:lang w:val="en-GB"/>
        </w:rPr>
        <w:instrText xml:space="preserve"> ADDIN ZOTERO_ITEM CSL_CITATION {"citationID":"SUngdoX9","properties":{"formattedCitation":"(DeVitre and Wieser, 2024; Lerner {\\i{}et al.}, 2024)","plainCitation":"(DeVitre and Wieser, 2024; Lerner et al., 2024)","noteIndex":0},"citationItems":[{"id":"YRNO6Sw0/6BPk5OmJ","uris":["http://zotero.org/users/9451925/items/FWZK55EA"],"itemData":{"id":2108,"type":"article-journal","abstract":"Interpreting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YRNO6Sw0/SaesRANm","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7C554B">
        <w:rPr>
          <w:rFonts w:ascii="Cambria Math" w:hAnsi="Cambria Math" w:cs="Cambria Math"/>
          <w:lang w:val="en-GB"/>
        </w:rPr>
        <w:instrText>∼</w:instrText>
      </w:r>
      <w:r w:rsidR="007C554B">
        <w:rPr>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7C554B">
        <w:rPr>
          <w:rFonts w:ascii="Cambria Math" w:hAnsi="Cambria Math" w:cs="Cambria Math"/>
          <w:lang w:val="en-GB"/>
        </w:rPr>
        <w:instrText>∼</w:instrText>
      </w:r>
      <w:r w:rsidR="007C554B">
        <w:rPr>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lang w:val="en-GB"/>
        </w:rPr>
        <w:fldChar w:fldCharType="separate"/>
      </w:r>
      <w:r w:rsidR="00C3296A" w:rsidRPr="00C3296A">
        <w:t>(</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xml:space="preserve">, 2024; Lerner </w:t>
      </w:r>
      <w:r w:rsidR="00C3296A" w:rsidRPr="00C3296A">
        <w:rPr>
          <w:i/>
          <w:iCs/>
        </w:rPr>
        <w:t>et al.</w:t>
      </w:r>
      <w:r w:rsidR="00C3296A" w:rsidRPr="00C3296A">
        <w:t>, 2024)</w:t>
      </w:r>
      <w:r w:rsidRPr="007B522C">
        <w:fldChar w:fldCharType="end"/>
      </w:r>
      <w:r w:rsidRPr="007B522C">
        <w:rPr>
          <w:lang w:val="en-GB"/>
        </w:rPr>
        <w:t xml:space="preserve">. Tephra samples representing the first ~14 hours of the September 2023 eruption were collected by Hawaiian Volcano Observatory (HVO) geologists on September 12 and mailed to UC Berkeley on September </w:t>
      </w:r>
      <w:r w:rsidRPr="007B522C">
        <w:rPr>
          <w:lang w:val="en-GB"/>
        </w:rPr>
        <w:lastRenderedPageBreak/>
        <w:t>15</w:t>
      </w:r>
      <w:r w:rsidRPr="007B522C">
        <w:rPr>
          <w:vertAlign w:val="superscript"/>
          <w:lang w:val="en-GB"/>
        </w:rPr>
        <w:t>th</w:t>
      </w:r>
      <w:r w:rsidRPr="007B522C">
        <w:rPr>
          <w:lang w:val="en-GB"/>
        </w:rPr>
        <w:t xml:space="preserve"> </w:t>
      </w:r>
      <w:r w:rsidR="000603F3">
        <w:rPr>
          <w:lang w:val="en-GB"/>
        </w:rPr>
        <w:t>(F</w:t>
      </w:r>
      <w:r>
        <w:rPr>
          <w:lang w:val="en-GB"/>
        </w:rPr>
        <w:t>ig. S1</w:t>
      </w:r>
      <w:r w:rsidRPr="007B522C">
        <w:rPr>
          <w:lang w:val="en-GB"/>
        </w:rPr>
        <w:t xml:space="preserve">). </w:t>
      </w:r>
      <w:r>
        <w:rPr>
          <w:lang w:val="en-GB"/>
        </w:rPr>
        <w:t>A schematic of the workflow and detailed timeline is available in the supplement (Fig. S1).</w:t>
      </w:r>
    </w:p>
    <w:p w14:paraId="5F28B084" w14:textId="5455B503" w:rsidR="00B90F91" w:rsidRPr="007B522C" w:rsidRDefault="00B90F91" w:rsidP="00B90F91">
      <w:pPr>
        <w:pStyle w:val="Text"/>
        <w:spacing w:line="480" w:lineRule="auto"/>
        <w:jc w:val="both"/>
        <w:rPr>
          <w:lang w:val="en-GB"/>
        </w:rPr>
      </w:pPr>
      <w:r w:rsidRPr="007B522C">
        <w:rPr>
          <w:lang w:val="en-GB"/>
        </w:rPr>
        <w:t xml:space="preserve">Our simulation started on September 20 at 9 am PST (Day 1), the morning after sample receipt </w:t>
      </w:r>
      <w:r w:rsidR="000603F3">
        <w:rPr>
          <w:lang w:val="en-GB"/>
        </w:rPr>
        <w:t>(F</w:t>
      </w:r>
      <w:r>
        <w:rPr>
          <w:lang w:val="en-GB"/>
        </w:rPr>
        <w:t>ig. S1</w:t>
      </w:r>
      <w:r w:rsidRPr="007B522C">
        <w:rPr>
          <w:lang w:val="en-GB"/>
        </w:rPr>
        <w:t xml:space="preserve">). </w:t>
      </w:r>
      <w:r w:rsidRPr="007605F5">
        <w:rPr>
          <w:lang w:val="en-GB"/>
        </w:rPr>
        <w:t>We used a production-line</w:t>
      </w:r>
      <w:ins w:id="204" w:author="Charlotte Devitre" w:date="2024-07-24T10:58:00Z" w16du:dateUtc="2024-07-24T17:58:00Z">
        <w:r w:rsidR="00044509">
          <w:rPr>
            <w:lang w:val="en-GB"/>
          </w:rPr>
          <w:t>-</w:t>
        </w:r>
      </w:ins>
      <w:del w:id="205" w:author="Charlotte Devitre" w:date="2024-07-24T10:58:00Z" w16du:dateUtc="2024-07-24T17:58:00Z">
        <w:r w:rsidRPr="007605F5" w:rsidDel="00044509">
          <w:rPr>
            <w:lang w:val="en-GB"/>
          </w:rPr>
          <w:delText xml:space="preserve"> </w:delText>
        </w:r>
      </w:del>
      <w:r w:rsidRPr="007605F5">
        <w:rPr>
          <w:lang w:val="en-GB"/>
        </w:rPr>
        <w:t>style workflow involving two undergraduates, a 1</w:t>
      </w:r>
      <w:r w:rsidRPr="007605F5">
        <w:rPr>
          <w:vertAlign w:val="superscript"/>
          <w:lang w:val="en-GB"/>
        </w:rPr>
        <w:t>st</w:t>
      </w:r>
      <w:r w:rsidRPr="007605F5">
        <w:rPr>
          <w:lang w:val="en-GB"/>
        </w:rPr>
        <w:t xml:space="preserve"> year graduate student, a post-doc, and an assistant professor, with stations for crushing and sieving, mineral picking, </w:t>
      </w:r>
      <w:r w:rsidR="004E38D9">
        <w:rPr>
          <w:lang w:val="en-GB"/>
        </w:rPr>
        <w:t>fluid</w:t>
      </w:r>
      <w:del w:id="206" w:author="Charlotte Devitre" w:date="2024-07-24T10:40:00Z" w16du:dateUtc="2024-07-24T17:40:00Z">
        <w:r w:rsidR="004E38D9" w:rsidDel="004F2B3A">
          <w:rPr>
            <w:lang w:val="en-GB"/>
          </w:rPr>
          <w:delText>-inclusion</w:delText>
        </w:r>
      </w:del>
      <w:ins w:id="207" w:author="Charlotte Devitre" w:date="2024-07-24T10:40:00Z" w16du:dateUtc="2024-07-24T17:40:00Z">
        <w:r w:rsidR="004F2B3A">
          <w:rPr>
            <w:lang w:val="en-GB"/>
          </w:rPr>
          <w:t xml:space="preserve"> inclusion</w:t>
        </w:r>
      </w:ins>
      <w:r w:rsidRPr="007605F5">
        <w:rPr>
          <w:lang w:val="en-GB"/>
        </w:rPr>
        <w:t xml:space="preserve"> preparation, sample cataloguing, and analysis. </w:t>
      </w:r>
      <w:r>
        <w:rPr>
          <w:lang w:val="en-GB"/>
        </w:rPr>
        <w:t>We crushed</w:t>
      </w:r>
      <w:r w:rsidRPr="007B522C">
        <w:rPr>
          <w:lang w:val="en-GB"/>
        </w:rPr>
        <w:t xml:space="preserve"> and sieve</w:t>
      </w:r>
      <w:r>
        <w:rPr>
          <w:lang w:val="en-GB"/>
        </w:rPr>
        <w:t>d</w:t>
      </w:r>
      <w:r w:rsidRPr="007B522C">
        <w:rPr>
          <w:lang w:val="en-GB"/>
        </w:rPr>
        <w:t xml:space="preserve"> tephra, pick</w:t>
      </w:r>
      <w:r>
        <w:rPr>
          <w:lang w:val="en-GB"/>
        </w:rPr>
        <w:t>ed</w:t>
      </w:r>
      <w:r w:rsidRPr="007B522C">
        <w:rPr>
          <w:lang w:val="en-GB"/>
        </w:rPr>
        <w:t xml:space="preserve"> olivine crystals (size fractions 0.5-1 and 1-2 mm), </w:t>
      </w:r>
      <w:r>
        <w:rPr>
          <w:lang w:val="en-GB"/>
        </w:rPr>
        <w:t>and mounted them i</w:t>
      </w:r>
      <w:r w:rsidRPr="007B522C">
        <w:rPr>
          <w:lang w:val="en-GB"/>
        </w:rPr>
        <w:t xml:space="preserve">n </w:t>
      </w:r>
      <w:proofErr w:type="spellStart"/>
      <w:r w:rsidRPr="007B522C">
        <w:rPr>
          <w:lang w:val="en-GB"/>
        </w:rPr>
        <w:t>CrystalBond</w:t>
      </w:r>
      <w:r w:rsidRPr="007B522C">
        <w:rPr>
          <w:vertAlign w:val="superscript"/>
          <w:lang w:val="en-GB"/>
        </w:rPr>
        <w:t>TM</w:t>
      </w:r>
      <w:proofErr w:type="spellEnd"/>
      <w:r w:rsidRPr="007B522C">
        <w:rPr>
          <w:vertAlign w:val="superscript"/>
          <w:lang w:val="en-GB"/>
        </w:rPr>
        <w:t>*</w:t>
      </w:r>
      <w:r w:rsidRPr="007B522C">
        <w:rPr>
          <w:lang w:val="en-GB"/>
        </w:rPr>
        <w:t xml:space="preserve"> to search for </w:t>
      </w:r>
      <w:r w:rsidR="004E38D9">
        <w:rPr>
          <w:lang w:val="en-GB"/>
        </w:rPr>
        <w:t>fluid</w:t>
      </w:r>
      <w:del w:id="208" w:author="Charlotte Devitre" w:date="2024-07-24T10:40:00Z" w16du:dateUtc="2024-07-24T17:40:00Z">
        <w:r w:rsidR="004E38D9" w:rsidDel="004F2B3A">
          <w:rPr>
            <w:lang w:val="en-GB"/>
          </w:rPr>
          <w:delText>-inclusion</w:delText>
        </w:r>
      </w:del>
      <w:ins w:id="209" w:author="Charlotte Devitre" w:date="2024-07-24T10:40:00Z" w16du:dateUtc="2024-07-24T17:40:00Z">
        <w:r w:rsidR="004F2B3A">
          <w:rPr>
            <w:lang w:val="en-GB"/>
          </w:rPr>
          <w:t xml:space="preserve"> inclusion</w:t>
        </w:r>
      </w:ins>
      <w:r w:rsidR="004E38D9">
        <w:rPr>
          <w:lang w:val="en-GB"/>
        </w:rPr>
        <w:t>s</w:t>
      </w:r>
      <w:r w:rsidRPr="007B522C">
        <w:rPr>
          <w:lang w:val="en-GB"/>
        </w:rPr>
        <w:t xml:space="preserve">. By </w:t>
      </w:r>
      <w:r>
        <w:rPr>
          <w:lang w:val="en-GB"/>
        </w:rPr>
        <w:t>~</w:t>
      </w:r>
      <w:r w:rsidRPr="007B522C">
        <w:rPr>
          <w:lang w:val="en-GB"/>
        </w:rPr>
        <w:t>2 pm PST, we collected our first Raman spectra</w:t>
      </w:r>
      <w:r>
        <w:rPr>
          <w:lang w:val="en-GB"/>
        </w:rPr>
        <w:t>, and b</w:t>
      </w:r>
      <w:r w:rsidRPr="007B522C">
        <w:rPr>
          <w:lang w:val="en-GB"/>
        </w:rPr>
        <w:t xml:space="preserve">y ~7 pm PST, </w:t>
      </w:r>
      <w:r>
        <w:rPr>
          <w:lang w:val="en-GB"/>
        </w:rPr>
        <w:t xml:space="preserve">we had calculated </w:t>
      </w:r>
      <w:r w:rsidRPr="007B522C">
        <w:rPr>
          <w:lang w:val="en-GB"/>
        </w:rPr>
        <w:t>CO</w:t>
      </w:r>
      <w:r w:rsidRPr="007B522C">
        <w:rPr>
          <w:vertAlign w:val="subscript"/>
          <w:lang w:val="en-GB"/>
        </w:rPr>
        <w:t>2</w:t>
      </w:r>
      <w:r>
        <w:rPr>
          <w:vertAlign w:val="subscript"/>
          <w:lang w:val="en-GB"/>
        </w:rPr>
        <w:t xml:space="preserve"> </w:t>
      </w:r>
      <w:r>
        <w:rPr>
          <w:lang w:val="en-GB"/>
        </w:rPr>
        <w:t xml:space="preserve"> densities</w:t>
      </w:r>
      <w:r w:rsidRPr="007B522C">
        <w:rPr>
          <w:lang w:val="en-GB"/>
        </w:rPr>
        <w:t xml:space="preserve"> from 16 </w:t>
      </w:r>
      <w:r w:rsidR="004E38D9">
        <w:rPr>
          <w:lang w:val="en-GB"/>
        </w:rPr>
        <w:t>fluid</w:t>
      </w:r>
      <w:del w:id="210" w:author="Charlotte Devitre" w:date="2024-07-24T10:40:00Z" w16du:dateUtc="2024-07-24T17:40:00Z">
        <w:r w:rsidR="004E38D9" w:rsidDel="004F2B3A">
          <w:rPr>
            <w:lang w:val="en-GB"/>
          </w:rPr>
          <w:delText>-inclusion</w:delText>
        </w:r>
      </w:del>
      <w:ins w:id="211" w:author="Charlotte Devitre" w:date="2024-07-24T10:40:00Z" w16du:dateUtc="2024-07-24T17:40:00Z">
        <w:r w:rsidR="004F2B3A">
          <w:rPr>
            <w:lang w:val="en-GB"/>
          </w:rPr>
          <w:t xml:space="preserve"> inclusion</w:t>
        </w:r>
      </w:ins>
      <w:r w:rsidR="004E38D9">
        <w:rPr>
          <w:lang w:val="en-GB"/>
        </w:rPr>
        <w:t>s</w:t>
      </w:r>
      <w:r w:rsidRPr="007B522C">
        <w:rPr>
          <w:lang w:val="en-GB"/>
        </w:rPr>
        <w:t xml:space="preserve"> using a </w:t>
      </w:r>
      <w:ins w:id="212" w:author="Charlotte Devitre" w:date="2024-07-24T10:58:00Z" w16du:dateUtc="2024-07-24T17:58:00Z">
        <w:r w:rsidR="00044509">
          <w:rPr>
            <w:lang w:val="en-GB"/>
          </w:rPr>
          <w:t>previously established</w:t>
        </w:r>
      </w:ins>
      <w:ins w:id="213" w:author="Charlotte Devitre" w:date="2024-07-24T10:59:00Z" w16du:dateUtc="2024-07-24T17:59:00Z">
        <w:r w:rsidR="00044509">
          <w:rPr>
            <w:lang w:val="en-GB"/>
          </w:rPr>
          <w:t xml:space="preserve"> instrument-specific </w:t>
        </w:r>
      </w:ins>
      <w:r w:rsidRPr="007B522C">
        <w:rPr>
          <w:lang w:val="en-GB"/>
        </w:rPr>
        <w:t xml:space="preserve">calibration </w:t>
      </w:r>
      <w:r>
        <w:rPr>
          <w:lang w:val="en-GB"/>
        </w:rPr>
        <w:t xml:space="preserve">of the </w:t>
      </w:r>
      <w:r w:rsidRPr="007B522C">
        <w:rPr>
          <w:lang w:val="en-GB"/>
        </w:rPr>
        <w:t>relationship between CO</w:t>
      </w:r>
      <w:r w:rsidRPr="007B522C">
        <w:rPr>
          <w:vertAlign w:val="subscript"/>
          <w:lang w:val="en-GB"/>
        </w:rPr>
        <w:t>2</w:t>
      </w:r>
      <w:r w:rsidRPr="007B522C">
        <w:rPr>
          <w:lang w:val="en-GB"/>
        </w:rPr>
        <w:t xml:space="preserve"> density and Fermi </w:t>
      </w:r>
      <w:proofErr w:type="spellStart"/>
      <w:r w:rsidRPr="007B522C">
        <w:rPr>
          <w:lang w:val="en-GB"/>
        </w:rPr>
        <w:t>diad</w:t>
      </w:r>
      <w:proofErr w:type="spellEnd"/>
      <w:r w:rsidRPr="007B522C">
        <w:rPr>
          <w:lang w:val="en-GB"/>
        </w:rPr>
        <w:t xml:space="preserve"> splitting distance </w:t>
      </w:r>
      <w:r w:rsidRPr="007B522C">
        <w:rPr>
          <w:lang w:val="en-GB"/>
        </w:rPr>
        <w:fldChar w:fldCharType="begin"/>
      </w:r>
      <w:r w:rsidR="007C554B">
        <w:rPr>
          <w:lang w:val="en-GB"/>
        </w:rPr>
        <w:instrText xml:space="preserve"> ADDIN ZOTERO_ITEM CSL_CITATION {"citationID":"mjzUYxpE","properties":{"formattedCitation":"(DeVitre {\\i{}et al.}, 2021; DeVitre and Wieser, 2024)","plainCitation":"(DeVitre et al., 2021; DeVitre and Wieser, 2024)","noteIndex":0},"citationItems":[{"id":"YRNO6Sw0/jHwxL1Ha","uris":["http://zotero.org/users/9451925/items/2A38GRRP"],"itemData":{"id":291,"type":"article-journal","abstract":"Fluid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w:t>
      </w:r>
      <w:proofErr w:type="spellStart"/>
      <w:r w:rsidR="00C3296A" w:rsidRPr="00C3296A">
        <w:t>DeVitre</w:t>
      </w:r>
      <w:proofErr w:type="spellEnd"/>
      <w:r w:rsidR="00C3296A" w:rsidRPr="00C3296A">
        <w:t xml:space="preserve"> </w:t>
      </w:r>
      <w:r w:rsidR="00C3296A" w:rsidRPr="00C3296A">
        <w:rPr>
          <w:i/>
          <w:iCs/>
        </w:rPr>
        <w:t>et al.</w:t>
      </w:r>
      <w:r w:rsidR="00C3296A" w:rsidRPr="00C3296A">
        <w:t xml:space="preserve">, 2021; </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r w:rsidRPr="007B522C">
        <w:fldChar w:fldCharType="end"/>
      </w:r>
      <w:r w:rsidRPr="007B522C">
        <w:rPr>
          <w:lang w:val="en-GB"/>
        </w:rPr>
        <w:t xml:space="preserve">. </w:t>
      </w:r>
      <w:ins w:id="214" w:author="Charlotte Devitre" w:date="2024-07-24T11:05:00Z" w16du:dateUtc="2024-07-24T18:05:00Z">
        <w:r w:rsidR="00B55169">
          <w:rPr>
            <w:lang w:val="en-GB"/>
          </w:rPr>
          <w:t xml:space="preserve">All spectra processing and subsequent calculations were performed using </w:t>
        </w:r>
        <w:proofErr w:type="spellStart"/>
        <w:r w:rsidR="00B55169">
          <w:rPr>
            <w:lang w:val="en-GB"/>
          </w:rPr>
          <w:t>DiadFit</w:t>
        </w:r>
        <w:proofErr w:type="spellEnd"/>
        <w:r w:rsidR="00B55169">
          <w:rPr>
            <w:lang w:val="en-GB"/>
          </w:rPr>
          <w:t xml:space="preserve"> </w:t>
        </w:r>
        <w:r w:rsidR="00B55169">
          <w:rPr>
            <w:lang w:val="en-GB"/>
          </w:rPr>
          <w:fldChar w:fldCharType="begin"/>
        </w:r>
        <w:r w:rsidR="00B55169">
          <w:rPr>
            <w:lang w:val="en-GB"/>
          </w:rPr>
          <w:instrText xml:space="preserve"> ADDIN ZOTERO_ITEM CSL_CITATION {"citationID":"caBj93OQ","properties":{"formattedCitation":"(Wieser and DeVitre, 2024)","plainCitation":"(Wieser and DeVitre, 2024)","noteIndex":0},"citationItems":[{"id":1415,"uris":["http://zotero.org/users/local/qHue8ZtB/items/ERKTF3C4"],"itemData":{"id":1415,"type":"article-journal","abstract":"We present DiadFit—an open-source Python3 tool for efficient processing of Raman spectroscopy data collected from fluid inclusions, melt inclusions and silicate melts. DiadFit is optimized to fit the characteristic peaks from CO2 fluids (Fermi diads, hot bands, 13C), gas species such as SO2, N2, solid precipitates (e.g. carbonates), and Ne emission lines with easily tweakable background positions and peak shapes. DiadFit's peak fitting functions are used as part of a number of workflows optimized for quantification of CO2 in melt inclusion vapour bubbles and fluid inclusions. DiadFit can also convert between temperature, pressure and density using various CO2 and CO2-H2O equations of state (EOS), allowing calculation of fluid inclusion pressures (and depths in the crust), conversion of homogenization temperatures from microthermometry to CO2 density, and propagation of uncertainties associated with EOS calculations using Monte Carlo methods. There are also functions to quantify the area ratio of the silicate vs. H2O region of spectra collected on silicate glasses to determine H2O contents in glasses and melt inclusions. Documentation and worked examples are available (https://bit.ly/DiadFitRTD,  https://bit.ly/DiadFitYouTube).","container-title":"Volcanica","DOI":"10.30909/vol.07.01.335359","ISSN":"2610-3540","issue":"1","language":"en","license":"Copyright (c) 2024 Penny E. Wieser, Charlotte DeVitre","note":"number: 1","page":"335-359","source":"www.jvolcanica.org","title":"DiadFit: An open-source Python3 tool for peak fitting of Raman data from silicate melts and CO2 fluids","title-short":"DiadFit","volume":"7","author":[{"family":"Wieser","given":"Penny E."},{"family":"DeVitre","given":"Charlotte"}],"issued":{"date-parts":[["2024",6,14]]}}}],"schema":"https://github.com/citation-style-language/schema/raw/master/csl-citation.json"} </w:instrText>
        </w:r>
        <w:r w:rsidR="00B55169">
          <w:rPr>
            <w:lang w:val="en-GB"/>
          </w:rPr>
          <w:fldChar w:fldCharType="separate"/>
        </w:r>
        <w:r w:rsidR="00B55169">
          <w:rPr>
            <w:noProof/>
            <w:lang w:val="en-GB"/>
          </w:rPr>
          <w:t>(Wieser and DeVitre, 2024)</w:t>
        </w:r>
        <w:r w:rsidR="00B55169">
          <w:rPr>
            <w:lang w:val="en-GB"/>
          </w:rPr>
          <w:fldChar w:fldCharType="end"/>
        </w:r>
        <w:r w:rsidR="00B55169">
          <w:rPr>
            <w:lang w:val="en-GB"/>
          </w:rPr>
          <w:t xml:space="preserve">, allowing for a </w:t>
        </w:r>
      </w:ins>
      <w:ins w:id="215" w:author="Charlotte Devitre" w:date="2024-07-24T11:06:00Z" w16du:dateUtc="2024-07-24T18:06:00Z">
        <w:r w:rsidR="00B55169">
          <w:rPr>
            <w:lang w:val="en-GB"/>
          </w:rPr>
          <w:t xml:space="preserve">daily </w:t>
        </w:r>
      </w:ins>
      <w:ins w:id="216" w:author="Charlotte Devitre" w:date="2024-07-24T11:05:00Z" w16du:dateUtc="2024-07-24T18:05:00Z">
        <w:r w:rsidR="00B55169">
          <w:rPr>
            <w:lang w:val="en-GB"/>
          </w:rPr>
          <w:t xml:space="preserve">data-to-results turnaround of ~15 minutes. </w:t>
        </w:r>
      </w:ins>
      <w:del w:id="217" w:author="Charlotte Devitre" w:date="2024-07-24T11:05:00Z" w16du:dateUtc="2024-07-24T18:05:00Z">
        <w:r w:rsidDel="00B55169">
          <w:rPr>
            <w:lang w:val="en-GB"/>
          </w:rPr>
          <w:delText>We calculated pressures</w:delText>
        </w:r>
      </w:del>
      <w:ins w:id="218" w:author="Charlotte Devitre" w:date="2024-07-24T11:05:00Z" w16du:dateUtc="2024-07-24T18:05:00Z">
        <w:r w:rsidR="00B55169">
          <w:rPr>
            <w:lang w:val="en-GB"/>
          </w:rPr>
          <w:t>Pressures were calculated</w:t>
        </w:r>
      </w:ins>
      <w:r w:rsidRPr="007B522C">
        <w:rPr>
          <w:lang w:val="en-GB"/>
        </w:rPr>
        <w:t xml:space="preserve"> using the pure CO</w:t>
      </w:r>
      <w:r w:rsidRPr="007B522C">
        <w:rPr>
          <w:vertAlign w:val="subscript"/>
          <w:lang w:val="en-GB"/>
        </w:rPr>
        <w:t>2</w:t>
      </w:r>
      <w:r w:rsidRPr="007B522C">
        <w:rPr>
          <w:lang w:val="en-GB"/>
        </w:rPr>
        <w:t xml:space="preserve"> EOS of </w:t>
      </w:r>
      <w:r w:rsidRPr="007B522C">
        <w:rPr>
          <w:lang w:val="en-GB"/>
        </w:rPr>
        <w:fldChar w:fldCharType="begin"/>
      </w:r>
      <w:r w:rsidR="007C554B">
        <w:rPr>
          <w:lang w:val="en-GB"/>
        </w:rPr>
        <w:instrText xml:space="preserve"> ADDIN ZOTERO_ITEM CSL_CITATION {"citationID":"fDRa8gZ3","properties":{"formattedCitation":"(Span &amp; Wagner, 1996)","plainCitation":"(Span &amp; Wagner, 1996)","dontUpdate":true,"noteIndex":0},"citationItems":[{"id":"YRNO6Sw0/xR1jLGl1","uris":["http://zotero.org/users/9451925/items/5XFZMXIB"],"itemData":{"id":366,"type":"article-journal","container-title":"Journal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lang w:val="en-GB"/>
        </w:rPr>
        <w:fldChar w:fldCharType="separate"/>
      </w:r>
      <w:r w:rsidRPr="00C63321">
        <w:t xml:space="preserve">Span &amp; Wagner </w:t>
      </w:r>
      <w:r>
        <w:t>(</w:t>
      </w:r>
      <w:r w:rsidRPr="00C63321">
        <w:t>1996)</w:t>
      </w:r>
      <w:r w:rsidRPr="007B522C">
        <w:fldChar w:fldCharType="end"/>
      </w:r>
      <w:ins w:id="219" w:author="Charlotte Devitre" w:date="2024-07-24T11:05:00Z" w16du:dateUtc="2024-07-24T18:05:00Z">
        <w:r w:rsidR="00B55169">
          <w:t xml:space="preserve"> implemented in </w:t>
        </w:r>
        <w:proofErr w:type="spellStart"/>
        <w:r w:rsidR="00B55169">
          <w:t>DiadFit</w:t>
        </w:r>
      </w:ins>
      <w:proofErr w:type="spellEnd"/>
      <w:r w:rsidRPr="007B522C">
        <w:rPr>
          <w:lang w:val="en-GB"/>
        </w:rPr>
        <w:t xml:space="preserve">. </w:t>
      </w:r>
      <w:del w:id="220" w:author="Charlotte Devitre" w:date="2024-07-24T11:05:00Z" w16du:dateUtc="2024-07-24T18:05:00Z">
        <w:r w:rsidR="00C25238" w:rsidDel="00B55169">
          <w:rPr>
            <w:lang w:val="en-GB"/>
          </w:rPr>
          <w:fldChar w:fldCharType="begin"/>
        </w:r>
        <w:r w:rsidR="00B55169" w:rsidDel="00B55169">
          <w:rPr>
            <w:lang w:val="en-GB"/>
          </w:rPr>
          <w:delInstrText xml:space="preserve"> ADDIN ZOTERO_ITEM CSL_CITATION {"citationID":"caBj93OQ","properties":{"formattedCitation":"(Wieser and DeVitre, 2024)","plainCitation":"(Wieser and DeVitre, 2024)","noteIndex":0},"citationItems":[{"id":1415,"uris":["http://zotero.org/users/local/qHue8ZtB/items/ERKTF3C4"],"itemData":{"id":1415,"type":"article-journal","abstract":"We present DiadFit—an open-source Python3 tool for efficient processing of Raman spectroscopy data collected from fluid inclusions, melt inclusions and silicate melts. DiadFit is optimized to fit the characteristic peaks from CO2 fluids (Fermi diads, hot bands, 13C), gas species such as SO2, N2, solid precipitates (e.g. carbonates), and Ne emission lines with easily tweakable background positions and peak shapes. DiadFit's peak fitting functions are used as part of a number of workflows optimized for quantification of CO2 in melt inclusion vapour bubbles and fluid inclusions. DiadFit can also convert between temperature, pressure and density using various CO2 and CO2-H2O equations of state (EOS), allowing calculation of fluid inclusion pressures (and depths in the crust), conversion of homogenization temperatures from microthermometry to CO2 density, and propagation of uncertainties associated with EOS calculations using Monte Carlo methods. There are also functions to quantify the area ratio of the silicate vs. H2O region of spectra collected on silicate glasses to determine H2O contents in glasses and melt inclusions. Documentation and worked examples are available (https://bit.ly/DiadFitRTD,  https://bit.ly/DiadFitYouTube).","container-title":"Volcanica","DOI":"10.30909/vol.07.01.335359","ISSN":"2610-3540","issue":"1","language":"en","license":"Copyright (c) 2024 Penny E. Wieser, Charlotte DeVitre","note":"number: 1","page":"335-359","source":"www.jvolcanica.org","title":"DiadFit: An open-source Python3 tool for peak fitting of Raman data from silicate melts and CO2 fluids","title-short":"DiadFit","volume":"7","author":[{"family":"Wieser","given":"Penny E."},{"family":"DeVitre","given":"Charlotte"}],"issued":{"date-parts":[["2024",6,14]]}}}],"schema":"https://github.com/citation-style-language/schema/raw/master/csl-citation.json"} </w:delInstrText>
        </w:r>
        <w:r w:rsidR="00C25238" w:rsidDel="00B55169">
          <w:rPr>
            <w:lang w:val="en-GB"/>
          </w:rPr>
          <w:fldChar w:fldCharType="separate"/>
        </w:r>
        <w:r w:rsidR="00B55169" w:rsidDel="00B55169">
          <w:rPr>
            <w:noProof/>
            <w:lang w:val="en-GB"/>
          </w:rPr>
          <w:delText>(Wieser and DeVitre, 2024)</w:delText>
        </w:r>
        <w:r w:rsidR="00C25238" w:rsidDel="00B55169">
          <w:rPr>
            <w:lang w:val="en-GB"/>
          </w:rPr>
          <w:fldChar w:fldCharType="end"/>
        </w:r>
      </w:del>
      <w:r w:rsidRPr="007B522C">
        <w:rPr>
          <w:lang w:val="en-GB"/>
        </w:rPr>
        <w:t xml:space="preserve">At the time of our simulation, </w:t>
      </w:r>
      <w:r>
        <w:rPr>
          <w:lang w:val="en-GB"/>
        </w:rPr>
        <w:t xml:space="preserve">it was challenging to perform </w:t>
      </w:r>
      <w:r w:rsidRPr="007B522C">
        <w:rPr>
          <w:lang w:val="en-GB"/>
        </w:rPr>
        <w:t>EOS calculations considering the possible presence of H</w:t>
      </w:r>
      <w:r w:rsidRPr="007B522C">
        <w:rPr>
          <w:vertAlign w:val="subscript"/>
          <w:lang w:val="en-GB"/>
        </w:rPr>
        <w:t>2</w:t>
      </w:r>
      <w:r w:rsidRPr="007B522C">
        <w:rPr>
          <w:lang w:val="en-GB"/>
        </w:rPr>
        <w:t xml:space="preserve">O in the exsolved fluid </w:t>
      </w:r>
      <w:r>
        <w:rPr>
          <w:lang w:val="en-GB"/>
        </w:rPr>
        <w:t>due to</w:t>
      </w:r>
      <w:r w:rsidRPr="007B522C">
        <w:rPr>
          <w:lang w:val="en-GB"/>
        </w:rPr>
        <w:t xml:space="preserve"> a lack of publicly available software </w:t>
      </w:r>
      <w:r>
        <w:rPr>
          <w:lang w:val="en-GB"/>
        </w:rPr>
        <w:t>running</w:t>
      </w:r>
      <w:r w:rsidRPr="007B522C">
        <w:rPr>
          <w:lang w:val="en-GB"/>
        </w:rPr>
        <w:t xml:space="preserve"> on modern operating systems. However, recent work </w:t>
      </w:r>
      <w:r>
        <w:rPr>
          <w:lang w:val="en-GB"/>
        </w:rPr>
        <w:t xml:space="preserve">by </w:t>
      </w:r>
      <w:r w:rsidRPr="007B522C">
        <w:rPr>
          <w:lang w:val="en-GB"/>
        </w:rPr>
        <w:fldChar w:fldCharType="begin"/>
      </w:r>
      <w:r w:rsidR="007C554B">
        <w:rPr>
          <w:lang w:val="en-GB"/>
        </w:rPr>
        <w:instrText xml:space="preserve"> ADDIN ZOTERO_ITEM CSL_CITATION {"citationID":"g54qIx3Y","properties":{"formattedCitation":"(Yoshimura, 2023)","plainCitation":"(Yoshimura, 2023)","dontUpdate":true,"noteIndex":0},"citationItems":[{"id":"YRNO6Sw0/UumTv6WF","uris":["http://zotero.org/users/9451925/items/LWKJEA2L"],"itemData":{"id":2121,"type":"article-journal","abstract":"H2O-CO2-dominated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sidR="007C554B">
        <w:rPr>
          <w:rFonts w:ascii="Cambria Math" w:hAnsi="Cambria Math" w:cs="Cambria Math"/>
          <w:lang w:val="en-GB"/>
        </w:rPr>
        <w:instrText>∼</w:instrText>
      </w:r>
      <w:r w:rsidR="007C554B">
        <w:rPr>
          <w:lang w:val="en-GB"/>
        </w:rPr>
        <w:instrText xml:space="preserve"> 2573 K and </w:instrText>
      </w:r>
      <w:r w:rsidR="007C554B">
        <w:rPr>
          <w:rFonts w:ascii="Cambria Math" w:hAnsi="Cambria Math" w:cs="Cambria Math"/>
          <w:lang w:val="en-GB"/>
        </w:rPr>
        <w:instrText>∼</w:instrText>
      </w:r>
      <w:r w:rsidR="007C554B">
        <w:rPr>
          <w:lang w:val="en-GB"/>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lang w:val="en-GB"/>
        </w:rPr>
        <w:fldChar w:fldCharType="separate"/>
      </w:r>
      <w:r w:rsidRPr="00C63321">
        <w:t xml:space="preserve">Yoshimura </w:t>
      </w:r>
      <w:r>
        <w:t>(</w:t>
      </w:r>
      <w:r w:rsidRPr="00C63321">
        <w:t>2023)</w:t>
      </w:r>
      <w:r w:rsidRPr="007B522C">
        <w:fldChar w:fldCharType="end"/>
      </w:r>
      <w:r w:rsidRPr="007B522C">
        <w:rPr>
          <w:lang w:val="en-GB"/>
        </w:rPr>
        <w:t xml:space="preserve"> i</w:t>
      </w:r>
      <w:r>
        <w:rPr>
          <w:lang w:val="en-GB"/>
        </w:rPr>
        <w:t>dentified</w:t>
      </w:r>
      <w:r w:rsidRPr="007B522C">
        <w:rPr>
          <w:lang w:val="en-GB"/>
        </w:rPr>
        <w:t xml:space="preserve"> errors in the published equations for the H</w:t>
      </w:r>
      <w:r w:rsidRPr="007B522C">
        <w:rPr>
          <w:vertAlign w:val="subscript"/>
          <w:lang w:val="en-GB"/>
        </w:rPr>
        <w:t>2</w:t>
      </w:r>
      <w:r w:rsidRPr="007B522C">
        <w:rPr>
          <w:lang w:val="en-GB"/>
        </w:rPr>
        <w:t>O-CO</w:t>
      </w:r>
      <w:r w:rsidRPr="007B522C">
        <w:rPr>
          <w:vertAlign w:val="subscript"/>
          <w:lang w:val="en-GB"/>
        </w:rPr>
        <w:t>2</w:t>
      </w:r>
      <w:r w:rsidRPr="007B522C">
        <w:rPr>
          <w:lang w:val="en-GB"/>
        </w:rPr>
        <w:t xml:space="preserve"> EOS of </w:t>
      </w:r>
      <w:r w:rsidRPr="007B522C">
        <w:rPr>
          <w:lang w:val="en-GB"/>
        </w:rPr>
        <w:fldChar w:fldCharType="begin"/>
      </w:r>
      <w:r w:rsidR="007C554B">
        <w:rPr>
          <w:lang w:val="en-GB"/>
        </w:rPr>
        <w:instrText xml:space="preserve"> ADDIN ZOTERO_ITEM CSL_CITATION {"citationID":"qqvJgTw3","properties":{"formattedCitation":"(Duan &amp; Zhang, 2006)","plainCitation":"(Duan &amp; Zhang, 2006)","dontUpdate":true,"noteIndex":0},"citationItems":[{"id":"YRNO6Sw0/LxZf8KOV","uris":["http://zotero.org/users/9451925/items/9JSAYSEV"],"itemData":{"id":2058,"type":"article-journal","abstract":"Based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lang w:val="en-GB"/>
        </w:rPr>
        <w:fldChar w:fldCharType="separate"/>
      </w:r>
      <w:r w:rsidRPr="00C63321">
        <w:t>Duan &amp; Zhang</w:t>
      </w:r>
      <w:r>
        <w:t xml:space="preserve"> (</w:t>
      </w:r>
      <w:r w:rsidRPr="00C63321">
        <w:t>2006)</w:t>
      </w:r>
      <w:r w:rsidRPr="007B522C">
        <w:fldChar w:fldCharType="end"/>
      </w:r>
      <w:r w:rsidRPr="007B522C">
        <w:rPr>
          <w:lang w:val="en-GB"/>
        </w:rPr>
        <w:t xml:space="preserve"> and </w:t>
      </w:r>
      <w:r>
        <w:rPr>
          <w:lang w:val="en-GB"/>
        </w:rPr>
        <w:t>provided</w:t>
      </w:r>
      <w:r w:rsidRPr="007B522C">
        <w:rPr>
          <w:lang w:val="en-GB"/>
        </w:rPr>
        <w:t xml:space="preserve"> open-source C code </w:t>
      </w:r>
      <w:r>
        <w:rPr>
          <w:lang w:val="en-GB"/>
        </w:rPr>
        <w:t>meaning that</w:t>
      </w:r>
      <w:r w:rsidRPr="007B522C">
        <w:rPr>
          <w:lang w:val="en-GB"/>
        </w:rPr>
        <w:t xml:space="preserve"> </w:t>
      </w:r>
      <w:r>
        <w:rPr>
          <w:lang w:val="en-GB"/>
        </w:rPr>
        <w:t>such</w:t>
      </w:r>
      <w:r w:rsidRPr="007B522C">
        <w:rPr>
          <w:lang w:val="en-GB"/>
        </w:rPr>
        <w:t xml:space="preserve"> calculations can be now be performed in </w:t>
      </w:r>
      <w:proofErr w:type="spellStart"/>
      <w:r w:rsidRPr="007B522C">
        <w:rPr>
          <w:lang w:val="en-GB"/>
        </w:rPr>
        <w:t>DiadFit</w:t>
      </w:r>
      <w:proofErr w:type="spellEnd"/>
      <w:r w:rsidRPr="007B522C">
        <w:rPr>
          <w:lang w:val="en-GB"/>
        </w:rPr>
        <w:t xml:space="preserve">. Using estimates of </w:t>
      </w:r>
      <m:oMath>
        <m:sSub>
          <m:sSubPr>
            <m:ctrlPr>
              <w:rPr>
                <w:rFonts w:ascii="Cambria Math" w:hAnsi="Cambria Math"/>
                <w:iCs/>
                <w:lang w:val="en-GB"/>
              </w:rPr>
            </m:ctrlPr>
          </m:sSubPr>
          <m:e>
            <m:r>
              <m:rPr>
                <m:sty m:val="p"/>
              </m:rPr>
              <w:rPr>
                <w:rFonts w:ascii="Cambria Math" w:hAnsi="Cambria Math"/>
                <w:lang w:val="en-GB"/>
              </w:rPr>
              <m:t>X</m:t>
            </m:r>
          </m:e>
          <m:sub>
            <m:sSub>
              <m:sSubPr>
                <m:ctrlPr>
                  <w:rPr>
                    <w:rFonts w:ascii="Cambria Math" w:hAnsi="Cambria Math"/>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lang w:val="en-GB"/>
        </w:rPr>
        <w:t xml:space="preserve"> from previously published </w:t>
      </w:r>
      <w:r w:rsidR="00834561">
        <w:rPr>
          <w:lang w:val="en-GB"/>
        </w:rPr>
        <w:t>melt</w:t>
      </w:r>
      <w:del w:id="221" w:author="Charlotte Devitre" w:date="2024-07-24T10:40:00Z" w16du:dateUtc="2024-07-24T17:40:00Z">
        <w:r w:rsidR="00834561" w:rsidDel="004F2B3A">
          <w:rPr>
            <w:lang w:val="en-GB"/>
          </w:rPr>
          <w:delText>-inclusion</w:delText>
        </w:r>
      </w:del>
      <w:ins w:id="222" w:author="Charlotte Devitre" w:date="2024-07-24T10:40:00Z" w16du:dateUtc="2024-07-24T17:40:00Z">
        <w:r w:rsidR="004F2B3A">
          <w:rPr>
            <w:lang w:val="en-GB"/>
          </w:rPr>
          <w:t xml:space="preserve"> inclusion</w:t>
        </w:r>
      </w:ins>
      <w:r w:rsidRPr="007B522C">
        <w:rPr>
          <w:lang w:val="en-GB"/>
        </w:rPr>
        <w:t xml:space="preserve"> data at Kīlauea </w:t>
      </w:r>
      <w:r w:rsidRPr="007B522C">
        <w:rPr>
          <w:lang w:val="en-GB"/>
        </w:rPr>
        <w:fldChar w:fldCharType="begin"/>
      </w:r>
      <w:r w:rsidR="007C554B">
        <w:rPr>
          <w:lang w:val="en-GB"/>
        </w:rPr>
        <w:instrText xml:space="preserve"> ADDIN ZOTERO_ITEM CSL_CITATION {"citationID":"pM6NvpPH","properties":{"formattedCitation":"(Wieser {\\i{}et al.}, 2021; DeVitre and Wieser, 2024)","plainCitation":"(Wieser et al., 2021; DeVitre and Wieser, 2024)","noteIndex":0},"citationItems":[{"id":"YRNO6Sw0/6BPk5OmJ","uris":["http://zotero.org/users/9451925/items/FWZK55EA"],"itemData":{"id":2108,"type":"article-journal","abstract":"Interpreting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YRNO6Sw0/iLzjJ8f2","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7C554B">
        <w:rPr>
          <w:rFonts w:ascii="Cambria Math" w:hAnsi="Cambria Math" w:cs="Cambria Math"/>
          <w:lang w:val="en-GB"/>
        </w:rPr>
        <w:instrText>∼</w:instrText>
      </w:r>
      <w:r w:rsidR="007C554B">
        <w:rPr>
          <w:lang w:val="en-GB"/>
        </w:rPr>
        <w:instrText>2-km depth), while many high-Fo olivines (&gt;Fo81.5; far from equilibrium with their carrier melts) crystallized within the South Caldera reservoir (</w:instrText>
      </w:r>
      <w:r w:rsidR="007C554B">
        <w:rPr>
          <w:rFonts w:ascii="Cambria Math" w:hAnsi="Cambria Math" w:cs="Cambria Math"/>
          <w:lang w:val="en-GB"/>
        </w:rPr>
        <w:instrText>∼</w:instrText>
      </w:r>
      <w:r w:rsidR="007C554B">
        <w:rPr>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lang w:val="en-GB"/>
        </w:rPr>
        <w:fldChar w:fldCharType="separate"/>
      </w:r>
      <w:r w:rsidR="00C3296A" w:rsidRPr="00C3296A">
        <w:t>(</w:t>
      </w:r>
      <w:proofErr w:type="spellStart"/>
      <w:r w:rsidR="00C3296A" w:rsidRPr="00C3296A">
        <w:t>Wieser</w:t>
      </w:r>
      <w:proofErr w:type="spellEnd"/>
      <w:r w:rsidR="00C3296A" w:rsidRPr="00C3296A">
        <w:t xml:space="preserve"> </w:t>
      </w:r>
      <w:r w:rsidR="00C3296A" w:rsidRPr="00C3296A">
        <w:rPr>
          <w:i/>
          <w:iCs/>
        </w:rPr>
        <w:t>et al.</w:t>
      </w:r>
      <w:r w:rsidR="00C3296A" w:rsidRPr="00C3296A">
        <w:t xml:space="preserve">, 2021; </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r w:rsidRPr="007B522C">
        <w:fldChar w:fldCharType="end"/>
      </w:r>
      <w:r w:rsidRPr="007B522C">
        <w:rPr>
          <w:lang w:val="en-GB"/>
        </w:rPr>
        <w:t xml:space="preserve">, calculated pressures would be ~10% higher than originally reported to HVO if the </w:t>
      </w:r>
      <w:del w:id="223" w:author="Charlotte Devitre" w:date="2024-07-24T14:25:00Z" w16du:dateUtc="2024-07-24T21:25:00Z">
        <w:r w:rsidRPr="007B522C" w:rsidDel="001157FC">
          <w:rPr>
            <w:lang w:val="en-GB"/>
          </w:rPr>
          <w:delText xml:space="preserve"> </w:delText>
        </w:r>
      </w:del>
      <w:r w:rsidRPr="007B522C">
        <w:rPr>
          <w:lang w:val="en-GB"/>
        </w:rPr>
        <w:t>CO</w:t>
      </w:r>
      <w:r w:rsidRPr="007B522C">
        <w:rPr>
          <w:vertAlign w:val="subscript"/>
          <w:lang w:val="en-GB"/>
        </w:rPr>
        <w:t>2</w:t>
      </w:r>
      <w:r w:rsidRPr="007B522C">
        <w:rPr>
          <w:lang w:val="en-GB"/>
        </w:rPr>
        <w:t>-H</w:t>
      </w:r>
      <w:r w:rsidRPr="007B522C">
        <w:rPr>
          <w:vertAlign w:val="subscript"/>
          <w:lang w:val="en-GB"/>
        </w:rPr>
        <w:t>2</w:t>
      </w:r>
      <w:r w:rsidRPr="007B522C">
        <w:rPr>
          <w:lang w:val="en-GB"/>
        </w:rPr>
        <w:t>O EOS had been used</w:t>
      </w:r>
      <w:r>
        <w:rPr>
          <w:lang w:val="en-GB"/>
        </w:rPr>
        <w:t xml:space="preserve"> </w:t>
      </w:r>
      <w:r w:rsidR="000603F3">
        <w:rPr>
          <w:lang w:val="en-GB"/>
        </w:rPr>
        <w:t>(F</w:t>
      </w:r>
      <w:r>
        <w:rPr>
          <w:lang w:val="en-GB"/>
        </w:rPr>
        <w:t>ig. 2</w:t>
      </w:r>
      <w:r w:rsidRPr="007B522C">
        <w:rPr>
          <w:lang w:val="en-GB"/>
        </w:rPr>
        <w:t xml:space="preserve">d, Fig S1 in </w:t>
      </w:r>
      <w:r w:rsidRPr="007B522C">
        <w:rPr>
          <w:lang w:val="en-GB"/>
        </w:rPr>
        <w:lastRenderedPageBreak/>
        <w:t xml:space="preserve">supplementary materials). </w:t>
      </w:r>
      <w:r>
        <w:rPr>
          <w:lang w:val="en-GB"/>
        </w:rPr>
        <w:t>This does not</w:t>
      </w:r>
      <w:r w:rsidRPr="007B522C">
        <w:rPr>
          <w:lang w:val="en-GB"/>
        </w:rPr>
        <w:t xml:space="preserve"> affect the interpretation of our results, as the shift is far smaller than the pressure offset between the </w:t>
      </w:r>
      <w:proofErr w:type="spellStart"/>
      <w:r w:rsidR="00CB6366">
        <w:rPr>
          <w:lang w:val="en-GB"/>
        </w:rPr>
        <w:t>Halemaʻumaʻu</w:t>
      </w:r>
      <w:proofErr w:type="spellEnd"/>
      <w:r w:rsidRPr="007B522C">
        <w:rPr>
          <w:lang w:val="en-GB"/>
        </w:rPr>
        <w:t xml:space="preserve"> and </w:t>
      </w:r>
      <w:del w:id="224" w:author="Charlotte Devitre" w:date="2024-07-24T10:49:00Z" w16du:dateUtc="2024-07-24T17:49:00Z">
        <w:r w:rsidR="007C5202" w:rsidDel="004F2B3A">
          <w:rPr>
            <w:lang w:val="en-GB"/>
          </w:rPr>
          <w:delText>South-Caldera</w:delText>
        </w:r>
        <w:r w:rsidRPr="007B522C" w:rsidDel="004F2B3A">
          <w:rPr>
            <w:lang w:val="en-GB"/>
          </w:rPr>
          <w:delText xml:space="preserve"> </w:delText>
        </w:r>
      </w:del>
      <w:ins w:id="225" w:author="Charlotte Devitre" w:date="2024-07-24T10:50:00Z" w16du:dateUtc="2024-07-24T17:50:00Z">
        <w:r w:rsidR="004F2B3A">
          <w:rPr>
            <w:lang w:val="en-GB"/>
          </w:rPr>
          <w:t xml:space="preserve">South Caldera </w:t>
        </w:r>
      </w:ins>
      <w:r w:rsidRPr="007B522C">
        <w:rPr>
          <w:lang w:val="en-GB"/>
        </w:rPr>
        <w:t xml:space="preserve">reservoir. </w:t>
      </w:r>
    </w:p>
    <w:p w14:paraId="3708A580" w14:textId="77777777" w:rsidR="00B90F91" w:rsidRPr="007B522C" w:rsidRDefault="00B90F91" w:rsidP="00B90F91">
      <w:pPr>
        <w:pStyle w:val="Text"/>
        <w:spacing w:line="480" w:lineRule="auto"/>
        <w:ind w:firstLine="0"/>
        <w:jc w:val="both"/>
        <w:rPr>
          <w:lang w:val="en-GB"/>
        </w:rPr>
      </w:pPr>
    </w:p>
    <w:p w14:paraId="61C1E867" w14:textId="77777777" w:rsidR="00B90F91" w:rsidRPr="007B522C" w:rsidRDefault="00B90F91" w:rsidP="00B90F91">
      <w:pPr>
        <w:pStyle w:val="Text"/>
        <w:spacing w:line="480" w:lineRule="auto"/>
        <w:ind w:firstLine="0"/>
        <w:jc w:val="both"/>
        <w:rPr>
          <w:lang w:val="en-GB"/>
        </w:rPr>
      </w:pPr>
      <w:r w:rsidRPr="007B522C">
        <w:rPr>
          <w:noProof/>
        </w:rPr>
        <w:drawing>
          <wp:inline distT="0" distB="0" distL="0" distR="0" wp14:anchorId="3C9FCA7F" wp14:editId="59282BFF">
            <wp:extent cx="5486400" cy="1623060"/>
            <wp:effectExtent l="0" t="0" r="0" b="0"/>
            <wp:docPr id="13831083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08326" name="Picture 3"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623060"/>
                    </a:xfrm>
                    <a:prstGeom prst="rect">
                      <a:avLst/>
                    </a:prstGeom>
                    <a:noFill/>
                    <a:ln>
                      <a:noFill/>
                    </a:ln>
                  </pic:spPr>
                </pic:pic>
              </a:graphicData>
            </a:graphic>
          </wp:inline>
        </w:drawing>
      </w:r>
    </w:p>
    <w:p w14:paraId="2CF611E5" w14:textId="7F60262B" w:rsidR="00B90F91" w:rsidRPr="007B522C" w:rsidRDefault="00B90F91" w:rsidP="00612DF3">
      <w:pPr>
        <w:pStyle w:val="Text"/>
        <w:spacing w:line="480" w:lineRule="auto"/>
        <w:jc w:val="both"/>
        <w:rPr>
          <w:b/>
        </w:rPr>
      </w:pPr>
      <w:r w:rsidRPr="007B522C">
        <w:rPr>
          <w:b/>
          <w:i/>
          <w:iCs/>
        </w:rPr>
        <w:t xml:space="preserve">Figure </w:t>
      </w:r>
      <w:r>
        <w:rPr>
          <w:b/>
          <w:i/>
          <w:iCs/>
        </w:rPr>
        <w:t>2</w:t>
      </w:r>
      <w:r w:rsidRPr="007B522C">
        <w:rPr>
          <w:b/>
          <w:i/>
          <w:iCs/>
        </w:rPr>
        <w:t>.</w:t>
      </w:r>
      <w:r w:rsidRPr="007B522C">
        <w:rPr>
          <w:b/>
          <w:i/>
          <w:iCs/>
          <w:lang w:val="en-GB"/>
        </w:rPr>
        <w:t xml:space="preserve"> Evolution of results over 4 days. </w:t>
      </w:r>
      <w:r w:rsidRPr="007B522C">
        <w:rPr>
          <w:i/>
          <w:iCs/>
          <w:lang w:val="en-GB"/>
        </w:rPr>
        <w:t xml:space="preserve">a) Schematic model of </w:t>
      </w:r>
      <w:proofErr w:type="spellStart"/>
      <w:r w:rsidRPr="007B522C">
        <w:rPr>
          <w:i/>
          <w:iCs/>
          <w:lang w:val="en-GB"/>
        </w:rPr>
        <w:t>Kīlauea’s</w:t>
      </w:r>
      <w:proofErr w:type="spellEnd"/>
      <w:r w:rsidRPr="007B522C">
        <w:rPr>
          <w:i/>
          <w:iCs/>
          <w:lang w:val="en-GB"/>
        </w:rPr>
        <w:t xml:space="preserve"> plumbing system, indicating reservoir depths (</w:t>
      </w:r>
      <w:r w:rsidR="00CB6366">
        <w:rPr>
          <w:i/>
          <w:iCs/>
          <w:lang w:val="en-GB"/>
        </w:rPr>
        <w:t xml:space="preserve">HMM = </w:t>
      </w:r>
      <w:proofErr w:type="spellStart"/>
      <w:r w:rsidRPr="007B522C">
        <w:rPr>
          <w:i/>
          <w:iCs/>
          <w:lang w:val="en-GB"/>
        </w:rPr>
        <w:t>Halemaʻumaʻu</w:t>
      </w:r>
      <w:proofErr w:type="spellEnd"/>
      <w:r w:rsidRPr="007B522C">
        <w:rPr>
          <w:i/>
          <w:iCs/>
          <w:lang w:val="en-GB"/>
        </w:rPr>
        <w:t xml:space="preserve">; SC </w:t>
      </w:r>
      <w:r w:rsidR="00CB6366">
        <w:rPr>
          <w:i/>
          <w:iCs/>
          <w:lang w:val="en-GB"/>
        </w:rPr>
        <w:t xml:space="preserve">= </w:t>
      </w:r>
      <w:r w:rsidR="007C5202">
        <w:rPr>
          <w:i/>
          <w:iCs/>
          <w:lang w:val="en-GB"/>
        </w:rPr>
        <w:t>South-Caldera</w:t>
      </w:r>
      <w:r w:rsidRPr="007B522C">
        <w:rPr>
          <w:i/>
          <w:iCs/>
          <w:lang w:val="en-GB"/>
        </w:rPr>
        <w:t xml:space="preserve">). b) Day 1 </w:t>
      </w:r>
      <w:r w:rsidR="004E38D9">
        <w:rPr>
          <w:i/>
          <w:iCs/>
          <w:lang w:val="en-GB"/>
        </w:rPr>
        <w:t>fluid</w:t>
      </w:r>
      <w:del w:id="226" w:author="Charlotte Devitre" w:date="2024-07-24T10:40:00Z" w16du:dateUtc="2024-07-24T17:40:00Z">
        <w:r w:rsidR="004E38D9" w:rsidDel="004F2B3A">
          <w:rPr>
            <w:i/>
            <w:iCs/>
            <w:lang w:val="en-GB"/>
          </w:rPr>
          <w:delText>-inclusion</w:delText>
        </w:r>
      </w:del>
      <w:ins w:id="227" w:author="Charlotte Devitre" w:date="2024-07-24T10:40:00Z" w16du:dateUtc="2024-07-24T17:40:00Z">
        <w:r w:rsidR="004F2B3A">
          <w:rPr>
            <w:i/>
            <w:iCs/>
            <w:lang w:val="en-GB"/>
          </w:rPr>
          <w:t xml:space="preserve"> inclusion</w:t>
        </w:r>
      </w:ins>
      <w:r w:rsidRPr="007B522C">
        <w:rPr>
          <w:i/>
          <w:iCs/>
          <w:lang w:val="en-GB"/>
        </w:rPr>
        <w:t xml:space="preserve"> </w:t>
      </w:r>
      <w:r w:rsidR="00612DF3">
        <w:rPr>
          <w:i/>
          <w:iCs/>
          <w:lang w:val="en-GB"/>
        </w:rPr>
        <w:t>depths</w:t>
      </w:r>
      <w:r w:rsidRPr="007B522C">
        <w:rPr>
          <w:i/>
          <w:iCs/>
          <w:lang w:val="en-GB"/>
        </w:rPr>
        <w:t>, as reported to HVO</w:t>
      </w:r>
      <w:r w:rsidR="00612DF3">
        <w:rPr>
          <w:i/>
          <w:iCs/>
          <w:lang w:val="en-GB"/>
        </w:rPr>
        <w:t>,</w:t>
      </w:r>
      <w:r w:rsidRPr="007B522C">
        <w:rPr>
          <w:i/>
          <w:iCs/>
          <w:lang w:val="en-GB"/>
        </w:rPr>
        <w:t xml:space="preserve"> are consistent with the estimated depths of the </w:t>
      </w:r>
      <w:proofErr w:type="spellStart"/>
      <w:r w:rsidR="00CB6366">
        <w:rPr>
          <w:i/>
          <w:iCs/>
          <w:lang w:val="en-GB"/>
        </w:rPr>
        <w:t>Halemaʻumaʻu</w:t>
      </w:r>
      <w:proofErr w:type="spellEnd"/>
      <w:r w:rsidRPr="007B522C">
        <w:rPr>
          <w:i/>
          <w:iCs/>
          <w:lang w:val="en-GB"/>
        </w:rPr>
        <w:t xml:space="preserve"> reservoir. Kolmogorov-Smirnoff tests indicate that </w:t>
      </w:r>
      <w:r w:rsidRPr="007B522C">
        <w:rPr>
          <w:bCs/>
          <w:i/>
          <w:iCs/>
          <w:lang w:val="en-GB"/>
        </w:rPr>
        <w:t xml:space="preserve">September 2023 </w:t>
      </w:r>
      <w:r w:rsidR="004E38D9">
        <w:rPr>
          <w:bCs/>
          <w:i/>
          <w:iCs/>
          <w:lang w:val="en-GB"/>
        </w:rPr>
        <w:t>fluid</w:t>
      </w:r>
      <w:del w:id="228" w:author="Charlotte Devitre" w:date="2024-07-24T10:40:00Z" w16du:dateUtc="2024-07-24T17:40:00Z">
        <w:r w:rsidR="004E38D9" w:rsidDel="004F2B3A">
          <w:rPr>
            <w:bCs/>
            <w:i/>
            <w:iCs/>
            <w:lang w:val="en-GB"/>
          </w:rPr>
          <w:delText>-inclusion</w:delText>
        </w:r>
      </w:del>
      <w:ins w:id="229" w:author="Charlotte Devitre" w:date="2024-07-24T10:40:00Z" w16du:dateUtc="2024-07-24T17:40:00Z">
        <w:r w:rsidR="004F2B3A">
          <w:rPr>
            <w:bCs/>
            <w:i/>
            <w:iCs/>
            <w:lang w:val="en-GB"/>
          </w:rPr>
          <w:t xml:space="preserve"> inclusion</w:t>
        </w:r>
      </w:ins>
      <w:r w:rsidR="004E38D9">
        <w:rPr>
          <w:bCs/>
          <w:i/>
          <w:iCs/>
          <w:lang w:val="en-GB"/>
        </w:rPr>
        <w:t>s</w:t>
      </w:r>
      <w:r w:rsidR="00612DF3">
        <w:rPr>
          <w:bCs/>
          <w:i/>
          <w:iCs/>
          <w:lang w:val="en-GB"/>
        </w:rPr>
        <w:t xml:space="preserve"> </w:t>
      </w:r>
      <w:r w:rsidRPr="007B522C">
        <w:rPr>
          <w:bCs/>
          <w:i/>
          <w:iCs/>
          <w:lang w:val="en-GB"/>
        </w:rPr>
        <w:t xml:space="preserve">record significantly shallower depths than </w:t>
      </w:r>
      <w:r w:rsidR="004E38D9">
        <w:rPr>
          <w:bCs/>
          <w:i/>
          <w:iCs/>
          <w:lang w:val="en-GB"/>
        </w:rPr>
        <w:t>fluid</w:t>
      </w:r>
      <w:del w:id="230" w:author="Charlotte Devitre" w:date="2024-07-24T10:40:00Z" w16du:dateUtc="2024-07-24T17:40:00Z">
        <w:r w:rsidR="004E38D9" w:rsidDel="004F2B3A">
          <w:rPr>
            <w:bCs/>
            <w:i/>
            <w:iCs/>
            <w:lang w:val="en-GB"/>
          </w:rPr>
          <w:delText>-inclusion</w:delText>
        </w:r>
      </w:del>
      <w:ins w:id="231" w:author="Charlotte Devitre" w:date="2024-07-24T10:40:00Z" w16du:dateUtc="2024-07-24T17:40:00Z">
        <w:r w:rsidR="004F2B3A">
          <w:rPr>
            <w:bCs/>
            <w:i/>
            <w:iCs/>
            <w:lang w:val="en-GB"/>
          </w:rPr>
          <w:t xml:space="preserve"> inclusion</w:t>
        </w:r>
      </w:ins>
      <w:r w:rsidR="004E38D9">
        <w:rPr>
          <w:bCs/>
          <w:i/>
          <w:iCs/>
          <w:lang w:val="en-GB"/>
        </w:rPr>
        <w:t>s</w:t>
      </w:r>
      <w:r w:rsidRPr="007B522C">
        <w:rPr>
          <w:bCs/>
          <w:i/>
          <w:iCs/>
          <w:lang w:val="en-GB"/>
        </w:rPr>
        <w:t xml:space="preserve"> </w:t>
      </w:r>
      <w:r w:rsidRPr="007B522C">
        <w:rPr>
          <w:i/>
          <w:iCs/>
        </w:rPr>
        <w:t xml:space="preserve">(critical D = 0.22, stat = 0.24, </w:t>
      </w:r>
      <w:proofErr w:type="spellStart"/>
      <w:r w:rsidRPr="007B522C">
        <w:rPr>
          <w:i/>
          <w:iCs/>
        </w:rPr>
        <w:t>pval</w:t>
      </w:r>
      <w:proofErr w:type="spellEnd"/>
      <w:r w:rsidRPr="007B522C">
        <w:rPr>
          <w:i/>
          <w:iCs/>
        </w:rPr>
        <w:t xml:space="preserve">=0.016) and </w:t>
      </w:r>
      <w:r w:rsidR="00612DF3">
        <w:rPr>
          <w:i/>
          <w:iCs/>
        </w:rPr>
        <w:t>melt</w:t>
      </w:r>
      <w:del w:id="232" w:author="Charlotte Devitre" w:date="2024-07-24T10:40:00Z" w16du:dateUtc="2024-07-24T17:40:00Z">
        <w:r w:rsidR="00612DF3" w:rsidDel="004F2B3A">
          <w:rPr>
            <w:i/>
            <w:iCs/>
          </w:rPr>
          <w:delText>-inclusion</w:delText>
        </w:r>
      </w:del>
      <w:ins w:id="233" w:author="Charlotte Devitre" w:date="2024-07-24T10:40:00Z" w16du:dateUtc="2024-07-24T17:40:00Z">
        <w:r w:rsidR="004F2B3A">
          <w:rPr>
            <w:i/>
            <w:iCs/>
          </w:rPr>
          <w:t xml:space="preserve"> inclusion</w:t>
        </w:r>
      </w:ins>
      <w:r w:rsidR="00612DF3">
        <w:rPr>
          <w:i/>
          <w:iCs/>
        </w:rPr>
        <w:t>s</w:t>
      </w:r>
      <w:r w:rsidRPr="007B522C">
        <w:rPr>
          <w:i/>
          <w:iCs/>
        </w:rPr>
        <w:t xml:space="preserve"> (critical D = 0.22, stat = 0.41, </w:t>
      </w:r>
      <w:proofErr w:type="spellStart"/>
      <w:r w:rsidRPr="007B522C">
        <w:rPr>
          <w:i/>
          <w:iCs/>
        </w:rPr>
        <w:t>pval</w:t>
      </w:r>
      <w:proofErr w:type="spellEnd"/>
      <w:r w:rsidRPr="007B522C">
        <w:rPr>
          <w:i/>
          <w:iCs/>
        </w:rPr>
        <w:t xml:space="preserve">=3.51e-06) from the 2018 </w:t>
      </w:r>
      <w:ins w:id="234" w:author="Charlotte Devitre" w:date="2024-07-24T15:40:00Z" w16du:dateUtc="2024-07-24T22:40:00Z">
        <w:r w:rsidR="00EA6185">
          <w:rPr>
            <w:i/>
            <w:iCs/>
          </w:rPr>
          <w:t>L</w:t>
        </w:r>
      </w:ins>
      <w:del w:id="235" w:author="Charlotte Devitre" w:date="2024-07-24T15:40:00Z" w16du:dateUtc="2024-07-24T22:40:00Z">
        <w:r w:rsidRPr="007B522C" w:rsidDel="00EA6185">
          <w:rPr>
            <w:i/>
            <w:iCs/>
          </w:rPr>
          <w:delText>l</w:delText>
        </w:r>
      </w:del>
      <w:r w:rsidRPr="007B522C">
        <w:rPr>
          <w:i/>
          <w:iCs/>
        </w:rPr>
        <w:t xml:space="preserve">ower East Rift Zone (LERZ) eruption, which required a contribution from the </w:t>
      </w:r>
      <w:del w:id="236" w:author="Charlotte Devitre" w:date="2024-07-24T10:49:00Z" w16du:dateUtc="2024-07-24T17:49:00Z">
        <w:r w:rsidR="007C5202" w:rsidDel="004F2B3A">
          <w:rPr>
            <w:i/>
            <w:iCs/>
          </w:rPr>
          <w:delText>South-Caldera</w:delText>
        </w:r>
        <w:r w:rsidRPr="007B522C" w:rsidDel="004F2B3A">
          <w:rPr>
            <w:i/>
            <w:iCs/>
          </w:rPr>
          <w:delText xml:space="preserve"> </w:delText>
        </w:r>
      </w:del>
      <w:ins w:id="237" w:author="Charlotte Devitre" w:date="2024-07-24T10:50:00Z" w16du:dateUtc="2024-07-24T17:50:00Z">
        <w:r w:rsidR="004F2B3A">
          <w:rPr>
            <w:i/>
            <w:iCs/>
          </w:rPr>
          <w:t xml:space="preserve">South Caldera </w:t>
        </w:r>
      </w:ins>
      <w:r w:rsidRPr="007B522C">
        <w:rPr>
          <w:i/>
          <w:iCs/>
        </w:rPr>
        <w:t xml:space="preserve">reservoir </w:t>
      </w:r>
      <w:r w:rsidRPr="007B522C">
        <w:rPr>
          <w:i/>
          <w:iCs/>
        </w:rPr>
        <w:fldChar w:fldCharType="begin"/>
      </w:r>
      <w:r w:rsidR="007C554B">
        <w:rPr>
          <w:i/>
          <w:iCs/>
        </w:rPr>
        <w:instrText xml:space="preserve"> ADDIN ZOTERO_ITEM CSL_CITATION {"citationID":"ERlQrz43","properties":{"formattedCitation":"(Wieser {\\i{}et al.}, 2021; DeVitre and Wieser, 2024)","plainCitation":"(Wieser et al., 2021; DeVitre and Wieser, 2024)","noteIndex":0},"citationItems":[{"id":"YRNO6Sw0/iLzjJ8f2","uris":["http://zotero.org/users/9451925/items/68HCIF2C"],"itemData":{"id":310,"type":"article-journal","abstract":"The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7C554B">
        <w:rPr>
          <w:rFonts w:ascii="Cambria Math" w:hAnsi="Cambria Math" w:cs="Cambria Math"/>
          <w:i/>
          <w:iCs/>
        </w:rPr>
        <w:instrText>∼</w:instrText>
      </w:r>
      <w:r w:rsidR="007C554B">
        <w:rPr>
          <w:i/>
          <w:iCs/>
        </w:rPr>
        <w:instrText>2-km depth), while many high-Fo olivines (&gt;Fo81.5; far from equilibrium with their carrier melts) crystallized within the South Caldera reservoir (</w:instrText>
      </w:r>
      <w:r w:rsidR="007C554B">
        <w:rPr>
          <w:rFonts w:ascii="Cambria Math" w:hAnsi="Cambria Math" w:cs="Cambria Math"/>
          <w:i/>
          <w:iCs/>
        </w:rPr>
        <w:instrText>∼</w:instrText>
      </w:r>
      <w:r w:rsidR="007C554B">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w:t>
      </w:r>
      <w:proofErr w:type="spellStart"/>
      <w:r w:rsidR="00C3296A" w:rsidRPr="00C3296A">
        <w:t>Wieser</w:t>
      </w:r>
      <w:proofErr w:type="spellEnd"/>
      <w:r w:rsidR="00C3296A" w:rsidRPr="00C3296A">
        <w:t xml:space="preserve"> </w:t>
      </w:r>
      <w:r w:rsidR="00C3296A" w:rsidRPr="00C3296A">
        <w:rPr>
          <w:i/>
          <w:iCs/>
        </w:rPr>
        <w:t>et al.</w:t>
      </w:r>
      <w:r w:rsidR="00C3296A" w:rsidRPr="00C3296A">
        <w:t xml:space="preserve">, 2021; </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r w:rsidRPr="007B522C">
        <w:fldChar w:fldCharType="end"/>
      </w:r>
      <w:r w:rsidRPr="007B522C">
        <w:rPr>
          <w:i/>
          <w:iCs/>
        </w:rPr>
        <w:t xml:space="preserve">. </w:t>
      </w:r>
      <w:r w:rsidRPr="007B522C">
        <w:rPr>
          <w:i/>
          <w:iCs/>
          <w:vertAlign w:val="superscript"/>
        </w:rPr>
        <w:t>1</w:t>
      </w:r>
      <w:r w:rsidRPr="007B522C">
        <w:rPr>
          <w:i/>
          <w:iCs/>
        </w:rPr>
        <w:t xml:space="preserve">LERZ 2018 </w:t>
      </w:r>
      <w:r w:rsidR="00834561">
        <w:rPr>
          <w:i/>
          <w:iCs/>
        </w:rPr>
        <w:t>melt</w:t>
      </w:r>
      <w:del w:id="238" w:author="Charlotte Devitre" w:date="2024-07-24T10:40:00Z" w16du:dateUtc="2024-07-24T17:40:00Z">
        <w:r w:rsidR="00834561" w:rsidDel="004F2B3A">
          <w:rPr>
            <w:i/>
            <w:iCs/>
          </w:rPr>
          <w:delText>-inclusion</w:delText>
        </w:r>
      </w:del>
      <w:ins w:id="239" w:author="Charlotte Devitre" w:date="2024-07-24T10:40:00Z" w16du:dateUtc="2024-07-24T17:40:00Z">
        <w:r w:rsidR="004F2B3A">
          <w:rPr>
            <w:i/>
            <w:iCs/>
          </w:rPr>
          <w:t xml:space="preserve"> inclusion</w:t>
        </w:r>
      </w:ins>
      <w:r w:rsidR="00612DF3">
        <w:rPr>
          <w:i/>
          <w:iCs/>
        </w:rPr>
        <w:t>s</w:t>
      </w:r>
      <w:r w:rsidRPr="007B522C">
        <w:rPr>
          <w:i/>
          <w:iCs/>
        </w:rPr>
        <w:t xml:space="preserve"> </w:t>
      </w:r>
      <w:r w:rsidRPr="007B522C">
        <w:rPr>
          <w:i/>
          <w:iCs/>
        </w:rPr>
        <w:fldChar w:fldCharType="begin"/>
      </w:r>
      <w:r w:rsidR="007C554B">
        <w:rPr>
          <w:i/>
          <w:iCs/>
        </w:rPr>
        <w:instrText xml:space="preserve"> ADDIN ZOTERO_ITEM CSL_CITATION {"citationID":"fJdwtsgr","properties":{"formattedCitation":"(Wieser {\\i{}et al.}, 2021)","plainCitation":"(Wieser et al., 2021)","noteIndex":0},"citationItems":[{"id":"YRNO6Sw0/iLzjJ8f2","uris":["http://zotero.org/users/9451925/items/68HCIF2C"],"itemData":{"id":310,"type":"article-journal","abstract":"The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7C554B">
        <w:rPr>
          <w:rFonts w:ascii="Cambria Math" w:hAnsi="Cambria Math" w:cs="Cambria Math"/>
          <w:i/>
          <w:iCs/>
        </w:rPr>
        <w:instrText>∼</w:instrText>
      </w:r>
      <w:r w:rsidR="007C554B">
        <w:rPr>
          <w:i/>
          <w:iCs/>
        </w:rPr>
        <w:instrText>2-km depth), while many high-Fo olivines (&gt;Fo81.5; far from equilibrium with their carrier melts) crystallized within the South Caldera reservoir (</w:instrText>
      </w:r>
      <w:r w:rsidR="007C554B">
        <w:rPr>
          <w:rFonts w:ascii="Cambria Math" w:hAnsi="Cambria Math" w:cs="Cambria Math"/>
          <w:i/>
          <w:iCs/>
        </w:rPr>
        <w:instrText>∼</w:instrText>
      </w:r>
      <w:r w:rsidR="007C554B">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i/>
          <w:iCs/>
        </w:rPr>
        <w:fldChar w:fldCharType="separate"/>
      </w:r>
      <w:r w:rsidR="00C3296A" w:rsidRPr="00612DF3">
        <w:t>(</w:t>
      </w:r>
      <w:proofErr w:type="spellStart"/>
      <w:r w:rsidR="00C3296A" w:rsidRPr="00612DF3">
        <w:t>Wieser</w:t>
      </w:r>
      <w:proofErr w:type="spellEnd"/>
      <w:r w:rsidR="00C3296A" w:rsidRPr="00612DF3">
        <w:t xml:space="preserve"> </w:t>
      </w:r>
      <w:r w:rsidR="00C3296A" w:rsidRPr="00612DF3">
        <w:rPr>
          <w:i/>
          <w:iCs/>
        </w:rPr>
        <w:t>et al.</w:t>
      </w:r>
      <w:r w:rsidR="00C3296A" w:rsidRPr="00612DF3">
        <w:t>, 2021)</w:t>
      </w:r>
      <w:r w:rsidRPr="007B522C">
        <w:fldChar w:fldCharType="end"/>
      </w:r>
      <w:r w:rsidRPr="00612DF3">
        <w:rPr>
          <w:i/>
          <w:iCs/>
        </w:rPr>
        <w:t xml:space="preserve">; </w:t>
      </w:r>
      <w:r w:rsidRPr="00612DF3">
        <w:rPr>
          <w:i/>
          <w:iCs/>
          <w:vertAlign w:val="superscript"/>
        </w:rPr>
        <w:t>2</w:t>
      </w:r>
      <w:r w:rsidRPr="00612DF3">
        <w:rPr>
          <w:i/>
          <w:iCs/>
        </w:rPr>
        <w:t xml:space="preserve">LERZ 2018 </w:t>
      </w:r>
      <w:r w:rsidR="00834561" w:rsidRPr="00612DF3">
        <w:rPr>
          <w:i/>
          <w:iCs/>
        </w:rPr>
        <w:t>fluid</w:t>
      </w:r>
      <w:del w:id="240" w:author="Charlotte Devitre" w:date="2024-07-24T10:40:00Z" w16du:dateUtc="2024-07-24T17:40:00Z">
        <w:r w:rsidR="00834561" w:rsidRPr="00612DF3" w:rsidDel="004F2B3A">
          <w:rPr>
            <w:i/>
            <w:iCs/>
          </w:rPr>
          <w:delText>-inclusion</w:delText>
        </w:r>
      </w:del>
      <w:ins w:id="241" w:author="Charlotte Devitre" w:date="2024-07-24T10:40:00Z" w16du:dateUtc="2024-07-24T17:40:00Z">
        <w:r w:rsidR="004F2B3A">
          <w:rPr>
            <w:i/>
            <w:iCs/>
          </w:rPr>
          <w:t xml:space="preserve"> inclusion</w:t>
        </w:r>
      </w:ins>
      <w:r w:rsidR="00612DF3" w:rsidRPr="00612DF3">
        <w:rPr>
          <w:i/>
          <w:iCs/>
        </w:rPr>
        <w:t xml:space="preserve">s </w:t>
      </w:r>
      <w:r w:rsidRPr="007B522C">
        <w:rPr>
          <w:i/>
          <w:iCs/>
        </w:rPr>
        <w:fldChar w:fldCharType="begin"/>
      </w:r>
      <w:r w:rsidR="007C554B">
        <w:rPr>
          <w:i/>
          <w:iCs/>
        </w:rPr>
        <w:instrText xml:space="preserve"> ADDIN ZOTERO_ITEM CSL_CITATION {"citationID":"JayGzJst","properties":{"formattedCitation":"(DeVitre and Wieser, 2024)","plainCitation":"(DeVitre and Wieser, 2024)","noteIndex":0},"citationItems":[{"id":"YRNO6Sw0/6BPk5OmJ","uris":["http://zotero.org/users/9451925/items/FWZK55EA"],"itemData":{"id":2108,"type":"article-journal","abstract":"Interpreting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612DF3">
        <w:t>(</w:t>
      </w:r>
      <w:proofErr w:type="spellStart"/>
      <w:r w:rsidR="00C3296A" w:rsidRPr="00612DF3">
        <w:t>DeVitre</w:t>
      </w:r>
      <w:proofErr w:type="spellEnd"/>
      <w:r w:rsidR="00C3296A" w:rsidRPr="00612DF3">
        <w:t xml:space="preserve"> and </w:t>
      </w:r>
      <w:proofErr w:type="spellStart"/>
      <w:r w:rsidR="00C3296A" w:rsidRPr="00612DF3">
        <w:t>Wieser</w:t>
      </w:r>
      <w:proofErr w:type="spellEnd"/>
      <w:r w:rsidR="00C3296A" w:rsidRPr="00612DF3">
        <w:t>, 2024)</w:t>
      </w:r>
      <w:r w:rsidRPr="007B522C">
        <w:fldChar w:fldCharType="end"/>
      </w:r>
      <w:r w:rsidRPr="00612DF3">
        <w:rPr>
          <w:i/>
          <w:iCs/>
        </w:rPr>
        <w:t xml:space="preserve">. c) Day 2 data, as reported, confirmed a likely dominant role for the </w:t>
      </w:r>
      <w:proofErr w:type="spellStart"/>
      <w:r w:rsidRPr="00612DF3">
        <w:rPr>
          <w:i/>
          <w:iCs/>
        </w:rPr>
        <w:t>Halemaʻumaʻu</w:t>
      </w:r>
      <w:proofErr w:type="spellEnd"/>
      <w:r w:rsidRPr="00612DF3">
        <w:rPr>
          <w:i/>
          <w:iCs/>
        </w:rPr>
        <w:t xml:space="preserve"> reservoir. </w:t>
      </w:r>
      <w:r w:rsidRPr="007B522C">
        <w:rPr>
          <w:i/>
          <w:iCs/>
        </w:rPr>
        <w:t>A conservative degassing filter was applied (SO</w:t>
      </w:r>
      <w:r w:rsidRPr="007B522C">
        <w:rPr>
          <w:i/>
          <w:iCs/>
          <w:vertAlign w:val="subscript"/>
        </w:rPr>
        <w:t>2</w:t>
      </w:r>
      <w:r w:rsidRPr="007B522C">
        <w:rPr>
          <w:i/>
          <w:iCs/>
        </w:rPr>
        <w:t>/CO</w:t>
      </w:r>
      <w:r w:rsidRPr="007B522C">
        <w:rPr>
          <w:i/>
          <w:iCs/>
          <w:vertAlign w:val="subscript"/>
        </w:rPr>
        <w:t>2</w:t>
      </w:r>
      <w:r w:rsidRPr="007B522C">
        <w:rPr>
          <w:i/>
          <w:iCs/>
        </w:rPr>
        <w:t xml:space="preserve"> peak ratio &lt; 0.1). d) Day 4 data, as reported. Means were taken for repeated analyses of single </w:t>
      </w:r>
      <w:r w:rsidR="004E38D9">
        <w:rPr>
          <w:i/>
          <w:iCs/>
        </w:rPr>
        <w:t>fluid</w:t>
      </w:r>
      <w:del w:id="242" w:author="Charlotte Devitre" w:date="2024-07-24T10:40:00Z" w16du:dateUtc="2024-07-24T17:40:00Z">
        <w:r w:rsidR="004E38D9" w:rsidDel="004F2B3A">
          <w:rPr>
            <w:i/>
            <w:iCs/>
          </w:rPr>
          <w:delText>-inclusion</w:delText>
        </w:r>
      </w:del>
      <w:ins w:id="243" w:author="Charlotte Devitre" w:date="2024-07-24T10:40:00Z" w16du:dateUtc="2024-07-24T17:40:00Z">
        <w:r w:rsidR="004F2B3A">
          <w:rPr>
            <w:i/>
            <w:iCs/>
          </w:rPr>
          <w:t xml:space="preserve"> inclusion</w:t>
        </w:r>
      </w:ins>
      <w:r w:rsidR="004E38D9">
        <w:rPr>
          <w:i/>
          <w:iCs/>
        </w:rPr>
        <w:t>s</w:t>
      </w:r>
      <w:r w:rsidRPr="007B522C">
        <w:rPr>
          <w:i/>
          <w:iCs/>
        </w:rPr>
        <w:t xml:space="preserve"> and </w:t>
      </w:r>
      <w:r w:rsidR="00612DF3">
        <w:rPr>
          <w:i/>
          <w:iCs/>
        </w:rPr>
        <w:t xml:space="preserve">additional </w:t>
      </w:r>
      <w:r w:rsidRPr="007B522C">
        <w:rPr>
          <w:i/>
          <w:iCs/>
        </w:rPr>
        <w:t>data filters</w:t>
      </w:r>
      <w:r w:rsidR="00612DF3">
        <w:rPr>
          <w:i/>
          <w:iCs/>
        </w:rPr>
        <w:t xml:space="preserve"> (e.g., </w:t>
      </w:r>
      <w:r w:rsidR="00612DF3" w:rsidRPr="007B522C">
        <w:rPr>
          <w:i/>
          <w:iCs/>
        </w:rPr>
        <w:t>SO</w:t>
      </w:r>
      <w:r w:rsidR="00612DF3" w:rsidRPr="007B522C">
        <w:rPr>
          <w:i/>
          <w:iCs/>
          <w:vertAlign w:val="subscript"/>
        </w:rPr>
        <w:t>2</w:t>
      </w:r>
      <w:r w:rsidR="00612DF3" w:rsidRPr="007B522C">
        <w:rPr>
          <w:i/>
          <w:iCs/>
        </w:rPr>
        <w:t>/CO</w:t>
      </w:r>
      <w:r w:rsidR="00612DF3" w:rsidRPr="007B522C">
        <w:rPr>
          <w:i/>
          <w:iCs/>
          <w:vertAlign w:val="subscript"/>
        </w:rPr>
        <w:t>2</w:t>
      </w:r>
      <w:r w:rsidR="00612DF3" w:rsidRPr="007B522C">
        <w:rPr>
          <w:i/>
          <w:iCs/>
        </w:rPr>
        <w:t xml:space="preserve"> peak ratio &lt; 0.22</w:t>
      </w:r>
      <w:r w:rsidR="00612DF3">
        <w:rPr>
          <w:i/>
          <w:iCs/>
        </w:rPr>
        <w:t>)</w:t>
      </w:r>
      <w:r w:rsidRPr="007B522C">
        <w:rPr>
          <w:i/>
          <w:iCs/>
        </w:rPr>
        <w:t xml:space="preserve">, </w:t>
      </w:r>
      <w:r w:rsidR="004E38D9">
        <w:rPr>
          <w:i/>
          <w:iCs/>
        </w:rPr>
        <w:t>fluid</w:t>
      </w:r>
      <w:del w:id="244" w:author="Charlotte Devitre" w:date="2024-07-24T10:40:00Z" w16du:dateUtc="2024-07-24T17:40:00Z">
        <w:r w:rsidR="004E38D9" w:rsidDel="004F2B3A">
          <w:rPr>
            <w:i/>
            <w:iCs/>
          </w:rPr>
          <w:delText>-inclusion</w:delText>
        </w:r>
      </w:del>
      <w:ins w:id="245" w:author="Charlotte Devitre" w:date="2024-07-24T10:40:00Z" w16du:dateUtc="2024-07-24T17:40:00Z">
        <w:r w:rsidR="004F2B3A">
          <w:rPr>
            <w:i/>
            <w:iCs/>
          </w:rPr>
          <w:t xml:space="preserve"> </w:t>
        </w:r>
        <w:r w:rsidR="004F2B3A">
          <w:rPr>
            <w:i/>
            <w:iCs/>
          </w:rPr>
          <w:lastRenderedPageBreak/>
          <w:t>inclusion</w:t>
        </w:r>
      </w:ins>
      <w:r w:rsidRPr="007B522C">
        <w:rPr>
          <w:i/>
          <w:iCs/>
        </w:rPr>
        <w:t>-specific temperatures, and a more appropriate crustal density model (~2300 kg/m</w:t>
      </w:r>
      <w:r w:rsidRPr="007B522C">
        <w:rPr>
          <w:i/>
          <w:iCs/>
          <w:vertAlign w:val="superscript"/>
        </w:rPr>
        <w:t>3</w:t>
      </w:r>
      <w:r w:rsidRPr="007B522C">
        <w:rPr>
          <w:i/>
          <w:iCs/>
        </w:rPr>
        <w:t xml:space="preserve"> with a normal error distribution of 100 kg/m</w:t>
      </w:r>
      <w:r w:rsidRPr="007B522C">
        <w:rPr>
          <w:i/>
          <w:iCs/>
          <w:vertAlign w:val="superscript"/>
        </w:rPr>
        <w:t>3</w:t>
      </w:r>
      <w:r w:rsidRPr="007B522C">
        <w:rPr>
          <w:i/>
          <w:iCs/>
        </w:rPr>
        <w:t xml:space="preserve">) were applied. </w:t>
      </w:r>
      <w:r w:rsidR="000D445D">
        <w:rPr>
          <w:i/>
          <w:iCs/>
        </w:rPr>
        <w:t>Error-bars</w:t>
      </w:r>
      <w:r w:rsidRPr="007B522C">
        <w:rPr>
          <w:i/>
          <w:iCs/>
        </w:rPr>
        <w:t xml:space="preserve"> correspond to uncertainties propagated using Monte Carlo simulations and olivine </w:t>
      </w:r>
      <w:proofErr w:type="spellStart"/>
      <w:r w:rsidRPr="007B522C">
        <w:rPr>
          <w:i/>
          <w:iCs/>
        </w:rPr>
        <w:t>Fo</w:t>
      </w:r>
      <w:proofErr w:type="spellEnd"/>
      <w:r w:rsidRPr="007B522C">
        <w:rPr>
          <w:i/>
          <w:iCs/>
        </w:rPr>
        <w:t xml:space="preserve"> equilibrium field is calculated based on </w:t>
      </w:r>
      <w:ins w:id="246" w:author="Charlotte Devitre" w:date="2024-07-24T15:40:00Z" w16du:dateUtc="2024-07-24T22:40:00Z">
        <w:r w:rsidR="00EA6185">
          <w:rPr>
            <w:i/>
            <w:iCs/>
          </w:rPr>
          <w:t>g</w:t>
        </w:r>
      </w:ins>
      <w:del w:id="247" w:author="Charlotte Devitre" w:date="2024-07-24T15:40:00Z" w16du:dateUtc="2024-07-24T22:40:00Z">
        <w:r w:rsidRPr="007B522C" w:rsidDel="00EA6185">
          <w:rPr>
            <w:i/>
            <w:iCs/>
          </w:rPr>
          <w:delText>G</w:delText>
        </w:r>
      </w:del>
      <w:r w:rsidRPr="007B522C">
        <w:rPr>
          <w:i/>
          <w:iCs/>
        </w:rPr>
        <w:t xml:space="preserve">lass EPMA data collected on September 11, 2023 (see </w:t>
      </w:r>
      <w:r w:rsidRPr="007B522C">
        <w:rPr>
          <w:i/>
          <w:iCs/>
          <w:lang w:val="en-GB"/>
        </w:rPr>
        <w:t>Supplementary Information S1 Appendix</w:t>
      </w:r>
      <w:r w:rsidRPr="007B522C">
        <w:rPr>
          <w:i/>
          <w:iCs/>
        </w:rPr>
        <w:t>). The shifted histogram ‘H</w:t>
      </w:r>
      <w:r w:rsidRPr="007B522C">
        <w:rPr>
          <w:i/>
          <w:iCs/>
          <w:vertAlign w:val="subscript"/>
        </w:rPr>
        <w:t>2</w:t>
      </w:r>
      <w:r w:rsidRPr="007B522C">
        <w:rPr>
          <w:i/>
          <w:iCs/>
        </w:rPr>
        <w:t>O effect’ shows the effect of H</w:t>
      </w:r>
      <w:r w:rsidRPr="007B522C">
        <w:rPr>
          <w:i/>
          <w:iCs/>
          <w:vertAlign w:val="subscript"/>
        </w:rPr>
        <w:t>2</w:t>
      </w:r>
      <w:r w:rsidRPr="007B522C">
        <w:rPr>
          <w:i/>
          <w:iCs/>
        </w:rPr>
        <w:t xml:space="preserve">O corrections on pressures recalculated using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from </w:t>
      </w:r>
      <w:r w:rsidR="00612DF3">
        <w:rPr>
          <w:i/>
          <w:iCs/>
        </w:rPr>
        <w:t>melt</w:t>
      </w:r>
      <w:del w:id="248" w:author="Charlotte Devitre" w:date="2024-07-24T10:40:00Z" w16du:dateUtc="2024-07-24T17:40:00Z">
        <w:r w:rsidR="00612DF3" w:rsidDel="004F2B3A">
          <w:rPr>
            <w:i/>
            <w:iCs/>
          </w:rPr>
          <w:delText>-inclusion</w:delText>
        </w:r>
      </w:del>
      <w:ins w:id="249" w:author="Charlotte Devitre" w:date="2024-07-24T10:40:00Z" w16du:dateUtc="2024-07-24T17:40:00Z">
        <w:r w:rsidR="004F2B3A">
          <w:rPr>
            <w:i/>
            <w:iCs/>
          </w:rPr>
          <w:t xml:space="preserve"> inclusion</w:t>
        </w:r>
      </w:ins>
      <w:r w:rsidR="001B3DE9">
        <w:rPr>
          <w:i/>
          <w:iCs/>
        </w:rPr>
        <w:t>s</w:t>
      </w:r>
      <w:r w:rsidRPr="007B522C">
        <w:rPr>
          <w:i/>
          <w:iCs/>
        </w:rPr>
        <w:t xml:space="preserve"> </w:t>
      </w:r>
      <w:r w:rsidRPr="007B522C">
        <w:rPr>
          <w:i/>
          <w:iCs/>
        </w:rPr>
        <w:fldChar w:fldCharType="begin"/>
      </w:r>
      <w:r w:rsidR="007C554B">
        <w:rPr>
          <w:i/>
          <w:iCs/>
        </w:rPr>
        <w:instrText xml:space="preserve"> ADDIN ZOTERO_ITEM CSL_CITATION {"citationID":"tEBWVcGu","properties":{"formattedCitation":"(Wieser {\\i{}et al.}, 2021; DeVitre and Wieser, 2024)","plainCitation":"(Wieser et al., 2021; DeVitre and Wieser, 2024)","noteIndex":0},"citationItems":[{"id":"YRNO6Sw0/iLzjJ8f2","uris":["http://zotero.org/users/9451925/items/68HCIF2C"],"itemData":{"id":310,"type":"article-journal","abstract":"The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7C554B">
        <w:rPr>
          <w:rFonts w:ascii="Cambria Math" w:hAnsi="Cambria Math" w:cs="Cambria Math"/>
          <w:i/>
          <w:iCs/>
        </w:rPr>
        <w:instrText>∼</w:instrText>
      </w:r>
      <w:r w:rsidR="007C554B">
        <w:rPr>
          <w:i/>
          <w:iCs/>
        </w:rPr>
        <w:instrText>2-km depth), while many high-Fo olivines (&gt;Fo81.5; far from equilibrium with their carrier melts) crystallized within the South Caldera reservoir (</w:instrText>
      </w:r>
      <w:r w:rsidR="007C554B">
        <w:rPr>
          <w:rFonts w:ascii="Cambria Math" w:hAnsi="Cambria Math" w:cs="Cambria Math"/>
          <w:i/>
          <w:iCs/>
        </w:rPr>
        <w:instrText>∼</w:instrText>
      </w:r>
      <w:r w:rsidR="007C554B">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w:t>
      </w:r>
      <w:proofErr w:type="spellStart"/>
      <w:r w:rsidR="00C3296A" w:rsidRPr="00C3296A">
        <w:t>Wieser</w:t>
      </w:r>
      <w:proofErr w:type="spellEnd"/>
      <w:r w:rsidR="00C3296A" w:rsidRPr="00C3296A">
        <w:t xml:space="preserve"> </w:t>
      </w:r>
      <w:r w:rsidR="00C3296A" w:rsidRPr="00C3296A">
        <w:rPr>
          <w:i/>
          <w:iCs/>
        </w:rPr>
        <w:t>et al.</w:t>
      </w:r>
      <w:r w:rsidR="00C3296A" w:rsidRPr="00C3296A">
        <w:t xml:space="preserve">, 2021; </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r w:rsidRPr="007B522C">
        <w:fldChar w:fldCharType="end"/>
      </w:r>
      <w:r w:rsidRPr="007B522C">
        <w:rPr>
          <w:i/>
          <w:iCs/>
        </w:rPr>
        <w:t xml:space="preserve">. </w:t>
      </w:r>
    </w:p>
    <w:p w14:paraId="77194479" w14:textId="6AC1097D" w:rsidR="00B90F91" w:rsidRPr="007B522C" w:rsidRDefault="00B90F91" w:rsidP="00B90F91">
      <w:pPr>
        <w:pStyle w:val="Text"/>
        <w:spacing w:line="480" w:lineRule="auto"/>
        <w:jc w:val="both"/>
        <w:rPr>
          <w:bCs/>
          <w:lang w:val="en-GB"/>
        </w:rPr>
      </w:pPr>
      <w:bookmarkStart w:id="250" w:name="_Hlk164086178"/>
      <w:r w:rsidRPr="007B522C">
        <w:rPr>
          <w:bCs/>
          <w:lang w:val="en-GB"/>
        </w:rPr>
        <w:t>For the first and second days</w:t>
      </w:r>
      <w:ins w:id="251" w:author="Charlotte Devitre" w:date="2024-07-24T14:26:00Z" w16du:dateUtc="2024-07-24T21:26:00Z">
        <w:r w:rsidR="001157FC">
          <w:rPr>
            <w:bCs/>
            <w:lang w:val="en-GB"/>
          </w:rPr>
          <w:t xml:space="preserve"> of the simulation</w:t>
        </w:r>
      </w:ins>
      <w:r>
        <w:rPr>
          <w:bCs/>
          <w:lang w:val="en-GB"/>
        </w:rPr>
        <w:t xml:space="preserve">, </w:t>
      </w:r>
      <w:r w:rsidRPr="007B522C">
        <w:rPr>
          <w:bCs/>
          <w:lang w:val="en-GB"/>
        </w:rPr>
        <w:t xml:space="preserve">we </w:t>
      </w:r>
      <w:bookmarkStart w:id="252" w:name="_Hlk157173128"/>
      <w:r w:rsidRPr="007B522C">
        <w:rPr>
          <w:bCs/>
          <w:lang w:val="en-GB"/>
        </w:rPr>
        <w:t xml:space="preserve">assumed an entrapment temperature of 1150 ˚C for all </w:t>
      </w:r>
      <w:r w:rsidR="004E38D9">
        <w:rPr>
          <w:bCs/>
          <w:lang w:val="en-GB"/>
        </w:rPr>
        <w:t>fluid</w:t>
      </w:r>
      <w:del w:id="253" w:author="Charlotte Devitre" w:date="2024-07-24T10:40:00Z" w16du:dateUtc="2024-07-24T17:40:00Z">
        <w:r w:rsidR="004E38D9" w:rsidDel="004F2B3A">
          <w:rPr>
            <w:bCs/>
            <w:lang w:val="en-GB"/>
          </w:rPr>
          <w:delText>-inclusion</w:delText>
        </w:r>
      </w:del>
      <w:ins w:id="254"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based on geothermometric estimates of </w:t>
      </w:r>
      <w:r>
        <w:rPr>
          <w:bCs/>
          <w:lang w:val="en-GB"/>
        </w:rPr>
        <w:t xml:space="preserve">previously </w:t>
      </w:r>
      <w:r w:rsidRPr="007B522C">
        <w:rPr>
          <w:bCs/>
          <w:lang w:val="en-GB"/>
        </w:rPr>
        <w:t xml:space="preserve">erupted liquids </w:t>
      </w:r>
      <w:r w:rsidRPr="007B522C">
        <w:rPr>
          <w:bCs/>
          <w:lang w:val="en-GB"/>
        </w:rPr>
        <w:fldChar w:fldCharType="begin"/>
      </w:r>
      <w:r w:rsidR="007C554B">
        <w:rPr>
          <w:bCs/>
          <w:lang w:val="en-GB"/>
        </w:rPr>
        <w:instrText xml:space="preserve"> ADDIN ZOTERO_ITEM CSL_CITATION {"citationID":"hmC80TrG","properties":{"formattedCitation":"(Gansecki {\\i{}et al.}, 2019; DeVitre and Wieser, 2024)","plainCitation":"(Gansecki et al., 2019; DeVitre and Wieser, 2024)","noteIndex":0},"citationItems":[{"id":"YRNO6Sw0/glNKMVt8","uris":["http://zotero.org/users/9451925/items/3MFT747E"],"itemData":{"id":2026,"type":"article-journal","abstract":"Changes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w:t>
      </w:r>
      <w:proofErr w:type="spellStart"/>
      <w:r w:rsidR="00C3296A" w:rsidRPr="00C3296A">
        <w:t>Gansecki</w:t>
      </w:r>
      <w:proofErr w:type="spellEnd"/>
      <w:r w:rsidR="00C3296A" w:rsidRPr="00C3296A">
        <w:t xml:space="preserve"> </w:t>
      </w:r>
      <w:r w:rsidR="00C3296A" w:rsidRPr="00C3296A">
        <w:rPr>
          <w:i/>
          <w:iCs/>
        </w:rPr>
        <w:t>et al.</w:t>
      </w:r>
      <w:r w:rsidR="00C3296A" w:rsidRPr="00C3296A">
        <w:t xml:space="preserve">, 2019; </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r w:rsidRPr="007B522C">
        <w:fldChar w:fldCharType="end"/>
      </w:r>
      <w:r w:rsidRPr="007B522C">
        <w:rPr>
          <w:bCs/>
          <w:lang w:val="en-GB"/>
        </w:rPr>
        <w:t xml:space="preserve">. On </w:t>
      </w:r>
      <w:ins w:id="255" w:author="Charlotte Devitre" w:date="2024-07-24T14:26:00Z" w16du:dateUtc="2024-07-24T21:26:00Z">
        <w:r w:rsidR="001157FC">
          <w:rPr>
            <w:bCs/>
            <w:lang w:val="en-GB"/>
          </w:rPr>
          <w:t>D</w:t>
        </w:r>
      </w:ins>
      <w:del w:id="256" w:author="Charlotte Devitre" w:date="2024-07-24T14:26:00Z" w16du:dateUtc="2024-07-24T21:26:00Z">
        <w:r w:rsidRPr="007B522C" w:rsidDel="001157FC">
          <w:rPr>
            <w:bCs/>
            <w:lang w:val="en-GB"/>
          </w:rPr>
          <w:delText>d</w:delText>
        </w:r>
      </w:del>
      <w:r w:rsidRPr="007B522C">
        <w:rPr>
          <w:bCs/>
          <w:lang w:val="en-GB"/>
        </w:rPr>
        <w:t>ay 4, we calculate</w:t>
      </w:r>
      <w:ins w:id="257" w:author="Charlotte Devitre" w:date="2024-07-24T14:26:00Z" w16du:dateUtc="2024-07-24T21:26:00Z">
        <w:r w:rsidR="001157FC">
          <w:rPr>
            <w:bCs/>
            <w:lang w:val="en-GB"/>
          </w:rPr>
          <w:t>d</w:t>
        </w:r>
      </w:ins>
      <w:r w:rsidRPr="007B522C">
        <w:rPr>
          <w:bCs/>
          <w:lang w:val="en-GB"/>
        </w:rPr>
        <w:t xml:space="preserve"> entrapment temperatures for each </w:t>
      </w:r>
      <w:r w:rsidR="004E38D9">
        <w:rPr>
          <w:bCs/>
          <w:lang w:val="en-GB"/>
        </w:rPr>
        <w:t>fluid</w:t>
      </w:r>
      <w:del w:id="258" w:author="Charlotte Devitre" w:date="2024-07-24T10:40:00Z" w16du:dateUtc="2024-07-24T17:40:00Z">
        <w:r w:rsidR="004E38D9" w:rsidDel="004F2B3A">
          <w:rPr>
            <w:bCs/>
            <w:lang w:val="en-GB"/>
          </w:rPr>
          <w:delText>-inclusion</w:delText>
        </w:r>
      </w:del>
      <w:ins w:id="259" w:author="Charlotte Devitre" w:date="2024-07-24T10:40:00Z" w16du:dateUtc="2024-07-24T17:40:00Z">
        <w:r w:rsidR="004F2B3A">
          <w:rPr>
            <w:bCs/>
            <w:lang w:val="en-GB"/>
          </w:rPr>
          <w:t xml:space="preserve"> inclusion</w:t>
        </w:r>
      </w:ins>
      <w:r w:rsidRPr="007B522C">
        <w:rPr>
          <w:bCs/>
          <w:lang w:val="en-GB"/>
        </w:rPr>
        <w:t xml:space="preserve"> </w:t>
      </w:r>
      <w:del w:id="260" w:author="Charlotte Devitre" w:date="2024-07-24T14:26:00Z" w16du:dateUtc="2024-07-24T21:26:00Z">
        <w:r w:rsidRPr="007B522C" w:rsidDel="001157FC">
          <w:rPr>
            <w:bCs/>
            <w:lang w:val="en-GB"/>
          </w:rPr>
          <w:delText xml:space="preserve"> </w:delText>
        </w:r>
      </w:del>
      <w:r w:rsidRPr="007B522C">
        <w:rPr>
          <w:bCs/>
          <w:lang w:val="en-GB"/>
        </w:rPr>
        <w:t xml:space="preserve">using the host forsterite content measured by EDS </w:t>
      </w:r>
      <w:r w:rsidRPr="007B522C">
        <w:rPr>
          <w:bCs/>
          <w:lang w:val="en-GB"/>
        </w:rPr>
        <w:fldChar w:fldCharType="begin"/>
      </w:r>
      <w:r w:rsidR="007C554B">
        <w:rPr>
          <w:bCs/>
          <w:lang w:val="en-GB"/>
        </w:rPr>
        <w:instrText xml:space="preserve"> ADDIN ZOTERO_ITEM CSL_CITATION {"citationID":"PQWN1KY9","properties":{"formattedCitation":"(DeVitre and Wieser, 2024)","plainCitation":"(DeVitre and Wieser, 2024)","noteIndex":0},"citationItems":[{"id":"YRNO6Sw0/6BPk5OmJ","uris":["http://zotero.org/users/9451925/items/FWZK55EA"],"itemData":{"id":2108,"type":"article-journal","abstract":"Interpreting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r w:rsidRPr="007B522C">
        <w:fldChar w:fldCharType="end"/>
      </w:r>
      <w:r w:rsidRPr="007B522C">
        <w:rPr>
          <w:bCs/>
          <w:lang w:val="en-GB"/>
        </w:rPr>
        <w:t xml:space="preserve">, yielding temperatures spanning 1182–1307 ˚C. </w:t>
      </w:r>
      <w:r>
        <w:rPr>
          <w:bCs/>
          <w:lang w:val="en-GB"/>
        </w:rPr>
        <w:t>The</w:t>
      </w:r>
      <w:r w:rsidRPr="007B522C">
        <w:rPr>
          <w:bCs/>
          <w:lang w:val="en-GB"/>
        </w:rPr>
        <w:t xml:space="preserve"> average error induced by our initial assumption of 1150 ˚C is only ~7% (with a maximum offset of only 12 %). </w:t>
      </w:r>
      <w:bookmarkEnd w:id="252"/>
      <w:del w:id="261" w:author="Charlotte Devitre" w:date="2024-07-24T14:27:00Z" w16du:dateUtc="2024-07-24T21:27:00Z">
        <w:r w:rsidRPr="007B522C" w:rsidDel="001157FC">
          <w:rPr>
            <w:bCs/>
            <w:lang w:val="en-GB"/>
          </w:rPr>
          <w:delText xml:space="preserve"> </w:delText>
        </w:r>
      </w:del>
      <w:r w:rsidRPr="007B522C">
        <w:rPr>
          <w:bCs/>
          <w:lang w:val="en-GB"/>
        </w:rPr>
        <w:t xml:space="preserve">While crystallization temperatures at Kīlauea are relatively well constrained relative to other volcanic systems, using similar regression methods to those employed by </w:t>
      </w:r>
      <w:r>
        <w:rPr>
          <w:bCs/>
          <w:lang w:val="en-GB"/>
        </w:rPr>
        <w:t xml:space="preserve"> </w:t>
      </w:r>
      <w:r w:rsidRPr="007B522C">
        <w:rPr>
          <w:bCs/>
          <w:lang w:val="en-GB"/>
        </w:rPr>
        <w:fldChar w:fldCharType="begin"/>
      </w:r>
      <w:r w:rsidR="007C554B">
        <w:rPr>
          <w:bCs/>
          <w:lang w:val="en-GB"/>
        </w:rPr>
        <w:instrText xml:space="preserve"> ADDIN ZOTERO_ITEM CSL_CITATION {"citationID":"wqbBks3Z","properties":{"formattedCitation":"(DeVitre and Wieser, 2024)","plainCitation":"(DeVitre and Wieser, 2024)","dontUpdate":true,"noteIndex":0},"citationItems":[{"id":"YRNO6Sw0/6BPk5OmJ","uris":["http://zotero.org/users/9451925/items/FWZK55EA"],"itemData":{"id":2108,"type":"article-journal","abstract":"Interpreting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del w:id="262" w:author="Charlotte Devitre" w:date="2024-07-24T14:27:00Z" w16du:dateUtc="2024-07-24T21:27:00Z">
        <w:r w:rsidR="00CA1DC0" w:rsidRPr="00CA1DC0" w:rsidDel="001157FC">
          <w:delText>(</w:delText>
        </w:r>
      </w:del>
      <w:proofErr w:type="spellStart"/>
      <w:r w:rsidR="00CA1DC0" w:rsidRPr="00CA1DC0">
        <w:t>DeVitre</w:t>
      </w:r>
      <w:proofErr w:type="spellEnd"/>
      <w:r w:rsidR="00CA1DC0" w:rsidRPr="00CA1DC0">
        <w:t xml:space="preserve"> and </w:t>
      </w:r>
      <w:proofErr w:type="spellStart"/>
      <w:r w:rsidR="00CA1DC0" w:rsidRPr="00CA1DC0">
        <w:t>Wieser</w:t>
      </w:r>
      <w:proofErr w:type="spellEnd"/>
      <w:del w:id="263" w:author="Charlotte Devitre" w:date="2024-07-24T14:27:00Z" w16du:dateUtc="2024-07-24T21:27:00Z">
        <w:r w:rsidR="00CA1DC0" w:rsidRPr="00CA1DC0" w:rsidDel="001157FC">
          <w:delText>,</w:delText>
        </w:r>
      </w:del>
      <w:r w:rsidR="00CA1DC0" w:rsidRPr="00CA1DC0">
        <w:t xml:space="preserve"> </w:t>
      </w:r>
      <w:ins w:id="264" w:author="Charlotte Devitre" w:date="2024-07-24T14:27:00Z" w16du:dateUtc="2024-07-24T21:27:00Z">
        <w:r w:rsidR="001157FC">
          <w:t>(</w:t>
        </w:r>
      </w:ins>
      <w:r w:rsidR="00CA1DC0" w:rsidRPr="00CA1DC0">
        <w:t>2024)</w:t>
      </w:r>
      <w:r w:rsidRPr="007B522C">
        <w:fldChar w:fldCharType="end"/>
      </w:r>
      <w:r w:rsidRPr="007B522C">
        <w:rPr>
          <w:bCs/>
          <w:lang w:val="en-GB"/>
        </w:rPr>
        <w:t xml:space="preserve"> relating liquid compositions to host olivine contents, it should always be possible to constrain temperatures within ~100 K at different volcanic systems using host mineral chemistry. </w:t>
      </w:r>
    </w:p>
    <w:p w14:paraId="1F64BE56" w14:textId="0824AD83" w:rsidR="00B90F91" w:rsidRPr="007B522C" w:rsidRDefault="00B90F91" w:rsidP="00B90F91">
      <w:pPr>
        <w:pStyle w:val="Text"/>
        <w:spacing w:line="480" w:lineRule="auto"/>
        <w:jc w:val="both"/>
        <w:rPr>
          <w:bCs/>
          <w:lang w:val="en-GB"/>
        </w:rPr>
      </w:pPr>
      <w:r w:rsidRPr="007B522C">
        <w:rPr>
          <w:bCs/>
          <w:lang w:val="en-GB"/>
        </w:rPr>
        <w:t xml:space="preserve">On days 1 and 2, pressures were converted into depths using the crustal density model of </w:t>
      </w:r>
      <w:r w:rsidRPr="007B522C">
        <w:rPr>
          <w:bCs/>
          <w:lang w:val="en-GB"/>
        </w:rPr>
        <w:fldChar w:fldCharType="begin"/>
      </w:r>
      <w:r w:rsidR="007C554B">
        <w:rPr>
          <w:bCs/>
          <w:lang w:val="en-GB"/>
        </w:rPr>
        <w:instrText xml:space="preserve"> ADDIN ZOTERO_ITEM CSL_CITATION {"citationID":"Vpc2ZmcI","properties":{"formattedCitation":"(Ryan, 1987)","plainCitation":"(Ryan, 1987)","dontUpdate":true,"noteIndex":0},"citationItems":[{"id":"YRNO6Sw0/WQEqOJMm","uris":["http://zotero.org/users/9451925/items/GDIV3W6W"],"itemData":{"id":2011,"type":"article-journal","container-title":"US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instrText>
      </w:r>
      <w:r w:rsidRPr="007B522C">
        <w:rPr>
          <w:bCs/>
          <w:lang w:val="en-GB"/>
        </w:rPr>
        <w:fldChar w:fldCharType="separate"/>
      </w:r>
      <w:r w:rsidR="00C3296A" w:rsidRPr="00C3296A">
        <w:t xml:space="preserve">Ryan </w:t>
      </w:r>
      <w:r w:rsidR="00CA1DC0">
        <w:t>(</w:t>
      </w:r>
      <w:r w:rsidR="00C3296A" w:rsidRPr="00C3296A">
        <w:t>1987)</w:t>
      </w:r>
      <w:r w:rsidRPr="007B522C">
        <w:fldChar w:fldCharType="end"/>
      </w:r>
      <w:r w:rsidRPr="007B522C">
        <w:rPr>
          <w:bCs/>
          <w:lang w:val="en-GB"/>
        </w:rPr>
        <w:t xml:space="preserve"> parameterized by </w:t>
      </w:r>
      <w:r w:rsidRPr="007B522C">
        <w:rPr>
          <w:bCs/>
          <w:lang w:val="en-GB"/>
        </w:rPr>
        <w:fldChar w:fldCharType="begin"/>
      </w:r>
      <w:r w:rsidR="007C554B">
        <w:rPr>
          <w:bCs/>
          <w:lang w:val="en-GB"/>
        </w:rPr>
        <w:instrText xml:space="preserve"> ADDIN ZOTERO_ITEM CSL_CITATION {"citationID":"HrMnBpkY","properties":{"formattedCitation":"(Lerner {\\i{}et al.}, 2021)","plainCitation":"(Lerner et al., 2021)","dontUpdate":true,"noteIndex":0},"citationItems":[{"id":"YRNO6Sw0/bjZ2y9Ld","uris":["http://zotero.org/users/9451925/items/MK6E7YHU"],"itemData":{"id":1274,"type":"article-journal","container-title":"Bulletin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A1DC0" w:rsidRPr="00CA1DC0">
        <w:t xml:space="preserve">Lerner </w:t>
      </w:r>
      <w:r w:rsidR="00CA1DC0" w:rsidRPr="00CA1DC0">
        <w:rPr>
          <w:i/>
          <w:iCs/>
        </w:rPr>
        <w:t>et al.</w:t>
      </w:r>
      <w:del w:id="265" w:author="Charlotte Devitre" w:date="2024-07-24T14:29:00Z" w16du:dateUtc="2024-07-24T21:29:00Z">
        <w:r w:rsidR="00CA1DC0" w:rsidRPr="00CA1DC0" w:rsidDel="001157FC">
          <w:delText>,</w:delText>
        </w:r>
      </w:del>
      <w:r w:rsidR="00CA1DC0" w:rsidRPr="00CA1DC0">
        <w:t xml:space="preserve"> </w:t>
      </w:r>
      <w:r w:rsidR="00CA1DC0">
        <w:t>(</w:t>
      </w:r>
      <w:r w:rsidR="00CA1DC0" w:rsidRPr="00CA1DC0">
        <w:t>2021)</w:t>
      </w:r>
      <w:r w:rsidRPr="007B522C">
        <w:fldChar w:fldCharType="end"/>
      </w:r>
      <w:r w:rsidRPr="007B522C">
        <w:rPr>
          <w:bCs/>
          <w:lang w:val="en-GB"/>
        </w:rPr>
        <w:t xml:space="preserve">. We shared the resulting histogram </w:t>
      </w:r>
      <w:r w:rsidR="000603F3">
        <w:rPr>
          <w:bCs/>
          <w:lang w:val="en-GB"/>
        </w:rPr>
        <w:t>(F</w:t>
      </w:r>
      <w:r>
        <w:rPr>
          <w:bCs/>
          <w:lang w:val="en-GB"/>
        </w:rPr>
        <w:t>ig. 2</w:t>
      </w:r>
      <w:r w:rsidRPr="007B522C">
        <w:rPr>
          <w:bCs/>
          <w:lang w:val="en-GB"/>
        </w:rPr>
        <w:t xml:space="preserve">a-b) of storage depths with HVO collaborators showing that crystals, and thus magma, were likely coming from the shallower </w:t>
      </w:r>
      <w:proofErr w:type="spellStart"/>
      <w:r w:rsidRPr="007B522C">
        <w:rPr>
          <w:bCs/>
          <w:lang w:val="en-GB"/>
        </w:rPr>
        <w:t>Halemaʻumaʻu</w:t>
      </w:r>
      <w:proofErr w:type="spellEnd"/>
      <w:r w:rsidRPr="007B522C">
        <w:rPr>
          <w:bCs/>
          <w:lang w:val="en-GB"/>
        </w:rPr>
        <w:t xml:space="preserve"> reservoir of Kīlauea </w:t>
      </w:r>
      <w:r w:rsidR="007C5202">
        <w:rPr>
          <w:bCs/>
          <w:lang w:val="en-GB"/>
        </w:rPr>
        <w:t>(</w:t>
      </w:r>
      <w:r>
        <w:rPr>
          <w:bCs/>
          <w:lang w:val="en-GB"/>
        </w:rPr>
        <w:t>Fig. 2</w:t>
      </w:r>
      <w:r w:rsidRPr="007B522C">
        <w:rPr>
          <w:bCs/>
          <w:lang w:val="en-GB"/>
        </w:rPr>
        <w:t xml:space="preserve">a-b). It worthwhile to note that the number of </w:t>
      </w:r>
      <w:proofErr w:type="gramStart"/>
      <w:r w:rsidR="004E38D9">
        <w:rPr>
          <w:bCs/>
          <w:lang w:val="en-GB"/>
        </w:rPr>
        <w:t>fluid</w:t>
      </w:r>
      <w:proofErr w:type="gramEnd"/>
      <w:del w:id="266" w:author="Charlotte Devitre" w:date="2024-07-24T10:40:00Z" w16du:dateUtc="2024-07-24T17:40:00Z">
        <w:r w:rsidR="004E38D9" w:rsidDel="004F2B3A">
          <w:rPr>
            <w:bCs/>
            <w:lang w:val="en-GB"/>
          </w:rPr>
          <w:delText>-inclusion</w:delText>
        </w:r>
      </w:del>
      <w:ins w:id="267"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reported on Day 1 </w:t>
      </w:r>
      <w:r w:rsidRPr="007B522C">
        <w:rPr>
          <w:bCs/>
          <w:lang w:val="en-GB"/>
        </w:rPr>
        <w:lastRenderedPageBreak/>
        <w:t xml:space="preserve">(N=16) is comparable to many </w:t>
      </w:r>
      <w:r w:rsidR="00834561">
        <w:rPr>
          <w:bCs/>
          <w:lang w:val="en-GB"/>
        </w:rPr>
        <w:t>melt</w:t>
      </w:r>
      <w:del w:id="268" w:author="Charlotte Devitre" w:date="2024-07-24T10:40:00Z" w16du:dateUtc="2024-07-24T17:40:00Z">
        <w:r w:rsidR="00834561" w:rsidDel="004F2B3A">
          <w:rPr>
            <w:bCs/>
            <w:lang w:val="en-GB"/>
          </w:rPr>
          <w:delText>-inclusion</w:delText>
        </w:r>
      </w:del>
      <w:ins w:id="269" w:author="Charlotte Devitre" w:date="2024-07-24T10:40:00Z" w16du:dateUtc="2024-07-24T17:40:00Z">
        <w:r w:rsidR="004F2B3A">
          <w:rPr>
            <w:bCs/>
            <w:lang w:val="en-GB"/>
          </w:rPr>
          <w:t xml:space="preserve"> inclusion</w:t>
        </w:r>
      </w:ins>
      <w:ins w:id="270" w:author="Charlotte Devitre" w:date="2024-07-24T14:29:00Z" w16du:dateUtc="2024-07-24T21:29:00Z">
        <w:r w:rsidR="001157FC">
          <w:rPr>
            <w:bCs/>
            <w:lang w:val="en-GB"/>
          </w:rPr>
          <w:t xml:space="preserve"> (MI)</w:t>
        </w:r>
      </w:ins>
      <w:r w:rsidRPr="007B522C">
        <w:rPr>
          <w:bCs/>
          <w:lang w:val="en-GB"/>
        </w:rPr>
        <w:t xml:space="preserve"> studies, which often aim for ~20 per sample but frequently report fewer. For example, </w:t>
      </w:r>
      <w:r w:rsidRPr="007B522C">
        <w:rPr>
          <w:bCs/>
          <w:lang w:val="en-GB"/>
        </w:rPr>
        <w:fldChar w:fldCharType="begin"/>
      </w:r>
      <w:r w:rsidR="007C554B">
        <w:rPr>
          <w:bCs/>
          <w:lang w:val="en-GB"/>
        </w:rPr>
        <w:instrText xml:space="preserve"> ADDIN ZOTERO_ITEM CSL_CITATION {"citationID":"StESzSxI","properties":{"formattedCitation":"(Lerner {\\i{}et al.}, 2021)","plainCitation":"(Lerner et al., 2021)","dontUpdate":true,"noteIndex":0},"citationItems":[{"id":"YRNO6Sw0/bjZ2y9Ld","uris":["http://zotero.org/users/9451925/items/MK6E7YHU"],"itemData":{"id":1274,"type":"article-journal","container-title":"Bulletin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del w:id="271" w:author="Charlotte Devitre" w:date="2024-07-24T14:29:00Z" w16du:dateUtc="2024-07-24T21:29:00Z">
        <w:r w:rsidR="00C3296A" w:rsidRPr="00C3296A" w:rsidDel="001157FC">
          <w:delText>,</w:delText>
        </w:r>
      </w:del>
      <w:r w:rsidR="00C3296A" w:rsidRPr="00C3296A">
        <w:t xml:space="preserve"> </w:t>
      </w:r>
      <w:r w:rsidR="00CA1DC0">
        <w:t>(</w:t>
      </w:r>
      <w:r w:rsidR="00C3296A" w:rsidRPr="00C3296A">
        <w:t>2021)</w:t>
      </w:r>
      <w:r w:rsidRPr="007B522C">
        <w:fldChar w:fldCharType="end"/>
      </w:r>
      <w:r w:rsidRPr="007B522C">
        <w:rPr>
          <w:bCs/>
          <w:lang w:val="en-GB"/>
        </w:rPr>
        <w:t xml:space="preserve"> reported only 9 MI from the 2018 eruption with sufficient data to calculate saturation pressures (counting MI with glass major element contents and H</w:t>
      </w:r>
      <w:r w:rsidRPr="007B522C">
        <w:rPr>
          <w:bCs/>
          <w:vertAlign w:val="subscript"/>
          <w:lang w:val="en-GB"/>
        </w:rPr>
        <w:t>2</w:t>
      </w:r>
      <w:r w:rsidRPr="007B522C">
        <w:rPr>
          <w:bCs/>
          <w:lang w:val="en-GB"/>
        </w:rPr>
        <w:t>O contents, MI with glass CO</w:t>
      </w:r>
      <w:r w:rsidRPr="007B522C">
        <w:rPr>
          <w:bCs/>
          <w:vertAlign w:val="subscript"/>
          <w:lang w:val="en-GB"/>
        </w:rPr>
        <w:t>2</w:t>
      </w:r>
      <w:r w:rsidRPr="007B522C">
        <w:rPr>
          <w:bCs/>
          <w:lang w:val="en-GB"/>
        </w:rPr>
        <w:t xml:space="preserve"> measurements if there was no bubble, and glass + bubble measurements if a bubble was present). Using the same criteria,</w:t>
      </w:r>
      <w:del w:id="272" w:author="Charlotte Devitre" w:date="2024-07-24T14:30:00Z" w16du:dateUtc="2024-07-24T21:30:00Z">
        <w:r w:rsidRPr="007B522C" w:rsidDel="001157FC">
          <w:rPr>
            <w:bCs/>
            <w:lang w:val="en-GB"/>
          </w:rPr>
          <w:delText xml:space="preserve"> </w:delText>
        </w:r>
      </w:del>
      <w:r>
        <w:rPr>
          <w:bCs/>
          <w:lang w:val="en-GB"/>
        </w:rPr>
        <w:t xml:space="preserve"> </w:t>
      </w:r>
      <w:r w:rsidRPr="007B522C">
        <w:rPr>
          <w:bCs/>
          <w:lang w:val="en-GB"/>
        </w:rPr>
        <w:fldChar w:fldCharType="begin"/>
      </w:r>
      <w:r w:rsidR="007C554B">
        <w:rPr>
          <w:bCs/>
          <w:lang w:val="en-GB"/>
        </w:rPr>
        <w:instrText xml:space="preserve"> ADDIN ZOTERO_ITEM CSL_CITATION {"citationID":"MUvfWMwr","properties":{"formattedCitation":"(Aster {\\i{}et al.}, 2016)","plainCitation":"(Aster et al., 2016)","dontUpdate":true,"noteIndex":0},"citationItems":[{"id":"YRNO6Sw0/fTmMnZEi","uris":["http://zotero.org/users/9451925/items/RZ5RHKZH"],"itemData":{"id":91,"type":"article-journal","abstract":"Melt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J."}],"issued":{"date-parts":[["2016",9,1]]}}}],"schema":"https://github.com/citation-style-language/schema/raw/master/csl-citation.json"} </w:instrText>
      </w:r>
      <w:r w:rsidRPr="007B522C">
        <w:rPr>
          <w:bCs/>
          <w:lang w:val="en-GB"/>
        </w:rPr>
        <w:fldChar w:fldCharType="separate"/>
      </w:r>
      <w:r w:rsidR="00C3296A" w:rsidRPr="00C3296A">
        <w:t xml:space="preserve">Aster </w:t>
      </w:r>
      <w:r w:rsidR="00C3296A" w:rsidRPr="00C3296A">
        <w:rPr>
          <w:i/>
          <w:iCs/>
        </w:rPr>
        <w:t>et al.</w:t>
      </w:r>
      <w:del w:id="273" w:author="Charlotte Devitre" w:date="2024-07-24T14:30:00Z" w16du:dateUtc="2024-07-24T21:30:00Z">
        <w:r w:rsidR="00C3296A" w:rsidRPr="00C3296A" w:rsidDel="001157FC">
          <w:delText>,</w:delText>
        </w:r>
      </w:del>
      <w:r w:rsidR="00C3296A" w:rsidRPr="00C3296A">
        <w:t xml:space="preserve"> </w:t>
      </w:r>
      <w:r w:rsidR="00CA1DC0">
        <w:t>(</w:t>
      </w:r>
      <w:r w:rsidR="00C3296A" w:rsidRPr="00C3296A">
        <w:t>2016)</w:t>
      </w:r>
      <w:r w:rsidRPr="007B522C">
        <w:fldChar w:fldCharType="end"/>
      </w:r>
      <w:r w:rsidRPr="007B522C">
        <w:rPr>
          <w:bCs/>
          <w:lang w:val="en-GB"/>
        </w:rPr>
        <w:t xml:space="preserve"> only reported 13 complete measurements from Lassen Peak.</w:t>
      </w:r>
    </w:p>
    <w:p w14:paraId="76E69DC4" w14:textId="2DEFEA6E" w:rsidR="00B90F91" w:rsidRPr="00E92B49" w:rsidRDefault="00B90F91" w:rsidP="00E92B49">
      <w:pPr>
        <w:pStyle w:val="Text"/>
        <w:spacing w:line="480" w:lineRule="auto"/>
        <w:jc w:val="both"/>
        <w:rPr>
          <w:lang w:val="en-GB"/>
        </w:rPr>
      </w:pPr>
      <w:r w:rsidRPr="007B522C">
        <w:rPr>
          <w:bCs/>
          <w:lang w:val="en-GB"/>
        </w:rPr>
        <w:t xml:space="preserve">We also had an additional ~20 </w:t>
      </w:r>
      <w:r w:rsidR="004E38D9">
        <w:rPr>
          <w:bCs/>
          <w:lang w:val="en-GB"/>
        </w:rPr>
        <w:t>fluid</w:t>
      </w:r>
      <w:del w:id="274" w:author="Charlotte Devitre" w:date="2024-07-24T10:40:00Z" w16du:dateUtc="2024-07-24T17:40:00Z">
        <w:r w:rsidR="004E38D9" w:rsidDel="004F2B3A">
          <w:rPr>
            <w:bCs/>
            <w:lang w:val="en-GB"/>
          </w:rPr>
          <w:delText>-inclusion</w:delText>
        </w:r>
      </w:del>
      <w:ins w:id="275"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fully prepared and catalogued for analysis by the end of Day 1.</w:t>
      </w:r>
      <w:r w:rsidRPr="00E92B49">
        <w:rPr>
          <w:lang w:val="en-GB"/>
        </w:rPr>
        <w:t xml:space="preserve"> On Day 2, </w:t>
      </w:r>
      <w:proofErr w:type="gramStart"/>
      <w:r w:rsidRPr="00E92B49">
        <w:rPr>
          <w:lang w:val="en-GB"/>
        </w:rPr>
        <w:t xml:space="preserve">these 20 </w:t>
      </w:r>
      <w:r w:rsidR="004E38D9">
        <w:rPr>
          <w:bCs/>
          <w:lang w:val="en-GB"/>
        </w:rPr>
        <w:t>fluid</w:t>
      </w:r>
      <w:proofErr w:type="gramEnd"/>
      <w:del w:id="276" w:author="Charlotte Devitre" w:date="2024-07-24T10:40:00Z" w16du:dateUtc="2024-07-24T17:40:00Z">
        <w:r w:rsidR="004E38D9" w:rsidDel="004F2B3A">
          <w:rPr>
            <w:bCs/>
            <w:lang w:val="en-GB"/>
          </w:rPr>
          <w:delText>-inclusion</w:delText>
        </w:r>
      </w:del>
      <w:ins w:id="277" w:author="Charlotte Devitre" w:date="2024-07-24T10:40:00Z" w16du:dateUtc="2024-07-24T17:40:00Z">
        <w:r w:rsidR="004F2B3A">
          <w:rPr>
            <w:bCs/>
            <w:lang w:val="en-GB"/>
          </w:rPr>
          <w:t xml:space="preserve"> inclusion</w:t>
        </w:r>
      </w:ins>
      <w:r w:rsidR="004E38D9">
        <w:rPr>
          <w:bCs/>
          <w:lang w:val="en-GB"/>
        </w:rPr>
        <w:t>s</w:t>
      </w:r>
      <w:r w:rsidRPr="00E92B49">
        <w:rPr>
          <w:lang w:val="en-GB"/>
        </w:rPr>
        <w:t xml:space="preserve"> were analysed, while </w:t>
      </w:r>
      <w:r w:rsidRPr="007B522C">
        <w:rPr>
          <w:bCs/>
          <w:lang w:val="en-GB"/>
        </w:rPr>
        <w:t xml:space="preserve">additional </w:t>
      </w:r>
      <w:r w:rsidR="004E38D9">
        <w:rPr>
          <w:bCs/>
          <w:lang w:val="en-GB"/>
        </w:rPr>
        <w:t>fluid</w:t>
      </w:r>
      <w:del w:id="278" w:author="Charlotte Devitre" w:date="2024-07-24T10:40:00Z" w16du:dateUtc="2024-07-24T17:40:00Z">
        <w:r w:rsidR="004E38D9" w:rsidDel="004F2B3A">
          <w:rPr>
            <w:bCs/>
            <w:lang w:val="en-GB"/>
          </w:rPr>
          <w:delText>-inclusion</w:delText>
        </w:r>
      </w:del>
      <w:ins w:id="279" w:author="Charlotte Devitre" w:date="2024-07-24T10:40:00Z" w16du:dateUtc="2024-07-24T17:40:00Z">
        <w:r w:rsidR="004F2B3A">
          <w:rPr>
            <w:bCs/>
            <w:lang w:val="en-GB"/>
          </w:rPr>
          <w:t xml:space="preserve"> inclusion</w:t>
        </w:r>
      </w:ins>
      <w:r w:rsidR="004E38D9">
        <w:rPr>
          <w:bCs/>
          <w:lang w:val="en-GB"/>
        </w:rPr>
        <w:t>s</w:t>
      </w:r>
      <w:r w:rsidRPr="00E92B49">
        <w:rPr>
          <w:lang w:val="en-GB"/>
        </w:rPr>
        <w:t xml:space="preserve"> were prepared and catalogued. After analysis of ~15 </w:t>
      </w:r>
      <w:r w:rsidR="00CA1DC0">
        <w:rPr>
          <w:bCs/>
          <w:lang w:val="en-GB"/>
        </w:rPr>
        <w:t>samples</w:t>
      </w:r>
      <w:r w:rsidRPr="007B522C">
        <w:rPr>
          <w:bCs/>
          <w:lang w:val="en-GB"/>
        </w:rPr>
        <w:t xml:space="preserve">, the crystals </w:t>
      </w:r>
      <w:r w:rsidR="00CA1DC0" w:rsidRPr="00E92B49">
        <w:rPr>
          <w:lang w:val="en-GB"/>
        </w:rPr>
        <w:t xml:space="preserve">were </w:t>
      </w:r>
      <w:r w:rsidRPr="00E92B49">
        <w:rPr>
          <w:lang w:val="en-GB"/>
        </w:rPr>
        <w:t xml:space="preserve">removed from </w:t>
      </w:r>
      <w:proofErr w:type="spellStart"/>
      <w:r w:rsidRPr="00E92B49">
        <w:rPr>
          <w:lang w:val="en-GB"/>
        </w:rPr>
        <w:t>CrystalBond</w:t>
      </w:r>
      <w:r w:rsidRPr="00E92B49">
        <w:rPr>
          <w:vertAlign w:val="superscript"/>
          <w:lang w:val="en-GB"/>
        </w:rPr>
        <w:t>TM</w:t>
      </w:r>
      <w:proofErr w:type="spellEnd"/>
      <w:r w:rsidRPr="007B522C">
        <w:rPr>
          <w:bCs/>
          <w:vertAlign w:val="superscript"/>
          <w:lang w:val="en-GB"/>
        </w:rPr>
        <w:t>*</w:t>
      </w:r>
      <w:r w:rsidRPr="00E92B49">
        <w:t xml:space="preserve"> </w:t>
      </w:r>
      <w:r w:rsidRPr="00E92B49">
        <w:rPr>
          <w:lang w:val="en-GB"/>
        </w:rPr>
        <w:t xml:space="preserve">and placed on tape </w:t>
      </w:r>
      <w:r w:rsidR="00CA1DC0">
        <w:rPr>
          <w:bCs/>
          <w:lang w:val="en-GB"/>
        </w:rPr>
        <w:t>for</w:t>
      </w:r>
      <w:r w:rsidRPr="00E92B49">
        <w:rPr>
          <w:lang w:val="en-GB"/>
        </w:rPr>
        <w:t xml:space="preserve"> epoxy mount</w:t>
      </w:r>
      <w:r w:rsidR="00CA1DC0">
        <w:rPr>
          <w:bCs/>
          <w:lang w:val="en-GB"/>
        </w:rPr>
        <w:t>-making</w:t>
      </w:r>
      <w:r w:rsidRPr="00E92B49">
        <w:rPr>
          <w:lang w:val="en-GB"/>
        </w:rPr>
        <w:t xml:space="preserve">. Epoxy was poured at the end of </w:t>
      </w:r>
      <w:r w:rsidRPr="007B522C">
        <w:rPr>
          <w:bCs/>
          <w:lang w:val="en-GB"/>
        </w:rPr>
        <w:t>Day 2</w:t>
      </w:r>
      <w:r w:rsidRPr="00E92B49">
        <w:rPr>
          <w:lang w:val="en-GB"/>
        </w:rPr>
        <w:t xml:space="preserve">. By ~8:30 pm PST on Day 2, we shared an updated histogram of 46 </w:t>
      </w:r>
      <w:r w:rsidR="004E38D9">
        <w:rPr>
          <w:bCs/>
          <w:lang w:val="en-GB"/>
        </w:rPr>
        <w:t>fluid</w:t>
      </w:r>
      <w:del w:id="280" w:author="Charlotte Devitre" w:date="2024-07-24T10:40:00Z" w16du:dateUtc="2024-07-24T17:40:00Z">
        <w:r w:rsidR="004E38D9" w:rsidDel="004F2B3A">
          <w:rPr>
            <w:bCs/>
            <w:lang w:val="en-GB"/>
          </w:rPr>
          <w:delText>-inclusion</w:delText>
        </w:r>
      </w:del>
      <w:ins w:id="281" w:author="Charlotte Devitre" w:date="2024-07-24T10:40:00Z" w16du:dateUtc="2024-07-24T17:40:00Z">
        <w:r w:rsidR="004F2B3A">
          <w:rPr>
            <w:bCs/>
            <w:lang w:val="en-GB"/>
          </w:rPr>
          <w:t xml:space="preserve"> inclusion</w:t>
        </w:r>
      </w:ins>
      <w:r w:rsidRPr="00E92B49">
        <w:rPr>
          <w:lang w:val="en-GB"/>
        </w:rPr>
        <w:t xml:space="preserve"> pressures and depths</w:t>
      </w:r>
      <w:r w:rsidRPr="007B522C">
        <w:rPr>
          <w:bCs/>
          <w:lang w:val="en-GB"/>
        </w:rPr>
        <w:t xml:space="preserve"> from 28 crystals</w:t>
      </w:r>
      <w:r w:rsidRPr="00E92B49">
        <w:rPr>
          <w:lang w:val="en-GB"/>
        </w:rPr>
        <w:t xml:space="preserve">, confirming the dominant contribution of the </w:t>
      </w:r>
      <w:proofErr w:type="spellStart"/>
      <w:r w:rsidRPr="00E92B49">
        <w:rPr>
          <w:lang w:val="en-GB"/>
        </w:rPr>
        <w:t>Halemaʻumaʻu</w:t>
      </w:r>
      <w:proofErr w:type="spellEnd"/>
      <w:r w:rsidRPr="00E92B49">
        <w:rPr>
          <w:lang w:val="en-GB"/>
        </w:rPr>
        <w:t xml:space="preserve"> reservoir </w:t>
      </w:r>
      <w:r w:rsidR="000603F3" w:rsidRPr="00E92B49">
        <w:rPr>
          <w:lang w:val="en-GB"/>
        </w:rPr>
        <w:t>(F</w:t>
      </w:r>
      <w:r w:rsidRPr="00E92B49">
        <w:rPr>
          <w:lang w:val="en-GB"/>
        </w:rPr>
        <w:t xml:space="preserve">ig. 2a and c). On Day 3, we finished analysing </w:t>
      </w:r>
      <w:r w:rsidRPr="007B522C">
        <w:rPr>
          <w:bCs/>
          <w:lang w:val="en-GB"/>
        </w:rPr>
        <w:t xml:space="preserve">the remaining </w:t>
      </w:r>
      <w:r w:rsidRPr="00E92B49">
        <w:rPr>
          <w:lang w:val="en-GB"/>
        </w:rPr>
        <w:t xml:space="preserve">prepared </w:t>
      </w:r>
      <w:r w:rsidR="004E38D9">
        <w:rPr>
          <w:bCs/>
          <w:lang w:val="en-GB"/>
        </w:rPr>
        <w:t>fluid</w:t>
      </w:r>
      <w:del w:id="282" w:author="Charlotte Devitre" w:date="2024-07-24T10:40:00Z" w16du:dateUtc="2024-07-24T17:40:00Z">
        <w:r w:rsidR="004E38D9" w:rsidDel="004F2B3A">
          <w:rPr>
            <w:bCs/>
            <w:lang w:val="en-GB"/>
          </w:rPr>
          <w:delText>-inclusion</w:delText>
        </w:r>
      </w:del>
      <w:ins w:id="283" w:author="Charlotte Devitre" w:date="2024-07-24T10:40:00Z" w16du:dateUtc="2024-07-24T17:40:00Z">
        <w:r w:rsidR="004F2B3A">
          <w:rPr>
            <w:bCs/>
            <w:lang w:val="en-GB"/>
          </w:rPr>
          <w:t xml:space="preserve"> inclusion</w:t>
        </w:r>
      </w:ins>
      <w:r w:rsidR="004E38D9">
        <w:rPr>
          <w:bCs/>
          <w:lang w:val="en-GB"/>
        </w:rPr>
        <w:t>s</w:t>
      </w:r>
      <w:r w:rsidRPr="007B522C">
        <w:rPr>
          <w:bCs/>
          <w:lang w:val="en-GB"/>
        </w:rPr>
        <w:t>.</w:t>
      </w:r>
      <w:r w:rsidRPr="00E92B49">
        <w:rPr>
          <w:lang w:val="en-GB"/>
        </w:rPr>
        <w:t xml:space="preserve"> Then we polished the </w:t>
      </w:r>
      <w:r w:rsidR="00CA1DC0">
        <w:rPr>
          <w:bCs/>
          <w:lang w:val="en-GB"/>
        </w:rPr>
        <w:t xml:space="preserve">epoxy </w:t>
      </w:r>
      <w:r w:rsidRPr="00E92B49">
        <w:rPr>
          <w:lang w:val="en-GB"/>
        </w:rPr>
        <w:t xml:space="preserve">mount and </w:t>
      </w:r>
      <w:r w:rsidR="00CA1DC0">
        <w:rPr>
          <w:bCs/>
          <w:lang w:val="en-GB"/>
        </w:rPr>
        <w:t>catalogued</w:t>
      </w:r>
      <w:r w:rsidRPr="00E92B49">
        <w:rPr>
          <w:lang w:val="en-GB"/>
        </w:rPr>
        <w:t xml:space="preserve"> the regions of crystals </w:t>
      </w:r>
      <w:r w:rsidRPr="007B522C">
        <w:rPr>
          <w:bCs/>
          <w:lang w:val="en-GB"/>
        </w:rPr>
        <w:t xml:space="preserve">closest to each </w:t>
      </w:r>
      <w:r w:rsidR="004E38D9">
        <w:rPr>
          <w:bCs/>
          <w:lang w:val="en-GB"/>
        </w:rPr>
        <w:t>fluid</w:t>
      </w:r>
      <w:del w:id="284" w:author="Charlotte Devitre" w:date="2024-07-24T10:40:00Z" w16du:dateUtc="2024-07-24T17:40:00Z">
        <w:r w:rsidR="004E38D9" w:rsidDel="004F2B3A">
          <w:rPr>
            <w:bCs/>
            <w:lang w:val="en-GB"/>
          </w:rPr>
          <w:delText>-inclusion</w:delText>
        </w:r>
      </w:del>
      <w:ins w:id="285" w:author="Charlotte Devitre" w:date="2024-07-24T10:40:00Z" w16du:dateUtc="2024-07-24T17:40:00Z">
        <w:r w:rsidR="004F2B3A">
          <w:rPr>
            <w:bCs/>
            <w:lang w:val="en-GB"/>
          </w:rPr>
          <w:t xml:space="preserve"> inclusion</w:t>
        </w:r>
      </w:ins>
      <w:r w:rsidRPr="007B522C">
        <w:rPr>
          <w:bCs/>
          <w:lang w:val="en-GB"/>
        </w:rPr>
        <w:t xml:space="preserve"> </w:t>
      </w:r>
      <w:r w:rsidRPr="00E92B49">
        <w:rPr>
          <w:lang w:val="en-GB"/>
        </w:rPr>
        <w:t>on which to perform EDS</w:t>
      </w:r>
      <w:r w:rsidRPr="007B522C">
        <w:rPr>
          <w:bCs/>
          <w:lang w:val="en-GB"/>
        </w:rPr>
        <w:t xml:space="preserve"> analyses.</w:t>
      </w:r>
      <w:r w:rsidRPr="00E92B49">
        <w:rPr>
          <w:lang w:val="en-GB"/>
        </w:rPr>
        <w:t xml:space="preserve"> On Day 4, olivine forsterite contents (</w:t>
      </w:r>
      <w:proofErr w:type="spellStart"/>
      <w:r w:rsidRPr="00E92B49">
        <w:rPr>
          <w:lang w:val="en-GB"/>
        </w:rPr>
        <w:t>Fo</w:t>
      </w:r>
      <w:proofErr w:type="spellEnd"/>
      <w:r w:rsidRPr="00E92B49">
        <w:rPr>
          <w:lang w:val="en-GB"/>
        </w:rPr>
        <w:t xml:space="preserve"> = </w:t>
      </w:r>
      <w:r w:rsidRPr="00E92B49">
        <w:t>100*Mg/(</w:t>
      </w:r>
      <w:proofErr w:type="spellStart"/>
      <w:r w:rsidRPr="00E92B49">
        <w:t>Mg+Fe</w:t>
      </w:r>
      <w:proofErr w:type="spellEnd"/>
      <w:r w:rsidRPr="00E92B49">
        <w:t>) molar</w:t>
      </w:r>
      <w:r w:rsidRPr="00E92B49">
        <w:rPr>
          <w:lang w:val="en-GB"/>
        </w:rPr>
        <w:t xml:space="preserve">) were determined by EDS, providing a framework to further interpret the plumbing system </w:t>
      </w:r>
      <w:r w:rsidR="000603F3" w:rsidRPr="00E92B49">
        <w:rPr>
          <w:lang w:val="en-GB"/>
        </w:rPr>
        <w:t>(F</w:t>
      </w:r>
      <w:r w:rsidRPr="00E92B49">
        <w:rPr>
          <w:lang w:val="en-GB"/>
        </w:rPr>
        <w:t xml:space="preserve">ig. 2d). The </w:t>
      </w:r>
      <w:proofErr w:type="spellStart"/>
      <w:r w:rsidRPr="00E92B49">
        <w:rPr>
          <w:lang w:val="en-GB"/>
        </w:rPr>
        <w:t>Fo</w:t>
      </w:r>
      <w:proofErr w:type="spellEnd"/>
      <w:r w:rsidRPr="00E92B49">
        <w:rPr>
          <w:lang w:val="en-GB"/>
        </w:rPr>
        <w:t xml:space="preserve"> content of an olivine is a function of MgO and </w:t>
      </w:r>
      <w:proofErr w:type="spellStart"/>
      <w:r w:rsidRPr="00E92B49">
        <w:rPr>
          <w:lang w:val="en-GB"/>
        </w:rPr>
        <w:t>FeO</w:t>
      </w:r>
      <w:proofErr w:type="spellEnd"/>
      <w:r w:rsidRPr="00E92B49">
        <w:rPr>
          <w:lang w:val="en-GB"/>
        </w:rPr>
        <w:t xml:space="preserve"> in the liquid and the </w:t>
      </w:r>
      <w:proofErr w:type="spellStart"/>
      <w:r w:rsidRPr="00E92B49">
        <w:rPr>
          <w:lang w:val="en-GB"/>
        </w:rPr>
        <w:t>Ol-Liq</w:t>
      </w:r>
      <w:proofErr w:type="spellEnd"/>
      <w:r w:rsidRPr="00E92B49">
        <w:rPr>
          <w:lang w:val="en-GB"/>
        </w:rPr>
        <w:t xml:space="preserve"> partitioning coefficient (K</w:t>
      </w:r>
      <w:r w:rsidRPr="00E92B49">
        <w:rPr>
          <w:vertAlign w:val="subscript"/>
          <w:lang w:val="en-GB"/>
        </w:rPr>
        <w:t>D</w:t>
      </w:r>
      <w:r w:rsidRPr="00E92B49">
        <w:rPr>
          <w:lang w:val="en-GB"/>
        </w:rPr>
        <w:t xml:space="preserve">). Thus, the </w:t>
      </w:r>
      <w:proofErr w:type="spellStart"/>
      <w:r w:rsidRPr="00E92B49">
        <w:rPr>
          <w:lang w:val="en-GB"/>
        </w:rPr>
        <w:t>Fo</w:t>
      </w:r>
      <w:proofErr w:type="spellEnd"/>
      <w:r w:rsidRPr="00E92B49">
        <w:rPr>
          <w:lang w:val="en-GB"/>
        </w:rPr>
        <w:t xml:space="preserve"> contents of the host olivine close to each </w:t>
      </w:r>
      <w:r w:rsidR="004E38D9">
        <w:rPr>
          <w:bCs/>
          <w:lang w:val="en-GB"/>
        </w:rPr>
        <w:t>fluid</w:t>
      </w:r>
      <w:del w:id="286" w:author="Charlotte Devitre" w:date="2024-07-24T10:40:00Z" w16du:dateUtc="2024-07-24T17:40:00Z">
        <w:r w:rsidR="004E38D9" w:rsidDel="004F2B3A">
          <w:rPr>
            <w:bCs/>
            <w:lang w:val="en-GB"/>
          </w:rPr>
          <w:delText>-inclusion</w:delText>
        </w:r>
      </w:del>
      <w:ins w:id="287" w:author="Charlotte Devitre" w:date="2024-07-24T10:40:00Z" w16du:dateUtc="2024-07-24T17:40:00Z">
        <w:r w:rsidR="004F2B3A">
          <w:rPr>
            <w:bCs/>
            <w:lang w:val="en-GB"/>
          </w:rPr>
          <w:t xml:space="preserve"> inclusion</w:t>
        </w:r>
      </w:ins>
      <w:r w:rsidRPr="00E92B49">
        <w:rPr>
          <w:lang w:val="en-GB"/>
        </w:rPr>
        <w:t xml:space="preserve"> can be used to assess the calculated storage depth in its broader petrographic context (e.g., distinguishing high-</w:t>
      </w:r>
      <w:proofErr w:type="spellStart"/>
      <w:r w:rsidRPr="00E92B49">
        <w:rPr>
          <w:lang w:val="en-GB"/>
        </w:rPr>
        <w:t>Fo</w:t>
      </w:r>
      <w:proofErr w:type="spellEnd"/>
      <w:r w:rsidRPr="00E92B49">
        <w:rPr>
          <w:lang w:val="en-GB"/>
        </w:rPr>
        <w:t xml:space="preserve"> </w:t>
      </w:r>
      <w:proofErr w:type="spellStart"/>
      <w:r w:rsidRPr="00E92B49">
        <w:rPr>
          <w:lang w:val="en-GB"/>
        </w:rPr>
        <w:t>olivines</w:t>
      </w:r>
      <w:proofErr w:type="spellEnd"/>
      <w:r w:rsidRPr="00E92B49">
        <w:rPr>
          <w:lang w:val="en-GB"/>
        </w:rPr>
        <w:t xml:space="preserve"> which crystallize from more primitive melts from low </w:t>
      </w:r>
      <w:proofErr w:type="spellStart"/>
      <w:r w:rsidRPr="00E92B49">
        <w:rPr>
          <w:lang w:val="en-GB"/>
        </w:rPr>
        <w:t>Fo</w:t>
      </w:r>
      <w:proofErr w:type="spellEnd"/>
      <w:r w:rsidRPr="00E92B49">
        <w:rPr>
          <w:lang w:val="en-GB"/>
        </w:rPr>
        <w:t xml:space="preserve"> </w:t>
      </w:r>
      <w:proofErr w:type="spellStart"/>
      <w:r w:rsidRPr="00E92B49">
        <w:rPr>
          <w:lang w:val="en-GB"/>
        </w:rPr>
        <w:t>olivines</w:t>
      </w:r>
      <w:proofErr w:type="spellEnd"/>
      <w:r w:rsidRPr="00E92B49">
        <w:rPr>
          <w:lang w:val="en-GB"/>
        </w:rPr>
        <w:t xml:space="preserve"> forming in more evolved melts). This olivine </w:t>
      </w:r>
      <w:r w:rsidRPr="00E92B49">
        <w:rPr>
          <w:lang w:val="en-GB"/>
        </w:rPr>
        <w:lastRenderedPageBreak/>
        <w:t xml:space="preserve">forsterite content can also be used to estimate the likely entrapment temperature of each </w:t>
      </w:r>
      <w:r w:rsidR="00834561" w:rsidRPr="00E92B49">
        <w:rPr>
          <w:lang w:val="en-GB"/>
        </w:rPr>
        <w:t>fluid</w:t>
      </w:r>
      <w:del w:id="288" w:author="Charlotte Devitre" w:date="2024-07-24T10:40:00Z" w16du:dateUtc="2024-07-24T17:40:00Z">
        <w:r w:rsidR="00834561" w:rsidDel="004F2B3A">
          <w:rPr>
            <w:bCs/>
            <w:lang w:val="en-GB"/>
          </w:rPr>
          <w:delText>-inclusion</w:delText>
        </w:r>
      </w:del>
      <w:ins w:id="289" w:author="Charlotte Devitre" w:date="2024-07-24T10:40:00Z" w16du:dateUtc="2024-07-24T17:40:00Z">
        <w:r w:rsidR="004F2B3A">
          <w:rPr>
            <w:bCs/>
            <w:lang w:val="en-GB"/>
          </w:rPr>
          <w:t xml:space="preserve"> inclusion</w:t>
        </w:r>
      </w:ins>
      <w:r w:rsidRPr="007B522C">
        <w:rPr>
          <w:bCs/>
          <w:lang w:val="en-GB"/>
        </w:rPr>
        <w:t xml:space="preserve"> (</w:t>
      </w:r>
      <w:r w:rsidRPr="007B522C">
        <w:rPr>
          <w:bCs/>
          <w:lang w:val="en-GB"/>
        </w:rPr>
        <w:fldChar w:fldCharType="begin"/>
      </w:r>
      <w:r w:rsidR="007C554B">
        <w:rPr>
          <w:bCs/>
          <w:lang w:val="en-GB"/>
        </w:rPr>
        <w:instrText xml:space="preserve"> ADDIN ZOTERO_ITEM CSL_CITATION {"citationID":"mu0WblAU","properties":{"formattedCitation":"(DeVitre and Wieser, 2024)","plainCitation":"(DeVitre and Wieser, 2024)","dontUpdate":true,"noteIndex":0},"citationItems":[{"id":"YRNO6Sw0/6BPk5OmJ","uris":["http://zotero.org/users/9451925/items/FWZK55EA"],"itemData":{"id":2108,"type":"article-journal","abstract":"Interpreting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r w:rsidRPr="007B522C">
        <w:fldChar w:fldCharType="end"/>
      </w:r>
      <w:r w:rsidRPr="00E92B49">
        <w:rPr>
          <w:lang w:val="en-GB"/>
        </w:rPr>
        <w:t xml:space="preserve">for performing EOS calculations, rather than having to use a uniform temperature as on Day 1-2. </w:t>
      </w:r>
      <w:r w:rsidRPr="007B522C">
        <w:rPr>
          <w:bCs/>
          <w:lang w:val="en-GB"/>
        </w:rPr>
        <w:t>We</w:t>
      </w:r>
      <w:r w:rsidR="00CA1DC0">
        <w:rPr>
          <w:bCs/>
          <w:lang w:val="en-GB"/>
        </w:rPr>
        <w:t xml:space="preserve"> thus</w:t>
      </w:r>
      <w:r w:rsidRPr="007B522C">
        <w:rPr>
          <w:bCs/>
          <w:lang w:val="en-GB"/>
        </w:rPr>
        <w:t xml:space="preserve"> recalculated all </w:t>
      </w:r>
      <w:r w:rsidR="004E38D9">
        <w:rPr>
          <w:bCs/>
          <w:lang w:val="en-GB"/>
        </w:rPr>
        <w:t>fluid</w:t>
      </w:r>
      <w:del w:id="290" w:author="Charlotte Devitre" w:date="2024-07-24T10:40:00Z" w16du:dateUtc="2024-07-24T17:40:00Z">
        <w:r w:rsidR="004E38D9" w:rsidDel="004F2B3A">
          <w:rPr>
            <w:bCs/>
            <w:lang w:val="en-GB"/>
          </w:rPr>
          <w:delText>-inclusion</w:delText>
        </w:r>
      </w:del>
      <w:ins w:id="291" w:author="Charlotte Devitre" w:date="2024-07-24T10:40:00Z" w16du:dateUtc="2024-07-24T17:40:00Z">
        <w:r w:rsidR="004F2B3A">
          <w:rPr>
            <w:bCs/>
            <w:lang w:val="en-GB"/>
          </w:rPr>
          <w:t xml:space="preserve"> inclusion</w:t>
        </w:r>
      </w:ins>
      <w:r w:rsidRPr="007B522C">
        <w:rPr>
          <w:bCs/>
          <w:lang w:val="en-GB"/>
        </w:rPr>
        <w:t xml:space="preserve"> pressures on Day 4 using </w:t>
      </w:r>
      <w:r w:rsidR="00834561">
        <w:rPr>
          <w:bCs/>
          <w:lang w:val="en-GB"/>
        </w:rPr>
        <w:t>fluid</w:t>
      </w:r>
      <w:del w:id="292" w:author="Charlotte Devitre" w:date="2024-07-24T10:40:00Z" w16du:dateUtc="2024-07-24T17:40:00Z">
        <w:r w:rsidR="00834561" w:rsidDel="004F2B3A">
          <w:rPr>
            <w:bCs/>
            <w:lang w:val="en-GB"/>
          </w:rPr>
          <w:delText>-inclusion</w:delText>
        </w:r>
      </w:del>
      <w:ins w:id="293" w:author="Charlotte Devitre" w:date="2024-07-24T10:40:00Z" w16du:dateUtc="2024-07-24T17:40:00Z">
        <w:r w:rsidR="004F2B3A">
          <w:rPr>
            <w:bCs/>
            <w:lang w:val="en-GB"/>
          </w:rPr>
          <w:t xml:space="preserve"> inclusion</w:t>
        </w:r>
      </w:ins>
      <w:ins w:id="294" w:author="Charlotte Devitre" w:date="2024-07-24T14:31:00Z" w16du:dateUtc="2024-07-24T21:31:00Z">
        <w:r w:rsidR="001157FC">
          <w:rPr>
            <w:bCs/>
            <w:lang w:val="en-GB"/>
          </w:rPr>
          <w:t>-</w:t>
        </w:r>
      </w:ins>
      <w:del w:id="295" w:author="Charlotte Devitre" w:date="2024-07-24T14:31:00Z" w16du:dateUtc="2024-07-24T21:31:00Z">
        <w:r w:rsidRPr="007B522C" w:rsidDel="001157FC">
          <w:rPr>
            <w:bCs/>
            <w:lang w:val="en-GB"/>
          </w:rPr>
          <w:delText xml:space="preserve"> </w:delText>
        </w:r>
      </w:del>
      <w:r w:rsidRPr="007B522C">
        <w:rPr>
          <w:bCs/>
          <w:lang w:val="en-GB"/>
        </w:rPr>
        <w:t>specific entrapment temperatures</w:t>
      </w:r>
      <w:r w:rsidR="00CA1DC0">
        <w:rPr>
          <w:bCs/>
          <w:lang w:val="en-GB"/>
        </w:rPr>
        <w:t>.</w:t>
      </w:r>
    </w:p>
    <w:p w14:paraId="083F4EB5" w14:textId="5528721F" w:rsidR="00B90F91" w:rsidRPr="007B522C" w:rsidRDefault="00B90F91" w:rsidP="00B90F91">
      <w:pPr>
        <w:pStyle w:val="Text"/>
        <w:spacing w:line="480" w:lineRule="auto"/>
        <w:jc w:val="both"/>
        <w:rPr>
          <w:bCs/>
          <w:lang w:val="en-GB"/>
        </w:rPr>
      </w:pPr>
      <w:r w:rsidRPr="00E92B49">
        <w:rPr>
          <w:rFonts w:asciiTheme="minorHAnsi" w:hAnsiTheme="minorHAnsi"/>
          <w:sz w:val="22"/>
          <w:lang w:val="en-GB"/>
        </w:rPr>
        <w:t xml:space="preserve">Our results </w:t>
      </w:r>
      <w:r w:rsidRPr="007B522C">
        <w:rPr>
          <w:bCs/>
          <w:lang w:val="en-GB"/>
        </w:rPr>
        <w:t xml:space="preserve">on Day 4 </w:t>
      </w:r>
      <w:r w:rsidRPr="00E92B49">
        <w:rPr>
          <w:rFonts w:asciiTheme="minorHAnsi" w:hAnsiTheme="minorHAnsi"/>
          <w:sz w:val="22"/>
          <w:lang w:val="en-GB"/>
        </w:rPr>
        <w:t xml:space="preserve">clearly show that the majority of </w:t>
      </w:r>
      <w:r w:rsidR="004E38D9">
        <w:rPr>
          <w:bCs/>
          <w:lang w:val="en-GB"/>
        </w:rPr>
        <w:t>fluid</w:t>
      </w:r>
      <w:del w:id="296" w:author="Charlotte Devitre" w:date="2024-07-24T10:40:00Z" w16du:dateUtc="2024-07-24T17:40:00Z">
        <w:r w:rsidR="004E38D9" w:rsidDel="004F2B3A">
          <w:rPr>
            <w:bCs/>
            <w:lang w:val="en-GB"/>
          </w:rPr>
          <w:delText>-inclusion</w:delText>
        </w:r>
      </w:del>
      <w:ins w:id="297" w:author="Charlotte Devitre" w:date="2024-07-24T10:40:00Z" w16du:dateUtc="2024-07-24T17:40:00Z">
        <w:r w:rsidR="004F2B3A">
          <w:rPr>
            <w:bCs/>
            <w:lang w:val="en-GB"/>
          </w:rPr>
          <w:t xml:space="preserve"> inclusion</w:t>
        </w:r>
      </w:ins>
      <w:r w:rsidR="004E38D9">
        <w:rPr>
          <w:bCs/>
          <w:lang w:val="en-GB"/>
        </w:rPr>
        <w:t>s</w:t>
      </w:r>
      <w:r w:rsidRPr="00E92B49">
        <w:rPr>
          <w:rFonts w:asciiTheme="minorHAnsi" w:hAnsiTheme="minorHAnsi"/>
          <w:sz w:val="22"/>
          <w:lang w:val="en-GB"/>
        </w:rPr>
        <w:t xml:space="preserve"> were entrapped at ~1–2 km below the surface </w:t>
      </w:r>
      <w:r w:rsidR="000603F3" w:rsidRPr="00E92B49">
        <w:rPr>
          <w:rFonts w:asciiTheme="minorHAnsi" w:hAnsiTheme="minorHAnsi"/>
          <w:sz w:val="22"/>
          <w:lang w:val="en-GB"/>
        </w:rPr>
        <w:t>(F</w:t>
      </w:r>
      <w:r w:rsidRPr="00E92B49">
        <w:rPr>
          <w:rFonts w:asciiTheme="minorHAnsi" w:hAnsiTheme="minorHAnsi"/>
          <w:sz w:val="22"/>
          <w:lang w:val="en-GB"/>
        </w:rPr>
        <w:t xml:space="preserve">ig. 2d), which aligns well with the depths of the </w:t>
      </w:r>
      <w:proofErr w:type="spellStart"/>
      <w:r w:rsidRPr="00E92B49">
        <w:rPr>
          <w:rFonts w:asciiTheme="minorHAnsi" w:hAnsiTheme="minorHAnsi"/>
          <w:sz w:val="22"/>
          <w:lang w:val="en-GB"/>
        </w:rPr>
        <w:t>Halemaʻumaʻu</w:t>
      </w:r>
      <w:proofErr w:type="spellEnd"/>
      <w:r w:rsidRPr="00E92B49">
        <w:rPr>
          <w:rFonts w:asciiTheme="minorHAnsi" w:hAnsiTheme="minorHAnsi"/>
          <w:sz w:val="22"/>
          <w:lang w:val="en-GB"/>
        </w:rPr>
        <w:t xml:space="preserve"> reservoir interpreted from geophysics </w:t>
      </w:r>
      <w:r w:rsidRPr="00E92B49">
        <w:rPr>
          <w:rFonts w:asciiTheme="minorHAnsi" w:hAnsiTheme="minorHAnsi"/>
          <w:sz w:val="22"/>
          <w:lang w:val="en-GB"/>
        </w:rPr>
        <w:fldChar w:fldCharType="begin"/>
      </w:r>
      <w:r w:rsidR="007C554B">
        <w:rPr>
          <w:bCs/>
          <w:lang w:val="en-GB"/>
        </w:rPr>
        <w:instrText xml:space="preserve"> ADDIN ZOTERO_ITEM CSL_CITATION {"citationID":"zcZPnuk7","properties":{"formattedCitation":"(Baker and Amelung, 2012; Anderson and Poland, 2016; Anderson {\\i{}et al.}, 2019)","plainCitation":"(Baker and Amelung, 2012; Anderson and Poland, 2016; Anderson et al., 2019)","noteIndex":0},"citationItems":[{"id":"YRNO6Sw0/w5bpKXcz","uris":["http://zotero.org/users/9451925/items/FQW6YRR6"],"itemData":{"id":2006,"type":"article-journal","abstract":"We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id":"YRNO6Sw0/DCIlXWsI","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P."}],"issued":{"date-parts":[["2016",8,1]]}}},{"id":"YRNO6Sw0/QBb7pzrv","uris":["http://zotero.org/users/9451925/items/CXV87T5P"],"itemData":{"id":2003,"type":"article-journal","abstract":"Caldera-forming eruptions are among Earth’s most hazardous natural phenomena, yet the architecture of subcaldera magma reservoirs and the conditions that trigger collapse are poorly understood. Observations from the formation of a 0.8–cubic kilometer basaltic caldera at Kīlauea Volcano in 2018 included the draining of an active lava lake, which provided a window into pressure decrease in the reservoir. We show that failure began after &lt;4% of magma was withdrawn from a shallow reservoir beneath the volcano’s summit, reducing its internal pressure by ~17 megapascals. Several cubic kilometers of magma were stored in the reservoir, and only a fraction was withdrawn before the end of the eruption. Thus, caldera formation may begin after withdrawal of only small amounts of magma and may end before source reservoirs are completely evacuated.","container-title":"Science","DOI":"10.1126/science.aaz1822","issue":"6470","note":"publisher: American Association for the Advancement of Science","page":"eaaz1822","source":"science.org (Atypon)","title":"Magma reservoir failure and the onset of caldera collapse at Kīlauea Volcano in 2018","volume":"366","author":[{"family":"Anderson","given":"Kyle R."},{"family":"Johanson","given":"Ingrid A."},{"family":"Patrick","given":"Matthew R."},{"family":"Gu","given":"Mengyang"},{"family":"Segall","given":"Paul"},{"family":"Poland","given":"Michael P."},{"family":"Montgomery-Brown","given":"Emily K."},{"family":"Miklius","given":"Asta"}],"issued":{"date-parts":[["2019",12,6]]}}}],"schema":"https://github.com/citation-style-language/schema/raw/master/csl-citation.json"} </w:instrText>
      </w:r>
      <w:r w:rsidRPr="00E92B49">
        <w:rPr>
          <w:rFonts w:asciiTheme="minorHAnsi" w:hAnsiTheme="minorHAnsi"/>
          <w:sz w:val="22"/>
          <w:lang w:val="en-GB"/>
        </w:rPr>
        <w:fldChar w:fldCharType="separate"/>
      </w:r>
      <w:r w:rsidR="00C3296A" w:rsidRPr="00E92B49">
        <w:rPr>
          <w:rFonts w:asciiTheme="minorHAnsi" w:hAnsiTheme="minorHAnsi"/>
          <w:sz w:val="22"/>
        </w:rPr>
        <w:t xml:space="preserve">(Baker and </w:t>
      </w:r>
      <w:proofErr w:type="spellStart"/>
      <w:r w:rsidR="00C3296A" w:rsidRPr="00E92B49">
        <w:rPr>
          <w:rFonts w:asciiTheme="minorHAnsi" w:hAnsiTheme="minorHAnsi"/>
          <w:sz w:val="22"/>
        </w:rPr>
        <w:t>Amelung</w:t>
      </w:r>
      <w:proofErr w:type="spellEnd"/>
      <w:r w:rsidR="00C3296A" w:rsidRPr="00E92B49">
        <w:rPr>
          <w:rFonts w:asciiTheme="minorHAnsi" w:hAnsiTheme="minorHAnsi"/>
          <w:sz w:val="22"/>
        </w:rPr>
        <w:t xml:space="preserve">, 2012; Anderson and Poland, 2016; Anderson </w:t>
      </w:r>
      <w:r w:rsidR="00C3296A" w:rsidRPr="00E92B49">
        <w:rPr>
          <w:rFonts w:asciiTheme="minorHAnsi" w:hAnsiTheme="minorHAnsi"/>
          <w:i/>
          <w:sz w:val="22"/>
        </w:rPr>
        <w:t>et al.</w:t>
      </w:r>
      <w:r w:rsidR="00C3296A" w:rsidRPr="00E92B49">
        <w:rPr>
          <w:rFonts w:asciiTheme="minorHAnsi" w:hAnsiTheme="minorHAnsi"/>
          <w:sz w:val="22"/>
        </w:rPr>
        <w:t>, 2019)</w:t>
      </w:r>
      <w:r w:rsidRPr="00E92B49">
        <w:rPr>
          <w:rFonts w:asciiTheme="minorHAnsi" w:hAnsiTheme="minorHAnsi"/>
          <w:sz w:val="22"/>
        </w:rPr>
        <w:fldChar w:fldCharType="end"/>
      </w:r>
      <w:r w:rsidRPr="00E92B49">
        <w:rPr>
          <w:rFonts w:asciiTheme="minorHAnsi" w:hAnsiTheme="minorHAnsi"/>
          <w:sz w:val="22"/>
          <w:lang w:val="en-GB"/>
        </w:rPr>
        <w:t xml:space="preserve">, </w:t>
      </w:r>
      <w:r w:rsidR="00CA1DC0">
        <w:rPr>
          <w:bCs/>
          <w:lang w:val="en-GB"/>
        </w:rPr>
        <w:t>melt</w:t>
      </w:r>
      <w:del w:id="298" w:author="Charlotte Devitre" w:date="2024-07-24T10:40:00Z" w16du:dateUtc="2024-07-24T17:40:00Z">
        <w:r w:rsidR="00CA1DC0" w:rsidDel="004F2B3A">
          <w:rPr>
            <w:bCs/>
            <w:lang w:val="en-GB"/>
          </w:rPr>
          <w:delText>-inclusion</w:delText>
        </w:r>
      </w:del>
      <w:ins w:id="299" w:author="Charlotte Devitre" w:date="2024-07-24T10:40:00Z" w16du:dateUtc="2024-07-24T17:40:00Z">
        <w:r w:rsidR="004F2B3A">
          <w:rPr>
            <w:bCs/>
            <w:lang w:val="en-GB"/>
          </w:rPr>
          <w:t xml:space="preserve"> inclusion</w:t>
        </w:r>
      </w:ins>
      <w:r w:rsidRPr="00E92B49">
        <w:rPr>
          <w:rFonts w:asciiTheme="minorHAnsi" w:hAnsiTheme="minorHAnsi"/>
          <w:sz w:val="22"/>
          <w:lang w:val="en-GB"/>
        </w:rPr>
        <w:t xml:space="preserve"> barometry </w:t>
      </w:r>
      <w:r w:rsidRPr="00E92B49">
        <w:rPr>
          <w:rFonts w:asciiTheme="minorHAnsi" w:hAnsiTheme="minorHAnsi"/>
          <w:sz w:val="22"/>
          <w:lang w:val="en-GB"/>
        </w:rPr>
        <w:fldChar w:fldCharType="begin"/>
      </w:r>
      <w:r w:rsidR="007C554B">
        <w:rPr>
          <w:bCs/>
          <w:lang w:val="en-GB"/>
        </w:rPr>
        <w:instrText xml:space="preserve"> ADDIN ZOTERO_ITEM CSL_CITATION {"citationID":"DqoUYxOz","properties":{"formattedCitation":"(Lerner {\\i{}et al.}, 2021; Wieser {\\i{}et al.}, 2021)","plainCitation":"(Lerner et al., 2021; Wieser et al., 2021)","noteIndex":0},"citationItems":[{"id":"YRNO6Sw0/bjZ2y9Ld","uris":["http://zotero.org/users/9451925/items/MK6E7YHU"],"itemData":{"id":1274,"type":"article-journal","container-title":"Bulletin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E."},{"family":"Gansecki","given":"Cheryl"}],"issued":{"date-parts":[["2021"]]}}},{"id":"YRNO6Sw0/iLzjJ8f2","uris":["http://zotero.org/users/9451925/items/68HCIF2C"],"itemData":{"id":310,"type":"article-journal","abstract":"The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7C554B">
        <w:rPr>
          <w:rFonts w:ascii="Cambria Math" w:hAnsi="Cambria Math" w:cs="Cambria Math"/>
          <w:bCs/>
          <w:lang w:val="en-GB"/>
        </w:rPr>
        <w:instrText>∼</w:instrText>
      </w:r>
      <w:r w:rsidR="007C554B">
        <w:rPr>
          <w:bCs/>
          <w:lang w:val="en-GB"/>
        </w:rPr>
        <w:instrText>2-km depth), while many high-Fo olivines (&gt;Fo81.5; far from equilibrium with their carrier melts) crystallized within the South Caldera reservoir (</w:instrText>
      </w:r>
      <w:r w:rsidR="007C554B">
        <w:rPr>
          <w:rFonts w:ascii="Cambria Math" w:hAnsi="Cambria Math" w:cs="Cambria Math"/>
          <w:bCs/>
          <w:lang w:val="en-GB"/>
        </w:rPr>
        <w:instrText>∼</w:instrText>
      </w:r>
      <w:r w:rsidR="007C554B">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E92B49">
        <w:rPr>
          <w:rFonts w:asciiTheme="minorHAnsi" w:hAnsiTheme="minorHAnsi"/>
          <w:sz w:val="22"/>
          <w:lang w:val="en-GB"/>
        </w:rPr>
        <w:fldChar w:fldCharType="separate"/>
      </w:r>
      <w:r w:rsidR="00C3296A" w:rsidRPr="00E92B49">
        <w:rPr>
          <w:rFonts w:asciiTheme="minorHAnsi" w:hAnsiTheme="minorHAnsi"/>
          <w:sz w:val="22"/>
        </w:rPr>
        <w:t xml:space="preserve">(Lerner </w:t>
      </w:r>
      <w:r w:rsidR="00C3296A" w:rsidRPr="00E92B49">
        <w:rPr>
          <w:rFonts w:asciiTheme="minorHAnsi" w:hAnsiTheme="minorHAnsi"/>
          <w:i/>
          <w:sz w:val="22"/>
        </w:rPr>
        <w:t>et al.</w:t>
      </w:r>
      <w:r w:rsidR="00C3296A" w:rsidRPr="00E92B49">
        <w:rPr>
          <w:rFonts w:asciiTheme="minorHAnsi" w:hAnsiTheme="minorHAnsi"/>
          <w:sz w:val="22"/>
        </w:rPr>
        <w:t xml:space="preserve">, 2021; </w:t>
      </w:r>
      <w:proofErr w:type="spellStart"/>
      <w:r w:rsidR="00C3296A" w:rsidRPr="00E92B49">
        <w:rPr>
          <w:rFonts w:asciiTheme="minorHAnsi" w:hAnsiTheme="minorHAnsi"/>
          <w:sz w:val="22"/>
        </w:rPr>
        <w:t>Wieser</w:t>
      </w:r>
      <w:proofErr w:type="spellEnd"/>
      <w:r w:rsidR="00C3296A" w:rsidRPr="00E92B49">
        <w:rPr>
          <w:rFonts w:asciiTheme="minorHAnsi" w:hAnsiTheme="minorHAnsi"/>
          <w:sz w:val="22"/>
        </w:rPr>
        <w:t xml:space="preserve"> </w:t>
      </w:r>
      <w:r w:rsidR="00C3296A" w:rsidRPr="00E92B49">
        <w:rPr>
          <w:rFonts w:asciiTheme="minorHAnsi" w:hAnsiTheme="minorHAnsi"/>
          <w:i/>
          <w:sz w:val="22"/>
        </w:rPr>
        <w:t>et al.</w:t>
      </w:r>
      <w:r w:rsidR="00C3296A" w:rsidRPr="00E92B49">
        <w:rPr>
          <w:rFonts w:asciiTheme="minorHAnsi" w:hAnsiTheme="minorHAnsi"/>
          <w:sz w:val="22"/>
        </w:rPr>
        <w:t>, 2021)</w:t>
      </w:r>
      <w:r w:rsidRPr="00E92B49">
        <w:rPr>
          <w:rFonts w:asciiTheme="minorHAnsi" w:hAnsiTheme="minorHAnsi"/>
          <w:sz w:val="22"/>
        </w:rPr>
        <w:fldChar w:fldCharType="end"/>
      </w:r>
      <w:r w:rsidRPr="007B522C">
        <w:rPr>
          <w:bCs/>
        </w:rPr>
        <w:t xml:space="preserve">, and </w:t>
      </w:r>
      <w:r w:rsidR="004E38D9">
        <w:rPr>
          <w:bCs/>
        </w:rPr>
        <w:t>fluid</w:t>
      </w:r>
      <w:del w:id="300" w:author="Charlotte Devitre" w:date="2024-07-24T10:40:00Z" w16du:dateUtc="2024-07-24T17:40:00Z">
        <w:r w:rsidR="004E38D9" w:rsidDel="004F2B3A">
          <w:rPr>
            <w:bCs/>
          </w:rPr>
          <w:delText>-inclusion</w:delText>
        </w:r>
      </w:del>
      <w:ins w:id="301" w:author="Charlotte Devitre" w:date="2024-07-24T10:40:00Z" w16du:dateUtc="2024-07-24T17:40:00Z">
        <w:r w:rsidR="004F2B3A">
          <w:rPr>
            <w:bCs/>
          </w:rPr>
          <w:t xml:space="preserve"> inclusion</w:t>
        </w:r>
      </w:ins>
      <w:r w:rsidR="00CA1DC0">
        <w:rPr>
          <w:bCs/>
        </w:rPr>
        <w:t xml:space="preserve">s </w:t>
      </w:r>
      <w:r w:rsidRPr="007B522C">
        <w:rPr>
          <w:bCs/>
        </w:rPr>
        <w:fldChar w:fldCharType="begin"/>
      </w:r>
      <w:r w:rsidR="007C554B">
        <w:rPr>
          <w:bCs/>
        </w:rPr>
        <w:instrText xml:space="preserve"> ADDIN ZOTERO_ITEM CSL_CITATION {"citationID":"VdGFtbei","properties":{"formattedCitation":"(DeVitre and Wieser, 2024; Lerner {\\i{}et al.}, 2024)","plainCitation":"(DeVitre and Wieser, 2024; Lerner et al., 2024)","noteIndex":0},"citationItems":[{"id":"YRNO6Sw0/6BPk5OmJ","uris":["http://zotero.org/users/9451925/items/FWZK55EA"],"itemData":{"id":2108,"type":"article-journal","abstract":"Interpreting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YRNO6Sw0/SaesRANm","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7C554B">
        <w:rPr>
          <w:rFonts w:ascii="Cambria Math" w:hAnsi="Cambria Math" w:cs="Cambria Math"/>
          <w:bCs/>
        </w:rPr>
        <w:instrText>∼</w:instrText>
      </w:r>
      <w:r w:rsidR="007C554B">
        <w:rPr>
          <w:b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7C554B">
        <w:rPr>
          <w:rFonts w:ascii="Cambria Math" w:hAnsi="Cambria Math" w:cs="Cambria Math"/>
          <w:bCs/>
        </w:rPr>
        <w:instrText>∼</w:instrText>
      </w:r>
      <w:r w:rsidR="007C554B">
        <w:rPr>
          <w:b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rPr>
        <w:fldChar w:fldCharType="separate"/>
      </w:r>
      <w:r w:rsidR="00C3296A" w:rsidRPr="00C3296A">
        <w:t>(</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xml:space="preserve">, 2024; Lerner </w:t>
      </w:r>
      <w:r w:rsidR="00C3296A" w:rsidRPr="00C3296A">
        <w:rPr>
          <w:i/>
          <w:iCs/>
        </w:rPr>
        <w:t>et al.</w:t>
      </w:r>
      <w:r w:rsidR="00C3296A" w:rsidRPr="00C3296A">
        <w:t>, 2024)</w:t>
      </w:r>
      <w:r w:rsidRPr="007B522C">
        <w:fldChar w:fldCharType="end"/>
      </w:r>
      <w:r w:rsidRPr="007B522C">
        <w:rPr>
          <w:bCs/>
        </w:rPr>
        <w:t xml:space="preserve">. </w:t>
      </w:r>
      <w:bookmarkEnd w:id="250"/>
      <w:r w:rsidRPr="007B522C">
        <w:rPr>
          <w:bCs/>
          <w:lang w:val="en-GB"/>
        </w:rPr>
        <w:t xml:space="preserve">While the greater number of analyses from data processed on Day 2 and Day 4 certainly enhance the story, it is notable that depths calculated on Day 1 fall within final proposed storage reservoir depths. Rapid EDS analyses of olivine </w:t>
      </w:r>
      <w:proofErr w:type="spellStart"/>
      <w:r w:rsidRPr="007B522C">
        <w:rPr>
          <w:bCs/>
          <w:lang w:val="en-GB"/>
        </w:rPr>
        <w:t>Fo</w:t>
      </w:r>
      <w:proofErr w:type="spellEnd"/>
      <w:r w:rsidRPr="007B522C">
        <w:rPr>
          <w:bCs/>
          <w:lang w:val="en-GB"/>
        </w:rPr>
        <w:t xml:space="preserve"> contents close to each </w:t>
      </w:r>
      <w:r w:rsidR="004E38D9">
        <w:rPr>
          <w:bCs/>
          <w:lang w:val="en-GB"/>
        </w:rPr>
        <w:t>fluid</w:t>
      </w:r>
      <w:del w:id="302" w:author="Charlotte Devitre" w:date="2024-07-24T10:40:00Z" w16du:dateUtc="2024-07-24T17:40:00Z">
        <w:r w:rsidR="004E38D9" w:rsidDel="004F2B3A">
          <w:rPr>
            <w:bCs/>
            <w:lang w:val="en-GB"/>
          </w:rPr>
          <w:delText>-inclusion</w:delText>
        </w:r>
      </w:del>
      <w:ins w:id="303" w:author="Charlotte Devitre" w:date="2024-07-24T10:40:00Z" w16du:dateUtc="2024-07-24T17:40:00Z">
        <w:r w:rsidR="004F2B3A">
          <w:rPr>
            <w:bCs/>
            <w:lang w:val="en-GB"/>
          </w:rPr>
          <w:t xml:space="preserve"> inclusion</w:t>
        </w:r>
      </w:ins>
      <w:r w:rsidRPr="007B522C">
        <w:rPr>
          <w:bCs/>
          <w:lang w:val="en-GB"/>
        </w:rPr>
        <w:t xml:space="preserve"> reveal that olivine crystals grew from a wide range of melt compositions. It is interesting to note that </w:t>
      </w:r>
      <w:r w:rsidR="004E38D9">
        <w:rPr>
          <w:bCs/>
          <w:lang w:val="en-GB"/>
        </w:rPr>
        <w:t>fluid</w:t>
      </w:r>
      <w:del w:id="304" w:author="Charlotte Devitre" w:date="2024-07-24T10:40:00Z" w16du:dateUtc="2024-07-24T17:40:00Z">
        <w:r w:rsidR="004E38D9" w:rsidDel="004F2B3A">
          <w:rPr>
            <w:bCs/>
            <w:lang w:val="en-GB"/>
          </w:rPr>
          <w:delText>-inclusion</w:delText>
        </w:r>
      </w:del>
      <w:ins w:id="305"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in the cores of high-</w:t>
      </w:r>
      <w:proofErr w:type="spellStart"/>
      <w:r w:rsidRPr="007B522C">
        <w:rPr>
          <w:bCs/>
          <w:lang w:val="en-GB"/>
        </w:rPr>
        <w:t>Fo</w:t>
      </w:r>
      <w:proofErr w:type="spellEnd"/>
      <w:r w:rsidRPr="007B522C">
        <w:rPr>
          <w:bCs/>
          <w:lang w:val="en-GB"/>
        </w:rPr>
        <w:t xml:space="preserve"> (e.g., &gt;86) olivine crystals return pressures indicative of the shallower </w:t>
      </w:r>
      <w:proofErr w:type="spellStart"/>
      <w:r w:rsidRPr="007B522C">
        <w:rPr>
          <w:bCs/>
          <w:lang w:val="en-GB"/>
        </w:rPr>
        <w:t>Halemaʻumaʻu</w:t>
      </w:r>
      <w:proofErr w:type="spellEnd"/>
      <w:r w:rsidRPr="007B522C">
        <w:rPr>
          <w:bCs/>
          <w:lang w:val="en-GB"/>
        </w:rPr>
        <w:t xml:space="preserve"> reservoir, given that it has been suggested based on previous eruptions that these high-</w:t>
      </w:r>
      <w:proofErr w:type="spellStart"/>
      <w:r w:rsidRPr="007B522C">
        <w:rPr>
          <w:bCs/>
          <w:lang w:val="en-GB"/>
        </w:rPr>
        <w:t>Fo</w:t>
      </w:r>
      <w:proofErr w:type="spellEnd"/>
      <w:r w:rsidRPr="007B522C">
        <w:rPr>
          <w:bCs/>
          <w:lang w:val="en-GB"/>
        </w:rPr>
        <w:t xml:space="preserve"> olivine crystals predominantly grow in the deeper </w:t>
      </w:r>
      <w:del w:id="306" w:author="Charlotte Devitre" w:date="2024-07-24T10:49:00Z" w16du:dateUtc="2024-07-24T17:49:00Z">
        <w:r w:rsidR="007C5202" w:rsidDel="004F2B3A">
          <w:rPr>
            <w:bCs/>
            <w:lang w:val="en-GB"/>
          </w:rPr>
          <w:delText>South-Caldera</w:delText>
        </w:r>
        <w:r w:rsidRPr="007B522C" w:rsidDel="004F2B3A">
          <w:rPr>
            <w:bCs/>
            <w:lang w:val="en-GB"/>
          </w:rPr>
          <w:delText xml:space="preserve"> </w:delText>
        </w:r>
      </w:del>
      <w:ins w:id="307" w:author="Charlotte Devitre" w:date="2024-07-24T10:50:00Z" w16du:dateUtc="2024-07-24T17:50:00Z">
        <w:r w:rsidR="004F2B3A">
          <w:rPr>
            <w:bCs/>
            <w:lang w:val="en-GB"/>
          </w:rPr>
          <w:t xml:space="preserve">South Caldera </w:t>
        </w:r>
      </w:ins>
      <w:r w:rsidRPr="007B522C">
        <w:rPr>
          <w:bCs/>
          <w:lang w:val="en-GB"/>
        </w:rPr>
        <w:t>reservoir (</w:t>
      </w:r>
      <w:r>
        <w:rPr>
          <w:bCs/>
          <w:lang w:val="en-GB"/>
        </w:rPr>
        <w:t>Fig. 2</w:t>
      </w:r>
      <w:r w:rsidRPr="007B522C">
        <w:rPr>
          <w:bCs/>
          <w:lang w:val="en-GB"/>
        </w:rPr>
        <w:t>a) where high</w:t>
      </w:r>
      <w:ins w:id="308" w:author="Charlotte Devitre" w:date="2024-07-24T14:32:00Z" w16du:dateUtc="2024-07-24T21:32:00Z">
        <w:r w:rsidR="001157FC">
          <w:rPr>
            <w:bCs/>
            <w:lang w:val="en-GB"/>
          </w:rPr>
          <w:t>-</w:t>
        </w:r>
      </w:ins>
      <w:del w:id="309" w:author="Charlotte Devitre" w:date="2024-07-24T14:32:00Z" w16du:dateUtc="2024-07-24T21:32:00Z">
        <w:r w:rsidRPr="007B522C" w:rsidDel="001157FC">
          <w:rPr>
            <w:bCs/>
            <w:lang w:val="en-GB"/>
          </w:rPr>
          <w:delText xml:space="preserve"> </w:delText>
        </w:r>
      </w:del>
      <w:r w:rsidRPr="007B522C">
        <w:rPr>
          <w:bCs/>
          <w:lang w:val="en-GB"/>
        </w:rPr>
        <w:t xml:space="preserve">MgO melts are thought to reside </w:t>
      </w:r>
      <w:r w:rsidRPr="007B522C">
        <w:rPr>
          <w:bCs/>
          <w:lang w:val="en-GB"/>
        </w:rPr>
        <w:fldChar w:fldCharType="begin"/>
      </w:r>
      <w:r w:rsidR="007C554B">
        <w:rPr>
          <w:bCs/>
          <w:lang w:val="en-GB"/>
        </w:rPr>
        <w:instrText xml:space="preserve"> ADDIN ZOTERO_ITEM CSL_CITATION {"citationID":"wtEHScop","properties":{"formattedCitation":"(Helz {\\i{}et al.}, 2014; Pietruszka {\\i{}et al.}, 2015, 2018; Wieser {\\i{}et al.}, 2019; Lerner {\\i{}et al.}, 2024)","plainCitation":"(Helz et al., 2014; Pietruszka et al., 2015, 2018; Wieser et al., 2019; Lerner et al., 2024)","noteIndex":0},"citationItems":[{"id":"YRNO6Sw0/h9Fh683D","uris":["http://zotero.org/users/9451925/items/ZRK9LWUC"],"itemData":{"id":2020,"type":"book","note":"page: 237-294\ncontainer-title: Characteristics of Hawaiian volcanoes","publisher":"US Geological Survey, Professional Papers","title":"Petrologic insights into basaltic volcanism at historically active Hawaiian volcanoes","volume":"1801","author":[{"family":"Helz","given":"Rosalind T."},{"family":"Clague","given":"David A."},{"family":"Sisson","given":"Thomas W."},{"family":"Thornber","given":"Carl R."}],"issued":{"date-parts":[["2014"]]}}},{"id":"YRNO6Sw0/e3fymfrl","uris":["http://zotero.org/users/9451925/items/H9ZMUC9R"],"itemData":{"id":2045,"type":"article-journal","abstract":"The summit magma storage reservoir of Kīlauea Volcano is one of the most important components of the magmatic plumbing system of this frequently active basaltic shield-building volcano. Here we use new high-precision Pb isotopic analyses of Kīlauea summit lavas—from 1959 to the active Halema‘uma‘u lava lake—to infer the number, size, and interconnectedness of magma bodies within the volcano's summit reservoir. From 1971 to 1982, the 206Pb/204Pb ratios of the lavas define two separate magma mixing trends that correlate with differences in vent location and/or pre-eruptive magma temperature. These relationships, which contrast with a single magma mixing trend for lavas from 1959 to 1968, indicate that Kīlauea summit eruptions since at least 1971 were supplied from two distinct magma bodies. The locations of these magma bodies are inferred to coincide with two major deformation centers identified by geodetic monitoring of the volcano's summit region: (1) the main locus of the summit reservoir </w:instrText>
      </w:r>
      <w:r w:rsidR="007C554B">
        <w:rPr>
          <w:rFonts w:ascii="Cambria Math" w:hAnsi="Cambria Math" w:cs="Cambria Math"/>
          <w:bCs/>
          <w:lang w:val="en-GB"/>
        </w:rPr>
        <w:instrText>∼</w:instrText>
      </w:r>
      <w:r w:rsidR="007C554B">
        <w:rPr>
          <w:bCs/>
          <w:lang w:val="en-GB"/>
        </w:rPr>
        <w:instrText>2–4 km below the southern rim of Kīlauea Caldera and (2) a shallower magma body &lt;2 km below the eastern rim of Halema‘uma‘u pit crater. Residence time modeling suggests that the total volume of magma within Kīlauea's summit reservoir during the late 20th century (1959–1982) was exceedingly small (</w:instrText>
      </w:r>
      <w:r w:rsidR="007C554B">
        <w:rPr>
          <w:rFonts w:ascii="Cambria Math" w:hAnsi="Cambria Math" w:cs="Cambria Math"/>
          <w:bCs/>
          <w:lang w:val="en-GB"/>
        </w:rPr>
        <w:instrText>∼</w:instrText>
      </w:r>
      <w:r w:rsidR="007C554B">
        <w:rPr>
          <w:bCs/>
          <w:lang w:val="en-GB"/>
        </w:rPr>
        <w:instrText xml:space="preserve">0.1–0.5 km3). Voluminous Kīlauea eruptions, such as the ongoing, 32-yr old Pu‘u ‘Ō‘ō rift eruption (&gt;4 km3 of lava erupted), must therefore be sustained by a nearly continuous supply of new melt from the mantle. The model results show that a minimum of four compositionally distinct, mantle-derived magma batches were delivered to the volcano (at least three directly to the summit reservoir) since 1959. These melt inputs correlate with the initiation of energetic (1959 Kīlauea Iki) and/or sustained (1969–1974 Mauna Ulu, 1983-present Pu‘u ‘Ō‘ō and 2008-present Halema‘uma‘u) eruptions. Thus, Kīlauea's eruptive behavior is partly tied to the delivery of new magma batches from the volcano's source region within the Hawaiian mantle plume.","container-title":"Earth and Planetary Science Letters","DOI":"10.1016/j.epsl.2014.12.040","ISSN":"0012-821X","journalAbbreviation":"Earth and Planetary Science Letters","page":"90-100","source":"ScienceDirect","title":"Two magma bodies beneath the summit of Kīlauea Volcano unveiled by isotopically distinct melt deliveries from the mantle","volume":"413","author":[{"family":"Pietruszka","given":"Aaron J."},{"family":"Heaton","given":"Daniel E."},{"family":"Marske","given":"Jared P."},{"family":"Garcia","given":"Michael O."}],"issued":{"date-parts":[["2015",3,1]]}}},{"id":"YRNO6Sw0/s6honoBM","uris":["http://zotero.org/users/9451925/items/BL5E74A9"],"itemData":{"id":2048,"type":"article-journal","abstract":"The basic model for the plumbing system of Kīlauea Volcano states that (1) compositionally distinct batches of primitive mantle-derived magma ascend through a primary conduit to the volcano’s summit magma storage reservoir and (2) this olivine-controlled magma is mixed and stored prior to eruption at the summit or lateral intrusion into the East Rift Zone (ERZ) or Southwest Rift Zone (SWRZ) for further storage, mixing, differentiation and/or eruption. In detail, however, the magmatic architecture of Kīlauea’s rift zones and their connection to the summit reservoir and the deeper source(s) of melt from the Hawaiian mantle plume, is more complicated. Here we use the Pb, Sr, and Nd isotopic compositions of historical Kīlauea summit and rift lavas, from 1959 to the recent eruptions at Puʻu ʻŌʻō and Halemaʻumaʻu, to test models for the volcano’s rift zones and decipher their magmatic evolution. These samples (including a 1919 summit lava) record a rapid and systematic variation in 206Pb/204Pb (18·39 to 18·66), 87Sr/86Sr (0·70347 to 0·70364), and εNd (+5·9 to +6·5) that derives from changes in the composition of the parental magma delivered to the volcano. Assimilation of the Pacific oceanic crust and/or the Hawaiian volcanic edifice does not significantly modify the isotopic composition of mantle-derived Kīlauea magmas. Many contemporaneous summit and rift lavas display small, but statistically significant, differences in 206Pb/204Pb and 87Sr/86Sr that are used to (1) identify magma batches from the mantle and (2) track their movement though the ERZ and/or SWRZ. A series of intrusions from the summit reservoir to the ERZ in the 1960s left behind a large amount of magma that became a prominent mixing component in subsequent rift lavas. Variations in the 206Pb/204Pb and 87Sr/86Sr ratios of lavas from the Mauna Ulu rift eruption (1969–1974) are mostly related to mixing within the ERZ between stored 1960s-era magma and at least two new mantle-derived magmas. Lavas from several upper ERZ (UERZ) eruptions in the 1960s and 1970s (including the August 1968 eruption, the Mauna Ulu eruption, and additionally, the eccentric December 1974 eruption near the volcano’s summit) may each contain at least one component of mantle-derived magma that bypassed the summit reservoir. The early differentiated lavas from the Puʻu ʻŌʻō rift eruption (1983–2018) were stored in the middle ERZ (MERZ) since the 1960s. This stored magma was rapidly flushed from the ERZ by olivine-controlled 1982-era summit magma, the last of which erupted at Puʻu ʻŌʻō by </w:instrText>
      </w:r>
      <w:r w:rsidR="007C554B">
        <w:rPr>
          <w:rFonts w:ascii="Cambria Math" w:hAnsi="Cambria Math" w:cs="Cambria Math"/>
          <w:bCs/>
          <w:lang w:val="en-GB"/>
        </w:rPr>
        <w:instrText>∼</w:instrText>
      </w:r>
      <w:r w:rsidR="007C554B">
        <w:rPr>
          <w:bCs/>
          <w:lang w:val="en-GB"/>
        </w:rPr>
        <w:instrText xml:space="preserve">1990. Thereafter, Puʻu ʻŌʻō lavas display (1) short-term fluctuations in 206Pb/204Pb on a time scale of &amp;lt;10 years and (2) a gradual increase in 87Sr/86Sr from </w:instrText>
      </w:r>
      <w:r w:rsidR="007C554B">
        <w:rPr>
          <w:rFonts w:ascii="Cambria Math" w:hAnsi="Cambria Math" w:cs="Cambria Math"/>
          <w:bCs/>
          <w:lang w:val="en-GB"/>
        </w:rPr>
        <w:instrText>∼</w:instrText>
      </w:r>
      <w:r w:rsidR="007C554B">
        <w:rPr>
          <w:bCs/>
          <w:lang w:val="en-GB"/>
        </w:rPr>
        <w:instrText xml:space="preserve">0·70359 to a maximum of </w:instrText>
      </w:r>
      <w:r w:rsidR="007C554B">
        <w:rPr>
          <w:rFonts w:ascii="Cambria Math" w:hAnsi="Cambria Math" w:cs="Cambria Math"/>
          <w:bCs/>
          <w:lang w:val="en-GB"/>
        </w:rPr>
        <w:instrText>∼</w:instrText>
      </w:r>
      <w:r w:rsidR="007C554B">
        <w:rPr>
          <w:bCs/>
          <w:lang w:val="en-GB"/>
        </w:rPr>
        <w:instrText xml:space="preserve">0·70364 between </w:instrText>
      </w:r>
      <w:r w:rsidR="007C554B">
        <w:rPr>
          <w:rFonts w:ascii="Cambria Math" w:hAnsi="Cambria Math" w:cs="Cambria Math"/>
          <w:bCs/>
          <w:lang w:val="en-GB"/>
        </w:rPr>
        <w:instrText>∼</w:instrText>
      </w:r>
      <w:r w:rsidR="007C554B">
        <w:rPr>
          <w:bCs/>
          <w:lang w:val="en-GB"/>
        </w:rPr>
        <w:instrText>2000 and 2003, and a slight decrease thereafter. These mantle-derived isotopic variations were efficiently transmitted from the source to the surface because Puʻu ʻŌʻō lavas were poorly buffered by the small volume of magma within the summit reservoir and UERZ to MERZ (</w:instrText>
      </w:r>
      <w:r w:rsidR="007C554B">
        <w:rPr>
          <w:rFonts w:ascii="Cambria Math" w:hAnsi="Cambria Math" w:cs="Cambria Math"/>
          <w:bCs/>
          <w:lang w:val="en-GB"/>
        </w:rPr>
        <w:instrText>∼</w:instrText>
      </w:r>
      <w:r w:rsidR="007C554B">
        <w:rPr>
          <w:bCs/>
          <w:lang w:val="en-GB"/>
        </w:rPr>
        <w:instrText xml:space="preserve">0·2 km3, as inferred from a magma mixing trend). An increase in the maximum duration of pre-eruptive magma storage from the UERZ (&amp;lt;7 yr) to the MERZ (&amp;lt;19 yr) and, on average, the more differenatiated nature of downrift lavas is likely controlled by a decrease in the long-term average rate of magma supply to the more distal portions of the ERZ. Our results support recent models for Kīlauea’s plumbing system: (1) the summit reservoir comprises two magma bodies; (2) the ERZ is connected to the </w:instrText>
      </w:r>
      <w:r w:rsidR="007C554B">
        <w:rPr>
          <w:rFonts w:ascii="Cambria Math" w:hAnsi="Cambria Math" w:cs="Cambria Math"/>
          <w:bCs/>
          <w:lang w:val="en-GB"/>
        </w:rPr>
        <w:instrText>∼</w:instrText>
      </w:r>
      <w:r w:rsidR="007C554B">
        <w:rPr>
          <w:bCs/>
          <w:lang w:val="en-GB"/>
        </w:rPr>
        <w:instrText>2–4 km deep summit magma body beneath the southern rim of the caldera; (3) the volcanic SWRZ is connected to the &amp;lt; 2 km deep summit magma body beneath the eastern rim of Halemaʻumaʻu.","container-title":"Journal of Petrology","DOI":"10.1093/petrology/egy098","ISSN":"0022-3530","issue":"12","journalAbbreviation":"Journal of Petrology","page":"2311-2352","source":"Silverchair","title":"An Isotopic Perspective into the Magmatic Evolution and Architecture of the Rift Zones of Kīlauea Volcano","volume":"59","author":[{"family":"Pietruszka","given":"Aaron J"},{"family":"Marske","given":"Jared P"},{"family":"Heaton","given":"Daniel E"},{"family":"Garcia","given":"Michael O"},{"family":"Rhodes","given":"J Michael"}],"issued":{"date-parts":[["2018",12,1]]}}},{"id":"YRNO6Sw0/LeWa52so","uris":["http://zotero.org/users/9451925/items/7ZP6P8TX"],"itemData":{"id":1227,"type":"article-journal","abstract":"Olivine-hosted melt inclusions are commonly used to determine pre-eruptive storage conditions. However, this approach relies on the assumption that co-erupted olivines have a simple association with their carrier melts. We show that primitive olivine crystal cargoes and their melt inclusions display a high degree of geochemical disequilibrium with their carrier melts at Kīlauea Volcano, Hawai’i. Within a given eruption, melt inclusions trapped in primitive olivine crystals exhibit compositional diversity exceeding that in erupted lava compositions since 1790 CE. This demonstrates that erupting liquids scavenge crystal cargoes from mush piles accumulating diverse melt inclusion populations over timescales of centuries or longer. Entrainment of hot primitive olivines into cooler, evolved carrier melts drives post-entrapment crystallization and sequestration of CO2 into vapour bubbles, producing spurious barometric estimates. While scavenged melt inclusion records may not be suitable for the investigation of eruption-specific processes, they record timescales of crystal storage and remobilization within magmatic mush piles.","container-title":"Nature Communications","DOI":"10.1038/s41467-019-13518-2","ISSN":"2041-1723","issue":"1","journalAbbreviation":"Nat Commun","language":"en","license":"2019 The Author(s)","note":"number: 1\npublisher: Nature Publishing Group","page":"5797","source":"www.nature.com","title":"Crystal scavenging from mush piles recorded by melt inclusions","volume":"10","author":[{"family":"Wieser","given":"Penny E."},{"family":"Edmonds","given":"Marie"},{"family":"Maclennan","given":"John"},{"family":"Jenner","given":"Frances E."},{"family":"Kunz","given":"Barbara E."}],"issued":{"date-parts":[["2019",12,20]]}}},{"id":"YRNO6Sw0/SaesRANm","uris":["http://zotero.org/users/9451925/items/N3Q4JDAJ"],"itemData":{"id":2109,"type":"article-journal","abstract":"Kīlauea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7C554B">
        <w:rPr>
          <w:rFonts w:ascii="Cambria Math" w:hAnsi="Cambria Math" w:cs="Cambria Math"/>
          <w:bCs/>
          <w:lang w:val="en-GB"/>
        </w:rPr>
        <w:instrText>∼</w:instrText>
      </w:r>
      <w:r w:rsidR="007C554B">
        <w:rPr>
          <w:bCs/>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7C554B">
        <w:rPr>
          <w:rFonts w:ascii="Cambria Math" w:hAnsi="Cambria Math" w:cs="Cambria Math"/>
          <w:bCs/>
          <w:lang w:val="en-GB"/>
        </w:rPr>
        <w:instrText>∼</w:instrText>
      </w:r>
      <w:r w:rsidR="007C554B">
        <w:rPr>
          <w:bCs/>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C3296A" w:rsidRPr="00C3296A">
        <w:rPr>
          <w:lang w:val="fr-CH"/>
        </w:rPr>
        <w:t>(</w:t>
      </w:r>
      <w:proofErr w:type="spellStart"/>
      <w:r w:rsidR="00C3296A" w:rsidRPr="00C3296A">
        <w:rPr>
          <w:lang w:val="fr-CH"/>
        </w:rPr>
        <w:t>Helz</w:t>
      </w:r>
      <w:proofErr w:type="spellEnd"/>
      <w:r w:rsidR="00C3296A" w:rsidRPr="00C3296A">
        <w:rPr>
          <w:lang w:val="fr-CH"/>
        </w:rPr>
        <w:t xml:space="preserve"> </w:t>
      </w:r>
      <w:r w:rsidR="00C3296A" w:rsidRPr="00C3296A">
        <w:rPr>
          <w:i/>
          <w:iCs/>
          <w:lang w:val="fr-CH"/>
        </w:rPr>
        <w:t>et al.</w:t>
      </w:r>
      <w:r w:rsidR="00C3296A" w:rsidRPr="00C3296A">
        <w:rPr>
          <w:lang w:val="fr-CH"/>
        </w:rPr>
        <w:t xml:space="preserve">, 2014; </w:t>
      </w:r>
      <w:proofErr w:type="spellStart"/>
      <w:r w:rsidR="00C3296A" w:rsidRPr="00C3296A">
        <w:rPr>
          <w:lang w:val="fr-CH"/>
        </w:rPr>
        <w:t>Pietruszka</w:t>
      </w:r>
      <w:proofErr w:type="spellEnd"/>
      <w:r w:rsidR="00C3296A" w:rsidRPr="00C3296A">
        <w:rPr>
          <w:lang w:val="fr-CH"/>
        </w:rPr>
        <w:t xml:space="preserve"> </w:t>
      </w:r>
      <w:r w:rsidR="00C3296A" w:rsidRPr="00C3296A">
        <w:rPr>
          <w:i/>
          <w:iCs/>
          <w:lang w:val="fr-CH"/>
        </w:rPr>
        <w:t>et al.</w:t>
      </w:r>
      <w:r w:rsidR="00C3296A" w:rsidRPr="00C3296A">
        <w:rPr>
          <w:lang w:val="fr-CH"/>
        </w:rPr>
        <w:t xml:space="preserve">, 2015, 2018; Wieser </w:t>
      </w:r>
      <w:r w:rsidR="00C3296A" w:rsidRPr="00C3296A">
        <w:rPr>
          <w:i/>
          <w:iCs/>
          <w:lang w:val="fr-CH"/>
        </w:rPr>
        <w:t>et al.</w:t>
      </w:r>
      <w:r w:rsidR="00C3296A" w:rsidRPr="00C3296A">
        <w:rPr>
          <w:lang w:val="fr-CH"/>
        </w:rPr>
        <w:t xml:space="preserve">, 2019; Lerner </w:t>
      </w:r>
      <w:r w:rsidR="00C3296A" w:rsidRPr="00C3296A">
        <w:rPr>
          <w:i/>
          <w:iCs/>
          <w:lang w:val="fr-CH"/>
        </w:rPr>
        <w:t>et al.</w:t>
      </w:r>
      <w:r w:rsidR="00C3296A" w:rsidRPr="00C3296A">
        <w:rPr>
          <w:lang w:val="fr-CH"/>
        </w:rPr>
        <w:t>, 2024)</w:t>
      </w:r>
      <w:r w:rsidRPr="007B522C">
        <w:fldChar w:fldCharType="end"/>
      </w:r>
      <w:r w:rsidRPr="007B522C">
        <w:rPr>
          <w:bCs/>
          <w:lang w:val="fr-CH"/>
        </w:rPr>
        <w:t xml:space="preserve">. </w:t>
      </w:r>
      <w:r w:rsidRPr="007B522C">
        <w:rPr>
          <w:bCs/>
          <w:lang w:val="en-GB"/>
        </w:rPr>
        <w:t>We suggest three possible scenarios to explain the relatively shallow pressures documented in high-</w:t>
      </w:r>
      <w:proofErr w:type="spellStart"/>
      <w:r w:rsidRPr="007B522C">
        <w:rPr>
          <w:bCs/>
          <w:lang w:val="en-GB"/>
        </w:rPr>
        <w:t>Fo</w:t>
      </w:r>
      <w:proofErr w:type="spellEnd"/>
      <w:r w:rsidRPr="007B522C">
        <w:rPr>
          <w:bCs/>
          <w:lang w:val="en-GB"/>
        </w:rPr>
        <w:t xml:space="preserve"> olivine crystals:</w:t>
      </w:r>
    </w:p>
    <w:p w14:paraId="7FBB3BCF" w14:textId="70EC3E45" w:rsidR="00B90F91" w:rsidRPr="00E92B49" w:rsidRDefault="00B90F91" w:rsidP="00E92B49">
      <w:pPr>
        <w:pStyle w:val="Text"/>
        <w:spacing w:line="480" w:lineRule="auto"/>
        <w:ind w:firstLine="0"/>
        <w:jc w:val="both"/>
        <w:rPr>
          <w:lang w:val="en-GB"/>
        </w:rPr>
      </w:pPr>
      <w:r w:rsidRPr="007B522C">
        <w:rPr>
          <w:bCs/>
          <w:lang w:val="en-GB"/>
        </w:rPr>
        <w:t xml:space="preserve"> 1) </w:t>
      </w:r>
      <w:r w:rsidR="00CA1DC0">
        <w:rPr>
          <w:bCs/>
          <w:lang w:val="en-GB"/>
        </w:rPr>
        <w:t>F</w:t>
      </w:r>
      <w:r w:rsidR="004E38D9">
        <w:rPr>
          <w:bCs/>
          <w:lang w:val="en-GB"/>
        </w:rPr>
        <w:t>luid</w:t>
      </w:r>
      <w:del w:id="310" w:author="Charlotte Devitre" w:date="2024-07-24T10:40:00Z" w16du:dateUtc="2024-07-24T17:40:00Z">
        <w:r w:rsidR="004E38D9" w:rsidDel="004F2B3A">
          <w:rPr>
            <w:bCs/>
            <w:lang w:val="en-GB"/>
          </w:rPr>
          <w:delText>-inclusion</w:delText>
        </w:r>
      </w:del>
      <w:ins w:id="311" w:author="Charlotte Devitre" w:date="2024-07-24T10:40:00Z" w16du:dateUtc="2024-07-24T17:40:00Z">
        <w:r w:rsidR="004F2B3A">
          <w:rPr>
            <w:bCs/>
            <w:lang w:val="en-GB"/>
          </w:rPr>
          <w:t xml:space="preserve"> inclusion</w:t>
        </w:r>
      </w:ins>
      <w:r w:rsidR="004E38D9">
        <w:rPr>
          <w:bCs/>
          <w:lang w:val="en-GB"/>
        </w:rPr>
        <w:t>s</w:t>
      </w:r>
      <w:r w:rsidRPr="00E92B49">
        <w:rPr>
          <w:lang w:val="en-GB"/>
        </w:rPr>
        <w:t xml:space="preserve"> in high-</w:t>
      </w:r>
      <w:proofErr w:type="spellStart"/>
      <w:r w:rsidRPr="00E92B49">
        <w:rPr>
          <w:lang w:val="en-GB"/>
        </w:rPr>
        <w:t>Fo</w:t>
      </w:r>
      <w:proofErr w:type="spellEnd"/>
      <w:r w:rsidRPr="00E92B49">
        <w:rPr>
          <w:lang w:val="en-GB"/>
        </w:rPr>
        <w:t xml:space="preserve"> olivine crystals were entrapped within the </w:t>
      </w:r>
      <w:del w:id="312" w:author="Charlotte Devitre" w:date="2024-07-24T10:49:00Z" w16du:dateUtc="2024-07-24T17:49:00Z">
        <w:r w:rsidR="007C5202" w:rsidRPr="000171B5" w:rsidDel="004F2B3A">
          <w:delText>South</w:delText>
        </w:r>
        <w:r w:rsidR="007C5202" w:rsidDel="004F2B3A">
          <w:rPr>
            <w:bCs/>
          </w:rPr>
          <w:delText>-</w:delText>
        </w:r>
        <w:r w:rsidR="007C5202" w:rsidRPr="000171B5" w:rsidDel="004F2B3A">
          <w:delText>Caldera</w:delText>
        </w:r>
        <w:r w:rsidRPr="00E92B49" w:rsidDel="004F2B3A">
          <w:rPr>
            <w:lang w:val="en-GB"/>
          </w:rPr>
          <w:delText xml:space="preserve"> </w:delText>
        </w:r>
      </w:del>
      <w:ins w:id="313" w:author="Charlotte Devitre" w:date="2024-07-24T10:50:00Z" w16du:dateUtc="2024-07-24T17:50:00Z">
        <w:r w:rsidR="004F2B3A">
          <w:t xml:space="preserve">South Caldera </w:t>
        </w:r>
      </w:ins>
      <w:r w:rsidRPr="00E92B49">
        <w:rPr>
          <w:lang w:val="en-GB"/>
        </w:rPr>
        <w:t xml:space="preserve">reservoir and then transported into the </w:t>
      </w:r>
      <w:proofErr w:type="spellStart"/>
      <w:r w:rsidRPr="00E92B49">
        <w:rPr>
          <w:lang w:val="en-GB"/>
        </w:rPr>
        <w:t>Halemaʻumaʻu</w:t>
      </w:r>
      <w:proofErr w:type="spellEnd"/>
      <w:r w:rsidRPr="00E92B49">
        <w:rPr>
          <w:lang w:val="en-GB"/>
        </w:rPr>
        <w:t xml:space="preserve"> reservoir, where the </w:t>
      </w:r>
      <w:r w:rsidR="004E38D9" w:rsidRPr="00E92B49">
        <w:rPr>
          <w:lang w:val="en-GB"/>
        </w:rPr>
        <w:t>fluid</w:t>
      </w:r>
      <w:del w:id="314" w:author="Charlotte Devitre" w:date="2024-07-24T10:40:00Z" w16du:dateUtc="2024-07-24T17:40:00Z">
        <w:r w:rsidR="004E38D9" w:rsidDel="004F2B3A">
          <w:rPr>
            <w:bCs/>
            <w:lang w:val="en-GB"/>
          </w:rPr>
          <w:delText>-</w:delText>
        </w:r>
        <w:r w:rsidR="004E38D9" w:rsidRPr="00E92B49" w:rsidDel="004F2B3A">
          <w:rPr>
            <w:lang w:val="en-GB"/>
          </w:rPr>
          <w:delText>inclusion</w:delText>
        </w:r>
      </w:del>
      <w:ins w:id="315" w:author="Charlotte Devitre" w:date="2024-07-24T10:40:00Z" w16du:dateUtc="2024-07-24T17:40:00Z">
        <w:r w:rsidR="004F2B3A">
          <w:rPr>
            <w:bCs/>
            <w:lang w:val="en-GB"/>
          </w:rPr>
          <w:t xml:space="preserve"> inclusion</w:t>
        </w:r>
      </w:ins>
      <w:r w:rsidR="004E38D9" w:rsidRPr="00E92B49">
        <w:rPr>
          <w:lang w:val="en-GB"/>
        </w:rPr>
        <w:t>s</w:t>
      </w:r>
      <w:r w:rsidRPr="00E92B49">
        <w:rPr>
          <w:lang w:val="en-GB"/>
        </w:rPr>
        <w:t xml:space="preserve"> </w:t>
      </w:r>
      <w:r w:rsidRPr="00E92B49">
        <w:rPr>
          <w:lang w:val="en-GB"/>
        </w:rPr>
        <w:lastRenderedPageBreak/>
        <w:t xml:space="preserve">re-equilibrated to lower pressures prior to eruption over shorter timescales than would be required to reset the host </w:t>
      </w:r>
      <w:proofErr w:type="spellStart"/>
      <w:r w:rsidRPr="00E92B49">
        <w:rPr>
          <w:lang w:val="en-GB"/>
        </w:rPr>
        <w:t>Fo</w:t>
      </w:r>
      <w:proofErr w:type="spellEnd"/>
      <w:r w:rsidRPr="00E92B49">
        <w:rPr>
          <w:lang w:val="en-GB"/>
        </w:rPr>
        <w:t xml:space="preserve"> content.  </w:t>
      </w:r>
    </w:p>
    <w:p w14:paraId="4CF26E08" w14:textId="364A6BF0" w:rsidR="00B90F91" w:rsidRPr="007B522C" w:rsidRDefault="00B90F91" w:rsidP="00B90F91">
      <w:pPr>
        <w:pStyle w:val="Text"/>
        <w:spacing w:line="480" w:lineRule="auto"/>
        <w:ind w:firstLine="0"/>
        <w:jc w:val="both"/>
        <w:rPr>
          <w:bCs/>
          <w:lang w:val="en-GB"/>
        </w:rPr>
      </w:pPr>
      <w:r w:rsidRPr="007B522C">
        <w:rPr>
          <w:bCs/>
          <w:lang w:val="en-GB"/>
        </w:rPr>
        <w:t xml:space="preserve">2) High-MgO melts were injected into the </w:t>
      </w:r>
      <w:proofErr w:type="spellStart"/>
      <w:r w:rsidRPr="007B522C">
        <w:rPr>
          <w:bCs/>
          <w:lang w:val="en-GB"/>
        </w:rPr>
        <w:t>Halemaʻumaʻu</w:t>
      </w:r>
      <w:proofErr w:type="spellEnd"/>
      <w:r w:rsidRPr="007B522C">
        <w:rPr>
          <w:bCs/>
          <w:lang w:val="en-GB"/>
        </w:rPr>
        <w:t xml:space="preserve"> reservoir, where high-</w:t>
      </w:r>
      <w:proofErr w:type="spellStart"/>
      <w:r w:rsidRPr="007B522C">
        <w:rPr>
          <w:bCs/>
          <w:lang w:val="en-GB"/>
        </w:rPr>
        <w:t>Fo</w:t>
      </w:r>
      <w:proofErr w:type="spellEnd"/>
      <w:r w:rsidRPr="007B522C">
        <w:rPr>
          <w:bCs/>
          <w:lang w:val="en-GB"/>
        </w:rPr>
        <w:t xml:space="preserve"> olivine crystallized and trapped </w:t>
      </w:r>
      <w:r w:rsidR="004E38D9">
        <w:rPr>
          <w:bCs/>
          <w:lang w:val="en-GB"/>
        </w:rPr>
        <w:t>fluid</w:t>
      </w:r>
      <w:del w:id="316" w:author="Charlotte Devitre" w:date="2024-07-24T10:40:00Z" w16du:dateUtc="2024-07-24T17:40:00Z">
        <w:r w:rsidR="004E38D9" w:rsidDel="004F2B3A">
          <w:rPr>
            <w:bCs/>
            <w:lang w:val="en-GB"/>
          </w:rPr>
          <w:delText>-inclusion</w:delText>
        </w:r>
      </w:del>
      <w:ins w:id="317"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at shallow depths </w:t>
      </w:r>
      <w:r w:rsidRPr="007B522C">
        <w:rPr>
          <w:bCs/>
          <w:lang w:val="en-GB"/>
        </w:rPr>
        <w:fldChar w:fldCharType="begin"/>
      </w:r>
      <w:r w:rsidR="007C554B">
        <w:rPr>
          <w:bCs/>
          <w:lang w:val="en-GB"/>
        </w:rPr>
        <w:instrText xml:space="preserve"> ADDIN ZOTERO_ITEM CSL_CITATION {"citationID":"99oTV4NS","properties":{"formattedCitation":"(Lerner {\\i{}et al.}, 2024)","plainCitation":"(Lerner et al., 2024)","noteIndex":0},"citationItems":[{"id":"YRNO6Sw0/SaesRANm","uris":["http://zotero.org/users/9451925/items/N3Q4JDAJ"],"itemData":{"id":2109,"type":"article-journal","abstract":"Kīlauea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7C554B">
        <w:rPr>
          <w:rFonts w:ascii="Cambria Math" w:hAnsi="Cambria Math" w:cs="Cambria Math"/>
          <w:bCs/>
          <w:lang w:val="en-GB"/>
        </w:rPr>
        <w:instrText>∼</w:instrText>
      </w:r>
      <w:r w:rsidR="007C554B">
        <w:rPr>
          <w:bCs/>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7C554B">
        <w:rPr>
          <w:rFonts w:ascii="Cambria Math" w:hAnsi="Cambria Math" w:cs="Cambria Math"/>
          <w:bCs/>
          <w:lang w:val="en-GB"/>
        </w:rPr>
        <w:instrText>∼</w:instrText>
      </w:r>
      <w:r w:rsidR="007C554B">
        <w:rPr>
          <w:bCs/>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r w:rsidR="00C3296A" w:rsidRPr="00C3296A">
        <w:t>, 2024)</w:t>
      </w:r>
      <w:r w:rsidRPr="007B522C">
        <w:fldChar w:fldCharType="end"/>
      </w:r>
      <w:r w:rsidRPr="007B522C">
        <w:rPr>
          <w:bCs/>
          <w:lang w:val="en-GB"/>
        </w:rPr>
        <w:t>.</w:t>
      </w:r>
    </w:p>
    <w:p w14:paraId="0B74103C" w14:textId="616126C9" w:rsidR="00B90F91" w:rsidRPr="007B522C" w:rsidRDefault="00B90F91" w:rsidP="00B90F91">
      <w:pPr>
        <w:pStyle w:val="Text"/>
        <w:spacing w:line="480" w:lineRule="auto"/>
        <w:ind w:firstLine="0"/>
        <w:jc w:val="both"/>
        <w:rPr>
          <w:bCs/>
          <w:lang w:val="en-GB"/>
        </w:rPr>
      </w:pPr>
      <w:r w:rsidRPr="007B522C">
        <w:rPr>
          <w:bCs/>
          <w:lang w:val="en-GB"/>
        </w:rPr>
        <w:t xml:space="preserve">3) Complex skeletal growth of olivine crystals during extensive undercooling </w:t>
      </w:r>
      <w:r w:rsidRPr="007B522C">
        <w:rPr>
          <w:bCs/>
          <w:lang w:val="en-GB"/>
        </w:rPr>
        <w:fldChar w:fldCharType="begin"/>
      </w:r>
      <w:r w:rsidR="007C554B">
        <w:rPr>
          <w:bCs/>
          <w:lang w:val="en-GB"/>
        </w:rPr>
        <w:instrText xml:space="preserve"> ADDIN ZOTERO_ITEM CSL_CITATION {"citationID":"MD9Uar0X","properties":{"formattedCitation":"(Welsch {\\i{}et al.}, 2013)","plainCitation":"(Welsch et al., 2013)","noteIndex":0},"citationItems":[{"id":"YRNO6Sw0/znUARXR8","uris":["http://zotero.org/users/9451925/items/HQECSDJC"],"itemData":{"id":2038,"type":"article-journal","abstract":"The olivine macrocrysts found in oceanites, picrites and magnesian basalts erupted at hotspot volcanoes are generally interpreted either as phenocrysts crystallized from the magma or as xenocrysts extracted from a deforming cumulate. To constrain the origin of these crystals we studied their texture and composition at Piton de la Fournaise volcano, La Réunion. We show that macrocrysts are organized and subdivided into parallel units; this suggests a crystallization by dendritic growth and ripening rather than by a complex combination of paired nucleation, crystal aggregation or synneusis. Dendritic growth is also evidenced by the occurrence of hollow faces, P-rich zones, melt and Cr-spinel inclusions formed from the accumulation of slow diffusing impurities (P, Cr, Al) in the liquid at the contact with rapid-growing olivine. We suggest that early dendritic crystallization may even cause branch misorientations and lattice mismatches, yielding subgrain boundaries, dislocation lamellae and to a certain extent undulose extinction, which have all been formerly interpreted in terms of plastic intracrystalline deformation. We interpret olivine macrocrysts as phenocrysts crystallized under a strong degree of undercooling (–ΔT &amp;gt; 60°C), and derived from a harrisitic mush formed on the cold walls of the magma reservoir. Given the growth shapes indicated by P zoning patterns and external faces, the olivine macrocrysts (which consist of groups of several subcrystals) have grown in suspension within the liquid and were neither aggregated into a dense cumulate nor corroded, shocked or deformed before or during their transport to the surface. The major consequence of our study is that most olivine macrocrysts are not xenocrysts, and very few of them, if any, have experienced intracrystalline deformation. The importance of deforming (creeping) cumulate bodies, thought to accommodate the spreading of basaltic volcanoes in La Réunion and Hawaii, may hence have been overestimated.","container-title":"Journal of Petrology","DOI":"10.1093/petrology/egs077","ISSN":"0022-3530","issue":"3","journalAbbreviation":"Journal of Petrology","page":"539-574","source":"Silverchair","title":"Dendritic Crystallization: A Single Process for all the Textures of Olivine in Basalts?","title-short":"Dendritic Crystallization","volume":"54","author":[{"family":"Welsch","given":"Benoît"},{"family":"Faure","given":"François"},{"family":"Famin","given":"Vincent"},{"family":"Baronnet","given":"Alain"},{"family":"Bachèlery","given":"Patrick"}],"issued":{"date-parts":[["2013",3,1]]}}}],"schema":"https://github.com/citation-style-language/schema/raw/master/csl-citation.json"} </w:instrText>
      </w:r>
      <w:r w:rsidRPr="007B522C">
        <w:rPr>
          <w:bCs/>
          <w:lang w:val="en-GB"/>
        </w:rPr>
        <w:fldChar w:fldCharType="separate"/>
      </w:r>
      <w:r w:rsidR="00C3296A" w:rsidRPr="00C3296A">
        <w:t xml:space="preserve">(Welsch </w:t>
      </w:r>
      <w:r w:rsidR="00C3296A" w:rsidRPr="00C3296A">
        <w:rPr>
          <w:i/>
          <w:iCs/>
        </w:rPr>
        <w:t>et al.</w:t>
      </w:r>
      <w:r w:rsidR="00C3296A" w:rsidRPr="00C3296A">
        <w:t>, 2013)</w:t>
      </w:r>
      <w:r w:rsidRPr="007B522C">
        <w:fldChar w:fldCharType="end"/>
      </w:r>
      <w:r w:rsidRPr="007B522C">
        <w:rPr>
          <w:bCs/>
          <w:lang w:val="en-GB"/>
        </w:rPr>
        <w:t xml:space="preserve"> could mean that high-</w:t>
      </w:r>
      <w:proofErr w:type="spellStart"/>
      <w:r w:rsidRPr="007B522C">
        <w:rPr>
          <w:bCs/>
          <w:lang w:val="en-GB"/>
        </w:rPr>
        <w:t>Fo</w:t>
      </w:r>
      <w:proofErr w:type="spellEnd"/>
      <w:r w:rsidRPr="007B522C">
        <w:rPr>
          <w:bCs/>
          <w:lang w:val="en-GB"/>
        </w:rPr>
        <w:t xml:space="preserve"> olivine cores which initially grew in the </w:t>
      </w:r>
      <w:del w:id="318" w:author="Charlotte Devitre" w:date="2024-07-24T10:49:00Z" w16du:dateUtc="2024-07-24T17:49:00Z">
        <w:r w:rsidR="007C5202" w:rsidDel="004F2B3A">
          <w:rPr>
            <w:bCs/>
            <w:lang w:val="en-GB"/>
          </w:rPr>
          <w:delText>South-Caldera</w:delText>
        </w:r>
        <w:r w:rsidRPr="007B522C" w:rsidDel="004F2B3A">
          <w:rPr>
            <w:bCs/>
            <w:lang w:val="en-GB"/>
          </w:rPr>
          <w:delText xml:space="preserve"> </w:delText>
        </w:r>
      </w:del>
      <w:ins w:id="319" w:author="Charlotte Devitre" w:date="2024-07-24T10:50:00Z" w16du:dateUtc="2024-07-24T17:50:00Z">
        <w:r w:rsidR="004F2B3A">
          <w:rPr>
            <w:bCs/>
            <w:lang w:val="en-GB"/>
          </w:rPr>
          <w:t xml:space="preserve">South Caldera </w:t>
        </w:r>
      </w:ins>
      <w:r w:rsidRPr="007B522C">
        <w:rPr>
          <w:bCs/>
          <w:lang w:val="en-GB"/>
        </w:rPr>
        <w:t xml:space="preserve">reservoir texturally evolved and trapped lower pressure </w:t>
      </w:r>
      <w:r w:rsidR="004E38D9">
        <w:rPr>
          <w:bCs/>
          <w:lang w:val="en-GB"/>
        </w:rPr>
        <w:t>fluid</w:t>
      </w:r>
      <w:del w:id="320" w:author="Charlotte Devitre" w:date="2024-07-24T10:40:00Z" w16du:dateUtc="2024-07-24T17:40:00Z">
        <w:r w:rsidR="004E38D9" w:rsidDel="004F2B3A">
          <w:rPr>
            <w:bCs/>
            <w:lang w:val="en-GB"/>
          </w:rPr>
          <w:delText>-inclusion</w:delText>
        </w:r>
      </w:del>
      <w:ins w:id="321"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in the </w:t>
      </w:r>
      <w:proofErr w:type="spellStart"/>
      <w:r w:rsidRPr="007B522C">
        <w:rPr>
          <w:bCs/>
          <w:lang w:val="en-GB"/>
        </w:rPr>
        <w:t>Halemaʻumaʻu</w:t>
      </w:r>
      <w:proofErr w:type="spellEnd"/>
      <w:r w:rsidRPr="007B522C">
        <w:rPr>
          <w:bCs/>
          <w:lang w:val="en-GB"/>
        </w:rPr>
        <w:t xml:space="preserve"> reservoir. </w:t>
      </w:r>
    </w:p>
    <w:p w14:paraId="7E9F93C7" w14:textId="6F963963" w:rsidR="00B90F91" w:rsidRPr="007B522C" w:rsidRDefault="00B90F91" w:rsidP="00B90F91">
      <w:pPr>
        <w:pStyle w:val="Text"/>
        <w:spacing w:line="480" w:lineRule="auto"/>
        <w:jc w:val="both"/>
        <w:rPr>
          <w:bCs/>
          <w:lang w:val="en-GB"/>
        </w:rPr>
      </w:pPr>
      <w:r w:rsidRPr="007B522C">
        <w:rPr>
          <w:bCs/>
          <w:lang w:val="en-GB"/>
        </w:rPr>
        <w:t xml:space="preserve">We think that scenario 1 is unlikely given the that </w:t>
      </w:r>
      <w:r w:rsidR="004E38D9">
        <w:rPr>
          <w:bCs/>
          <w:lang w:val="en-GB"/>
        </w:rPr>
        <w:t>fluid</w:t>
      </w:r>
      <w:del w:id="322" w:author="Charlotte Devitre" w:date="2024-07-24T10:40:00Z" w16du:dateUtc="2024-07-24T17:40:00Z">
        <w:r w:rsidR="004E38D9" w:rsidDel="004F2B3A">
          <w:rPr>
            <w:bCs/>
            <w:lang w:val="en-GB"/>
          </w:rPr>
          <w:delText>-inclusion</w:delText>
        </w:r>
      </w:del>
      <w:ins w:id="323"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from the 2018 </w:t>
      </w:r>
      <w:r w:rsidR="00CA1DC0">
        <w:rPr>
          <w:bCs/>
          <w:lang w:val="en-GB"/>
        </w:rPr>
        <w:t>LERZ</w:t>
      </w:r>
      <w:r w:rsidRPr="007B522C">
        <w:rPr>
          <w:bCs/>
          <w:lang w:val="en-GB"/>
        </w:rPr>
        <w:t xml:space="preserve"> eruption appear not to have re-equilibrated despite stalling in the </w:t>
      </w:r>
      <w:proofErr w:type="spellStart"/>
      <w:r w:rsidRPr="007B522C">
        <w:rPr>
          <w:bCs/>
          <w:lang w:val="en-GB"/>
        </w:rPr>
        <w:t>Halemaʻumaʻu</w:t>
      </w:r>
      <w:proofErr w:type="spellEnd"/>
      <w:r w:rsidRPr="007B522C">
        <w:rPr>
          <w:bCs/>
          <w:lang w:val="en-GB"/>
        </w:rPr>
        <w:t xml:space="preserve"> reservoir for up to 2 years </w:t>
      </w:r>
      <w:r w:rsidRPr="007B522C">
        <w:rPr>
          <w:bCs/>
          <w:lang w:val="en-GB"/>
        </w:rPr>
        <w:fldChar w:fldCharType="begin"/>
      </w:r>
      <w:r w:rsidR="007C554B">
        <w:rPr>
          <w:bCs/>
          <w:lang w:val="en-GB"/>
        </w:rPr>
        <w:instrText xml:space="preserve"> ADDIN ZOTERO_ITEM CSL_CITATION {"citationID":"jSMo8JbW","properties":{"formattedCitation":"(Mourey {\\i{}et al.}, 2023; DeVitre and Wieser, 2024)","plainCitation":"(Mourey et al., 2023; DeVitre and Wieser, 2024)","noteIndex":0},"citationItems":[{"id":"YRNO6Sw0/6BPk5OmJ","uris":["http://zotero.org/users/9451925/items/FWZK55EA"],"itemData":{"id":2108,"type":"article-journal","abstract":"Interpreting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YRNO6Sw0/inirwMXW","uris":["http://zotero.org/users/9451925/items/UIZ7NIH3"],"itemData":{"id":1998,"type":"article-journal","abstract":"The mechanisms that led to the exceptionally large Kīlauea 2018 eruption are still poorly understood and actively debated. External processes such as rainfall events or flank sliding have been proposed to play a triggering role. Here, we present field, geophysical, and petrological observations to show that internal changes within the magmatic plumbing system most likely led to the eruption. Chemical zoning in olivine crystals records the intrusion of primitive magma that is concurrent with deep seismicity and inflation at the volcano’s summit. Magma replenishment and pressurization of the summit reservoirs already started around 2014 and accelerated towards the eruption. Kīlauea volcano was therefore primed to experience a shift in eruptive activity in 2018. This pressure increase associated with reservoir replenishment may have been sufficient to overcome a previously blocked conduit. These findings imply that precursory signs of years of protracted magma intrusion and pressurization of the system may be recognizable in the future, which could lead to improved hazards mitigation.","container-title":"Bulletin of Volcanology","DOI":"10.1007/s00445-023-01633-4","ISSN":"1432-0819","issue":"3","journalAbbreviation":"Bull Volcanol","language":"en","page":"18","source":"Springer Link","title":"Years of magma intrusion primed Kīlauea Volcano (Hawai'i) for the 2018 eruption: evidence from olivine diffusion chronometry and monitoring data","title-short":"Years of magma intrusion primed Kīlauea Volcano (Hawai'i) for the 2018 eruption","volume":"85","author":[{"family":"Mourey","given":"Adrien J."},{"family":"Shea","given":"Thomas"},{"family":"Costa","given":"Fidel"},{"family":"Shiro","given":"Brian"},{"family":"Longman","given":"Ryan J."}],"issued":{"date-parts":[["2023",2,28]]}}}],"schema":"https://github.com/citation-style-language/schema/raw/master/csl-citation.json"} </w:instrText>
      </w:r>
      <w:r w:rsidRPr="007B522C">
        <w:rPr>
          <w:bCs/>
          <w:lang w:val="en-GB"/>
        </w:rPr>
        <w:fldChar w:fldCharType="separate"/>
      </w:r>
      <w:r w:rsidR="00C3296A" w:rsidRPr="00C3296A">
        <w:t>(</w:t>
      </w:r>
      <w:proofErr w:type="spellStart"/>
      <w:r w:rsidR="00C3296A" w:rsidRPr="00C3296A">
        <w:t>Mourey</w:t>
      </w:r>
      <w:proofErr w:type="spellEnd"/>
      <w:r w:rsidR="00C3296A" w:rsidRPr="00C3296A">
        <w:t xml:space="preserve"> </w:t>
      </w:r>
      <w:r w:rsidR="00C3296A" w:rsidRPr="00C3296A">
        <w:rPr>
          <w:i/>
          <w:iCs/>
        </w:rPr>
        <w:t>et al.</w:t>
      </w:r>
      <w:r w:rsidR="00C3296A" w:rsidRPr="00C3296A">
        <w:t xml:space="preserve">, 2023; </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r w:rsidRPr="007B522C">
        <w:fldChar w:fldCharType="end"/>
      </w:r>
      <w:r w:rsidRPr="007B522C">
        <w:rPr>
          <w:bCs/>
          <w:lang w:val="en-GB"/>
        </w:rPr>
        <w:t xml:space="preserve">, and our models of </w:t>
      </w:r>
      <w:r w:rsidR="004E38D9">
        <w:rPr>
          <w:bCs/>
          <w:lang w:val="en-GB"/>
        </w:rPr>
        <w:t>fluid</w:t>
      </w:r>
      <w:del w:id="324" w:author="Charlotte Devitre" w:date="2024-07-24T10:40:00Z" w16du:dateUtc="2024-07-24T17:40:00Z">
        <w:r w:rsidR="004E38D9" w:rsidDel="004F2B3A">
          <w:rPr>
            <w:bCs/>
            <w:lang w:val="en-GB"/>
          </w:rPr>
          <w:delText>-inclusion</w:delText>
        </w:r>
      </w:del>
      <w:ins w:id="325" w:author="Charlotte Devitre" w:date="2024-07-24T10:40:00Z" w16du:dateUtc="2024-07-24T17:40:00Z">
        <w:r w:rsidR="004F2B3A">
          <w:rPr>
            <w:bCs/>
            <w:lang w:val="en-GB"/>
          </w:rPr>
          <w:t xml:space="preserve"> inclusion</w:t>
        </w:r>
      </w:ins>
      <w:r w:rsidRPr="007B522C">
        <w:rPr>
          <w:bCs/>
          <w:lang w:val="en-GB"/>
        </w:rPr>
        <w:t xml:space="preserve"> re-equilibration indicate &lt;10% change in pressure over ~ 2 yrs. Current data does not allow us to resolve scenario 2 vs 3, but this eruption could provide an opportunity to explore this further, such as through detailed </w:t>
      </w:r>
      <w:ins w:id="326" w:author="Charlotte Devitre" w:date="2024-07-24T14:33:00Z" w16du:dateUtc="2024-07-24T21:33:00Z">
        <w:r w:rsidR="00E27685">
          <w:rPr>
            <w:bCs/>
            <w:lang w:val="en-GB"/>
          </w:rPr>
          <w:t>p</w:t>
        </w:r>
      </w:ins>
      <w:del w:id="327" w:author="Charlotte Devitre" w:date="2024-07-24T14:33:00Z" w16du:dateUtc="2024-07-24T21:33:00Z">
        <w:r w:rsidRPr="007B522C" w:rsidDel="00E27685">
          <w:rPr>
            <w:bCs/>
            <w:lang w:val="en-GB"/>
          </w:rPr>
          <w:delText>P</w:delText>
        </w:r>
      </w:del>
      <w:r w:rsidRPr="007B522C">
        <w:rPr>
          <w:bCs/>
          <w:lang w:val="en-GB"/>
        </w:rPr>
        <w:t xml:space="preserve">hosphorous mapping in olivine around </w:t>
      </w:r>
      <w:r w:rsidR="004E38D9">
        <w:rPr>
          <w:bCs/>
          <w:lang w:val="en-GB"/>
        </w:rPr>
        <w:t>fluid</w:t>
      </w:r>
      <w:del w:id="328" w:author="Charlotte Devitre" w:date="2024-07-24T10:40:00Z" w16du:dateUtc="2024-07-24T17:40:00Z">
        <w:r w:rsidR="004E38D9" w:rsidDel="004F2B3A">
          <w:rPr>
            <w:bCs/>
            <w:lang w:val="en-GB"/>
          </w:rPr>
          <w:delText>-inclusion</w:delText>
        </w:r>
      </w:del>
      <w:ins w:id="329" w:author="Charlotte Devitre" w:date="2024-07-24T10:40:00Z" w16du:dateUtc="2024-07-24T17:40:00Z">
        <w:r w:rsidR="004F2B3A">
          <w:rPr>
            <w:bCs/>
            <w:lang w:val="en-GB"/>
          </w:rPr>
          <w:t xml:space="preserve"> inclusion</w:t>
        </w:r>
      </w:ins>
      <w:r w:rsidR="004E38D9">
        <w:rPr>
          <w:bCs/>
          <w:lang w:val="en-GB"/>
        </w:rPr>
        <w:t>s</w:t>
      </w:r>
      <w:r w:rsidRPr="007B522C">
        <w:rPr>
          <w:bCs/>
          <w:lang w:val="en-GB"/>
        </w:rPr>
        <w:t xml:space="preserve"> (</w:t>
      </w:r>
      <w:r w:rsidR="007C3D94">
        <w:rPr>
          <w:bCs/>
          <w:lang w:val="en-GB"/>
        </w:rPr>
        <w:t>e.g., melt</w:t>
      </w:r>
      <w:del w:id="330" w:author="Charlotte Devitre" w:date="2024-07-24T10:40:00Z" w16du:dateUtc="2024-07-24T17:40:00Z">
        <w:r w:rsidR="007C3D94" w:rsidDel="004F2B3A">
          <w:rPr>
            <w:bCs/>
            <w:lang w:val="en-GB"/>
          </w:rPr>
          <w:delText>-inclusion</w:delText>
        </w:r>
      </w:del>
      <w:ins w:id="331" w:author="Charlotte Devitre" w:date="2024-07-24T10:40:00Z" w16du:dateUtc="2024-07-24T17:40:00Z">
        <w:r w:rsidR="004F2B3A">
          <w:rPr>
            <w:bCs/>
            <w:lang w:val="en-GB"/>
          </w:rPr>
          <w:t xml:space="preserve"> inclusion</w:t>
        </w:r>
      </w:ins>
      <w:r w:rsidR="007C3D94">
        <w:rPr>
          <w:bCs/>
          <w:lang w:val="en-GB"/>
        </w:rPr>
        <w:t>s in</w:t>
      </w:r>
      <w:r w:rsidRPr="007B522C">
        <w:rPr>
          <w:bCs/>
          <w:lang w:val="en-GB"/>
        </w:rPr>
        <w:t xml:space="preserve"> </w:t>
      </w:r>
      <w:r w:rsidRPr="007B522C">
        <w:rPr>
          <w:bCs/>
          <w:lang w:val="en-GB"/>
        </w:rPr>
        <w:fldChar w:fldCharType="begin"/>
      </w:r>
      <w:r w:rsidR="007C554B">
        <w:rPr>
          <w:bCs/>
          <w:lang w:val="en-GB"/>
        </w:rPr>
        <w:instrText xml:space="preserve"> ADDIN ZOTERO_ITEM CSL_CITATION {"citationID":"SrlbtA3g","properties":{"formattedCitation":"(Esposito {\\i{}et al.}, 2023)","plainCitation":"(Esposito et al., 2023)","dontUpdate":true,"noteIndex":0},"citationItems":[{"id":"YRNO6Sw0/RnmYu4dx","uris":["http://zotero.org/users/9451925/items/IT8IH8R8"],"itemData":{"id":2111,"type":"article-journal","abstract":"Despite the many scientific contributions and advances in our understanding of magmatic processes that have been derived from the analyses of melt inclusions (MI), it is difficult to find examples of chronologically constrained MI, tracking a magma mixing event before an eruption. Here, we studied a single, reversely zoned olivine phenocryst with multiple MI from the Solchiaro eruption on Procida Island (Phlegrean Volcanic District, Southern Italy) to understand both the order of appearance of basaltic versus trachybasaltic magmas and the reliability of MI to record a magma mixing event. Based on phosphorous X-ray mapping, MI are characteristic of three populations: early, intermediate, and late MI. Early MI represent trachybasaltic melts which differentiate by fractional crystallization to form the liquids that are represented by intermediate MI. Late MI are hosted within a forsterite-rich growth band near the olivine rim representing a mixing event between basalts and the pre-existing trachybasaltic magmas shortly before the eruption. The compositions of the three MI populations are compared to a database of bulk rocks and MI from the literature on the mafic products of the Phlegrean Volcanic District to test if the MI studied show same geochemical trends. In addition, in this study, the late MI represented a melt inclusion assemblage (MIA) sensu stricto that represents a group of MI trapped all along the same growth band of the olivine. This simultaneous entrapment offers the opportunity to study the reliability of MI based on Roedder's rules. Correlations between major element contents and the size of late MI suggest that MI ≥22 μm are the most reliable in recording the compositions of the melt at specific times and places in the plumbing system.","container-title":"Lithos","DOI":"10.1016/j.lithos.2023.107301","ISSN":"0024-4937","journalAbbreviation":"Lithos","page":"107301","source":"ScienceDirect","title":"Chemical characterization of a magma recharging and mixing before an eruption: Insights from chronologically constrained melt inclusions","title-short":"Chemical characterization of a magma recharging and mixing before an eruption","volume":"456-457","author":[{"family":"Esposito","given":"Rosario"},{"family":"Badescu","given":"Kimberly"},{"family":"Boyce","given":"Jeremy W."},{"family":"Frezzotti","given":"Maria-Luce"}],"issued":{"date-parts":[["2023",11,1]]}}}],"schema":"https://github.com/citation-style-language/schema/raw/master/csl-citation.json"} </w:instrText>
      </w:r>
      <w:r w:rsidRPr="007B522C">
        <w:rPr>
          <w:bCs/>
          <w:lang w:val="en-GB"/>
        </w:rPr>
        <w:fldChar w:fldCharType="separate"/>
      </w:r>
      <w:r w:rsidRPr="007B522C">
        <w:rPr>
          <w:bCs/>
        </w:rPr>
        <w:t xml:space="preserve">Esposito </w:t>
      </w:r>
      <w:r w:rsidRPr="007B522C">
        <w:rPr>
          <w:bCs/>
          <w:i/>
          <w:iCs/>
        </w:rPr>
        <w:t>et al.</w:t>
      </w:r>
      <w:r w:rsidRPr="007B522C">
        <w:rPr>
          <w:bCs/>
        </w:rPr>
        <w:t>, 2023)</w:t>
      </w:r>
      <w:r w:rsidRPr="007B522C">
        <w:fldChar w:fldCharType="end"/>
      </w:r>
      <w:r w:rsidRPr="007B522C">
        <w:rPr>
          <w:bCs/>
          <w:lang w:val="en-GB"/>
        </w:rPr>
        <w:t xml:space="preserve">. Regardless of the exact mechanism, our </w:t>
      </w:r>
      <w:r w:rsidR="004E38D9">
        <w:rPr>
          <w:bCs/>
          <w:lang w:val="en-GB"/>
        </w:rPr>
        <w:t>fluid</w:t>
      </w:r>
      <w:del w:id="332" w:author="Charlotte Devitre" w:date="2024-07-24T10:40:00Z" w16du:dateUtc="2024-07-24T17:40:00Z">
        <w:r w:rsidR="004E38D9" w:rsidDel="004F2B3A">
          <w:rPr>
            <w:bCs/>
            <w:lang w:val="en-GB"/>
          </w:rPr>
          <w:delText>-inclusion</w:delText>
        </w:r>
      </w:del>
      <w:ins w:id="333" w:author="Charlotte Devitre" w:date="2024-07-24T10:40:00Z" w16du:dateUtc="2024-07-24T17:40:00Z">
        <w:r w:rsidR="004F2B3A">
          <w:rPr>
            <w:bCs/>
            <w:lang w:val="en-GB"/>
          </w:rPr>
          <w:t xml:space="preserve"> inclusion</w:t>
        </w:r>
      </w:ins>
      <w:r w:rsidRPr="007B522C">
        <w:rPr>
          <w:bCs/>
          <w:lang w:val="en-GB"/>
        </w:rPr>
        <w:t xml:space="preserve"> pressures indicate that erupted crystal cargo experienced storage at </w:t>
      </w:r>
      <w:proofErr w:type="spellStart"/>
      <w:r w:rsidRPr="007B522C">
        <w:rPr>
          <w:bCs/>
          <w:lang w:val="en-GB"/>
        </w:rPr>
        <w:t>Halemaʻumaʻu</w:t>
      </w:r>
      <w:proofErr w:type="spellEnd"/>
      <w:r w:rsidRPr="007B522C">
        <w:rPr>
          <w:bCs/>
          <w:lang w:val="en-GB"/>
        </w:rPr>
        <w:t xml:space="preserve"> reservoir depths prior to eruption, and thus this was the most probable reservoir supplying magma to the surface in the Sept</w:t>
      </w:r>
      <w:ins w:id="334" w:author="Charlotte Devitre" w:date="2024-07-24T14:33:00Z" w16du:dateUtc="2024-07-24T21:33:00Z">
        <w:r w:rsidR="00E27685">
          <w:rPr>
            <w:bCs/>
            <w:lang w:val="en-GB"/>
          </w:rPr>
          <w:t>ember</w:t>
        </w:r>
      </w:ins>
      <w:r w:rsidRPr="007B522C">
        <w:rPr>
          <w:bCs/>
          <w:lang w:val="en-GB"/>
        </w:rPr>
        <w:t xml:space="preserve"> 2023 eruption.</w:t>
      </w:r>
    </w:p>
    <w:p w14:paraId="4AF52C28" w14:textId="77777777" w:rsidR="00B90F91" w:rsidRDefault="00B90F91" w:rsidP="00B90F91">
      <w:pPr>
        <w:pStyle w:val="Heading-Main"/>
        <w:spacing w:line="480" w:lineRule="auto"/>
        <w:jc w:val="both"/>
        <w:rPr>
          <w:ins w:id="335" w:author="Charlotte Devitre" w:date="2024-07-25T17:44:00Z" w16du:dateUtc="2024-07-26T00:44:00Z"/>
          <w:lang w:val="en-GB"/>
        </w:rPr>
      </w:pPr>
      <w:r>
        <w:rPr>
          <w:b w:val="0"/>
          <w:bCs w:val="0"/>
          <w:iCs/>
        </w:rPr>
        <w:lastRenderedPageBreak/>
        <w:t xml:space="preserve">3. </w:t>
      </w:r>
      <w:r w:rsidRPr="007B522C">
        <w:rPr>
          <w:iCs/>
        </w:rPr>
        <w:t>Br</w:t>
      </w:r>
      <w:proofErr w:type="spellStart"/>
      <w:r w:rsidRPr="007B522C">
        <w:rPr>
          <w:lang w:val="en-GB"/>
        </w:rPr>
        <w:t>oader</w:t>
      </w:r>
      <w:proofErr w:type="spellEnd"/>
      <w:r w:rsidRPr="007B522C">
        <w:rPr>
          <w:lang w:val="en-GB"/>
        </w:rPr>
        <w:t xml:space="preserve"> applicability of the method</w:t>
      </w:r>
    </w:p>
    <w:p w14:paraId="519DEC8E" w14:textId="67BFD7DF" w:rsidR="00D02C7A" w:rsidRDefault="00D02C7A" w:rsidP="00D02C7A">
      <w:pPr>
        <w:pStyle w:val="Heading-Main"/>
        <w:spacing w:line="480" w:lineRule="auto"/>
        <w:jc w:val="both"/>
        <w:rPr>
          <w:ins w:id="336" w:author="Charlotte Devitre" w:date="2024-07-25T17:44:00Z" w16du:dateUtc="2024-07-26T00:44:00Z"/>
          <w:lang w:val="en-GB"/>
        </w:rPr>
      </w:pPr>
      <w:ins w:id="337" w:author="Charlotte Devitre" w:date="2024-07-25T17:44:00Z" w16du:dateUtc="2024-07-26T00:44:00Z">
        <w:r>
          <w:rPr>
            <w:b w:val="0"/>
            <w:bCs w:val="0"/>
            <w:iCs/>
          </w:rPr>
          <w:t xml:space="preserve">3. 1. </w:t>
        </w:r>
        <w:r>
          <w:rPr>
            <w:iCs/>
          </w:rPr>
          <w:t xml:space="preserve">Application </w:t>
        </w:r>
      </w:ins>
    </w:p>
    <w:p w14:paraId="5BC7AA2A" w14:textId="0C331E2B" w:rsidR="00D02C7A" w:rsidRPr="007B522C" w:rsidDel="00D02C7A" w:rsidRDefault="00D02C7A" w:rsidP="00B90F91">
      <w:pPr>
        <w:pStyle w:val="Heading-Main"/>
        <w:spacing w:line="480" w:lineRule="auto"/>
        <w:jc w:val="both"/>
        <w:rPr>
          <w:del w:id="338" w:author="Charlotte Devitre" w:date="2024-07-25T17:44:00Z" w16du:dateUtc="2024-07-26T00:44:00Z"/>
          <w:lang w:val="en-GB"/>
        </w:rPr>
      </w:pPr>
    </w:p>
    <w:p w14:paraId="3AABE5E7" w14:textId="50CA6D32" w:rsidR="00B90F91" w:rsidRPr="007B522C" w:rsidRDefault="00B90F91" w:rsidP="00B90F91">
      <w:pPr>
        <w:pStyle w:val="Text"/>
        <w:spacing w:line="480" w:lineRule="auto"/>
        <w:jc w:val="both"/>
        <w:rPr>
          <w:bCs/>
          <w:lang w:val="en-GB"/>
        </w:rPr>
      </w:pPr>
      <w:r w:rsidRPr="007B522C">
        <w:rPr>
          <w:bCs/>
          <w:lang w:val="en-GB"/>
        </w:rPr>
        <w:t>The use of a pure CO</w:t>
      </w:r>
      <w:r w:rsidRPr="007B522C">
        <w:rPr>
          <w:bCs/>
          <w:vertAlign w:val="subscript"/>
          <w:lang w:val="en-GB"/>
        </w:rPr>
        <w:t>2</w:t>
      </w:r>
      <w:r w:rsidRPr="007B522C">
        <w:rPr>
          <w:bCs/>
          <w:lang w:val="en-GB"/>
        </w:rPr>
        <w:t xml:space="preserve"> EOS results in an underestimate of the entrapment pressure of </w:t>
      </w:r>
      <w:r w:rsidR="00834561">
        <w:rPr>
          <w:bCs/>
          <w:lang w:val="en-GB"/>
        </w:rPr>
        <w:t>fluid</w:t>
      </w:r>
      <w:del w:id="339" w:author="Charlotte Devitre" w:date="2024-07-24T10:40:00Z" w16du:dateUtc="2024-07-24T17:40:00Z">
        <w:r w:rsidR="00834561" w:rsidDel="004F2B3A">
          <w:rPr>
            <w:bCs/>
            <w:lang w:val="en-GB"/>
          </w:rPr>
          <w:delText>-inclusion</w:delText>
        </w:r>
      </w:del>
      <w:ins w:id="340" w:author="Charlotte Devitre" w:date="2024-07-24T10:40:00Z" w16du:dateUtc="2024-07-24T17:40:00Z">
        <w:r w:rsidR="004F2B3A">
          <w:rPr>
            <w:bCs/>
            <w:lang w:val="en-GB"/>
          </w:rPr>
          <w:t xml:space="preserve"> inclusion</w:t>
        </w:r>
      </w:ins>
      <w:r w:rsidRPr="007B522C">
        <w:rPr>
          <w:bCs/>
          <w:lang w:val="en-GB"/>
        </w:rPr>
        <w:t>s if there was H</w:t>
      </w:r>
      <w:r w:rsidRPr="007B522C">
        <w:rPr>
          <w:bCs/>
          <w:vertAlign w:val="subscript"/>
          <w:lang w:val="en-GB"/>
        </w:rPr>
        <w:t>2</w:t>
      </w:r>
      <w:r w:rsidRPr="007B522C">
        <w:rPr>
          <w:bCs/>
          <w:lang w:val="en-GB"/>
        </w:rPr>
        <w:t>O in the fluid at the time of inclusion entrapment (</w:t>
      </w:r>
      <w:r>
        <w:rPr>
          <w:bCs/>
          <w:lang w:val="en-GB"/>
        </w:rPr>
        <w:t>Fig. 2</w:t>
      </w:r>
      <w:r w:rsidRPr="007B522C">
        <w:rPr>
          <w:bCs/>
          <w:lang w:val="en-GB"/>
        </w:rPr>
        <w:t xml:space="preserve">). At Kīlauea, </w:t>
      </w:r>
      <w:r w:rsidR="00834561">
        <w:rPr>
          <w:bCs/>
          <w:lang w:val="en-GB"/>
        </w:rPr>
        <w:t>melt</w:t>
      </w:r>
      <w:del w:id="341" w:author="Charlotte Devitre" w:date="2024-07-24T10:40:00Z" w16du:dateUtc="2024-07-24T17:40:00Z">
        <w:r w:rsidR="00834561" w:rsidDel="004F2B3A">
          <w:rPr>
            <w:bCs/>
            <w:lang w:val="en-GB"/>
          </w:rPr>
          <w:delText>-inclusion</w:delText>
        </w:r>
      </w:del>
      <w:ins w:id="342" w:author="Charlotte Devitre" w:date="2024-07-24T10:40:00Z" w16du:dateUtc="2024-07-24T17:40:00Z">
        <w:r w:rsidR="004F2B3A">
          <w:rPr>
            <w:bCs/>
            <w:lang w:val="en-GB"/>
          </w:rPr>
          <w:t xml:space="preserve"> inclusion</w:t>
        </w:r>
      </w:ins>
      <w:r w:rsidRPr="007B522C">
        <w:rPr>
          <w:bCs/>
          <w:lang w:val="en-GB"/>
        </w:rPr>
        <w:t xml:space="preserve"> data indicates that the exsolved fluid phase is ~90% CO</w:t>
      </w:r>
      <w:r w:rsidRPr="007B522C">
        <w:rPr>
          <w:bCs/>
          <w:vertAlign w:val="subscript"/>
          <w:lang w:val="en-GB"/>
        </w:rPr>
        <w:t>2</w:t>
      </w:r>
      <w:r w:rsidRPr="007B522C">
        <w:rPr>
          <w:bCs/>
          <w:lang w:val="en-GB"/>
        </w:rPr>
        <w:t xml:space="preserve"> at pressures corresponding to the </w:t>
      </w:r>
      <w:proofErr w:type="spellStart"/>
      <w:r w:rsidR="00CB6366">
        <w:rPr>
          <w:bCs/>
          <w:lang w:val="en-GB"/>
        </w:rPr>
        <w:t>Halema’uma’u</w:t>
      </w:r>
      <w:proofErr w:type="spellEnd"/>
      <w:r w:rsidRPr="007B522C">
        <w:rPr>
          <w:bCs/>
          <w:lang w:val="en-GB"/>
        </w:rPr>
        <w:t xml:space="preserve"> reservoir, and &gt;95% CO</w:t>
      </w:r>
      <w:r w:rsidRPr="007B522C">
        <w:rPr>
          <w:bCs/>
          <w:vertAlign w:val="subscript"/>
          <w:lang w:val="en-GB"/>
        </w:rPr>
        <w:t>2</w:t>
      </w:r>
      <w:r w:rsidRPr="007B522C">
        <w:rPr>
          <w:bCs/>
          <w:lang w:val="en-GB"/>
        </w:rPr>
        <w:t xml:space="preserve"> at pressures indicative of the </w:t>
      </w:r>
      <w:del w:id="343" w:author="Charlotte Devitre" w:date="2024-07-24T10:49:00Z" w16du:dateUtc="2024-07-24T17:49:00Z">
        <w:r w:rsidR="007C5202" w:rsidDel="004F2B3A">
          <w:rPr>
            <w:bCs/>
            <w:lang w:val="en-GB"/>
          </w:rPr>
          <w:delText>South-Caldera</w:delText>
        </w:r>
        <w:r w:rsidRPr="007B522C" w:rsidDel="004F2B3A">
          <w:rPr>
            <w:bCs/>
            <w:lang w:val="en-GB"/>
          </w:rPr>
          <w:delText xml:space="preserve"> </w:delText>
        </w:r>
      </w:del>
      <w:ins w:id="344" w:author="Charlotte Devitre" w:date="2024-07-24T10:50:00Z" w16du:dateUtc="2024-07-24T17:50:00Z">
        <w:r w:rsidR="004F2B3A">
          <w:rPr>
            <w:bCs/>
            <w:lang w:val="en-GB"/>
          </w:rPr>
          <w:t xml:space="preserve">South Caldera </w:t>
        </w:r>
      </w:ins>
      <w:r w:rsidRPr="007B522C">
        <w:rPr>
          <w:bCs/>
          <w:lang w:val="en-GB"/>
        </w:rPr>
        <w:t xml:space="preserve">reservoir </w:t>
      </w:r>
      <w:r w:rsidRPr="007B522C">
        <w:rPr>
          <w:bCs/>
          <w:lang w:val="en-GB"/>
        </w:rPr>
        <w:fldChar w:fldCharType="begin"/>
      </w:r>
      <w:r w:rsidR="007C554B">
        <w:rPr>
          <w:bCs/>
          <w:lang w:val="en-GB"/>
        </w:rPr>
        <w:instrText xml:space="preserve"> ADDIN ZOTERO_ITEM CSL_CITATION {"citationID":"y6fjvTg9","properties":{"formattedCitation":"(Wieser {\\i{}et al.}, 2021; DeVitre and Wieser, 2024)","plainCitation":"(Wieser et al., 2021; DeVitre and Wieser, 2024)","noteIndex":0},"citationItems":[{"id":"YRNO6Sw0/iLzjJ8f2","uris":["http://zotero.org/users/9451925/items/68HCIF2C"],"itemData":{"id":310,"type":"article-journal","abstract":"The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7C554B">
        <w:rPr>
          <w:rFonts w:ascii="Cambria Math" w:hAnsi="Cambria Math" w:cs="Cambria Math"/>
          <w:bCs/>
          <w:lang w:val="en-GB"/>
        </w:rPr>
        <w:instrText>∼</w:instrText>
      </w:r>
      <w:r w:rsidR="007C554B">
        <w:rPr>
          <w:bCs/>
          <w:lang w:val="en-GB"/>
        </w:rPr>
        <w:instrText>2-km depth), while many high-Fo olivines (&gt;Fo81.5; far from equilibrium with their carrier melts) crystallized within the South Caldera reservoir (</w:instrText>
      </w:r>
      <w:r w:rsidR="007C554B">
        <w:rPr>
          <w:rFonts w:ascii="Cambria Math" w:hAnsi="Cambria Math" w:cs="Cambria Math"/>
          <w:bCs/>
          <w:lang w:val="en-GB"/>
        </w:rPr>
        <w:instrText>∼</w:instrText>
      </w:r>
      <w:r w:rsidR="007C554B">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L."},{"family":"Ilyinskaya","given":"Evgenia"}],"issued":{"date-parts":[["2021"]]}}},{"id":"YRNO6Sw0/6BPk5OmJ","uris":["http://zotero.org/users/9451925/items/FWZK55EA"],"itemData":{"id":2108,"type":"article-journal","abstract":"Interpreting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w:t>
      </w:r>
      <w:proofErr w:type="spellStart"/>
      <w:r w:rsidR="00C3296A" w:rsidRPr="00C3296A">
        <w:t>Wieser</w:t>
      </w:r>
      <w:proofErr w:type="spellEnd"/>
      <w:r w:rsidR="00C3296A" w:rsidRPr="00C3296A">
        <w:t xml:space="preserve"> </w:t>
      </w:r>
      <w:r w:rsidR="00C3296A" w:rsidRPr="00C3296A">
        <w:rPr>
          <w:i/>
          <w:iCs/>
        </w:rPr>
        <w:t>et al.</w:t>
      </w:r>
      <w:r w:rsidR="00C3296A" w:rsidRPr="00C3296A">
        <w:t xml:space="preserve">, 2021; </w:t>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r w:rsidRPr="007B522C">
        <w:fldChar w:fldCharType="end"/>
      </w:r>
      <w:r w:rsidRPr="007B522C">
        <w:rPr>
          <w:bCs/>
          <w:lang w:val="en-GB"/>
        </w:rPr>
        <w:t xml:space="preserve">. As discussed above, the effect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is small on calculated pressures presented here (</w:t>
      </w:r>
      <w:r>
        <w:rPr>
          <w:bCs/>
          <w:lang w:val="en-GB"/>
        </w:rPr>
        <w:t>Fig. 2</w:t>
      </w:r>
      <w:r w:rsidRPr="007B522C">
        <w:rPr>
          <w:bCs/>
          <w:lang w:val="en-GB"/>
        </w:rPr>
        <w:t xml:space="preserve">d). However, to assess the utility of the </w:t>
      </w:r>
      <w:r w:rsidR="00834561">
        <w:rPr>
          <w:bCs/>
          <w:lang w:val="en-GB"/>
        </w:rPr>
        <w:t>fluid</w:t>
      </w:r>
      <w:del w:id="345" w:author="Charlotte Devitre" w:date="2024-07-24T10:40:00Z" w16du:dateUtc="2024-07-24T17:40:00Z">
        <w:r w:rsidR="00834561" w:rsidDel="004F2B3A">
          <w:rPr>
            <w:bCs/>
            <w:lang w:val="en-GB"/>
          </w:rPr>
          <w:delText>-inclusion</w:delText>
        </w:r>
      </w:del>
      <w:ins w:id="346" w:author="Charlotte Devitre" w:date="2024-07-24T10:40:00Z" w16du:dateUtc="2024-07-24T17:40:00Z">
        <w:r w:rsidR="004F2B3A">
          <w:rPr>
            <w:bCs/>
            <w:lang w:val="en-GB"/>
          </w:rPr>
          <w:t xml:space="preserve"> inclusion</w:t>
        </w:r>
      </w:ins>
      <w:r w:rsidRPr="007B522C">
        <w:rPr>
          <w:bCs/>
          <w:lang w:val="en-GB"/>
        </w:rPr>
        <w:t xml:space="preserve"> method for rapid-response petrology globally, it is necessary to evaluate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contents, and the</w:t>
      </w:r>
      <w:r w:rsidR="007C3D94">
        <w:rPr>
          <w:bCs/>
          <w:lang w:val="en-GB"/>
        </w:rPr>
        <w:t>ir</w:t>
      </w:r>
      <w:r w:rsidRPr="007B522C">
        <w:rPr>
          <w:bCs/>
          <w:lang w:val="en-GB"/>
        </w:rPr>
        <w:t xml:space="preserve"> effect on </w:t>
      </w:r>
      <w:r w:rsidR="00EE7A65">
        <w:rPr>
          <w:bCs/>
          <w:lang w:val="en-GB"/>
        </w:rPr>
        <w:t>fluid</w:t>
      </w:r>
      <w:del w:id="347" w:author="Charlotte Devitre" w:date="2024-07-24T10:40:00Z" w16du:dateUtc="2024-07-24T17:40:00Z">
        <w:r w:rsidR="00EE7A65" w:rsidDel="004F2B3A">
          <w:rPr>
            <w:bCs/>
            <w:lang w:val="en-GB"/>
          </w:rPr>
          <w:delText>-inclusion</w:delText>
        </w:r>
      </w:del>
      <w:ins w:id="348" w:author="Charlotte Devitre" w:date="2024-07-24T10:40:00Z" w16du:dateUtc="2024-07-24T17:40:00Z">
        <w:r w:rsidR="004F2B3A">
          <w:rPr>
            <w:bCs/>
            <w:lang w:val="en-GB"/>
          </w:rPr>
          <w:t xml:space="preserve"> inclusion</w:t>
        </w:r>
      </w:ins>
      <w:r w:rsidRPr="007B522C">
        <w:rPr>
          <w:bCs/>
          <w:lang w:val="en-GB"/>
        </w:rPr>
        <w:t xml:space="preserve"> pressures</w:t>
      </w:r>
      <w:r w:rsidR="00EE7A65">
        <w:rPr>
          <w:bCs/>
          <w:lang w:val="en-GB"/>
        </w:rPr>
        <w:t>.</w:t>
      </w:r>
    </w:p>
    <w:p w14:paraId="6F9FB3EB" w14:textId="0BE55C69" w:rsidR="00B90F91" w:rsidRPr="007B522C" w:rsidRDefault="00B90F91" w:rsidP="00B90F91">
      <w:pPr>
        <w:pStyle w:val="Text"/>
        <w:spacing w:line="480" w:lineRule="auto"/>
        <w:jc w:val="both"/>
        <w:rPr>
          <w:bCs/>
          <w:lang w:val="en-GB"/>
        </w:rPr>
      </w:pPr>
      <w:r w:rsidRPr="007B522C">
        <w:rPr>
          <w:bCs/>
          <w:lang w:val="en-GB"/>
        </w:rPr>
        <w:t xml:space="preserve">We compiled published </w:t>
      </w:r>
      <w:r w:rsidR="00834561">
        <w:rPr>
          <w:bCs/>
          <w:lang w:val="en-GB"/>
        </w:rPr>
        <w:t>melt</w:t>
      </w:r>
      <w:del w:id="349" w:author="Charlotte Devitre" w:date="2024-07-24T10:40:00Z" w16du:dateUtc="2024-07-24T17:40:00Z">
        <w:r w:rsidR="00834561" w:rsidDel="004F2B3A">
          <w:rPr>
            <w:bCs/>
            <w:lang w:val="en-GB"/>
          </w:rPr>
          <w:delText>-inclusion</w:delText>
        </w:r>
      </w:del>
      <w:ins w:id="350" w:author="Charlotte Devitre" w:date="2024-07-24T10:40:00Z" w16du:dateUtc="2024-07-24T17:40:00Z">
        <w:r w:rsidR="004F2B3A">
          <w:rPr>
            <w:bCs/>
            <w:lang w:val="en-GB"/>
          </w:rPr>
          <w:t xml:space="preserve"> inclusion</w:t>
        </w:r>
      </w:ins>
      <w:r w:rsidRPr="007B522C">
        <w:rPr>
          <w:bCs/>
          <w:lang w:val="en-GB"/>
        </w:rPr>
        <w:t xml:space="preserve"> data from all over the world, spanning many different tectonic settings (</w:t>
      </w:r>
      <w:r>
        <w:rPr>
          <w:bCs/>
          <w:lang w:val="en-GB"/>
        </w:rPr>
        <w:t>Fig. 3</w:t>
      </w:r>
      <w:r w:rsidRPr="007B522C">
        <w:rPr>
          <w:bCs/>
          <w:lang w:val="en-GB"/>
        </w:rPr>
        <w:t xml:space="preserve">). We calculate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using the solubility model MagmaSat </w:t>
      </w:r>
      <w:r w:rsidRPr="007B522C">
        <w:rPr>
          <w:bCs/>
          <w:lang w:val="en-GB"/>
        </w:rPr>
        <w:fldChar w:fldCharType="begin"/>
      </w:r>
      <w:r w:rsidR="007C554B">
        <w:rPr>
          <w:bCs/>
          <w:lang w:val="en-GB"/>
        </w:rPr>
        <w:instrText xml:space="preserve"> ADDIN ZOTERO_ITEM CSL_CITATION {"citationID":"xvXNxQjS","properties":{"formattedCitation":"(Ghiorso and Gualda, 2015)","plainCitation":"(Ghiorso and Gualda, 2015)","noteIndex":0},"citationItems":[{"id":"YRNO6Sw0/SDVTjHTL","uris":["http://zotero.org/users/9451925/items/3Q6SA25I"],"itemData":{"id":1243,"type":"article-journal","abstract":"A thermodynamic model for estimating the saturation conditions of H2O–CO2 mixed fluids in multicomponent silicate liquids is described. The model extends the capabilities of rhyolite-MELTS (Gualda et al. in J Petrol 53:875–890, 2012a) and augments the water saturation model in MELTS (Ghiorso and Sack in Contrib Mineral Petrol 119:197–212, 1995). The model is internally consistent with the fluid-phase thermodynamic model of Duan and Zhang (Geochim Cosmochim Acta 70:2311–2324, 2006). It may be used independently of rhyolite-MELTS to estimate intensive variables and fluid saturation conditions from glass inclusions trapped in phenocrysts. The model is calibrated from published experimental data on water and carbon dioxide solubility, and mixed fluid saturation in silicate liquids. The model is constructed on the assumption that water dissolves to form a hydroxyl melt species, and that carbon dioxide both a molecular species and a carbonate ion, the latter complexed with calcium. Excess enthalpy interaction terms in part compensate for these simplistic assumptions regarding speciation. The model is restricted to natural composition liquids over the pressure range 0–3 GPa. One characteristic of the model is that fluid saturation isobars at pressures greater than ~100 MPa always display a maximum in melt CO2 at nonzero H2O melt concentrations, regardless of bulk composition. This feature is universal and can be attributed to the dominance of hydroxyl speciation at low water concentrations. The model is applied to four examples. The first involves estimation of pressures from H2O–CO2-bearing glass inclusions found in quartz phenocrysts of the Bishop Tuff. The second illustrates H2O and CO2 partitioning between melt and fluid during fluid-saturated equilibrium and fractional crystallization of MORB. The third example demonstrates that the position of the quartz–feldspar cotectic surface is insensitive to melt CO2 contents, which facilitates geobarometry using phase equilibria. The final example shows the effect of H2O and CO2 on the crystallization paths of a high-silica rhyolite composition representative of the late-erupted Bishop Tuff. Software that implements the model is available at ofm-research.org, and the model is incorporated into the latest version (1.1+) of rhyolite-MELTS.","container-title":"Contributions to Mineralogy and Petrology","DOI":"10.1007/s00410-015-1141-8","ISSN":"1432-0967","issue":"6","journalAbbreviation":"Contrib Mineral Petrol","language":"en","page":"53","source":"Springer Link","title":"An H2O–CO2 mixed fluid saturation model compatible with rhyolite-MELTS","volume":"169","author":[{"family":"Ghiorso","given":"Mark S."},{"family":"Gualda","given":"Guilherme A. R."}],"issued":{"date-parts":[["2015",6,5]]}}}],"schema":"https://github.com/citation-style-language/schema/raw/master/csl-citation.json"} </w:instrText>
      </w:r>
      <w:r w:rsidRPr="007B522C">
        <w:rPr>
          <w:bCs/>
          <w:lang w:val="en-GB"/>
        </w:rPr>
        <w:fldChar w:fldCharType="separate"/>
      </w:r>
      <w:r w:rsidR="00C3296A" w:rsidRPr="00C3296A">
        <w:t>(</w:t>
      </w:r>
      <w:proofErr w:type="spellStart"/>
      <w:r w:rsidR="00C3296A" w:rsidRPr="00C3296A">
        <w:t>Ghiorso</w:t>
      </w:r>
      <w:proofErr w:type="spellEnd"/>
      <w:r w:rsidR="00C3296A" w:rsidRPr="00C3296A">
        <w:t xml:space="preserve"> and </w:t>
      </w:r>
      <w:proofErr w:type="spellStart"/>
      <w:r w:rsidR="00C3296A" w:rsidRPr="00C3296A">
        <w:t>Gualda</w:t>
      </w:r>
      <w:proofErr w:type="spellEnd"/>
      <w:r w:rsidR="00C3296A" w:rsidRPr="00C3296A">
        <w:t>, 2015)</w:t>
      </w:r>
      <w:r w:rsidRPr="007B522C">
        <w:fldChar w:fldCharType="end"/>
      </w:r>
      <w:r w:rsidRPr="007B522C">
        <w:rPr>
          <w:bCs/>
          <w:lang w:val="en-GB"/>
        </w:rPr>
        <w:t xml:space="preserve">, implemented in </w:t>
      </w:r>
      <w:proofErr w:type="spellStart"/>
      <w:r w:rsidRPr="007B522C">
        <w:rPr>
          <w:bCs/>
          <w:lang w:val="en-GB"/>
        </w:rPr>
        <w:t>VESIcal</w:t>
      </w:r>
      <w:proofErr w:type="spellEnd"/>
      <w:r w:rsidRPr="007B522C">
        <w:rPr>
          <w:bCs/>
          <w:lang w:val="en-GB"/>
        </w:rPr>
        <w:t xml:space="preserve"> </w:t>
      </w:r>
      <w:r w:rsidRPr="007B522C">
        <w:rPr>
          <w:bCs/>
          <w:lang w:val="en-GB"/>
        </w:rPr>
        <w:fldChar w:fldCharType="begin"/>
      </w:r>
      <w:r w:rsidR="007C554B">
        <w:rPr>
          <w:bCs/>
          <w:lang w:val="en-GB"/>
        </w:rPr>
        <w:instrText xml:space="preserve"> ADDIN ZOTERO_ITEM CSL_CITATION {"citationID":"Y9U13hJX","properties":{"formattedCitation":"(Iacovino {\\i{}et al.}, 2021)","plainCitation":"(Iacovino et al., 2021)","noteIndex":0},"citationItems":[{"id":"YRNO6Sw0/2ASGFg6p","uris":["http://zotero.org/users/9451925/items/GLWVQJ7Y"],"itemData":{"id":1235,"type":"article-journal","abstract":"Thermodynamics has been fundamental to the interpretation of geologic data and modeling of geologic systems for decades. However, more recent advancements in computational capabilities and a marked increase in researchers' accessibility to computing tools has outpaced the functionality and extensibility of currently available modeling tools. Here, we present VESIcal (Volatile Equilibria and Saturation Identification calculator): the first comprehensive modeling tool for O, , and mixed (O-) solubility in silicate melts that: (a) allows users access to seven of the most popular models, plus easy inter-comparison between models; (b) provides universal functionality for all models (e.g., functions for calculating saturation pressures, degassing paths, etc.); (c) can process large datasets (1,000s of samples) automatically; (d) can output computed data into an Excel spreadsheet or CSV file for simple post-modeling analysis; (e) integrates plotting capabilities directly within the tool; and (f) provides all of these within the framework of a python library, making the tool extensible by the user and allowing any of the model functions to be incorporated into any other code capable of calling python. The tool is presented within this manuscript, which may be read as a static PDF but is better experienced via the Jupyter Notebook version of this manuscript. Here, we present worked examples accessible to python users with a range of skill levels. The basic functions of VESIcal can also be accessed via a web app (https://vesical.anvil.app). The VESIcal python library is open-source and available for download at https://github.com/kaylai/VESIcal, or it can be installed using pip. It is recommended to read and interact with this manuscript as an executable Jupyter Notebook, available at https://mybinder.org/v2/gh/kaylai/vesical-binder/HEAD?filepath=Manuscript.ipynb.","container-title":"Earth and Space Science","DOI":"10.1029/2020EA001584","ISSN":"2333-5084","issue":"11","language":"en","note":"_eprint: https://onlinelibrary.wiley.com/doi/pdf/10.1029/2020EA001584","page":"e2020EA001584","source":"Wiley Online Library","title":"VESIcal Part I: An Open-Source Thermodynamic Model Engine for Mixed Volatile (H2O-CO2) Solubility in Silicate Melts","title-short":"VESIcal Part I","volume":"8","author":[{"family":"Iacovino","given":"K."},{"family":"Matthews","given":"S."},{"family":"Wieser","given":"P. E."},{"family":"Moore","given":"G. M."},{"family":"Bégué","given":"F."}],"issued":{"date-parts":[["2021"]]}}}],"schema":"https://github.com/citation-style-language/schema/raw/master/csl-citation.json"} </w:instrText>
      </w:r>
      <w:r w:rsidRPr="007B522C">
        <w:rPr>
          <w:bCs/>
          <w:lang w:val="en-GB"/>
        </w:rPr>
        <w:fldChar w:fldCharType="separate"/>
      </w:r>
      <w:r w:rsidR="00C3296A" w:rsidRPr="00C3296A">
        <w:t>(</w:t>
      </w:r>
      <w:proofErr w:type="spellStart"/>
      <w:r w:rsidR="00C3296A" w:rsidRPr="00C3296A">
        <w:t>Iacovino</w:t>
      </w:r>
      <w:proofErr w:type="spellEnd"/>
      <w:r w:rsidR="00C3296A" w:rsidRPr="00C3296A">
        <w:t xml:space="preserve"> </w:t>
      </w:r>
      <w:r w:rsidR="00C3296A" w:rsidRPr="00C3296A">
        <w:rPr>
          <w:i/>
          <w:iCs/>
        </w:rPr>
        <w:t>et al.</w:t>
      </w:r>
      <w:r w:rsidR="00C3296A" w:rsidRPr="00C3296A">
        <w:t>, 2021)</w:t>
      </w:r>
      <w:r w:rsidRPr="007B522C">
        <w:fldChar w:fldCharType="end"/>
      </w:r>
      <w:r w:rsidRPr="007B522C">
        <w:rPr>
          <w:bCs/>
          <w:lang w:val="en-GB"/>
        </w:rPr>
        <w:t>. We show the distribution, median, 25</w:t>
      </w:r>
      <w:r w:rsidRPr="007B522C">
        <w:rPr>
          <w:bCs/>
          <w:vertAlign w:val="superscript"/>
          <w:lang w:val="en-GB"/>
        </w:rPr>
        <w:t>th</w:t>
      </w:r>
      <w:r w:rsidRPr="007B522C">
        <w:rPr>
          <w:bCs/>
          <w:lang w:val="en-GB"/>
        </w:rPr>
        <w:t xml:space="preserve"> and 75</w:t>
      </w:r>
      <w:r w:rsidRPr="007B522C">
        <w:rPr>
          <w:bCs/>
          <w:vertAlign w:val="superscript"/>
          <w:lang w:val="en-GB"/>
        </w:rPr>
        <w:t>th</w:t>
      </w:r>
      <w:r w:rsidRPr="007B522C">
        <w:rPr>
          <w:bCs/>
          <w:lang w:val="en-GB"/>
        </w:rPr>
        <w:t xml:space="preserve"> </w:t>
      </w:r>
      <w:del w:id="351" w:author="Charlotte Devitre" w:date="2024-07-24T14:34:00Z" w16du:dateUtc="2024-07-24T21:34:00Z">
        <w:r w:rsidRPr="007B522C" w:rsidDel="00E27685">
          <w:rPr>
            <w:bCs/>
            <w:lang w:val="en-GB"/>
          </w:rPr>
          <w:delText>quantile</w:delText>
        </w:r>
      </w:del>
      <w:ins w:id="352" w:author="Charlotte Devitre" w:date="2024-07-24T14:34:00Z" w16du:dateUtc="2024-07-24T21:34:00Z">
        <w:r w:rsidR="00E27685">
          <w:rPr>
            <w:bCs/>
            <w:lang w:val="en-GB"/>
          </w:rPr>
          <w:t>percentile</w:t>
        </w:r>
      </w:ins>
      <w:r w:rsidRPr="007B522C">
        <w:rPr>
          <w:bCs/>
          <w:lang w:val="en-GB"/>
        </w:rPr>
        <w:t xml:space="preserve">s of calculated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for 4069 </w:t>
      </w:r>
      <w:proofErr w:type="gramStart"/>
      <w:r w:rsidR="00834561">
        <w:rPr>
          <w:bCs/>
          <w:lang w:val="en-GB"/>
        </w:rPr>
        <w:t>melt</w:t>
      </w:r>
      <w:proofErr w:type="gramEnd"/>
      <w:del w:id="353" w:author="Charlotte Devitre" w:date="2024-07-24T10:40:00Z" w16du:dateUtc="2024-07-24T17:40:00Z">
        <w:r w:rsidR="00834561" w:rsidDel="004F2B3A">
          <w:rPr>
            <w:bCs/>
            <w:lang w:val="en-GB"/>
          </w:rPr>
          <w:delText>-inclusion</w:delText>
        </w:r>
      </w:del>
      <w:ins w:id="354" w:author="Charlotte Devitre" w:date="2024-07-24T10:40:00Z" w16du:dateUtc="2024-07-24T17:40:00Z">
        <w:r w:rsidR="004F2B3A">
          <w:rPr>
            <w:bCs/>
            <w:lang w:val="en-GB"/>
          </w:rPr>
          <w:t xml:space="preserve"> inclusion</w:t>
        </w:r>
      </w:ins>
      <w:r w:rsidRPr="007B522C">
        <w:rPr>
          <w:bCs/>
          <w:lang w:val="en-GB"/>
        </w:rPr>
        <w:t>s with SiO</w:t>
      </w:r>
      <w:r w:rsidRPr="007B522C">
        <w:rPr>
          <w:bCs/>
          <w:vertAlign w:val="subscript"/>
          <w:lang w:val="en-GB"/>
        </w:rPr>
        <w:t xml:space="preserve">2 </w:t>
      </w:r>
      <w:r w:rsidRPr="007B522C">
        <w:rPr>
          <w:bCs/>
          <w:lang w:val="en-GB"/>
        </w:rPr>
        <w:t xml:space="preserve">&lt; 57 </w:t>
      </w:r>
      <w:proofErr w:type="spellStart"/>
      <w:r w:rsidRPr="007B522C">
        <w:rPr>
          <w:bCs/>
          <w:lang w:val="en-GB"/>
        </w:rPr>
        <w:t>wt</w:t>
      </w:r>
      <w:proofErr w:type="spellEnd"/>
      <w:r w:rsidRPr="007B522C">
        <w:rPr>
          <w:bCs/>
          <w:lang w:val="en-GB"/>
        </w:rPr>
        <w:t xml:space="preserve">%, MgO &lt; 16 </w:t>
      </w:r>
      <w:proofErr w:type="spellStart"/>
      <w:r w:rsidRPr="007B522C">
        <w:rPr>
          <w:bCs/>
          <w:lang w:val="en-GB"/>
        </w:rPr>
        <w:t>wt</w:t>
      </w:r>
      <w:proofErr w:type="spellEnd"/>
      <w:r w:rsidRPr="007B522C">
        <w:rPr>
          <w:bCs/>
          <w:lang w:val="en-GB"/>
        </w:rPr>
        <w:t xml:space="preserve">% and </w:t>
      </w:r>
      <w:ins w:id="355" w:author="Charlotte Devitre" w:date="2024-07-24T14:35:00Z" w16du:dateUtc="2024-07-24T21:35:00Z">
        <w:r w:rsidR="00E27685">
          <w:rPr>
            <w:bCs/>
            <w:lang w:val="en-GB"/>
          </w:rPr>
          <w:t>s</w:t>
        </w:r>
      </w:ins>
      <w:del w:id="356" w:author="Charlotte Devitre" w:date="2024-07-24T14:35:00Z" w16du:dateUtc="2024-07-24T21:35:00Z">
        <w:r w:rsidRPr="007B522C" w:rsidDel="00E27685">
          <w:rPr>
            <w:bCs/>
            <w:lang w:val="en-GB"/>
          </w:rPr>
          <w:delText>S</w:delText>
        </w:r>
      </w:del>
      <w:r w:rsidRPr="007B522C">
        <w:rPr>
          <w:bCs/>
          <w:lang w:val="en-GB"/>
        </w:rPr>
        <w:t xml:space="preserve">aturation </w:t>
      </w:r>
      <w:ins w:id="357" w:author="Charlotte Devitre" w:date="2024-07-24T14:35:00Z" w16du:dateUtc="2024-07-24T21:35:00Z">
        <w:r w:rsidR="00E27685">
          <w:rPr>
            <w:bCs/>
            <w:lang w:val="en-GB"/>
          </w:rPr>
          <w:t>p</w:t>
        </w:r>
      </w:ins>
      <w:del w:id="358" w:author="Charlotte Devitre" w:date="2024-07-24T14:35:00Z" w16du:dateUtc="2024-07-24T21:35:00Z">
        <w:r w:rsidRPr="007B522C" w:rsidDel="00E27685">
          <w:rPr>
            <w:bCs/>
            <w:lang w:val="en-GB"/>
          </w:rPr>
          <w:delText>P</w:delText>
        </w:r>
      </w:del>
      <w:r w:rsidRPr="007B522C">
        <w:rPr>
          <w:bCs/>
          <w:lang w:val="en-GB"/>
        </w:rPr>
        <w:t xml:space="preserve">ressure &gt; 20 MPa on Fig </w:t>
      </w:r>
      <w:r w:rsidR="00EE7A65">
        <w:rPr>
          <w:bCs/>
          <w:lang w:val="en-GB"/>
        </w:rPr>
        <w:t>3</w:t>
      </w:r>
      <w:r w:rsidRPr="007B522C">
        <w:rPr>
          <w:bCs/>
          <w:lang w:val="en-GB"/>
        </w:rPr>
        <w:t xml:space="preserve">b-c, coloured by tectonic setting. For each volcano, there is a clear correlation between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and pressure </w:t>
      </w:r>
      <w:r w:rsidR="00EE7A65">
        <w:rPr>
          <w:bCs/>
          <w:lang w:val="en-GB"/>
        </w:rPr>
        <w:t>where</w:t>
      </w:r>
      <w:r w:rsidRPr="007B522C">
        <w:rPr>
          <w:bCs/>
          <w:lang w:val="en-GB"/>
        </w:rPr>
        <w:t xml:space="preser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w:t>
      </w:r>
      <w:r w:rsidR="00EE7A65">
        <w:rPr>
          <w:bCs/>
          <w:lang w:val="en-GB"/>
        </w:rPr>
        <w:t>becomes</w:t>
      </w:r>
      <w:r w:rsidRPr="007B522C">
        <w:rPr>
          <w:bCs/>
          <w:lang w:val="en-GB"/>
        </w:rPr>
        <w:t xml:space="preserve"> very high at shallow pressures (</w:t>
      </w:r>
      <w:r w:rsidR="00EE7A65">
        <w:rPr>
          <w:bCs/>
          <w:lang w:val="en-GB"/>
        </w:rPr>
        <w:t>F</w:t>
      </w:r>
      <w:r w:rsidRPr="007B522C">
        <w:rPr>
          <w:bCs/>
          <w:lang w:val="en-GB"/>
        </w:rPr>
        <w:t xml:space="preserve">ig. S9a-i) as </w:t>
      </w:r>
      <w:r w:rsidR="00834561">
        <w:rPr>
          <w:bCs/>
          <w:lang w:val="en-GB"/>
        </w:rPr>
        <w:t>melt</w:t>
      </w:r>
      <w:del w:id="359" w:author="Charlotte Devitre" w:date="2024-07-24T10:40:00Z" w16du:dateUtc="2024-07-24T17:40:00Z">
        <w:r w:rsidR="00834561" w:rsidDel="004F2B3A">
          <w:rPr>
            <w:bCs/>
            <w:lang w:val="en-GB"/>
          </w:rPr>
          <w:delText>-inclusion</w:delText>
        </w:r>
      </w:del>
      <w:ins w:id="360" w:author="Charlotte Devitre" w:date="2024-07-24T10:40:00Z" w16du:dateUtc="2024-07-24T17:40:00Z">
        <w:r w:rsidR="004F2B3A">
          <w:rPr>
            <w:bCs/>
            <w:lang w:val="en-GB"/>
          </w:rPr>
          <w:t xml:space="preserve"> inclusion</w:t>
        </w:r>
      </w:ins>
      <w:r w:rsidRPr="007B522C">
        <w:rPr>
          <w:bCs/>
          <w:lang w:val="en-GB"/>
        </w:rPr>
        <w:t>s are trapped during enhanced degassing of H</w:t>
      </w:r>
      <w:r w:rsidRPr="007B522C">
        <w:rPr>
          <w:bCs/>
          <w:vertAlign w:val="subscript"/>
          <w:lang w:val="en-GB"/>
        </w:rPr>
        <w:t>2</w:t>
      </w:r>
      <w:r w:rsidRPr="007B522C">
        <w:rPr>
          <w:bCs/>
          <w:lang w:val="en-GB"/>
        </w:rPr>
        <w:t>O upon ascent. Thus, in this compilation, the median and 25</w:t>
      </w:r>
      <w:r w:rsidRPr="007B522C">
        <w:rPr>
          <w:bCs/>
          <w:vertAlign w:val="superscript"/>
          <w:lang w:val="en-GB"/>
        </w:rPr>
        <w:t>th</w:t>
      </w:r>
      <w:r w:rsidRPr="007B522C">
        <w:rPr>
          <w:bCs/>
          <w:lang w:val="en-GB"/>
        </w:rPr>
        <w:t xml:space="preserve"> </w:t>
      </w:r>
      <w:del w:id="361" w:author="Charlotte Devitre" w:date="2024-07-24T14:34:00Z" w16du:dateUtc="2024-07-24T21:34:00Z">
        <w:r w:rsidRPr="007B522C" w:rsidDel="00E27685">
          <w:rPr>
            <w:bCs/>
            <w:lang w:val="en-GB"/>
          </w:rPr>
          <w:delText>quantile</w:delText>
        </w:r>
      </w:del>
      <w:ins w:id="362" w:author="Charlotte Devitre" w:date="2024-07-24T14:34:00Z" w16du:dateUtc="2024-07-24T21:34:00Z">
        <w:r w:rsidR="00E27685">
          <w:rPr>
            <w:bCs/>
            <w:lang w:val="en-GB"/>
          </w:rPr>
          <w:t>percentile</w:t>
        </w:r>
      </w:ins>
      <w:r w:rsidRPr="007B522C">
        <w:rPr>
          <w:bCs/>
          <w:lang w:val="en-GB"/>
        </w:rPr>
        <w:t xml:space="preserve">s are likely most representative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in the main magma storage region. We stress the importance of considering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r>
          <w:rPr>
            <w:rFonts w:ascii="Cambria Math" w:hAnsi="Cambria Math"/>
            <w:lang w:val="en-GB"/>
          </w:rPr>
          <m:t xml:space="preserve"> </m:t>
        </m:r>
      </m:oMath>
      <w:r w:rsidRPr="007B522C">
        <w:rPr>
          <w:bCs/>
          <w:lang w:val="en-GB"/>
        </w:rPr>
        <w:t xml:space="preserve">when determining the suitability of this method to a particular system given that the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w:t>
      </w:r>
      <w:r w:rsidRPr="007B522C">
        <w:rPr>
          <w:bCs/>
          <w:lang w:val="en-GB"/>
        </w:rPr>
        <w:lastRenderedPageBreak/>
        <w:t xml:space="preserve">pressure correction tends to be more significant at higher entrapment pressures. For example, if we consider an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of 0.1 (the median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of our </w:t>
      </w:r>
      <w:r w:rsidR="004E38D9">
        <w:rPr>
          <w:bCs/>
          <w:lang w:val="en-GB"/>
        </w:rPr>
        <w:t>fluid</w:t>
      </w:r>
      <w:del w:id="363" w:author="Charlotte Devitre" w:date="2024-07-24T10:40:00Z" w16du:dateUtc="2024-07-24T17:40:00Z">
        <w:r w:rsidR="004E38D9" w:rsidDel="004F2B3A">
          <w:rPr>
            <w:bCs/>
            <w:lang w:val="en-GB"/>
          </w:rPr>
          <w:delText>-inclusion</w:delText>
        </w:r>
      </w:del>
      <w:ins w:id="364" w:author="Charlotte Devitre" w:date="2024-07-24T10:40:00Z" w16du:dateUtc="2024-07-24T17:40:00Z">
        <w:r w:rsidR="004F2B3A">
          <w:rPr>
            <w:bCs/>
            <w:lang w:val="en-GB"/>
          </w:rPr>
          <w:t xml:space="preserve"> inclusion</w:t>
        </w:r>
      </w:ins>
      <w:r w:rsidRPr="007B522C">
        <w:rPr>
          <w:bCs/>
          <w:lang w:val="en-GB"/>
        </w:rPr>
        <w:t xml:space="preserve"> dataset at Kīlauea and a commonly assumed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in deep storage systems), the pressure correction goes from &lt;</w:t>
      </w:r>
      <w:r w:rsidR="00EE7A65">
        <w:rPr>
          <w:bCs/>
          <w:lang w:val="en-GB"/>
        </w:rPr>
        <w:t xml:space="preserve"> </w:t>
      </w:r>
      <w:r w:rsidRPr="007B522C">
        <w:rPr>
          <w:bCs/>
          <w:lang w:val="en-GB"/>
        </w:rPr>
        <w:t xml:space="preserve">15% at pressures &lt; 220 MPa (~10 km) to ~20% at 700 MPa (~30 km). Naturally, the correction is even more significant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is greater than 0.1 (e.g., for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=0.2, the correction is 25-30% at P&lt;150 MPa and ~50% at P = 700 MPa; Fig 1). </w:t>
      </w:r>
    </w:p>
    <w:p w14:paraId="5CC638E1" w14:textId="77777777" w:rsidR="00B90F91" w:rsidRPr="007B522C" w:rsidRDefault="00B90F91" w:rsidP="00B90F91">
      <w:pPr>
        <w:pStyle w:val="Text"/>
        <w:spacing w:line="480" w:lineRule="auto"/>
        <w:ind w:firstLine="0"/>
        <w:jc w:val="both"/>
        <w:rPr>
          <w:bCs/>
          <w:lang w:val="en-GB"/>
        </w:rPr>
      </w:pPr>
      <w:r w:rsidRPr="007B522C">
        <w:rPr>
          <w:noProof/>
        </w:rPr>
        <w:drawing>
          <wp:inline distT="0" distB="0" distL="0" distR="0" wp14:anchorId="752CC8E0" wp14:editId="52232126">
            <wp:extent cx="5486400" cy="4759325"/>
            <wp:effectExtent l="0" t="0" r="0" b="3175"/>
            <wp:docPr id="1802408924" name="Picture 2" descr="A map of the world with different colored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8924" name="Picture 2" descr="A map of the world with different colored graphs and char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4759325"/>
                    </a:xfrm>
                    <a:prstGeom prst="rect">
                      <a:avLst/>
                    </a:prstGeom>
                    <a:noFill/>
                    <a:ln>
                      <a:noFill/>
                    </a:ln>
                  </pic:spPr>
                </pic:pic>
              </a:graphicData>
            </a:graphic>
          </wp:inline>
        </w:drawing>
      </w:r>
    </w:p>
    <w:p w14:paraId="3B80E8FA" w14:textId="7886EDDE" w:rsidR="00B90F91" w:rsidRPr="007B522C" w:rsidRDefault="00B90F91" w:rsidP="00B90F91">
      <w:pPr>
        <w:pStyle w:val="Text"/>
        <w:spacing w:line="480" w:lineRule="auto"/>
        <w:jc w:val="both"/>
        <w:rPr>
          <w:bCs/>
          <w:i/>
          <w:iCs/>
          <w:lang w:val="en-GB"/>
        </w:rPr>
      </w:pPr>
      <w:r w:rsidRPr="007B522C">
        <w:rPr>
          <w:bCs/>
          <w:i/>
          <w:iCs/>
          <w:lang w:val="en-GB"/>
        </w:rPr>
        <w:t xml:space="preserve">Figure </w:t>
      </w:r>
      <w:r>
        <w:rPr>
          <w:bCs/>
          <w:i/>
          <w:iCs/>
          <w:lang w:val="en-GB"/>
        </w:rPr>
        <w:t>3</w:t>
      </w:r>
      <w:r w:rsidRPr="007B522C">
        <w:rPr>
          <w:bCs/>
          <w:i/>
          <w:iCs/>
          <w:lang w:val="en-GB"/>
        </w:rPr>
        <w:t xml:space="preserve">. </w:t>
      </w:r>
      <w:r w:rsidRPr="007B522C">
        <w:rPr>
          <w:b/>
          <w:i/>
          <w:iCs/>
          <w:lang w:val="en-GB"/>
        </w:rPr>
        <w:t xml:space="preserve">Global compilation of </w:t>
      </w:r>
      <m:oMath>
        <m:sSub>
          <m:sSubPr>
            <m:ctrlPr>
              <w:rPr>
                <w:rFonts w:ascii="Cambria Math" w:hAnsi="Cambria Math"/>
                <w:b/>
                <w:i/>
                <w:iCs/>
                <w:lang w:val="en-GB"/>
              </w:rPr>
            </m:ctrlPr>
          </m:sSubPr>
          <m:e>
            <m:r>
              <m:rPr>
                <m:sty m:val="bi"/>
              </m:rPr>
              <w:rPr>
                <w:rFonts w:ascii="Cambria Math" w:hAnsi="Cambria Math"/>
                <w:lang w:val="en-GB"/>
              </w:rPr>
              <m:t>X</m:t>
            </m:r>
          </m:e>
          <m:sub>
            <m:sSub>
              <m:sSubPr>
                <m:ctrlPr>
                  <w:rPr>
                    <w:rFonts w:ascii="Cambria Math" w:hAnsi="Cambria Math"/>
                    <w:b/>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Pr="007B522C">
        <w:rPr>
          <w:b/>
          <w:i/>
          <w:iCs/>
          <w:lang w:val="en-GB"/>
        </w:rPr>
        <w:t xml:space="preserve"> in the exsolved fluid phase from </w:t>
      </w:r>
      <w:r w:rsidR="00834561">
        <w:rPr>
          <w:b/>
          <w:i/>
          <w:iCs/>
          <w:lang w:val="en-GB"/>
        </w:rPr>
        <w:t>melt</w:t>
      </w:r>
      <w:del w:id="365" w:author="Charlotte Devitre" w:date="2024-07-24T10:40:00Z" w16du:dateUtc="2024-07-24T17:40:00Z">
        <w:r w:rsidR="00834561" w:rsidDel="004F2B3A">
          <w:rPr>
            <w:b/>
            <w:i/>
            <w:iCs/>
            <w:lang w:val="en-GB"/>
          </w:rPr>
          <w:delText>-inclusion</w:delText>
        </w:r>
      </w:del>
      <w:ins w:id="366" w:author="Charlotte Devitre" w:date="2024-07-24T10:40:00Z" w16du:dateUtc="2024-07-24T17:40:00Z">
        <w:r w:rsidR="004F2B3A">
          <w:rPr>
            <w:b/>
            <w:i/>
            <w:iCs/>
            <w:lang w:val="en-GB"/>
          </w:rPr>
          <w:t xml:space="preserve"> inclusion</w:t>
        </w:r>
      </w:ins>
      <w:r w:rsidRPr="007B522C">
        <w:rPr>
          <w:b/>
          <w:i/>
          <w:iCs/>
          <w:lang w:val="en-GB"/>
        </w:rPr>
        <w:t xml:space="preserve"> data for </w:t>
      </w:r>
      <w:ins w:id="367" w:author="Charlotte Devitre" w:date="2024-07-24T15:41:00Z" w16du:dateUtc="2024-07-24T22:41:00Z">
        <w:r w:rsidR="00EA6185">
          <w:rPr>
            <w:b/>
            <w:i/>
            <w:iCs/>
            <w:lang w:val="en-GB"/>
          </w:rPr>
          <w:t>c</w:t>
        </w:r>
      </w:ins>
      <w:del w:id="368" w:author="Charlotte Devitre" w:date="2024-07-24T15:41:00Z" w16du:dateUtc="2024-07-24T22:41:00Z">
        <w:r w:rsidRPr="007B522C" w:rsidDel="00EA6185">
          <w:rPr>
            <w:b/>
            <w:i/>
            <w:iCs/>
            <w:lang w:val="en-GB"/>
          </w:rPr>
          <w:delText>C</w:delText>
        </w:r>
      </w:del>
      <w:r w:rsidRPr="007B522C">
        <w:rPr>
          <w:b/>
          <w:i/>
          <w:iCs/>
          <w:lang w:val="en-GB"/>
        </w:rPr>
        <w:t xml:space="preserve">ontinental </w:t>
      </w:r>
      <w:ins w:id="369" w:author="Charlotte Devitre" w:date="2024-07-24T15:41:00Z" w16du:dateUtc="2024-07-24T22:41:00Z">
        <w:r w:rsidR="00EA6185">
          <w:rPr>
            <w:b/>
            <w:i/>
            <w:iCs/>
            <w:lang w:val="en-GB"/>
          </w:rPr>
          <w:t>r</w:t>
        </w:r>
      </w:ins>
      <w:del w:id="370" w:author="Charlotte Devitre" w:date="2024-07-24T15:41:00Z" w16du:dateUtc="2024-07-24T22:41:00Z">
        <w:r w:rsidRPr="007B522C" w:rsidDel="00EA6185">
          <w:rPr>
            <w:b/>
            <w:i/>
            <w:iCs/>
            <w:lang w:val="en-GB"/>
          </w:rPr>
          <w:delText>R</w:delText>
        </w:r>
      </w:del>
      <w:r w:rsidRPr="007B522C">
        <w:rPr>
          <w:b/>
          <w:i/>
          <w:iCs/>
          <w:lang w:val="en-GB"/>
        </w:rPr>
        <w:t xml:space="preserve">ift, </w:t>
      </w:r>
      <w:ins w:id="371" w:author="Charlotte Devitre" w:date="2024-07-24T15:41:00Z" w16du:dateUtc="2024-07-24T22:41:00Z">
        <w:r w:rsidR="00EA6185">
          <w:rPr>
            <w:b/>
            <w:i/>
            <w:iCs/>
            <w:lang w:val="en-GB"/>
          </w:rPr>
          <w:t>c</w:t>
        </w:r>
      </w:ins>
      <w:del w:id="372" w:author="Charlotte Devitre" w:date="2024-07-24T15:41:00Z" w16du:dateUtc="2024-07-24T22:41:00Z">
        <w:r w:rsidRPr="007B522C" w:rsidDel="00EA6185">
          <w:rPr>
            <w:b/>
            <w:i/>
            <w:iCs/>
            <w:lang w:val="en-GB"/>
          </w:rPr>
          <w:delText>C</w:delText>
        </w:r>
      </w:del>
      <w:r w:rsidRPr="007B522C">
        <w:rPr>
          <w:b/>
          <w:i/>
          <w:iCs/>
          <w:lang w:val="en-GB"/>
        </w:rPr>
        <w:t xml:space="preserve">ontinental </w:t>
      </w:r>
      <w:ins w:id="373" w:author="Charlotte Devitre" w:date="2024-07-24T15:41:00Z" w16du:dateUtc="2024-07-24T22:41:00Z">
        <w:r w:rsidR="00EA6185">
          <w:rPr>
            <w:b/>
            <w:i/>
            <w:iCs/>
            <w:lang w:val="en-GB"/>
          </w:rPr>
          <w:t>i</w:t>
        </w:r>
      </w:ins>
      <w:del w:id="374" w:author="Charlotte Devitre" w:date="2024-07-24T15:41:00Z" w16du:dateUtc="2024-07-24T22:41:00Z">
        <w:r w:rsidRPr="007B522C" w:rsidDel="00EA6185">
          <w:rPr>
            <w:b/>
            <w:i/>
            <w:iCs/>
            <w:lang w:val="en-GB"/>
          </w:rPr>
          <w:delText>I</w:delText>
        </w:r>
      </w:del>
      <w:r w:rsidRPr="007B522C">
        <w:rPr>
          <w:b/>
          <w:i/>
          <w:iCs/>
          <w:lang w:val="en-GB"/>
        </w:rPr>
        <w:t xml:space="preserve">ntraplate, </w:t>
      </w:r>
      <w:ins w:id="375" w:author="Charlotte Devitre" w:date="2024-07-24T15:41:00Z" w16du:dateUtc="2024-07-24T22:41:00Z">
        <w:r w:rsidR="00EA6185">
          <w:rPr>
            <w:b/>
            <w:i/>
            <w:iCs/>
            <w:lang w:val="en-GB"/>
          </w:rPr>
          <w:t>a</w:t>
        </w:r>
      </w:ins>
      <w:del w:id="376" w:author="Charlotte Devitre" w:date="2024-07-24T15:41:00Z" w16du:dateUtc="2024-07-24T22:41:00Z">
        <w:r w:rsidRPr="007B522C" w:rsidDel="00EA6185">
          <w:rPr>
            <w:b/>
            <w:i/>
            <w:iCs/>
            <w:lang w:val="en-GB"/>
          </w:rPr>
          <w:delText>A</w:delText>
        </w:r>
      </w:del>
      <w:r w:rsidRPr="007B522C">
        <w:rPr>
          <w:b/>
          <w:i/>
          <w:iCs/>
          <w:lang w:val="en-GB"/>
        </w:rPr>
        <w:t xml:space="preserve">lkaline and </w:t>
      </w:r>
      <w:ins w:id="377" w:author="Charlotte Devitre" w:date="2024-07-24T15:41:00Z" w16du:dateUtc="2024-07-24T22:41:00Z">
        <w:r w:rsidR="00EA6185">
          <w:rPr>
            <w:b/>
            <w:i/>
            <w:iCs/>
            <w:lang w:val="en-GB"/>
          </w:rPr>
          <w:t>t</w:t>
        </w:r>
      </w:ins>
      <w:del w:id="378" w:author="Charlotte Devitre" w:date="2024-07-24T15:41:00Z" w16du:dateUtc="2024-07-24T22:41:00Z">
        <w:r w:rsidRPr="007B522C" w:rsidDel="00EA6185">
          <w:rPr>
            <w:b/>
            <w:i/>
            <w:iCs/>
            <w:lang w:val="en-GB"/>
          </w:rPr>
          <w:delText>T</w:delText>
        </w:r>
      </w:del>
      <w:r w:rsidRPr="007B522C">
        <w:rPr>
          <w:b/>
          <w:i/>
          <w:iCs/>
          <w:lang w:val="en-GB"/>
        </w:rPr>
        <w:t xml:space="preserve">holeiitic </w:t>
      </w:r>
      <w:ins w:id="379" w:author="Charlotte Devitre" w:date="2024-07-24T15:41:00Z" w16du:dateUtc="2024-07-24T22:41:00Z">
        <w:r w:rsidR="00EA6185">
          <w:rPr>
            <w:b/>
            <w:i/>
            <w:iCs/>
            <w:lang w:val="en-GB"/>
          </w:rPr>
          <w:t>o</w:t>
        </w:r>
      </w:ins>
      <w:del w:id="380" w:author="Charlotte Devitre" w:date="2024-07-24T15:41:00Z" w16du:dateUtc="2024-07-24T22:41:00Z">
        <w:r w:rsidRPr="007B522C" w:rsidDel="00EA6185">
          <w:rPr>
            <w:b/>
            <w:i/>
            <w:iCs/>
            <w:lang w:val="en-GB"/>
          </w:rPr>
          <w:delText>O</w:delText>
        </w:r>
      </w:del>
      <w:r w:rsidRPr="007B522C">
        <w:rPr>
          <w:b/>
          <w:i/>
          <w:iCs/>
          <w:lang w:val="en-GB"/>
        </w:rPr>
        <w:t xml:space="preserve">cean </w:t>
      </w:r>
      <w:ins w:id="381" w:author="Charlotte Devitre" w:date="2024-07-24T15:41:00Z" w16du:dateUtc="2024-07-24T22:41:00Z">
        <w:r w:rsidR="00EA6185">
          <w:rPr>
            <w:b/>
            <w:i/>
            <w:iCs/>
            <w:lang w:val="en-GB"/>
          </w:rPr>
          <w:lastRenderedPageBreak/>
          <w:t>i</w:t>
        </w:r>
      </w:ins>
      <w:del w:id="382" w:author="Charlotte Devitre" w:date="2024-07-24T15:41:00Z" w16du:dateUtc="2024-07-24T22:41:00Z">
        <w:r w:rsidRPr="007B522C" w:rsidDel="00EA6185">
          <w:rPr>
            <w:b/>
            <w:i/>
            <w:iCs/>
            <w:lang w:val="en-GB"/>
          </w:rPr>
          <w:delText>I</w:delText>
        </w:r>
      </w:del>
      <w:r w:rsidRPr="007B522C">
        <w:rPr>
          <w:b/>
          <w:i/>
          <w:iCs/>
          <w:lang w:val="en-GB"/>
        </w:rPr>
        <w:t xml:space="preserve">sland </w:t>
      </w:r>
      <w:ins w:id="383" w:author="Charlotte Devitre" w:date="2024-07-24T15:41:00Z" w16du:dateUtc="2024-07-24T22:41:00Z">
        <w:r w:rsidR="00EA6185">
          <w:rPr>
            <w:b/>
            <w:i/>
            <w:iCs/>
            <w:lang w:val="en-GB"/>
          </w:rPr>
          <w:t>b</w:t>
        </w:r>
      </w:ins>
      <w:del w:id="384" w:author="Charlotte Devitre" w:date="2024-07-24T15:41:00Z" w16du:dateUtc="2024-07-24T22:41:00Z">
        <w:r w:rsidRPr="007B522C" w:rsidDel="00EA6185">
          <w:rPr>
            <w:b/>
            <w:i/>
            <w:iCs/>
            <w:lang w:val="en-GB"/>
          </w:rPr>
          <w:delText>B</w:delText>
        </w:r>
      </w:del>
      <w:r w:rsidRPr="007B522C">
        <w:rPr>
          <w:b/>
          <w:i/>
          <w:iCs/>
          <w:lang w:val="en-GB"/>
        </w:rPr>
        <w:t>asalt (OIB, see Fig S7)</w:t>
      </w:r>
      <w:ins w:id="385" w:author="Charlotte Devitre" w:date="2024-07-24T15:41:00Z" w16du:dateUtc="2024-07-24T22:41:00Z">
        <w:r w:rsidR="00EA6185">
          <w:rPr>
            <w:b/>
            <w:i/>
            <w:iCs/>
            <w:lang w:val="en-GB"/>
          </w:rPr>
          <w:t>,</w:t>
        </w:r>
      </w:ins>
      <w:r w:rsidRPr="007B522C">
        <w:rPr>
          <w:b/>
          <w:i/>
          <w:iCs/>
          <w:lang w:val="en-GB"/>
        </w:rPr>
        <w:t xml:space="preserve"> </w:t>
      </w:r>
      <w:ins w:id="386" w:author="Charlotte Devitre" w:date="2024-07-24T15:41:00Z" w16du:dateUtc="2024-07-24T22:41:00Z">
        <w:r w:rsidR="00EA6185">
          <w:rPr>
            <w:b/>
            <w:i/>
            <w:iCs/>
            <w:lang w:val="en-GB"/>
          </w:rPr>
          <w:t>m</w:t>
        </w:r>
      </w:ins>
      <w:del w:id="387" w:author="Charlotte Devitre" w:date="2024-07-24T15:41:00Z" w16du:dateUtc="2024-07-24T22:41:00Z">
        <w:r w:rsidRPr="007B522C" w:rsidDel="00EA6185">
          <w:rPr>
            <w:b/>
            <w:i/>
            <w:iCs/>
            <w:lang w:val="en-GB"/>
          </w:rPr>
          <w:delText>M</w:delText>
        </w:r>
      </w:del>
      <w:r w:rsidRPr="007B522C">
        <w:rPr>
          <w:b/>
          <w:i/>
          <w:iCs/>
          <w:lang w:val="en-GB"/>
        </w:rPr>
        <w:t>id-</w:t>
      </w:r>
      <w:ins w:id="388" w:author="Charlotte Devitre" w:date="2024-07-24T15:41:00Z" w16du:dateUtc="2024-07-24T22:41:00Z">
        <w:r w:rsidR="00EA6185">
          <w:rPr>
            <w:b/>
            <w:i/>
            <w:iCs/>
            <w:lang w:val="en-GB"/>
          </w:rPr>
          <w:t>o</w:t>
        </w:r>
      </w:ins>
      <w:del w:id="389" w:author="Charlotte Devitre" w:date="2024-07-24T15:41:00Z" w16du:dateUtc="2024-07-24T22:41:00Z">
        <w:r w:rsidRPr="007B522C" w:rsidDel="00EA6185">
          <w:rPr>
            <w:b/>
            <w:i/>
            <w:iCs/>
            <w:lang w:val="en-GB"/>
          </w:rPr>
          <w:delText>O</w:delText>
        </w:r>
      </w:del>
      <w:r w:rsidRPr="007B522C">
        <w:rPr>
          <w:b/>
          <w:i/>
          <w:iCs/>
          <w:lang w:val="en-GB"/>
        </w:rPr>
        <w:t xml:space="preserve">cean </w:t>
      </w:r>
      <w:ins w:id="390" w:author="Charlotte Devitre" w:date="2024-07-24T15:41:00Z" w16du:dateUtc="2024-07-24T22:41:00Z">
        <w:r w:rsidR="00EA6185">
          <w:rPr>
            <w:b/>
            <w:i/>
            <w:iCs/>
            <w:lang w:val="en-GB"/>
          </w:rPr>
          <w:t>r</w:t>
        </w:r>
      </w:ins>
      <w:del w:id="391" w:author="Charlotte Devitre" w:date="2024-07-24T15:41:00Z" w16du:dateUtc="2024-07-24T22:41:00Z">
        <w:r w:rsidRPr="007B522C" w:rsidDel="00EA6185">
          <w:rPr>
            <w:b/>
            <w:i/>
            <w:iCs/>
            <w:lang w:val="en-GB"/>
          </w:rPr>
          <w:delText>R</w:delText>
        </w:r>
      </w:del>
      <w:r w:rsidRPr="007B522C">
        <w:rPr>
          <w:b/>
          <w:i/>
          <w:iCs/>
          <w:lang w:val="en-GB"/>
        </w:rPr>
        <w:t xml:space="preserve">idge and </w:t>
      </w:r>
      <w:ins w:id="392" w:author="Charlotte Devitre" w:date="2024-07-24T15:41:00Z" w16du:dateUtc="2024-07-24T22:41:00Z">
        <w:r w:rsidR="00EA6185">
          <w:rPr>
            <w:b/>
            <w:i/>
            <w:iCs/>
            <w:lang w:val="en-GB"/>
          </w:rPr>
          <w:t>s</w:t>
        </w:r>
      </w:ins>
      <w:del w:id="393" w:author="Charlotte Devitre" w:date="2024-07-24T15:41:00Z" w16du:dateUtc="2024-07-24T22:41:00Z">
        <w:r w:rsidRPr="007B522C" w:rsidDel="00EA6185">
          <w:rPr>
            <w:b/>
            <w:i/>
            <w:iCs/>
            <w:lang w:val="en-GB"/>
          </w:rPr>
          <w:delText>S</w:delText>
        </w:r>
      </w:del>
      <w:r w:rsidRPr="007B522C">
        <w:rPr>
          <w:b/>
          <w:i/>
          <w:iCs/>
          <w:lang w:val="en-GB"/>
        </w:rPr>
        <w:t xml:space="preserve">ubduction </w:t>
      </w:r>
      <w:ins w:id="394" w:author="Charlotte Devitre" w:date="2024-07-24T15:41:00Z" w16du:dateUtc="2024-07-24T22:41:00Z">
        <w:r w:rsidR="00EA6185">
          <w:rPr>
            <w:b/>
            <w:i/>
            <w:iCs/>
            <w:lang w:val="en-GB"/>
          </w:rPr>
          <w:t>z</w:t>
        </w:r>
      </w:ins>
      <w:del w:id="395" w:author="Charlotte Devitre" w:date="2024-07-24T15:41:00Z" w16du:dateUtc="2024-07-24T22:41:00Z">
        <w:r w:rsidRPr="007B522C" w:rsidDel="00EA6185">
          <w:rPr>
            <w:b/>
            <w:i/>
            <w:iCs/>
            <w:lang w:val="en-GB"/>
          </w:rPr>
          <w:delText>Z</w:delText>
        </w:r>
      </w:del>
      <w:r w:rsidRPr="007B522C">
        <w:rPr>
          <w:b/>
          <w:i/>
          <w:iCs/>
          <w:lang w:val="en-GB"/>
        </w:rPr>
        <w:t xml:space="preserve">one volcanoes (details and references in the supplement). Data </w:t>
      </w:r>
      <w:ins w:id="396" w:author="Charlotte Devitre" w:date="2024-07-24T15:42:00Z" w16du:dateUtc="2024-07-24T22:42:00Z">
        <w:r w:rsidR="00EA6185">
          <w:rPr>
            <w:b/>
            <w:i/>
            <w:iCs/>
            <w:lang w:val="en-GB"/>
          </w:rPr>
          <w:t>are</w:t>
        </w:r>
      </w:ins>
      <w:del w:id="397" w:author="Charlotte Devitre" w:date="2024-07-24T15:42:00Z" w16du:dateUtc="2024-07-24T22:42:00Z">
        <w:r w:rsidRPr="007B522C" w:rsidDel="00EA6185">
          <w:rPr>
            <w:b/>
            <w:i/>
            <w:iCs/>
            <w:lang w:val="en-GB"/>
          </w:rPr>
          <w:delText>is</w:delText>
        </w:r>
      </w:del>
      <w:r w:rsidRPr="007B522C">
        <w:rPr>
          <w:b/>
          <w:i/>
          <w:iCs/>
          <w:lang w:val="en-GB"/>
        </w:rPr>
        <w:t xml:space="preserve"> filtered to SiO</w:t>
      </w:r>
      <w:r w:rsidRPr="007B522C">
        <w:rPr>
          <w:b/>
          <w:i/>
          <w:iCs/>
          <w:vertAlign w:val="subscript"/>
          <w:lang w:val="en-GB"/>
        </w:rPr>
        <w:t>2</w:t>
      </w:r>
      <w:r w:rsidRPr="007B522C">
        <w:rPr>
          <w:b/>
          <w:i/>
          <w:iCs/>
          <w:lang w:val="en-GB"/>
        </w:rPr>
        <w:t xml:space="preserve"> &lt; 57 </w:t>
      </w:r>
      <w:proofErr w:type="spellStart"/>
      <w:r w:rsidRPr="007B522C">
        <w:rPr>
          <w:b/>
          <w:i/>
          <w:iCs/>
          <w:lang w:val="en-GB"/>
        </w:rPr>
        <w:t>wt</w:t>
      </w:r>
      <w:proofErr w:type="spellEnd"/>
      <w:r w:rsidRPr="007B522C">
        <w:rPr>
          <w:b/>
          <w:i/>
          <w:iCs/>
          <w:lang w:val="en-GB"/>
        </w:rPr>
        <w:t xml:space="preserve">%, MgO &lt; 16 </w:t>
      </w:r>
      <w:proofErr w:type="spellStart"/>
      <w:r w:rsidRPr="007B522C">
        <w:rPr>
          <w:b/>
          <w:i/>
          <w:iCs/>
          <w:lang w:val="en-GB"/>
        </w:rPr>
        <w:t>wt</w:t>
      </w:r>
      <w:proofErr w:type="spellEnd"/>
      <w:r w:rsidRPr="007B522C">
        <w:rPr>
          <w:b/>
          <w:i/>
          <w:iCs/>
          <w:lang w:val="en-GB"/>
        </w:rPr>
        <w:t xml:space="preserve">% and </w:t>
      </w:r>
      <w:ins w:id="398" w:author="Charlotte Devitre" w:date="2024-07-24T15:42:00Z" w16du:dateUtc="2024-07-24T22:42:00Z">
        <w:r w:rsidR="00EA6185">
          <w:rPr>
            <w:b/>
            <w:i/>
            <w:iCs/>
            <w:lang w:val="en-GB"/>
          </w:rPr>
          <w:t>s</w:t>
        </w:r>
      </w:ins>
      <w:del w:id="399" w:author="Charlotte Devitre" w:date="2024-07-24T15:42:00Z" w16du:dateUtc="2024-07-24T22:42:00Z">
        <w:r w:rsidRPr="007B522C" w:rsidDel="00EA6185">
          <w:rPr>
            <w:b/>
            <w:i/>
            <w:iCs/>
            <w:lang w:val="en-GB"/>
          </w:rPr>
          <w:delText>S</w:delText>
        </w:r>
      </w:del>
      <w:r w:rsidRPr="007B522C">
        <w:rPr>
          <w:b/>
          <w:i/>
          <w:iCs/>
          <w:lang w:val="en-GB"/>
        </w:rPr>
        <w:t xml:space="preserve">aturation </w:t>
      </w:r>
      <w:ins w:id="400" w:author="Charlotte Devitre" w:date="2024-07-24T15:42:00Z" w16du:dateUtc="2024-07-24T22:42:00Z">
        <w:r w:rsidR="00EA6185">
          <w:rPr>
            <w:b/>
            <w:i/>
            <w:iCs/>
            <w:lang w:val="en-GB"/>
          </w:rPr>
          <w:t>p</w:t>
        </w:r>
      </w:ins>
      <w:del w:id="401" w:author="Charlotte Devitre" w:date="2024-07-24T15:42:00Z" w16du:dateUtc="2024-07-24T22:42:00Z">
        <w:r w:rsidRPr="007B522C" w:rsidDel="00EA6185">
          <w:rPr>
            <w:b/>
            <w:i/>
            <w:iCs/>
            <w:lang w:val="en-GB"/>
          </w:rPr>
          <w:delText>P</w:delText>
        </w:r>
      </w:del>
      <w:r w:rsidRPr="007B522C">
        <w:rPr>
          <w:b/>
          <w:i/>
          <w:iCs/>
          <w:lang w:val="en-GB"/>
        </w:rPr>
        <w:t>ressure &gt;20 MPa (supplement for details).</w:t>
      </w:r>
      <w:r w:rsidRPr="007B522C">
        <w:rPr>
          <w:bCs/>
          <w:i/>
          <w:iCs/>
          <w:lang w:val="en-GB"/>
        </w:rPr>
        <w:t xml:space="preserve"> (a) World map coloured by </w:t>
      </w:r>
      <w:ins w:id="402" w:author="Charlotte Devitre" w:date="2024-07-24T15:42:00Z" w16du:dateUtc="2024-07-24T22:42:00Z">
        <w:r w:rsidR="00EA6185">
          <w:rPr>
            <w:bCs/>
            <w:i/>
            <w:iCs/>
            <w:lang w:val="en-GB"/>
          </w:rPr>
          <w:t>m</w:t>
        </w:r>
      </w:ins>
      <w:del w:id="403" w:author="Charlotte Devitre" w:date="2024-07-24T15:42:00Z" w16du:dateUtc="2024-07-24T22:42:00Z">
        <w:r w:rsidRPr="007B522C" w:rsidDel="00EA6185">
          <w:rPr>
            <w:bCs/>
            <w:i/>
            <w:iCs/>
            <w:lang w:val="en-GB"/>
          </w:rPr>
          <w:delText>M</w:delText>
        </w:r>
      </w:del>
      <w:r w:rsidRPr="007B522C">
        <w:rPr>
          <w:bCs/>
          <w:i/>
          <w:iCs/>
          <w:lang w:val="en-GB"/>
        </w:rPr>
        <w:t xml:space="preserve">edian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of the </w:t>
      </w:r>
      <w:r w:rsidR="00834561">
        <w:rPr>
          <w:bCs/>
          <w:i/>
          <w:iCs/>
          <w:lang w:val="en-GB"/>
        </w:rPr>
        <w:t>melt</w:t>
      </w:r>
      <w:del w:id="404" w:author="Charlotte Devitre" w:date="2024-07-24T10:40:00Z" w16du:dateUtc="2024-07-24T17:40:00Z">
        <w:r w:rsidR="00834561" w:rsidDel="004F2B3A">
          <w:rPr>
            <w:bCs/>
            <w:i/>
            <w:iCs/>
            <w:lang w:val="en-GB"/>
          </w:rPr>
          <w:delText>-inclusion</w:delText>
        </w:r>
      </w:del>
      <w:ins w:id="405" w:author="Charlotte Devitre" w:date="2024-07-24T10:40:00Z" w16du:dateUtc="2024-07-24T17:40:00Z">
        <w:r w:rsidR="004F2B3A">
          <w:rPr>
            <w:bCs/>
            <w:i/>
            <w:iCs/>
            <w:lang w:val="en-GB"/>
          </w:rPr>
          <w:t xml:space="preserve"> inclusion</w:t>
        </w:r>
      </w:ins>
      <w:r w:rsidRPr="007B522C">
        <w:rPr>
          <w:bCs/>
          <w:i/>
          <w:iCs/>
          <w:lang w:val="en-GB"/>
        </w:rPr>
        <w:t xml:space="preserve"> suites</w:t>
      </w:r>
      <w:ins w:id="406" w:author="Charlotte Devitre" w:date="2024-07-24T15:43:00Z" w16du:dateUtc="2024-07-24T22:43:00Z">
        <w:r w:rsidR="00EA6185">
          <w:rPr>
            <w:bCs/>
            <w:i/>
            <w:iCs/>
            <w:lang w:val="en-GB"/>
          </w:rPr>
          <w:t>.</w:t>
        </w:r>
      </w:ins>
      <w:del w:id="407" w:author="Charlotte Devitre" w:date="2024-07-24T15:43:00Z" w16du:dateUtc="2024-07-24T22:43:00Z">
        <w:r w:rsidRPr="007B522C" w:rsidDel="00EA6185">
          <w:rPr>
            <w:bCs/>
            <w:i/>
            <w:iCs/>
            <w:lang w:val="en-GB"/>
          </w:rPr>
          <w:delText>,</w:delText>
        </w:r>
      </w:del>
      <w:r w:rsidRPr="007B522C">
        <w:rPr>
          <w:bCs/>
          <w:i/>
          <w:iCs/>
          <w:lang w:val="en-GB"/>
        </w:rPr>
        <w:t xml:space="preserve"> </w:t>
      </w:r>
      <w:ins w:id="408" w:author="Charlotte Devitre" w:date="2024-07-24T15:43:00Z" w16du:dateUtc="2024-07-24T22:43:00Z">
        <w:r w:rsidR="00EA6185">
          <w:rPr>
            <w:bCs/>
            <w:i/>
            <w:iCs/>
            <w:lang w:val="en-GB"/>
          </w:rPr>
          <w:t>C</w:t>
        </w:r>
      </w:ins>
      <w:del w:id="409" w:author="Charlotte Devitre" w:date="2024-07-24T15:43:00Z" w16du:dateUtc="2024-07-24T22:43:00Z">
        <w:r w:rsidRPr="007B522C" w:rsidDel="00EA6185">
          <w:rPr>
            <w:bCs/>
            <w:i/>
            <w:iCs/>
            <w:lang w:val="en-GB"/>
          </w:rPr>
          <w:delText>c</w:delText>
        </w:r>
      </w:del>
      <w:r w:rsidRPr="007B522C">
        <w:rPr>
          <w:bCs/>
          <w:i/>
          <w:iCs/>
          <w:lang w:val="en-GB"/>
        </w:rPr>
        <w:t xml:space="preserve">ircles indicate </w:t>
      </w:r>
      <w:ins w:id="410" w:author="Charlotte Devitre" w:date="2024-07-24T15:43:00Z" w16du:dateUtc="2024-07-24T22:43:00Z">
        <w:r w:rsidR="00EA6185">
          <w:rPr>
            <w:bCs/>
            <w:i/>
            <w:iCs/>
            <w:lang w:val="en-GB"/>
          </w:rPr>
          <w:t>g</w:t>
        </w:r>
      </w:ins>
      <w:del w:id="411" w:author="Charlotte Devitre" w:date="2024-07-24T15:43:00Z" w16du:dateUtc="2024-07-24T22:43:00Z">
        <w:r w:rsidRPr="007B522C" w:rsidDel="00EA6185">
          <w:rPr>
            <w:bCs/>
            <w:i/>
            <w:iCs/>
            <w:lang w:val="en-GB"/>
          </w:rPr>
          <w:delText>G</w:delText>
        </w:r>
      </w:del>
      <w:r w:rsidRPr="007B522C">
        <w:rPr>
          <w:bCs/>
          <w:i/>
          <w:iCs/>
          <w:lang w:val="en-GB"/>
        </w:rPr>
        <w:t>lass-only MI data and stars those for which CO</w:t>
      </w:r>
      <w:r w:rsidRPr="007B522C">
        <w:rPr>
          <w:bCs/>
          <w:i/>
          <w:iCs/>
          <w:vertAlign w:val="subscript"/>
          <w:lang w:val="en-GB"/>
        </w:rPr>
        <w:t>2</w:t>
      </w:r>
      <w:r w:rsidRPr="007B522C">
        <w:rPr>
          <w:bCs/>
          <w:i/>
          <w:iCs/>
          <w:lang w:val="en-GB"/>
        </w:rPr>
        <w:t xml:space="preserve"> has been constrained by Raman. (b)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for </w:t>
      </w:r>
      <w:r w:rsidR="00834561">
        <w:rPr>
          <w:bCs/>
          <w:i/>
          <w:iCs/>
          <w:lang w:val="en-GB"/>
        </w:rPr>
        <w:t>melt</w:t>
      </w:r>
      <w:del w:id="412" w:author="Charlotte Devitre" w:date="2024-07-24T10:40:00Z" w16du:dateUtc="2024-07-24T17:40:00Z">
        <w:r w:rsidR="00834561" w:rsidDel="004F2B3A">
          <w:rPr>
            <w:bCs/>
            <w:i/>
            <w:iCs/>
            <w:lang w:val="en-GB"/>
          </w:rPr>
          <w:delText>-inclusion</w:delText>
        </w:r>
      </w:del>
      <w:ins w:id="413" w:author="Charlotte Devitre" w:date="2024-07-24T10:40:00Z" w16du:dateUtc="2024-07-24T17:40:00Z">
        <w:r w:rsidR="004F2B3A">
          <w:rPr>
            <w:bCs/>
            <w:i/>
            <w:iCs/>
            <w:lang w:val="en-GB"/>
          </w:rPr>
          <w:t xml:space="preserve"> inclusion</w:t>
        </w:r>
      </w:ins>
      <w:r w:rsidRPr="007B522C">
        <w:rPr>
          <w:bCs/>
          <w:i/>
          <w:iCs/>
          <w:lang w:val="en-GB"/>
        </w:rPr>
        <w:t xml:space="preserve"> suites plotted on panel a. Boxplots show the median, Q1 (25</w:t>
      </w:r>
      <w:r w:rsidRPr="007B522C">
        <w:rPr>
          <w:bCs/>
          <w:i/>
          <w:iCs/>
          <w:vertAlign w:val="superscript"/>
          <w:lang w:val="en-GB"/>
        </w:rPr>
        <w:t>th</w:t>
      </w:r>
      <w:del w:id="414" w:author="Charlotte Devitre" w:date="2024-07-24T15:43:00Z" w16du:dateUtc="2024-07-24T22:43:00Z">
        <w:r w:rsidRPr="007B522C" w:rsidDel="00EA6185">
          <w:rPr>
            <w:bCs/>
            <w:i/>
            <w:iCs/>
            <w:lang w:val="en-GB"/>
          </w:rPr>
          <w:delText xml:space="preserve"> quartile</w:delText>
        </w:r>
      </w:del>
      <w:ins w:id="415" w:author="Charlotte Devitre" w:date="2024-07-24T15:43:00Z" w16du:dateUtc="2024-07-24T22:43:00Z">
        <w:r w:rsidR="00EA6185">
          <w:rPr>
            <w:bCs/>
            <w:i/>
            <w:iCs/>
            <w:lang w:val="en-GB"/>
          </w:rPr>
          <w:t xml:space="preserve"> percentile</w:t>
        </w:r>
      </w:ins>
      <w:r w:rsidRPr="007B522C">
        <w:rPr>
          <w:bCs/>
          <w:i/>
          <w:iCs/>
          <w:lang w:val="en-GB"/>
        </w:rPr>
        <w:t>), Q3 (75</w:t>
      </w:r>
      <w:r w:rsidRPr="007B522C">
        <w:rPr>
          <w:bCs/>
          <w:i/>
          <w:iCs/>
          <w:vertAlign w:val="superscript"/>
          <w:lang w:val="en-GB"/>
        </w:rPr>
        <w:t>th</w:t>
      </w:r>
      <w:r w:rsidRPr="007B522C">
        <w:rPr>
          <w:bCs/>
          <w:i/>
          <w:iCs/>
          <w:lang w:val="en-GB"/>
        </w:rPr>
        <w:t xml:space="preserve"> </w:t>
      </w:r>
      <w:del w:id="416" w:author="Charlotte Devitre" w:date="2024-07-24T15:43:00Z" w16du:dateUtc="2024-07-24T22:43:00Z">
        <w:r w:rsidRPr="007B522C" w:rsidDel="00EA6185">
          <w:rPr>
            <w:bCs/>
            <w:i/>
            <w:iCs/>
            <w:lang w:val="en-GB"/>
          </w:rPr>
          <w:delText>quartile</w:delText>
        </w:r>
      </w:del>
      <w:ins w:id="417" w:author="Charlotte Devitre" w:date="2024-07-24T15:43:00Z" w16du:dateUtc="2024-07-24T22:43:00Z">
        <w:r w:rsidR="00EA6185">
          <w:rPr>
            <w:bCs/>
            <w:i/>
            <w:iCs/>
            <w:lang w:val="en-GB"/>
          </w:rPr>
          <w:t>percentile</w:t>
        </w:r>
      </w:ins>
      <w:r w:rsidRPr="007B522C">
        <w:rPr>
          <w:bCs/>
          <w:i/>
          <w:iCs/>
          <w:lang w:val="en-GB"/>
        </w:rPr>
        <w:t xml:space="preserve">) and whiskers mark the last datapoint before Q3+1.5* (Q3-Q1) and the first datapoint after Q1-1.5*(Q3-Q1). Violin plots show the density distribution of all the data and are coloured according to tectonic setting. (c)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showing only MI suites which constrained </w:t>
      </w:r>
      <w:ins w:id="418" w:author="Charlotte Devitre" w:date="2024-07-24T15:44:00Z" w16du:dateUtc="2024-07-24T22:44:00Z">
        <w:r w:rsidR="00EA6185">
          <w:rPr>
            <w:bCs/>
            <w:i/>
            <w:iCs/>
            <w:lang w:val="en-GB"/>
          </w:rPr>
          <w:t>t</w:t>
        </w:r>
      </w:ins>
      <w:del w:id="419" w:author="Charlotte Devitre" w:date="2024-07-24T15:44:00Z" w16du:dateUtc="2024-07-24T22:44:00Z">
        <w:r w:rsidRPr="007B522C" w:rsidDel="00EA6185">
          <w:rPr>
            <w:bCs/>
            <w:i/>
            <w:iCs/>
            <w:lang w:val="en-GB"/>
          </w:rPr>
          <w:delText>T</w:delText>
        </w:r>
      </w:del>
      <w:r w:rsidRPr="007B522C">
        <w:rPr>
          <w:bCs/>
          <w:i/>
          <w:iCs/>
          <w:lang w:val="en-GB"/>
        </w:rPr>
        <w:t>otal CO</w:t>
      </w:r>
      <w:r w:rsidRPr="007B522C">
        <w:rPr>
          <w:bCs/>
          <w:i/>
          <w:iCs/>
          <w:vertAlign w:val="subscript"/>
          <w:lang w:val="en-GB"/>
        </w:rPr>
        <w:t xml:space="preserve">2 </w:t>
      </w:r>
      <w:r w:rsidRPr="007B522C">
        <w:rPr>
          <w:bCs/>
          <w:i/>
          <w:iCs/>
          <w:lang w:val="en-GB"/>
        </w:rPr>
        <w:t>by Raman spectroscopy. EAR – East African Rift, GSC</w:t>
      </w:r>
      <w:ins w:id="420" w:author="Charlotte Devitre" w:date="2024-07-24T15:44:00Z" w16du:dateUtc="2024-07-24T22:44:00Z">
        <w:r w:rsidR="00EA6185">
          <w:rPr>
            <w:bCs/>
            <w:i/>
            <w:iCs/>
            <w:lang w:val="en-GB"/>
          </w:rPr>
          <w:t xml:space="preserve"> </w:t>
        </w:r>
        <w:r w:rsidR="00EA6185" w:rsidRPr="007B522C">
          <w:rPr>
            <w:bCs/>
            <w:i/>
            <w:iCs/>
            <w:lang w:val="en-GB"/>
          </w:rPr>
          <w:t>–</w:t>
        </w:r>
      </w:ins>
      <w:del w:id="421" w:author="Charlotte Devitre" w:date="2024-07-24T15:44:00Z" w16du:dateUtc="2024-07-24T22:44:00Z">
        <w:r w:rsidRPr="007B522C" w:rsidDel="00EA6185">
          <w:rPr>
            <w:bCs/>
            <w:i/>
            <w:iCs/>
            <w:lang w:val="en-GB"/>
          </w:rPr>
          <w:delText xml:space="preserve">   -</w:delText>
        </w:r>
      </w:del>
      <w:r w:rsidRPr="007B522C">
        <w:rPr>
          <w:bCs/>
          <w:i/>
          <w:iCs/>
          <w:lang w:val="en-GB"/>
        </w:rPr>
        <w:t xml:space="preserve"> Gal</w:t>
      </w:r>
      <w:r w:rsidRPr="007B522C">
        <w:rPr>
          <w:bCs/>
          <w:i/>
          <w:iCs/>
        </w:rPr>
        <w:t>á</w:t>
      </w:r>
      <w:proofErr w:type="spellStart"/>
      <w:r w:rsidRPr="007B522C">
        <w:rPr>
          <w:bCs/>
          <w:i/>
          <w:iCs/>
          <w:lang w:val="en-GB"/>
        </w:rPr>
        <w:t>pagos</w:t>
      </w:r>
      <w:proofErr w:type="spellEnd"/>
      <w:r w:rsidRPr="007B522C">
        <w:rPr>
          <w:bCs/>
          <w:i/>
          <w:iCs/>
          <w:lang w:val="en-GB"/>
        </w:rPr>
        <w:t xml:space="preserve"> Spreading </w:t>
      </w:r>
      <w:proofErr w:type="spellStart"/>
      <w:r w:rsidRPr="007B522C">
        <w:rPr>
          <w:bCs/>
          <w:i/>
          <w:iCs/>
          <w:lang w:val="en-GB"/>
        </w:rPr>
        <w:t>Center</w:t>
      </w:r>
      <w:proofErr w:type="spellEnd"/>
      <w:r w:rsidRPr="007B522C">
        <w:rPr>
          <w:bCs/>
          <w:i/>
          <w:iCs/>
          <w:lang w:val="en-GB"/>
        </w:rPr>
        <w:t xml:space="preserve">, NAR – North Atlantic Ridge, </w:t>
      </w:r>
      <w:proofErr w:type="spellStart"/>
      <w:r w:rsidRPr="007B522C">
        <w:rPr>
          <w:bCs/>
          <w:i/>
          <w:iCs/>
          <w:lang w:val="en-GB"/>
        </w:rPr>
        <w:t>JdFR</w:t>
      </w:r>
      <w:proofErr w:type="spellEnd"/>
      <w:r w:rsidRPr="007B522C">
        <w:rPr>
          <w:bCs/>
          <w:i/>
          <w:iCs/>
          <w:lang w:val="en-GB"/>
        </w:rPr>
        <w:t xml:space="preserve"> – Juan de Fuca Ridge, GR – </w:t>
      </w:r>
      <w:proofErr w:type="spellStart"/>
      <w:r w:rsidRPr="007B522C">
        <w:rPr>
          <w:bCs/>
          <w:i/>
          <w:iCs/>
          <w:lang w:val="en-GB"/>
        </w:rPr>
        <w:t>Gakkel</w:t>
      </w:r>
      <w:proofErr w:type="spellEnd"/>
      <w:r w:rsidRPr="007B522C">
        <w:rPr>
          <w:bCs/>
          <w:i/>
          <w:iCs/>
          <w:lang w:val="en-GB"/>
        </w:rPr>
        <w:t xml:space="preserve"> Ridge, MAR – Mid-Atlantic Ridge, EPR – East Pacific Rise, IBM – Izu Bonin Mariana.</w:t>
      </w:r>
    </w:p>
    <w:p w14:paraId="5B76A579" w14:textId="5E14877C" w:rsidR="00B90F91" w:rsidRPr="007B522C" w:rsidDel="00E27685" w:rsidRDefault="00EE7A65" w:rsidP="00B90F91">
      <w:pPr>
        <w:pStyle w:val="Text"/>
        <w:spacing w:line="480" w:lineRule="auto"/>
        <w:jc w:val="both"/>
        <w:rPr>
          <w:del w:id="422" w:author="Charlotte Devitre" w:date="2024-07-24T14:36:00Z" w16du:dateUtc="2024-07-24T21:36:00Z"/>
          <w:bCs/>
          <w:lang w:val="en-GB"/>
        </w:rPr>
      </w:pPr>
      <w:r>
        <w:rPr>
          <w:bCs/>
          <w:lang w:val="en-GB"/>
        </w:rPr>
        <w:t>No</w:t>
      </w:r>
      <w:ins w:id="423" w:author="Charlotte Devitre" w:date="2024-07-24T14:35:00Z" w16du:dateUtc="2024-07-24T21:35:00Z">
        <w:r w:rsidR="00E27685">
          <w:rPr>
            <w:bCs/>
            <w:lang w:val="en-GB"/>
          </w:rPr>
          <w:t>tably</w:t>
        </w:r>
      </w:ins>
      <w:del w:id="424" w:author="Charlotte Devitre" w:date="2024-07-24T14:35:00Z" w16du:dateUtc="2024-07-24T21:35:00Z">
        <w:r w:rsidDel="00E27685">
          <w:rPr>
            <w:bCs/>
            <w:lang w:val="en-GB"/>
          </w:rPr>
          <w:delText>teworthy</w:delText>
        </w:r>
      </w:del>
      <w:r>
        <w:rPr>
          <w:bCs/>
          <w:lang w:val="en-GB"/>
        </w:rPr>
        <w:t>,</w:t>
      </w:r>
      <w:r w:rsidR="00B90F91" w:rsidRPr="007B522C">
        <w:rPr>
          <w:bCs/>
          <w:lang w:val="en-GB"/>
        </w:rPr>
        <w:t xml:space="preserve"> </w:t>
      </w:r>
      <w:r w:rsidRPr="007B522C">
        <w:rPr>
          <w:bCs/>
          <w:lang w:val="en-GB"/>
        </w:rPr>
        <w:t>most</w:t>
      </w:r>
      <w:r w:rsidR="00B90F91" w:rsidRPr="007B522C">
        <w:rPr>
          <w:bCs/>
          <w:lang w:val="en-GB"/>
        </w:rPr>
        <w:t xml:space="preserve"> </w:t>
      </w:r>
      <w:r w:rsidR="00834561">
        <w:rPr>
          <w:bCs/>
          <w:lang w:val="en-GB"/>
        </w:rPr>
        <w:t>melt</w:t>
      </w:r>
      <w:del w:id="425" w:author="Charlotte Devitre" w:date="2024-07-24T10:40:00Z" w16du:dateUtc="2024-07-24T17:40:00Z">
        <w:r w:rsidR="00834561" w:rsidDel="004F2B3A">
          <w:rPr>
            <w:bCs/>
            <w:lang w:val="en-GB"/>
          </w:rPr>
          <w:delText>-inclusion</w:delText>
        </w:r>
      </w:del>
      <w:ins w:id="426" w:author="Charlotte Devitre" w:date="2024-07-24T10:40:00Z" w16du:dateUtc="2024-07-24T17:40:00Z">
        <w:r w:rsidR="004F2B3A">
          <w:rPr>
            <w:bCs/>
            <w:lang w:val="en-GB"/>
          </w:rPr>
          <w:t xml:space="preserve"> inclusion</w:t>
        </w:r>
      </w:ins>
      <w:r w:rsidR="00B90F91" w:rsidRPr="007B522C">
        <w:rPr>
          <w:bCs/>
          <w:lang w:val="en-GB"/>
        </w:rPr>
        <w:t xml:space="preserve"> suites in </w:t>
      </w:r>
      <w:del w:id="427" w:author="Charlotte Devitre" w:date="2024-07-24T14:36:00Z" w16du:dateUtc="2024-07-24T21:36:00Z">
        <w:r w:rsidR="00B90F91" w:rsidRPr="007B522C" w:rsidDel="00E27685">
          <w:rPr>
            <w:bCs/>
            <w:lang w:val="en-GB"/>
          </w:rPr>
          <w:delText xml:space="preserve">this </w:delText>
        </w:r>
      </w:del>
      <w:ins w:id="428" w:author="Charlotte Devitre" w:date="2024-07-24T14:36:00Z" w16du:dateUtc="2024-07-24T21:36:00Z">
        <w:r w:rsidR="00E27685">
          <w:rPr>
            <w:bCs/>
            <w:lang w:val="en-GB"/>
          </w:rPr>
          <w:t>our global</w:t>
        </w:r>
        <w:r w:rsidR="00E27685" w:rsidRPr="007B522C">
          <w:rPr>
            <w:bCs/>
            <w:lang w:val="en-GB"/>
          </w:rPr>
          <w:t xml:space="preserve"> </w:t>
        </w:r>
      </w:ins>
      <w:r w:rsidR="00B90F91" w:rsidRPr="007B522C">
        <w:rPr>
          <w:bCs/>
          <w:lang w:val="en-GB"/>
        </w:rPr>
        <w:t>compilation did not measure CO</w:t>
      </w:r>
      <w:r w:rsidR="00B90F91" w:rsidRPr="007B522C">
        <w:rPr>
          <w:bCs/>
          <w:vertAlign w:val="subscript"/>
          <w:lang w:val="en-GB"/>
        </w:rPr>
        <w:t>2</w:t>
      </w:r>
      <w:r w:rsidR="00B90F91" w:rsidRPr="007B522C">
        <w:rPr>
          <w:bCs/>
          <w:lang w:val="en-GB"/>
        </w:rPr>
        <w:t xml:space="preserve"> in the vapour bubble, meaning that the total CO</w:t>
      </w:r>
      <w:r w:rsidR="00B90F91" w:rsidRPr="007B522C">
        <w:rPr>
          <w:bCs/>
          <w:vertAlign w:val="subscript"/>
          <w:lang w:val="en-GB"/>
        </w:rPr>
        <w:t>2</w:t>
      </w:r>
      <w:r w:rsidR="00B90F91" w:rsidRPr="007B522C">
        <w:rPr>
          <w:bCs/>
          <w:lang w:val="en-GB"/>
        </w:rPr>
        <w:t xml:space="preserve"> content has been underestimated, and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overestimated. This can be demonstrated by comparing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values at volcanoes where there</w:t>
      </w:r>
      <w:ins w:id="429" w:author="Charlotte Devitre" w:date="2024-07-24T14:36:00Z" w16du:dateUtc="2024-07-24T21:36:00Z">
        <w:r w:rsidR="00E27685">
          <w:rPr>
            <w:bCs/>
            <w:lang w:val="en-GB"/>
          </w:rPr>
          <w:t xml:space="preserve"> are</w:t>
        </w:r>
      </w:ins>
      <w:r w:rsidR="00B90F91" w:rsidRPr="007B522C">
        <w:rPr>
          <w:bCs/>
          <w:lang w:val="en-GB"/>
        </w:rPr>
        <w:t xml:space="preserve"> some studies with Raman measurements and some without (Fig. S9c EAR</w:t>
      </w:r>
      <w:r>
        <w:rPr>
          <w:bCs/>
          <w:lang w:val="en-GB"/>
        </w:rPr>
        <w:t>;</w:t>
      </w:r>
      <w:r w:rsidR="00B90F91" w:rsidRPr="007B522C">
        <w:rPr>
          <w:bCs/>
          <w:lang w:val="en-GB"/>
        </w:rPr>
        <w:t xml:space="preserve"> Fig. S9h Kamchatka, and Cascades). </w:t>
      </w:r>
      <w:del w:id="430" w:author="Charlotte Devitre" w:date="2024-07-24T14:36:00Z" w16du:dateUtc="2024-07-24T21:36:00Z">
        <w:r w:rsidR="00B90F91" w:rsidRPr="007B522C" w:rsidDel="00E27685">
          <w:rPr>
            <w:bCs/>
            <w:lang w:val="en-GB"/>
          </w:rPr>
          <w:delText xml:space="preserve"> </w:delText>
        </w:r>
      </w:del>
      <w:r w:rsidR="00B90F91" w:rsidRPr="007B522C">
        <w:rPr>
          <w:bCs/>
          <w:lang w:val="en-GB"/>
        </w:rPr>
        <w:t xml:space="preserve">Thus, </w:t>
      </w:r>
      <w:r w:rsidR="00B90F91">
        <w:rPr>
          <w:bCs/>
          <w:lang w:val="en-GB"/>
        </w:rPr>
        <w:t>Fig. 3</w:t>
      </w:r>
      <w:r w:rsidR="00B90F91" w:rsidRPr="007B522C">
        <w:rPr>
          <w:bCs/>
          <w:lang w:val="en-GB"/>
        </w:rPr>
        <w:t xml:space="preserve">c shows a compilation only using </w:t>
      </w:r>
      <w:r w:rsidR="00834561">
        <w:rPr>
          <w:bCs/>
          <w:lang w:val="en-GB"/>
        </w:rPr>
        <w:t>melt</w:t>
      </w:r>
      <w:del w:id="431" w:author="Charlotte Devitre" w:date="2024-07-24T10:40:00Z" w16du:dateUtc="2024-07-24T17:40:00Z">
        <w:r w:rsidR="00834561" w:rsidDel="004F2B3A">
          <w:rPr>
            <w:bCs/>
            <w:lang w:val="en-GB"/>
          </w:rPr>
          <w:delText>-inclusion</w:delText>
        </w:r>
      </w:del>
      <w:ins w:id="432" w:author="Charlotte Devitre" w:date="2024-07-24T10:40:00Z" w16du:dateUtc="2024-07-24T17:40:00Z">
        <w:r w:rsidR="004F2B3A">
          <w:rPr>
            <w:bCs/>
            <w:lang w:val="en-GB"/>
          </w:rPr>
          <w:t xml:space="preserve"> inclusion</w:t>
        </w:r>
      </w:ins>
      <w:r w:rsidR="00B90F91" w:rsidRPr="007B522C">
        <w:rPr>
          <w:bCs/>
          <w:lang w:val="en-GB"/>
        </w:rPr>
        <w:t>s where bubble CO</w:t>
      </w:r>
      <w:r w:rsidR="00B90F91" w:rsidRPr="007B522C">
        <w:rPr>
          <w:bCs/>
          <w:vertAlign w:val="subscript"/>
          <w:lang w:val="en-GB"/>
        </w:rPr>
        <w:t>2</w:t>
      </w:r>
      <w:r w:rsidR="00B90F91" w:rsidRPr="007B522C">
        <w:rPr>
          <w:bCs/>
          <w:lang w:val="en-GB"/>
        </w:rPr>
        <w:t xml:space="preserve"> was </w:t>
      </w:r>
      <w:r>
        <w:rPr>
          <w:bCs/>
          <w:lang w:val="en-GB"/>
        </w:rPr>
        <w:t xml:space="preserve">measured </w:t>
      </w:r>
      <w:r w:rsidR="00B90F91" w:rsidRPr="007B522C">
        <w:rPr>
          <w:bCs/>
          <w:lang w:val="en-GB"/>
        </w:rPr>
        <w:t xml:space="preserve">by Raman spectroscopy. </w:t>
      </w:r>
    </w:p>
    <w:p w14:paraId="71B6E6F3" w14:textId="47837F9E" w:rsidR="00B90F91" w:rsidRPr="007B522C" w:rsidDel="00E27685" w:rsidRDefault="00B90F91" w:rsidP="00E27685">
      <w:pPr>
        <w:pStyle w:val="Text"/>
        <w:spacing w:line="480" w:lineRule="auto"/>
        <w:jc w:val="both"/>
        <w:rPr>
          <w:del w:id="433" w:author="Charlotte Devitre" w:date="2024-07-24T14:37:00Z" w16du:dateUtc="2024-07-24T21:37:00Z"/>
          <w:bCs/>
          <w:lang w:val="en-GB"/>
        </w:rPr>
      </w:pPr>
      <w:r w:rsidRPr="007B522C">
        <w:rPr>
          <w:bCs/>
          <w:lang w:val="en-GB"/>
        </w:rPr>
        <w:t xml:space="preserve">Both compilations demonstrate that subduction zones record much higher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globally than </w:t>
      </w:r>
      <w:ins w:id="434" w:author="Charlotte Devitre" w:date="2024-07-24T14:36:00Z" w16du:dateUtc="2024-07-24T21:36:00Z">
        <w:r w:rsidR="00E27685">
          <w:rPr>
            <w:bCs/>
            <w:lang w:val="en-GB"/>
          </w:rPr>
          <w:t>m</w:t>
        </w:r>
      </w:ins>
      <w:del w:id="435" w:author="Charlotte Devitre" w:date="2024-07-24T14:36:00Z" w16du:dateUtc="2024-07-24T21:36:00Z">
        <w:r w:rsidRPr="007B522C" w:rsidDel="00E27685">
          <w:rPr>
            <w:bCs/>
            <w:lang w:val="en-GB"/>
          </w:rPr>
          <w:delText>M</w:delText>
        </w:r>
      </w:del>
      <w:r w:rsidRPr="007B522C">
        <w:rPr>
          <w:bCs/>
          <w:lang w:val="en-GB"/>
        </w:rPr>
        <w:t>id-</w:t>
      </w:r>
      <w:ins w:id="436" w:author="Charlotte Devitre" w:date="2024-07-24T14:36:00Z" w16du:dateUtc="2024-07-24T21:36:00Z">
        <w:r w:rsidR="00E27685">
          <w:rPr>
            <w:bCs/>
            <w:lang w:val="en-GB"/>
          </w:rPr>
          <w:t>o</w:t>
        </w:r>
      </w:ins>
      <w:del w:id="437" w:author="Charlotte Devitre" w:date="2024-07-24T14:36:00Z" w16du:dateUtc="2024-07-24T21:36:00Z">
        <w:r w:rsidRPr="007B522C" w:rsidDel="00E27685">
          <w:rPr>
            <w:bCs/>
            <w:lang w:val="en-GB"/>
          </w:rPr>
          <w:delText>O</w:delText>
        </w:r>
      </w:del>
      <w:r w:rsidRPr="007B522C">
        <w:rPr>
          <w:bCs/>
          <w:lang w:val="en-GB"/>
        </w:rPr>
        <w:t xml:space="preserve">cean </w:t>
      </w:r>
      <w:ins w:id="438" w:author="Charlotte Devitre" w:date="2024-07-24T14:36:00Z" w16du:dateUtc="2024-07-24T21:36:00Z">
        <w:r w:rsidR="00E27685">
          <w:rPr>
            <w:bCs/>
            <w:lang w:val="en-GB"/>
          </w:rPr>
          <w:t>r</w:t>
        </w:r>
      </w:ins>
      <w:del w:id="439" w:author="Charlotte Devitre" w:date="2024-07-24T14:36:00Z" w16du:dateUtc="2024-07-24T21:36:00Z">
        <w:r w:rsidRPr="007B522C" w:rsidDel="00E27685">
          <w:rPr>
            <w:bCs/>
            <w:lang w:val="en-GB"/>
          </w:rPr>
          <w:delText>R</w:delText>
        </w:r>
      </w:del>
      <w:r w:rsidRPr="007B522C">
        <w:rPr>
          <w:bCs/>
          <w:lang w:val="en-GB"/>
        </w:rPr>
        <w:t xml:space="preserve">idge basalts, ocean island basalts, continental rifts and intraplate volcanoes. It is also interesting that within hotspot and intraplate settings, regions with tholeiitic compositions (e.g. Iceland, Hawai’i, Galápagos, Réunion, Deccan Traps) generally have lower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values </w:t>
      </w:r>
      <w:r w:rsidRPr="007B522C">
        <w:rPr>
          <w:bCs/>
          <w:lang w:val="en-GB"/>
        </w:rPr>
        <w:lastRenderedPageBreak/>
        <w:t>than regions with more alkaline magmas (e.g., Canary Islands, Azores, Cabo Verde, Supporting Fig. S9). This likely represents the lower melt extents in alkaline settings, and the possibility of more volatile-rich sources (e.g.,</w:t>
      </w:r>
      <w:r w:rsidR="00EE7A65">
        <w:rPr>
          <w:bCs/>
          <w:lang w:val="en-GB"/>
        </w:rPr>
        <w:t xml:space="preserve"> </w:t>
      </w:r>
      <w:r w:rsidRPr="007B522C">
        <w:rPr>
          <w:bCs/>
          <w:lang w:val="en-GB"/>
        </w:rPr>
        <w:fldChar w:fldCharType="begin"/>
      </w:r>
      <w:r w:rsidR="007C554B">
        <w:rPr>
          <w:bCs/>
          <w:lang w:val="en-GB"/>
        </w:rPr>
        <w:instrText xml:space="preserve"> ADDIN ZOTERO_ITEM CSL_CITATION {"citationID":"k8KiwCCe","properties":{"formattedCitation":"(DeVitre {\\i{}et al.}, 2023)","plainCitation":"(DeVitre et al., 2023)","dontUpdate":true,"noteIndex":0},"citationItems":[{"id":"YRNO6Sw0/36oG09M0","uris":["http://zotero.org/users/9451925/items/TVIH23G6"],"itemData":{"id":1949,"type":"article-journal","abstract":"Constraining the volatile content of magmas is critical to our understanding of eruptive processes and their deep Earth cycling essential to planetary habitability [R. Dasgupta, M. M. Hirschmann, Earth Planet. Sci. Lett. 298, 1 (2010)]. Yet, much of the work thus far on magmatic volatiles has been dedicated to understanding their cycling through subduction zones. Further, studies of intraplate mafic volcanism have disproportionately focused on Hawaii [P. E. Wieser et al., Geochem. Geophys. Geosyst. 22, e2020GC009364 (2021)], making assessments of the overall role of intraplate volcanoes in the global volatile cycles a challenge. Additionally, while mafic volcanoes are the most common landform on Earth and the Solar System [C. A. Wood, J. Volcanol. Geotherm. Res. 7, 387–413 (1980)], they tend to be overlooked in favor of silicic volcanoes when it comes to their potential for explosivity. Here, we report primitive (olivine-hosted, with host Magnesium number – Mg# 78 to 88%) melt inclusion (MI) data from Fogo volcano, Cabo Verde, that suggest that oceanic intraplate silica-undersaturated explosive eruptions sample volatile-rich sources. Primitive MI (melt Mg# 70 to 71%) data suggest that these melts are oxidized (NiNiO to NiNiO+1) and very high in volatiles (up to 2 wt% CO2, 2.8 wt% H2O, 6,000 ppm S, 1,900 ppm F, and 1,100 ppm Cl) making Fogo a global endmember. Storage depths calculated from these high volatile contents also imply that magma storage at Fogo occurs at mantle depths (~20 to 30 km) and that these eruptions are fed from the mantle. Our results suggest that oceanic intraplate mafic eruptions are sustained from the mantle by high volatile concentrations inherited from their source and that deep CO2 exsolution (here up to ~800 MPa) drives their ascent and explosivity.","container-title":"Proceedings of the National Academy of Sciences","DOI":"10.1073/pnas.2302093120","issue":"33","note":"publisher: Proceedings of the National Academy of Sciences","page":"e2302093120","source":"pnas.org (Atypon)","title":"Oceanic intraplate explosive eruptions fed directly from the mantle","volume":"120","author":[{"family":"DeVitre","given":"Charlotte L."},{"family":"Gazel","given":"Esteban"},{"family":"Ramalho","given":"Ricardo S."},{"family":"Venugopal","given":"Swetha"},{"family":"Steele-MacInnis","given":"Matthew"},{"family":"Hua","given":"Junlin"},{"family":"Allison","given":"Chelsea M."},{"family":"Moore","given":"Lowell R."},{"family":"Carracedo","given":"Juan Carlos"},{"family":"Monteleone","given":"Brian"}],"issued":{"date-parts":[["2023",8,15]]}}}],"schema":"https://github.com/citation-style-language/schema/raw/master/csl-citation.json"} </w:instrText>
      </w:r>
      <w:r w:rsidRPr="007B522C">
        <w:rPr>
          <w:bCs/>
          <w:lang w:val="en-GB"/>
        </w:rPr>
        <w:fldChar w:fldCharType="separate"/>
      </w:r>
      <w:proofErr w:type="spellStart"/>
      <w:r w:rsidRPr="007B522C">
        <w:rPr>
          <w:bCs/>
        </w:rPr>
        <w:t>DeVitre</w:t>
      </w:r>
      <w:proofErr w:type="spellEnd"/>
      <w:r w:rsidRPr="007B522C">
        <w:rPr>
          <w:bCs/>
        </w:rPr>
        <w:t xml:space="preserve"> </w:t>
      </w:r>
      <w:r w:rsidRPr="007B522C">
        <w:rPr>
          <w:bCs/>
          <w:i/>
          <w:iCs/>
        </w:rPr>
        <w:t>et al.</w:t>
      </w:r>
      <w:r w:rsidRPr="007B522C">
        <w:rPr>
          <w:bCs/>
        </w:rPr>
        <w:t xml:space="preserve"> 2023)</w:t>
      </w:r>
      <w:r w:rsidRPr="007B522C">
        <w:fldChar w:fldCharType="end"/>
      </w:r>
      <w:r w:rsidRPr="007B522C">
        <w:rPr>
          <w:bCs/>
          <w:lang w:val="en-GB"/>
        </w:rPr>
        <w:t xml:space="preserve">.  </w:t>
      </w:r>
    </w:p>
    <w:p w14:paraId="10C6E9DF" w14:textId="3A058ADF" w:rsidR="00B90F91" w:rsidRPr="007B522C" w:rsidRDefault="00B90F91" w:rsidP="00E27685">
      <w:pPr>
        <w:pStyle w:val="Text"/>
        <w:spacing w:line="480" w:lineRule="auto"/>
        <w:jc w:val="both"/>
        <w:rPr>
          <w:bCs/>
          <w:lang w:val="en-GB"/>
        </w:rPr>
      </w:pPr>
      <w:r w:rsidRPr="007B522C">
        <w:rPr>
          <w:bCs/>
          <w:lang w:val="en-GB"/>
        </w:rPr>
        <w:t xml:space="preserve">Thus, while </w:t>
      </w:r>
      <w:r w:rsidR="001E7259">
        <w:rPr>
          <w:bCs/>
          <w:lang w:val="en-GB"/>
        </w:rPr>
        <w:t>rapid-response</w:t>
      </w:r>
      <w:r w:rsidRPr="007B522C">
        <w:rPr>
          <w:bCs/>
          <w:lang w:val="en-GB"/>
        </w:rPr>
        <w:t xml:space="preserve"> </w:t>
      </w:r>
      <w:r w:rsidR="00834561">
        <w:rPr>
          <w:bCs/>
          <w:lang w:val="en-GB"/>
        </w:rPr>
        <w:t>fluid</w:t>
      </w:r>
      <w:del w:id="440" w:author="Charlotte Devitre" w:date="2024-07-24T10:40:00Z" w16du:dateUtc="2024-07-24T17:40:00Z">
        <w:r w:rsidR="00834561" w:rsidDel="004F2B3A">
          <w:rPr>
            <w:bCs/>
            <w:lang w:val="en-GB"/>
          </w:rPr>
          <w:delText>-inclusion</w:delText>
        </w:r>
      </w:del>
      <w:ins w:id="441" w:author="Charlotte Devitre" w:date="2024-07-24T10:40:00Z" w16du:dateUtc="2024-07-24T17:40:00Z">
        <w:r w:rsidR="004F2B3A">
          <w:rPr>
            <w:bCs/>
            <w:lang w:val="en-GB"/>
          </w:rPr>
          <w:t xml:space="preserve"> inclusion</w:t>
        </w:r>
      </w:ins>
      <w:r w:rsidRPr="007B522C">
        <w:rPr>
          <w:bCs/>
          <w:lang w:val="en-GB"/>
        </w:rPr>
        <w:t xml:space="preserve"> barometry is highly applicable to active volcanic regions such as Hawai’i, Iceland, East African Rift, Galápagos, Réunion, Cabo Verde, and the Canary Islands, it is not appropriate in subduction zones such as Alaska, Kamchatka, or Central America. Interestingly, although there are only two studies with Raman data in the Cascade</w:t>
      </w:r>
      <w:r w:rsidR="00EE7A65">
        <w:rPr>
          <w:bCs/>
          <w:lang w:val="en-GB"/>
        </w:rPr>
        <w:t>s</w:t>
      </w:r>
      <w:r w:rsidRPr="007B522C">
        <w:rPr>
          <w:bCs/>
          <w:lang w:val="en-GB"/>
        </w:rPr>
        <w:t xml:space="preserve"> arc </w:t>
      </w:r>
      <w:r w:rsidRPr="007B522C">
        <w:rPr>
          <w:bCs/>
          <w:lang w:val="en-GB"/>
        </w:rPr>
        <w:fldChar w:fldCharType="begin"/>
      </w:r>
      <w:r w:rsidR="007C554B">
        <w:rPr>
          <w:bCs/>
          <w:lang w:val="en-GB"/>
        </w:rPr>
        <w:instrText xml:space="preserve"> ADDIN ZOTERO_ITEM CSL_CITATION {"citationID":"JfE1dbNN","properties":{"formattedCitation":"(Aster {\\i{}et al.}, 2016; Venugopal {\\i{}et al.}, 2020)","plainCitation":"(Aster et al., 2016; Venugopal et al., 2020)","noteIndex":0},"citationItems":[{"id":"YRNO6Sw0/fTmMnZEi","uris":["http://zotero.org/users/9451925/items/RZ5RHKZH"],"itemData":{"id":91,"type":"article-journal","abstract":"Melt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J."}],"issued":{"date-parts":[["2016",9,1]]}}},{"id":"YRNO6Sw0/9re6CLQk","uris":["http://zotero.org/users/9451925/items/NKUQF4EE"],"itemData":{"id":296,"type":"article-journal","abstract":"The nature of the magmatic source beneath the Garibaldi Volcanic Belt (GVB) in NW Washington (USA) and SW British Columbia (Canada) has been debated both due to its classification as the northern equivalent of the High Cascades and the alkaline nature of northern basalts. Whole rock studies have shown that the GVB does not share the same magmatic source as the High Cascades (Mullen and Weis, 2013, 2015). Nonetheless, the presence of alkaline basalts in this arc raises questions about the exact source of mantle enrichment and whether it is related to the young age of the downgoing Juan de Fuca Plate (&lt; 10 Ma) or the presence of a slab tear at the northern end of the arc. To gain insight into the source that underlies the GVB, we sampled olivine-hosted melt inclusions from each volcanic centre along the arc. Major, volatile and trace element data reveal a northward compositional trend from arc-typical calc-alkaline magma in the south to OIB-like melts in the north near the slab tear. Furthermore, contributions from the subducting slab are relatively high beneath the southern end of the arc (Cl/Nb&gt; 80) but rapidly decreases to the north (Cl/Nb &lt; 50). Finally, the significant differences in Zr/Nb from south to north (80 and 9, respectively) suggest two distinct mantle sources since one source cannot produce melts with such different ratios. As such, we propose the GVB should be segmented into the Northern and Southern groups, each having its own mantle source. Based on the geographic proximity, the enriched nature of the Northern group melt inclusions is likely controlled by the slab tear at the northern termination of the subducting Juan de Fuca Plate. Melt modelling results show that 3–7 % partial melting of the primitive mantle with a garnet lherzolite residue can reproduce the composition of the Northern group. Melt inclusions from the Southern group, on the other hand, imply a depleted MORB mantle that has been modified by fluids derived from the downgoing slab. Variability within the Southern group itself reflects the amount of hydrous fluids supplied beneath each centre and is correlated with slab age and subsequent degree of dehydration. This study addresses the compositional diversity along the arc and provides evidence that the age of the downgoing plate and the presence of a slab tear exert a strong compositional control over eruptive products within one arc.","container-title":"Chemical Geology","DOI":"10.1016/j.chemgeo.2019.119346","ISSN":"0009-2541","journalAbbreviation":"Chemical Geology","language":"en","page":"119346","source":"ScienceDirect","title":"Two distinct mantle sources beneath the Garibaldi Volcanic Belt: Insight from olivine-hosted melt inclusions","title-short":"Two distinct mantle sources beneath the Garibaldi Volcanic Belt","volume":"532","author":[{"family":"Venugopal","given":"Swetha"},{"family":"Moune","given":"Séverine"},{"family":"Williams-Jones","given":"Glyn"},{"family":"Druitt","given":"Timothy"},{"family":"Vigouroux","given":"Nathalie"},{"family":"Wilson","given":"Alexander"},{"family":"Russell","given":"James K."}],"issued":{"date-parts":[["2020",1,20]]}}}],"schema":"https://github.com/citation-style-language/schema/raw/master/csl-citation.json"} </w:instrText>
      </w:r>
      <w:r w:rsidRPr="007B522C">
        <w:rPr>
          <w:bCs/>
          <w:lang w:val="en-GB"/>
        </w:rPr>
        <w:fldChar w:fldCharType="separate"/>
      </w:r>
      <w:r w:rsidR="00C3296A" w:rsidRPr="00C3296A">
        <w:t xml:space="preserve">(Aster </w:t>
      </w:r>
      <w:r w:rsidR="00C3296A" w:rsidRPr="00C3296A">
        <w:rPr>
          <w:i/>
          <w:iCs/>
        </w:rPr>
        <w:t>et al.</w:t>
      </w:r>
      <w:r w:rsidR="00C3296A" w:rsidRPr="00C3296A">
        <w:t xml:space="preserve">, 2016; Venugopal </w:t>
      </w:r>
      <w:r w:rsidR="00C3296A" w:rsidRPr="00C3296A">
        <w:rPr>
          <w:i/>
          <w:iCs/>
        </w:rPr>
        <w:t>et al.</w:t>
      </w:r>
      <w:r w:rsidR="00C3296A" w:rsidRPr="00C3296A">
        <w:t>, 2020)</w:t>
      </w:r>
      <w:r w:rsidRPr="007B522C">
        <w:fldChar w:fldCharType="end"/>
      </w:r>
      <w:r w:rsidRPr="007B522C">
        <w:rPr>
          <w:bCs/>
          <w:lang w:val="en-GB"/>
        </w:rPr>
        <w:t>, the</w:t>
      </w:r>
      <w:r w:rsidR="00EE7A65">
        <w:rPr>
          <w:bCs/>
          <w:lang w:val="en-GB"/>
        </w:rPr>
        <w:t xml:space="preserve"> inclusions with</w:t>
      </w:r>
      <w:r w:rsidRPr="007B522C">
        <w:rPr>
          <w:bCs/>
          <w:lang w:val="en-GB"/>
        </w:rPr>
        <w:t xml:space="preserve"> highest pressure</w:t>
      </w:r>
      <w:r w:rsidR="00EE7A65">
        <w:rPr>
          <w:bCs/>
          <w:lang w:val="en-GB"/>
        </w:rPr>
        <w:t>s</w:t>
      </w:r>
      <w:r w:rsidRPr="007B522C">
        <w:rPr>
          <w:bCs/>
          <w:lang w:val="en-GB"/>
        </w:rPr>
        <w:t xml:space="preserve"> have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values &lt;0.2. This may indicate that in dr</w:t>
      </w:r>
      <w:ins w:id="442" w:author="Charlotte Devitre" w:date="2024-07-24T14:37:00Z" w16du:dateUtc="2024-07-24T21:37:00Z">
        <w:r w:rsidR="00E27685">
          <w:rPr>
            <w:bCs/>
            <w:lang w:val="en-GB"/>
          </w:rPr>
          <w:t>i</w:t>
        </w:r>
      </w:ins>
      <w:del w:id="443" w:author="Charlotte Devitre" w:date="2024-07-24T14:37:00Z" w16du:dateUtc="2024-07-24T21:37:00Z">
        <w:r w:rsidRPr="007B522C" w:rsidDel="00E27685">
          <w:rPr>
            <w:bCs/>
            <w:lang w:val="en-GB"/>
          </w:rPr>
          <w:delText>y</w:delText>
        </w:r>
      </w:del>
      <w:r w:rsidRPr="007B522C">
        <w:rPr>
          <w:bCs/>
          <w:lang w:val="en-GB"/>
        </w:rPr>
        <w:t xml:space="preserve">er subduction zones, </w:t>
      </w:r>
      <w:r w:rsidR="00834561">
        <w:rPr>
          <w:bCs/>
          <w:lang w:val="en-GB"/>
        </w:rPr>
        <w:t>fluid</w:t>
      </w:r>
      <w:del w:id="444" w:author="Charlotte Devitre" w:date="2024-07-24T10:40:00Z" w16du:dateUtc="2024-07-24T17:40:00Z">
        <w:r w:rsidR="00834561" w:rsidDel="004F2B3A">
          <w:rPr>
            <w:bCs/>
            <w:lang w:val="en-GB"/>
          </w:rPr>
          <w:delText>-inclusion</w:delText>
        </w:r>
      </w:del>
      <w:ins w:id="445" w:author="Charlotte Devitre" w:date="2024-07-24T10:40:00Z" w16du:dateUtc="2024-07-24T17:40:00Z">
        <w:r w:rsidR="004F2B3A">
          <w:rPr>
            <w:bCs/>
            <w:lang w:val="en-GB"/>
          </w:rPr>
          <w:t xml:space="preserve"> inclusion</w:t>
        </w:r>
      </w:ins>
      <w:r w:rsidRPr="007B522C">
        <w:rPr>
          <w:bCs/>
          <w:lang w:val="en-GB"/>
        </w:rPr>
        <w:t>s may have some utility for the most mafic, CO</w:t>
      </w:r>
      <w:r w:rsidRPr="007B522C">
        <w:rPr>
          <w:bCs/>
          <w:vertAlign w:val="subscript"/>
          <w:lang w:val="en-GB"/>
        </w:rPr>
        <w:t>2</w:t>
      </w:r>
      <w:r w:rsidRPr="007B522C">
        <w:rPr>
          <w:bCs/>
          <w:lang w:val="en-GB"/>
        </w:rPr>
        <w:t xml:space="preserve">-rich magmas. </w:t>
      </w:r>
    </w:p>
    <w:p w14:paraId="32A2CBC5" w14:textId="3D7540FA" w:rsidR="00B90F91" w:rsidRPr="007B522C" w:rsidRDefault="00B90F91" w:rsidP="0061717B">
      <w:pPr>
        <w:pStyle w:val="Text"/>
        <w:spacing w:line="480" w:lineRule="auto"/>
        <w:jc w:val="both"/>
        <w:rPr>
          <w:bCs/>
          <w:lang w:val="en-GB"/>
        </w:rPr>
      </w:pPr>
      <w:r w:rsidRPr="007B522C">
        <w:rPr>
          <w:bCs/>
          <w:lang w:val="en-GB"/>
        </w:rPr>
        <w:t>To increase the accuracy of rapid-response petrological monitoring during future eruptions, it should be a priority to</w:t>
      </w:r>
      <w:r w:rsidR="0061717B">
        <w:rPr>
          <w:bCs/>
          <w:lang w:val="en-GB"/>
        </w:rPr>
        <w:t xml:space="preserve"> perform</w:t>
      </w:r>
      <w:r w:rsidR="0061717B" w:rsidRPr="007B522C">
        <w:rPr>
          <w:bCs/>
          <w:lang w:val="en-GB"/>
        </w:rPr>
        <w:t xml:space="preserve"> </w:t>
      </w:r>
      <w:r w:rsidR="0061717B">
        <w:rPr>
          <w:bCs/>
          <w:lang w:val="en-GB"/>
        </w:rPr>
        <w:t>melt</w:t>
      </w:r>
      <w:del w:id="446" w:author="Charlotte Devitre" w:date="2024-07-24T10:40:00Z" w16du:dateUtc="2024-07-24T17:40:00Z">
        <w:r w:rsidR="0061717B" w:rsidDel="004F2B3A">
          <w:rPr>
            <w:bCs/>
            <w:lang w:val="en-GB"/>
          </w:rPr>
          <w:delText>-inclusion</w:delText>
        </w:r>
      </w:del>
      <w:ins w:id="447" w:author="Charlotte Devitre" w:date="2024-07-24T10:40:00Z" w16du:dateUtc="2024-07-24T17:40:00Z">
        <w:r w:rsidR="004F2B3A">
          <w:rPr>
            <w:bCs/>
            <w:lang w:val="en-GB"/>
          </w:rPr>
          <w:t xml:space="preserve"> inclusion</w:t>
        </w:r>
      </w:ins>
      <w:r w:rsidR="0061717B" w:rsidRPr="007B522C">
        <w:rPr>
          <w:bCs/>
          <w:lang w:val="en-GB"/>
        </w:rPr>
        <w:t xml:space="preserve"> studies accounting for vapour bubble CO</w:t>
      </w:r>
      <w:r w:rsidR="0061717B" w:rsidRPr="007B522C">
        <w:rPr>
          <w:bCs/>
          <w:vertAlign w:val="subscript"/>
          <w:lang w:val="en-GB"/>
        </w:rPr>
        <w:t>2</w:t>
      </w:r>
      <w:r w:rsidR="0061717B" w:rsidRPr="007B522C">
        <w:rPr>
          <w:bCs/>
          <w:lang w:val="en-GB"/>
        </w:rPr>
        <w:t xml:space="preserve"> in more volcanic systems worldwide, given the large offsets between studies accounting </w:t>
      </w:r>
      <w:ins w:id="448" w:author="Charlotte Devitre" w:date="2024-07-24T14:38:00Z" w16du:dateUtc="2024-07-24T21:38:00Z">
        <w:r w:rsidR="00E27685">
          <w:rPr>
            <w:bCs/>
            <w:lang w:val="en-GB"/>
          </w:rPr>
          <w:t xml:space="preserve">for </w:t>
        </w:r>
      </w:ins>
      <w:r w:rsidR="0061717B" w:rsidRPr="007B522C">
        <w:rPr>
          <w:bCs/>
          <w:lang w:val="en-GB"/>
        </w:rPr>
        <w:t>bubbles and those which do not in</w:t>
      </w:r>
      <w:del w:id="449" w:author="Charlotte Devitre" w:date="2024-07-24T14:38:00Z" w16du:dateUtc="2024-07-24T21:38:00Z">
        <w:r w:rsidR="0061717B" w:rsidRPr="007B522C" w:rsidDel="00E27685">
          <w:rPr>
            <w:bCs/>
            <w:lang w:val="en-GB"/>
          </w:rPr>
          <w:delText xml:space="preserve"> for</w:delText>
        </w:r>
      </w:del>
      <w:r w:rsidR="0061717B" w:rsidRPr="007B522C">
        <w:rPr>
          <w:bCs/>
          <w:lang w:val="en-GB"/>
        </w:rPr>
        <w:t xml:space="preser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1717B" w:rsidRPr="007B522C">
        <w:rPr>
          <w:bCs/>
          <w:lang w:val="en-GB"/>
        </w:rPr>
        <w:t xml:space="preserve"> space (</w:t>
      </w:r>
      <w:r w:rsidR="0061717B">
        <w:rPr>
          <w:bCs/>
          <w:lang w:val="en-GB"/>
        </w:rPr>
        <w:t>Fig. 3</w:t>
      </w:r>
      <w:r w:rsidR="0061717B" w:rsidRPr="007B522C">
        <w:rPr>
          <w:bCs/>
          <w:lang w:val="en-GB"/>
        </w:rPr>
        <w:t>)</w:t>
      </w:r>
      <w:r w:rsidR="0061717B">
        <w:rPr>
          <w:bCs/>
          <w:lang w:val="en-GB"/>
        </w:rPr>
        <w:t xml:space="preserve">, and to </w:t>
      </w:r>
      <w:r w:rsidR="0061717B" w:rsidRPr="007B522C">
        <w:rPr>
          <w:bCs/>
          <w:lang w:val="en-GB"/>
        </w:rPr>
        <w:t xml:space="preserve">determine approximate trends in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1717B" w:rsidRPr="007B522C">
        <w:rPr>
          <w:bCs/>
          <w:lang w:val="en-GB"/>
        </w:rPr>
        <w:t>-pressure space for a given volcanic system or region during times of quiescence</w:t>
      </w:r>
      <w:r w:rsidRPr="007B522C">
        <w:rPr>
          <w:bCs/>
          <w:lang w:val="en-GB"/>
        </w:rPr>
        <w:t xml:space="preserve">. This will allow assessment of the suitability of the </w:t>
      </w:r>
      <w:r w:rsidR="00834561">
        <w:rPr>
          <w:bCs/>
          <w:lang w:val="en-GB"/>
        </w:rPr>
        <w:t>fluid</w:t>
      </w:r>
      <w:del w:id="450" w:author="Charlotte Devitre" w:date="2024-07-24T10:40:00Z" w16du:dateUtc="2024-07-24T17:40:00Z">
        <w:r w:rsidR="00834561" w:rsidDel="004F2B3A">
          <w:rPr>
            <w:bCs/>
            <w:lang w:val="en-GB"/>
          </w:rPr>
          <w:delText>-inclusion</w:delText>
        </w:r>
      </w:del>
      <w:ins w:id="451" w:author="Charlotte Devitre" w:date="2024-07-24T10:40:00Z" w16du:dateUtc="2024-07-24T17:40:00Z">
        <w:r w:rsidR="004F2B3A">
          <w:rPr>
            <w:bCs/>
            <w:lang w:val="en-GB"/>
          </w:rPr>
          <w:t xml:space="preserve"> inclusion</w:t>
        </w:r>
      </w:ins>
      <w:r w:rsidRPr="007B522C">
        <w:rPr>
          <w:bCs/>
          <w:lang w:val="en-GB"/>
        </w:rPr>
        <w:t xml:space="preserve"> method </w:t>
      </w:r>
      <w:ins w:id="452" w:author="Charlotte Devitre" w:date="2024-07-24T14:38:00Z" w16du:dateUtc="2024-07-24T21:38:00Z">
        <w:r w:rsidR="00E27685">
          <w:rPr>
            <w:bCs/>
            <w:lang w:val="en-GB"/>
          </w:rPr>
          <w:t xml:space="preserve">for a given volcano </w:t>
        </w:r>
      </w:ins>
      <w:r w:rsidRPr="007B522C">
        <w:rPr>
          <w:bCs/>
          <w:lang w:val="en-GB"/>
        </w:rPr>
        <w:t xml:space="preserve">and permit appropriate corrections for the complexities of mixed fluids without requiring </w:t>
      </w:r>
      <w:r w:rsidR="00834561">
        <w:rPr>
          <w:bCs/>
          <w:lang w:val="en-GB"/>
        </w:rPr>
        <w:t>melt</w:t>
      </w:r>
      <w:del w:id="453" w:author="Charlotte Devitre" w:date="2024-07-24T10:40:00Z" w16du:dateUtc="2024-07-24T17:40:00Z">
        <w:r w:rsidR="00834561" w:rsidDel="004F2B3A">
          <w:rPr>
            <w:bCs/>
            <w:lang w:val="en-GB"/>
          </w:rPr>
          <w:delText>-inclusion</w:delText>
        </w:r>
      </w:del>
      <w:ins w:id="454" w:author="Charlotte Devitre" w:date="2024-07-24T10:40:00Z" w16du:dateUtc="2024-07-24T17:40:00Z">
        <w:r w:rsidR="004F2B3A">
          <w:rPr>
            <w:bCs/>
            <w:lang w:val="en-GB"/>
          </w:rPr>
          <w:t xml:space="preserve"> inclusion</w:t>
        </w:r>
      </w:ins>
      <w:r w:rsidRPr="007B522C">
        <w:rPr>
          <w:bCs/>
          <w:lang w:val="en-GB"/>
        </w:rPr>
        <w:t xml:space="preserve"> work during each eruptive episode. In systems with no prior constraints, our observations of correlations between alkalinity and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can provide a first</w:t>
      </w:r>
      <w:ins w:id="455" w:author="Charlotte Devitre" w:date="2024-07-24T14:39:00Z" w16du:dateUtc="2024-07-24T21:39:00Z">
        <w:r w:rsidR="00E27685">
          <w:rPr>
            <w:bCs/>
            <w:lang w:val="en-GB"/>
          </w:rPr>
          <w:t>-</w:t>
        </w:r>
      </w:ins>
      <w:del w:id="456" w:author="Charlotte Devitre" w:date="2024-07-24T14:39:00Z" w16du:dateUtc="2024-07-24T21:39:00Z">
        <w:r w:rsidRPr="007B522C" w:rsidDel="00E27685">
          <w:rPr>
            <w:bCs/>
            <w:lang w:val="en-GB"/>
          </w:rPr>
          <w:delText xml:space="preserve"> </w:delText>
        </w:r>
      </w:del>
      <w:r w:rsidRPr="007B522C">
        <w:rPr>
          <w:bCs/>
          <w:lang w:val="en-GB"/>
        </w:rPr>
        <w:t xml:space="preserve">order assessment of appropriate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sidDel="00F72BFE">
        <w:rPr>
          <w:bCs/>
          <w:lang w:val="en-GB"/>
        </w:rPr>
        <w:t xml:space="preserve"> </w:t>
      </w:r>
      <w:r w:rsidRPr="007B522C">
        <w:rPr>
          <w:bCs/>
          <w:lang w:val="en-GB"/>
        </w:rPr>
        <w:t xml:space="preserve">values to use. We note that once arc magmas are excluded from the compilation, even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sidDel="00F72BFE">
        <w:rPr>
          <w:bCs/>
          <w:lang w:val="en-GB"/>
        </w:rPr>
        <w:t xml:space="preserve"> </w:t>
      </w:r>
      <w:r w:rsidRPr="007B522C">
        <w:rPr>
          <w:bCs/>
          <w:lang w:val="en-GB"/>
        </w:rPr>
        <w:t xml:space="preserve">is entirely unconstrained, </w:t>
      </w:r>
      <w:r w:rsidR="00834561">
        <w:rPr>
          <w:bCs/>
          <w:lang w:val="en-GB"/>
        </w:rPr>
        <w:t>fluid</w:t>
      </w:r>
      <w:del w:id="457" w:author="Charlotte Devitre" w:date="2024-07-24T10:40:00Z" w16du:dateUtc="2024-07-24T17:40:00Z">
        <w:r w:rsidR="00834561" w:rsidDel="004F2B3A">
          <w:rPr>
            <w:bCs/>
            <w:lang w:val="en-GB"/>
          </w:rPr>
          <w:delText>-inclusion</w:delText>
        </w:r>
      </w:del>
      <w:ins w:id="458" w:author="Charlotte Devitre" w:date="2024-07-24T10:40:00Z" w16du:dateUtc="2024-07-24T17:40:00Z">
        <w:r w:rsidR="004F2B3A">
          <w:rPr>
            <w:bCs/>
            <w:lang w:val="en-GB"/>
          </w:rPr>
          <w:t xml:space="preserve"> inclusion</w:t>
        </w:r>
      </w:ins>
      <w:r w:rsidRPr="007B522C">
        <w:rPr>
          <w:bCs/>
          <w:lang w:val="en-GB"/>
        </w:rPr>
        <w:t xml:space="preserve"> barometry is still more accurate than other methods such as </w:t>
      </w:r>
      <w:proofErr w:type="gramStart"/>
      <w:r w:rsidRPr="007B522C">
        <w:rPr>
          <w:bCs/>
          <w:lang w:val="en-GB"/>
        </w:rPr>
        <w:t>mineral-melt</w:t>
      </w:r>
      <w:proofErr w:type="gramEnd"/>
      <w:r w:rsidRPr="007B522C">
        <w:rPr>
          <w:bCs/>
          <w:lang w:val="en-GB"/>
        </w:rPr>
        <w:t xml:space="preserve"> </w:t>
      </w:r>
      <w:proofErr w:type="spellStart"/>
      <w:r w:rsidRPr="007B522C">
        <w:rPr>
          <w:bCs/>
          <w:lang w:val="en-GB"/>
        </w:rPr>
        <w:t>thermobarometry</w:t>
      </w:r>
      <w:proofErr w:type="spellEnd"/>
      <w:ins w:id="459" w:author="Charlotte Devitre" w:date="2024-07-24T14:39:00Z" w16du:dateUtc="2024-07-24T21:39:00Z">
        <w:r w:rsidR="00E27685">
          <w:rPr>
            <w:bCs/>
            <w:lang w:val="en-GB"/>
          </w:rPr>
          <w:t xml:space="preserve"> in recovering magma storage pressures</w:t>
        </w:r>
      </w:ins>
      <w:r w:rsidRPr="007B522C">
        <w:rPr>
          <w:bCs/>
          <w:lang w:val="en-GB"/>
        </w:rPr>
        <w:t xml:space="preserve">. </w:t>
      </w:r>
    </w:p>
    <w:p w14:paraId="2A701677" w14:textId="77777777" w:rsidR="00B90F91" w:rsidRPr="007B522C" w:rsidRDefault="00B90F91" w:rsidP="00B90F91">
      <w:pPr>
        <w:pStyle w:val="Heading-Main"/>
        <w:spacing w:line="480" w:lineRule="auto"/>
        <w:jc w:val="both"/>
      </w:pPr>
      <w:r>
        <w:rPr>
          <w:b w:val="0"/>
        </w:rPr>
        <w:lastRenderedPageBreak/>
        <w:t xml:space="preserve">4. </w:t>
      </w:r>
      <w:r w:rsidRPr="007B522C">
        <w:t>Conclusion</w:t>
      </w:r>
    </w:p>
    <w:p w14:paraId="291A9B2A" w14:textId="14A74509" w:rsidR="00B90F91" w:rsidRPr="007B522C" w:rsidRDefault="00E27685" w:rsidP="00B90F91">
      <w:pPr>
        <w:pStyle w:val="Text"/>
        <w:spacing w:line="480" w:lineRule="auto"/>
        <w:jc w:val="both"/>
        <w:rPr>
          <w:bCs/>
        </w:rPr>
      </w:pPr>
      <w:ins w:id="460" w:author="Charlotte Devitre" w:date="2024-07-24T14:39:00Z" w16du:dateUtc="2024-07-24T21:39:00Z">
        <w:r>
          <w:rPr>
            <w:bCs/>
            <w:lang w:val="en-GB"/>
          </w:rPr>
          <w:t>Our</w:t>
        </w:r>
      </w:ins>
      <w:del w:id="461" w:author="Charlotte Devitre" w:date="2024-07-24T14:39:00Z" w16du:dateUtc="2024-07-24T21:39:00Z">
        <w:r w:rsidR="00B90F91" w:rsidRPr="007B522C" w:rsidDel="00E27685">
          <w:rPr>
            <w:bCs/>
            <w:lang w:val="en-GB"/>
          </w:rPr>
          <w:delText>This</w:delText>
        </w:r>
      </w:del>
      <w:r w:rsidR="00B90F91" w:rsidRPr="007B522C">
        <w:rPr>
          <w:bCs/>
          <w:lang w:val="en-GB"/>
        </w:rPr>
        <w:t xml:space="preserve"> simulation shows that magma storage depths can be determined within a day of receiving samples, with modest resources and personnel requirements (e.g. no overnight shift work, with normal semester teaching and class schedules). For example, sample preparation was carried out using transmitted-reflected light microscopes from the University of California teaching collection, only using a research-grade microscope for sample cataloguing. Raman spectrometers are widely available at many universities, given that it is a popular technique in many other fields, such as material sciences, physics, chemistry, and biology, and the W-filament SEM used for EDS analyses to </w:t>
      </w:r>
      <w:ins w:id="462" w:author="Charlotte Devitre" w:date="2024-07-24T14:40:00Z" w16du:dateUtc="2024-07-24T21:40:00Z">
        <w:r>
          <w:rPr>
            <w:bCs/>
            <w:lang w:val="en-GB"/>
          </w:rPr>
          <w:t xml:space="preserve">measure </w:t>
        </w:r>
      </w:ins>
      <w:del w:id="463" w:author="Charlotte Devitre" w:date="2024-07-24T14:40:00Z" w16du:dateUtc="2024-07-24T21:40:00Z">
        <w:r w:rsidR="00B90F91" w:rsidRPr="007B522C" w:rsidDel="00E27685">
          <w:rPr>
            <w:bCs/>
            <w:lang w:val="en-GB"/>
          </w:rPr>
          <w:delText xml:space="preserve">get </w:delText>
        </w:r>
      </w:del>
      <w:r w:rsidR="00B90F91" w:rsidRPr="007B522C">
        <w:rPr>
          <w:bCs/>
          <w:lang w:val="en-GB"/>
        </w:rPr>
        <w:t xml:space="preserve">olivine </w:t>
      </w:r>
      <w:proofErr w:type="spellStart"/>
      <w:r w:rsidR="00B90F91" w:rsidRPr="007B522C">
        <w:rPr>
          <w:bCs/>
          <w:lang w:val="en-GB"/>
        </w:rPr>
        <w:t>Fo</w:t>
      </w:r>
      <w:proofErr w:type="spellEnd"/>
      <w:r w:rsidR="00B90F91" w:rsidRPr="007B522C">
        <w:rPr>
          <w:bCs/>
          <w:lang w:val="en-GB"/>
        </w:rPr>
        <w:t xml:space="preserve"> contents has been around for 15 years (S1 Appendix). Importantly, this simulation show</w:t>
      </w:r>
      <w:ins w:id="464" w:author="Charlotte Devitre" w:date="2024-07-24T14:40:00Z" w16du:dateUtc="2024-07-24T21:40:00Z">
        <w:r>
          <w:rPr>
            <w:bCs/>
            <w:lang w:val="en-GB"/>
          </w:rPr>
          <w:t>ed</w:t>
        </w:r>
      </w:ins>
      <w:del w:id="465" w:author="Charlotte Devitre" w:date="2024-07-24T14:40:00Z" w16du:dateUtc="2024-07-24T21:40:00Z">
        <w:r w:rsidR="00B90F91" w:rsidRPr="007B522C" w:rsidDel="00E27685">
          <w:rPr>
            <w:bCs/>
            <w:lang w:val="en-GB"/>
          </w:rPr>
          <w:delText>s</w:delText>
        </w:r>
      </w:del>
      <w:r w:rsidR="00B90F91" w:rsidRPr="007B522C">
        <w:rPr>
          <w:bCs/>
          <w:lang w:val="en-GB"/>
        </w:rPr>
        <w:t xml:space="preserve"> that </w:t>
      </w:r>
      <w:r w:rsidR="001E7259">
        <w:rPr>
          <w:bCs/>
          <w:lang w:val="en-GB"/>
        </w:rPr>
        <w:t>rapid-response</w:t>
      </w:r>
      <w:r w:rsidR="00B90F91" w:rsidRPr="007B522C">
        <w:rPr>
          <w:bCs/>
          <w:lang w:val="en-GB"/>
        </w:rPr>
        <w:t xml:space="preserve"> work in collaboration with universities was not taxing on observatory</w:t>
      </w:r>
      <w:ins w:id="466" w:author="Charlotte Devitre" w:date="2024-07-24T14:40:00Z" w16du:dateUtc="2024-07-24T21:40:00Z">
        <w:r>
          <w:rPr>
            <w:bCs/>
            <w:lang w:val="en-GB"/>
          </w:rPr>
          <w:t xml:space="preserve"> </w:t>
        </w:r>
      </w:ins>
      <w:del w:id="467" w:author="Charlotte Devitre" w:date="2024-07-24T14:40:00Z" w16du:dateUtc="2024-07-24T21:40:00Z">
        <w:r w:rsidR="00B90F91" w:rsidRPr="007B522C" w:rsidDel="00E27685">
          <w:rPr>
            <w:bCs/>
            <w:lang w:val="en-GB"/>
          </w:rPr>
          <w:delText xml:space="preserve"> staff</w:delText>
        </w:r>
      </w:del>
      <w:ins w:id="468" w:author="Charlotte Devitre" w:date="2024-07-24T14:40:00Z" w16du:dateUtc="2024-07-24T21:40:00Z">
        <w:r>
          <w:rPr>
            <w:bCs/>
            <w:lang w:val="en-GB"/>
          </w:rPr>
          <w:t>or academic staff</w:t>
        </w:r>
      </w:ins>
      <w:r w:rsidR="00B90F91" w:rsidRPr="007B522C">
        <w:rPr>
          <w:bCs/>
          <w:lang w:val="en-GB"/>
        </w:rPr>
        <w:t xml:space="preserve">, particularly considering the usefulness of information provided. This means this methodology can be employed during future eruptions to help observatories deduce the geometry of the plumbing system supplying magma, adding a crucial information for interpreting activity </w:t>
      </w:r>
      <w:r w:rsidR="00B90F91" w:rsidRPr="007B522C">
        <w:rPr>
          <w:bCs/>
          <w:lang w:val="en-GB"/>
        </w:rPr>
        <w:fldChar w:fldCharType="begin"/>
      </w:r>
      <w:r w:rsidR="007C554B">
        <w:rPr>
          <w:bCs/>
          <w:lang w:val="en-GB"/>
        </w:rPr>
        <w:instrText xml:space="preserve"> ADDIN ZOTERO_ITEM CSL_CITATION {"citationID":"AyML8rG3","properties":{"formattedCitation":"(Re {\\i{}et al.}, 2021)","plainCitation":"(Re et al., 2021)","noteIndex":0},"citationItems":[{"id":"YRNO6Sw0/mfaykCS2","uris":["http://zotero.org/users/9451925/items/44GVML4T"],"itemData":{"id":2035,"type":"article-journal","abstract":"A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00B90F91" w:rsidRPr="007B522C">
        <w:rPr>
          <w:bCs/>
          <w:lang w:val="en-GB"/>
        </w:rPr>
        <w:fldChar w:fldCharType="separate"/>
      </w:r>
      <w:r w:rsidR="00C3296A" w:rsidRPr="00C3296A">
        <w:t xml:space="preserve">(Re </w:t>
      </w:r>
      <w:r w:rsidR="00C3296A" w:rsidRPr="00C3296A">
        <w:rPr>
          <w:i/>
          <w:iCs/>
        </w:rPr>
        <w:t>et al.</w:t>
      </w:r>
      <w:r w:rsidR="00C3296A" w:rsidRPr="00C3296A">
        <w:t>, 2021)</w:t>
      </w:r>
      <w:r w:rsidR="00B90F91" w:rsidRPr="007B522C">
        <w:fldChar w:fldCharType="end"/>
      </w:r>
      <w:r w:rsidR="00B90F91" w:rsidRPr="007B522C">
        <w:rPr>
          <w:bCs/>
          <w:lang w:val="en-GB"/>
        </w:rPr>
        <w:t xml:space="preserve">, without </w:t>
      </w:r>
      <w:del w:id="469" w:author="Charlotte Devitre" w:date="2024-07-24T14:40:00Z" w16du:dateUtc="2024-07-24T21:40:00Z">
        <w:r w:rsidR="00B90F91" w:rsidRPr="007B522C" w:rsidDel="00E27685">
          <w:rPr>
            <w:bCs/>
            <w:lang w:val="en-GB"/>
          </w:rPr>
          <w:delText xml:space="preserve">retracting </w:delText>
        </w:r>
      </w:del>
      <w:ins w:id="470" w:author="Charlotte Devitre" w:date="2024-07-24T14:40:00Z" w16du:dateUtc="2024-07-24T21:40:00Z">
        <w:r>
          <w:rPr>
            <w:bCs/>
            <w:lang w:val="en-GB"/>
          </w:rPr>
          <w:t>detracting</w:t>
        </w:r>
        <w:r w:rsidRPr="007B522C">
          <w:rPr>
            <w:bCs/>
            <w:lang w:val="en-GB"/>
          </w:rPr>
          <w:t xml:space="preserve"> </w:t>
        </w:r>
      </w:ins>
      <w:r w:rsidR="00B90F91" w:rsidRPr="007B522C">
        <w:rPr>
          <w:bCs/>
          <w:lang w:val="en-GB"/>
        </w:rPr>
        <w:t xml:space="preserve">from other essential duties during eruption responses. </w:t>
      </w:r>
      <w:r w:rsidR="00B90F91" w:rsidRPr="007B522C">
        <w:rPr>
          <w:bCs/>
        </w:rPr>
        <w:t xml:space="preserve">For example, during the 2018 </w:t>
      </w:r>
      <w:r w:rsidR="0061717B">
        <w:rPr>
          <w:bCs/>
        </w:rPr>
        <w:t xml:space="preserve">LERZ </w:t>
      </w:r>
      <w:r w:rsidR="00B90F91" w:rsidRPr="007B522C">
        <w:rPr>
          <w:bCs/>
        </w:rPr>
        <w:t>Kilauea eruption, HVO’s near</w:t>
      </w:r>
      <w:ins w:id="471" w:author="Charlotte Devitre" w:date="2024-07-24T14:41:00Z" w16du:dateUtc="2024-07-24T21:41:00Z">
        <w:r>
          <w:rPr>
            <w:bCs/>
          </w:rPr>
          <w:t>-</w:t>
        </w:r>
      </w:ins>
      <w:del w:id="472" w:author="Charlotte Devitre" w:date="2024-07-24T14:41:00Z" w16du:dateUtc="2024-07-24T21:41:00Z">
        <w:r w:rsidR="00B90F91" w:rsidRPr="007B522C" w:rsidDel="00E27685">
          <w:rPr>
            <w:bCs/>
          </w:rPr>
          <w:delText xml:space="preserve"> </w:delText>
        </w:r>
      </w:del>
      <w:r w:rsidR="00B90F91" w:rsidRPr="007B522C">
        <w:rPr>
          <w:bCs/>
        </w:rPr>
        <w:t>real</w:t>
      </w:r>
      <w:ins w:id="473" w:author="Charlotte Devitre" w:date="2024-07-24T14:41:00Z" w16du:dateUtc="2024-07-24T21:41:00Z">
        <w:r>
          <w:rPr>
            <w:bCs/>
          </w:rPr>
          <w:t>-</w:t>
        </w:r>
      </w:ins>
      <w:del w:id="474" w:author="Charlotte Devitre" w:date="2024-07-24T14:41:00Z" w16du:dateUtc="2024-07-24T21:41:00Z">
        <w:r w:rsidR="00B90F91" w:rsidRPr="007B522C" w:rsidDel="00E27685">
          <w:rPr>
            <w:bCs/>
          </w:rPr>
          <w:delText xml:space="preserve"> </w:delText>
        </w:r>
      </w:del>
      <w:r w:rsidR="00B90F91" w:rsidRPr="007B522C">
        <w:rPr>
          <w:bCs/>
        </w:rPr>
        <w:t xml:space="preserve">time chemical monitoring with bulk rock ED-XRF identified the appearance and disappearance of many magma batches </w:t>
      </w:r>
      <w:r w:rsidR="00B90F91" w:rsidRPr="007B522C">
        <w:rPr>
          <w:bCs/>
        </w:rPr>
        <w:fldChar w:fldCharType="begin"/>
      </w:r>
      <w:r w:rsidR="007C554B">
        <w:rPr>
          <w:bCs/>
        </w:rPr>
        <w:instrText xml:space="preserve"> ADDIN ZOTERO_ITEM CSL_CITATION {"citationID":"B8gEtLdv","properties":{"formattedCitation":"(Gansecki {\\i{}et al.}, 2019)","plainCitation":"(Gansecki et al., 2019)","noteIndex":0},"citationItems":[{"id":"YRNO6Sw0/glNKMVt8","uris":["http://zotero.org/users/9451925/items/3MFT747E"],"itemData":{"id":2026,"type":"article-journal","abstract":"Changes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00B90F91" w:rsidRPr="007B522C">
        <w:rPr>
          <w:bCs/>
        </w:rPr>
        <w:fldChar w:fldCharType="separate"/>
      </w:r>
      <w:r w:rsidR="00C3296A" w:rsidRPr="00C3296A">
        <w:t>(</w:t>
      </w:r>
      <w:proofErr w:type="spellStart"/>
      <w:r w:rsidR="00C3296A" w:rsidRPr="00C3296A">
        <w:t>Gansecki</w:t>
      </w:r>
      <w:proofErr w:type="spellEnd"/>
      <w:r w:rsidR="00C3296A" w:rsidRPr="00C3296A">
        <w:t xml:space="preserve"> </w:t>
      </w:r>
      <w:r w:rsidR="00C3296A" w:rsidRPr="00C3296A">
        <w:rPr>
          <w:i/>
          <w:iCs/>
        </w:rPr>
        <w:t>et al.</w:t>
      </w:r>
      <w:r w:rsidR="00C3296A" w:rsidRPr="00C3296A">
        <w:t>, 2019)</w:t>
      </w:r>
      <w:r w:rsidR="00B90F91" w:rsidRPr="007B522C">
        <w:fldChar w:fldCharType="end"/>
      </w:r>
      <w:ins w:id="475" w:author="Charlotte Devitre" w:date="2024-07-24T14:41:00Z" w16du:dateUtc="2024-07-24T21:41:00Z">
        <w:r>
          <w:rPr>
            <w:bCs/>
          </w:rPr>
          <w:t>.</w:t>
        </w:r>
      </w:ins>
      <w:del w:id="476" w:author="Charlotte Devitre" w:date="2024-07-24T14:41:00Z" w16du:dateUtc="2024-07-24T21:41:00Z">
        <w:r w:rsidR="00B90F91" w:rsidRPr="007B522C" w:rsidDel="00E27685">
          <w:rPr>
            <w:bCs/>
          </w:rPr>
          <w:delText>,</w:delText>
        </w:r>
      </w:del>
      <w:r w:rsidR="00B90F91" w:rsidRPr="007B522C">
        <w:rPr>
          <w:bCs/>
        </w:rPr>
        <w:t xml:space="preserve"> </w:t>
      </w:r>
      <w:ins w:id="477" w:author="Charlotte Devitre" w:date="2024-07-24T14:41:00Z" w16du:dateUtc="2024-07-24T21:41:00Z">
        <w:r>
          <w:rPr>
            <w:bCs/>
          </w:rPr>
          <w:t>F</w:t>
        </w:r>
      </w:ins>
      <w:del w:id="478" w:author="Charlotte Devitre" w:date="2024-07-24T14:41:00Z" w16du:dateUtc="2024-07-24T21:41:00Z">
        <w:r w:rsidR="00834561" w:rsidDel="00E27685">
          <w:rPr>
            <w:bCs/>
          </w:rPr>
          <w:delText>f</w:delText>
        </w:r>
      </w:del>
      <w:r w:rsidR="00834561">
        <w:rPr>
          <w:bCs/>
        </w:rPr>
        <w:t>luid</w:t>
      </w:r>
      <w:del w:id="479" w:author="Charlotte Devitre" w:date="2024-07-24T10:40:00Z" w16du:dateUtc="2024-07-24T17:40:00Z">
        <w:r w:rsidR="00834561" w:rsidDel="004F2B3A">
          <w:rPr>
            <w:bCs/>
          </w:rPr>
          <w:delText>-inclusion</w:delText>
        </w:r>
      </w:del>
      <w:ins w:id="480" w:author="Charlotte Devitre" w:date="2024-07-24T10:40:00Z" w16du:dateUtc="2024-07-24T17:40:00Z">
        <w:r w:rsidR="004F2B3A">
          <w:rPr>
            <w:bCs/>
          </w:rPr>
          <w:t xml:space="preserve"> inclusion</w:t>
        </w:r>
      </w:ins>
      <w:r w:rsidR="00B90F91" w:rsidRPr="007B522C">
        <w:rPr>
          <w:bCs/>
        </w:rPr>
        <w:t xml:space="preserve"> barometry could have linked these distinct chemical signatures to different storage regions, addressing the questions of scientists and residents alike. Similarly, the return of eruptive activity at Kīlauea in 2020 was accompanied by many questions about how the magmatic plumbing system had changed following the summit collapse in 2018 </w:t>
      </w:r>
      <w:r w:rsidR="00B90F91" w:rsidRPr="007B522C">
        <w:rPr>
          <w:bCs/>
        </w:rPr>
        <w:lastRenderedPageBreak/>
        <w:fldChar w:fldCharType="begin"/>
      </w:r>
      <w:r w:rsidR="007C554B">
        <w:rPr>
          <w:bCs/>
        </w:rPr>
        <w:instrText xml:space="preserve"> ADDIN ZOTERO_ITEM CSL_CITATION {"citationID":"b8v2QBGs","properties":{"formattedCitation":"(Lynn {\\i{}et al.}, 2024)","plainCitation":"(Lynn et al., 2024)","noteIndex":0},"citationItems":[{"id":"YRNO6Sw0/3gtqjJBn","uris":["http://zotero.org/users/9451925/items/S5X8A2K4"],"itemData":{"id":2264,"type":"article-journal","abstract":"The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00B90F91" w:rsidRPr="007B522C">
        <w:rPr>
          <w:bCs/>
        </w:rPr>
        <w:fldChar w:fldCharType="separate"/>
      </w:r>
      <w:r w:rsidR="00C3296A" w:rsidRPr="00C3296A">
        <w:t xml:space="preserve">(Lynn </w:t>
      </w:r>
      <w:r w:rsidR="00C3296A" w:rsidRPr="00C3296A">
        <w:rPr>
          <w:i/>
          <w:iCs/>
        </w:rPr>
        <w:t>et al.</w:t>
      </w:r>
      <w:r w:rsidR="00C3296A" w:rsidRPr="00C3296A">
        <w:t>, 2024)</w:t>
      </w:r>
      <w:r w:rsidR="00B90F91" w:rsidRPr="007B522C">
        <w:fldChar w:fldCharType="end"/>
      </w:r>
      <w:r w:rsidR="00B90F91" w:rsidRPr="007B522C">
        <w:rPr>
          <w:bCs/>
        </w:rPr>
        <w:t xml:space="preserve">. </w:t>
      </w:r>
      <w:r w:rsidR="0061717B">
        <w:rPr>
          <w:bCs/>
        </w:rPr>
        <w:t>F</w:t>
      </w:r>
      <w:r w:rsidR="004E38D9">
        <w:rPr>
          <w:bCs/>
        </w:rPr>
        <w:t>luid</w:t>
      </w:r>
      <w:del w:id="481" w:author="Charlotte Devitre" w:date="2024-07-24T10:40:00Z" w16du:dateUtc="2024-07-24T17:40:00Z">
        <w:r w:rsidR="004E38D9" w:rsidDel="004F2B3A">
          <w:rPr>
            <w:bCs/>
          </w:rPr>
          <w:delText>-inclusion</w:delText>
        </w:r>
      </w:del>
      <w:ins w:id="482" w:author="Charlotte Devitre" w:date="2024-07-24T10:40:00Z" w16du:dateUtc="2024-07-24T17:40:00Z">
        <w:r w:rsidR="004F2B3A">
          <w:rPr>
            <w:bCs/>
          </w:rPr>
          <w:t xml:space="preserve"> inclusion</w:t>
        </w:r>
      </w:ins>
      <w:r w:rsidR="00B90F91" w:rsidRPr="007B522C">
        <w:rPr>
          <w:bCs/>
        </w:rPr>
        <w:t xml:space="preserve"> barometry would have been a critical addition to understanding the eruption and the system.  </w:t>
      </w:r>
    </w:p>
    <w:p w14:paraId="7CBF5C1E" w14:textId="619F25D2" w:rsidR="00B90F91" w:rsidRPr="007B522C" w:rsidRDefault="00B90F91" w:rsidP="00B90F91">
      <w:pPr>
        <w:pStyle w:val="Text"/>
        <w:spacing w:line="480" w:lineRule="auto"/>
        <w:jc w:val="both"/>
        <w:rPr>
          <w:bCs/>
          <w:lang w:val="en-GB"/>
        </w:rPr>
      </w:pPr>
      <w:r w:rsidRPr="007B522C">
        <w:rPr>
          <w:bCs/>
          <w:lang w:val="en-GB"/>
        </w:rPr>
        <w:t xml:space="preserve">Our global compilation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vertAlign w:val="subscript"/>
          <w:lang w:val="en-GB"/>
        </w:rPr>
        <w:t xml:space="preserve"> </w:t>
      </w:r>
      <w:r w:rsidRPr="007B522C">
        <w:rPr>
          <w:bCs/>
          <w:lang w:val="en-GB"/>
        </w:rPr>
        <w:t xml:space="preserve">values shows that Raman-based </w:t>
      </w:r>
      <w:r w:rsidR="004E38D9">
        <w:rPr>
          <w:bCs/>
          <w:lang w:val="en-GB"/>
        </w:rPr>
        <w:t>fluid</w:t>
      </w:r>
      <w:del w:id="483" w:author="Charlotte Devitre" w:date="2024-07-24T10:40:00Z" w16du:dateUtc="2024-07-24T17:40:00Z">
        <w:r w:rsidR="004E38D9" w:rsidDel="004F2B3A">
          <w:rPr>
            <w:bCs/>
            <w:lang w:val="en-GB"/>
          </w:rPr>
          <w:delText>-inclusion</w:delText>
        </w:r>
      </w:del>
      <w:ins w:id="484" w:author="Charlotte Devitre" w:date="2024-07-24T10:40:00Z" w16du:dateUtc="2024-07-24T17:40:00Z">
        <w:r w:rsidR="004F2B3A">
          <w:rPr>
            <w:bCs/>
            <w:lang w:val="en-GB"/>
          </w:rPr>
          <w:t xml:space="preserve"> inclusion</w:t>
        </w:r>
      </w:ins>
      <w:r w:rsidRPr="007B522C">
        <w:rPr>
          <w:bCs/>
          <w:lang w:val="en-GB"/>
        </w:rPr>
        <w:t xml:space="preserve"> barometry has utility as a rapid-response petrological monitoring method at many of the world’s most active and hazardous basaltic volcanoes (e.g., Galápagos, Réunion, Azores, Canary Islands, Iceland, Cabo Verde). As our understanding of exsolved fluid compositions improves as more studies account for CO</w:t>
      </w:r>
      <w:r w:rsidRPr="007B522C">
        <w:rPr>
          <w:bCs/>
          <w:vertAlign w:val="subscript"/>
          <w:lang w:val="en-GB"/>
        </w:rPr>
        <w:t>2</w:t>
      </w:r>
      <w:r w:rsidRPr="007B522C">
        <w:rPr>
          <w:bCs/>
          <w:lang w:val="en-GB"/>
        </w:rPr>
        <w:t xml:space="preserve"> held within vapour bubbles, it is likely that the applicability of </w:t>
      </w:r>
      <w:del w:id="485" w:author="Charlotte Devitre" w:date="2024-07-24T14:42:00Z" w16du:dateUtc="2024-07-24T21:42:00Z">
        <w:r w:rsidRPr="007B522C" w:rsidDel="00E27685">
          <w:rPr>
            <w:bCs/>
            <w:lang w:val="en-GB"/>
          </w:rPr>
          <w:delText xml:space="preserve">this </w:delText>
        </w:r>
      </w:del>
      <w:ins w:id="486" w:author="Charlotte Devitre" w:date="2024-07-24T14:42:00Z" w16du:dateUtc="2024-07-24T21:42:00Z">
        <w:r w:rsidR="00E27685">
          <w:rPr>
            <w:bCs/>
            <w:lang w:val="en-GB"/>
          </w:rPr>
          <w:t>rapid-response fluid inclusion barometry</w:t>
        </w:r>
        <w:r w:rsidR="00E27685" w:rsidRPr="007B522C">
          <w:rPr>
            <w:bCs/>
            <w:lang w:val="en-GB"/>
          </w:rPr>
          <w:t xml:space="preserve"> </w:t>
        </w:r>
      </w:ins>
      <w:r w:rsidRPr="007B522C">
        <w:rPr>
          <w:bCs/>
          <w:lang w:val="en-GB"/>
        </w:rPr>
        <w:t xml:space="preserve">method may expand to even more volcanic systems (e.g. to drier arc magmas </w:t>
      </w:r>
      <w:r w:rsidR="0061717B">
        <w:rPr>
          <w:bCs/>
          <w:lang w:val="en-GB"/>
        </w:rPr>
        <w:t xml:space="preserve">such as in </w:t>
      </w:r>
      <w:r w:rsidRPr="007B522C">
        <w:rPr>
          <w:bCs/>
          <w:lang w:val="en-GB"/>
        </w:rPr>
        <w:t xml:space="preserve">the Cascades).  </w:t>
      </w:r>
    </w:p>
    <w:p w14:paraId="40F89480" w14:textId="6911578A" w:rsidR="00120C08" w:rsidRPr="00B90F91" w:rsidRDefault="00B90F91" w:rsidP="00B90F91">
      <w:pPr>
        <w:pStyle w:val="Text"/>
        <w:spacing w:line="480" w:lineRule="auto"/>
        <w:jc w:val="both"/>
        <w:rPr>
          <w:bCs/>
          <w:lang w:val="fr-CH"/>
        </w:rPr>
      </w:pPr>
      <w:r w:rsidRPr="007B522C">
        <w:rPr>
          <w:bCs/>
          <w:lang w:val="en-GB"/>
        </w:rPr>
        <w:t xml:space="preserve">Overall, </w:t>
      </w:r>
      <w:r w:rsidR="00834561">
        <w:rPr>
          <w:bCs/>
          <w:lang w:val="en-GB"/>
        </w:rPr>
        <w:t>fluid</w:t>
      </w:r>
      <w:del w:id="487" w:author="Charlotte Devitre" w:date="2024-07-24T10:40:00Z" w16du:dateUtc="2024-07-24T17:40:00Z">
        <w:r w:rsidR="00834561" w:rsidDel="004F2B3A">
          <w:rPr>
            <w:bCs/>
            <w:lang w:val="en-GB"/>
          </w:rPr>
          <w:delText>-inclusion</w:delText>
        </w:r>
      </w:del>
      <w:ins w:id="488" w:author="Charlotte Devitre" w:date="2024-07-24T10:40:00Z" w16du:dateUtc="2024-07-24T17:40:00Z">
        <w:r w:rsidR="004F2B3A">
          <w:rPr>
            <w:bCs/>
            <w:lang w:val="en-GB"/>
          </w:rPr>
          <w:t xml:space="preserve"> inclusion</w:t>
        </w:r>
      </w:ins>
      <w:r w:rsidRPr="007B522C">
        <w:rPr>
          <w:bCs/>
          <w:lang w:val="en-GB"/>
        </w:rPr>
        <w:t xml:space="preserve"> barometry is</w:t>
      </w:r>
      <w:r w:rsidR="0061717B">
        <w:rPr>
          <w:bCs/>
          <w:lang w:val="en-GB"/>
        </w:rPr>
        <w:t xml:space="preserve"> </w:t>
      </w:r>
      <w:r w:rsidRPr="007B522C">
        <w:rPr>
          <w:bCs/>
          <w:lang w:val="en-GB"/>
        </w:rPr>
        <w:t xml:space="preserve">broadly applicable, and </w:t>
      </w:r>
      <w:r w:rsidRPr="007B522C">
        <w:rPr>
          <w:bCs/>
        </w:rPr>
        <w:t>adds valuable quantitative storage depth information that provides a key advancement for volcano observatories that utilize near-real-time geochemical monitoring to better understand eruptions as they unfold (</w:t>
      </w:r>
      <w:ins w:id="489" w:author="Charlotte Devitre" w:date="2024-07-24T14:43:00Z" w16du:dateUtc="2024-07-24T21:43:00Z">
        <w:r w:rsidR="00E27685">
          <w:rPr>
            <w:bCs/>
          </w:rPr>
          <w:t>s</w:t>
        </w:r>
      </w:ins>
      <w:del w:id="490" w:author="Charlotte Devitre" w:date="2024-07-24T14:43:00Z" w16du:dateUtc="2024-07-24T21:43:00Z">
        <w:r w:rsidRPr="007B522C" w:rsidDel="00E27685">
          <w:rPr>
            <w:bCs/>
          </w:rPr>
          <w:delText>S</w:delText>
        </w:r>
      </w:del>
      <w:r w:rsidRPr="007B522C">
        <w:rPr>
          <w:bCs/>
        </w:rPr>
        <w:t>ee overview–</w:t>
      </w:r>
      <w:r w:rsidRPr="007B522C">
        <w:rPr>
          <w:bCs/>
        </w:rPr>
        <w:fldChar w:fldCharType="begin"/>
      </w:r>
      <w:r w:rsidR="007C554B">
        <w:rPr>
          <w:bCs/>
        </w:rPr>
        <w:instrText xml:space="preserve"> ADDIN ZOTERO_ITEM CSL_CITATION {"citationID":"BIqwgqKX","properties":{"formattedCitation":"(Re {\\i{}et al.}, 2021)","plainCitation":"(Re et al., 2021)","noteIndex":0},"citationItems":[{"id":"YRNO6Sw0/mfaykCS2","uris":["http://zotero.org/users/9451925/items/44GVML4T"],"itemData":{"id":2035,"type":"article-journal","abstract":"A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bCs/>
        </w:rPr>
        <w:fldChar w:fldCharType="separate"/>
      </w:r>
      <w:r w:rsidR="00C3296A" w:rsidRPr="00C3296A">
        <w:t xml:space="preserve">(Re </w:t>
      </w:r>
      <w:r w:rsidR="00C3296A" w:rsidRPr="00C3296A">
        <w:rPr>
          <w:i/>
          <w:iCs/>
        </w:rPr>
        <w:t>et al.</w:t>
      </w:r>
      <w:r w:rsidR="00C3296A" w:rsidRPr="00C3296A">
        <w:t>, 2021)</w:t>
      </w:r>
      <w:r w:rsidRPr="007B522C">
        <w:fldChar w:fldCharType="end"/>
      </w:r>
      <w:r w:rsidRPr="007B522C">
        <w:rPr>
          <w:bCs/>
        </w:rPr>
        <w:t>; Hawai‘i–</w:t>
      </w:r>
      <w:r w:rsidRPr="007B522C">
        <w:rPr>
          <w:bCs/>
          <w:lang w:val="es-CR"/>
        </w:rPr>
        <w:fldChar w:fldCharType="begin"/>
      </w:r>
      <w:r w:rsidR="007C554B">
        <w:rPr>
          <w:bCs/>
        </w:rPr>
        <w:instrText xml:space="preserve"> ADDIN ZOTERO_ITEM CSL_CITATION {"citationID":"fxI5Ie3k","properties":{"formattedCitation":"(Gansecki {\\i{}et al.}, 2019)","plainCitation":"(Gansecki et al., 2019)","noteIndex":0},"citationItems":[{"id":"YRNO6Sw0/glNKMVt8","uris":["http://zotero.org/users/9451925/items/3MFT747E"],"itemData":{"id":2026,"type":"article-journal","abstract":"Changes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bCs/>
          <w:lang w:val="es-CR"/>
        </w:rPr>
        <w:fldChar w:fldCharType="separate"/>
      </w:r>
      <w:r w:rsidR="00C3296A" w:rsidRPr="00C3296A">
        <w:t>(</w:t>
      </w:r>
      <w:proofErr w:type="spellStart"/>
      <w:r w:rsidR="00C3296A" w:rsidRPr="00C3296A">
        <w:t>Gansecki</w:t>
      </w:r>
      <w:proofErr w:type="spellEnd"/>
      <w:r w:rsidR="00C3296A" w:rsidRPr="00C3296A">
        <w:t xml:space="preserve"> </w:t>
      </w:r>
      <w:r w:rsidR="00C3296A" w:rsidRPr="00C3296A">
        <w:rPr>
          <w:i/>
          <w:iCs/>
        </w:rPr>
        <w:t>et al.</w:t>
      </w:r>
      <w:r w:rsidR="00C3296A" w:rsidRPr="00C3296A">
        <w:t>, 2019)</w:t>
      </w:r>
      <w:r w:rsidRPr="007B522C">
        <w:fldChar w:fldCharType="end"/>
      </w:r>
      <w:r w:rsidRPr="007B522C">
        <w:rPr>
          <w:bCs/>
        </w:rPr>
        <w:t>; La Palma–</w:t>
      </w:r>
      <w:r w:rsidRPr="007B522C">
        <w:rPr>
          <w:bCs/>
          <w:lang w:val="es-CR"/>
        </w:rPr>
        <w:fldChar w:fldCharType="begin"/>
      </w:r>
      <w:r w:rsidR="007C554B">
        <w:rPr>
          <w:bCs/>
        </w:rPr>
        <w:instrText xml:space="preserve"> ADDIN ZOTERO_ITEM CSL_CITATION {"citationID":"a19n0lgmdge","properties":{"formattedCitation":"(Pankhurst {\\i{}et al.}, 2022)","plainCitation":"(Pankhurst et al., 2022)","noteIndex":0},"citationItems":[{"id":"YRNO6Sw0/dDbriXyR","uris":["http://zotero.org/users/9451925/items/SFSE8JP6"],"itemData":{"id":2033,"type":"article-journal","abstract":"How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7B522C">
        <w:rPr>
          <w:bCs/>
          <w:lang w:val="es-CR"/>
        </w:rPr>
        <w:fldChar w:fldCharType="separate"/>
      </w:r>
      <w:r w:rsidR="00C3296A" w:rsidRPr="00C3296A">
        <w:t xml:space="preserve">(Pankhurst </w:t>
      </w:r>
      <w:r w:rsidR="00C3296A" w:rsidRPr="00C3296A">
        <w:rPr>
          <w:i/>
          <w:iCs/>
        </w:rPr>
        <w:t>et al.</w:t>
      </w:r>
      <w:r w:rsidR="00C3296A" w:rsidRPr="00C3296A">
        <w:t>, 2022)</w:t>
      </w:r>
      <w:r w:rsidRPr="007B522C">
        <w:fldChar w:fldCharType="end"/>
      </w:r>
      <w:r w:rsidRPr="007B522C">
        <w:rPr>
          <w:bCs/>
        </w:rPr>
        <w:t>; Fuego–</w:t>
      </w:r>
      <w:r w:rsidRPr="007B522C">
        <w:rPr>
          <w:bCs/>
          <w:lang w:val="es-CR"/>
        </w:rPr>
        <w:fldChar w:fldCharType="begin"/>
      </w:r>
      <w:r w:rsidR="007C554B">
        <w:rPr>
          <w:bCs/>
        </w:rPr>
        <w:instrText xml:space="preserve"> ADDIN ZOTERO_ITEM CSL_CITATION {"citationID":"xpmEyB65","properties":{"formattedCitation":"(Liu {\\i{}et al.}, 2020)","plainCitation":"(Liu et al., 2020)","noteIndex":0},"citationItems":[{"id":"YRNO6Sw0/uT8k7uFl","uris":["http://zotero.org/users/9451925/items/RLHM356H"],"itemData":{"id":2268,"type":"article-journal","abstract":"Paroxysmal activity represents an end-member in the common range of activity at mafic arc volcanoes, characterised by rapid transitions across the effusive-explosive interface and thus posing significant challenges to hazard assessment. Conceptual models to explain changes in the frequency and magnitude of these paroxysmal events are based either on magma recharge or an increase in gas flux, largely framed in the context of two-phase flow. Gas- and magma-driven models are both viable mechanisms to explain the varying styles of paroxysmal behaviour observed in mafic systems; however, each has different implications for future activity. We present time series petrologic data for ash and lava samples collected at Volcán de Fuego, Guatemala, during paroxysmal eruptions between 2011 and 2018. We show that a step-change in glass composition occurred between 2015 and 2016, reflecting an increase in magma temperature and a reduction in pre-eruptive crystallisation, concurrent with an escalation in the frequency of paroxysmal activity. There was no change in the bulk or phase compositions during this period. To explain these observations, we propose that the increase in frequency of paroxysmal eruptions is modulated by the supply of exsolved volatiles from lower crustal degassing magmas, without invoking repeated transfer of new, primitive magma to a shallow reservoir. Protracted lava effusion, accompanied by more vigorous and more frequent Strombolian explosions and gas ‘chugging’, prior to the transition to sustained fountaining suggests that gas retention in crystal-rich magma may modulate the height of the magma column as gas supply increases. Slow decompression associated with effusion may determine the timing of effusive to explosive transitions in mafic arc systems more generally. A large paroxysmal eruption of Fuego on 3 June 2018, notable for the rapid escalation in eruptive intensity several hours into the eruption, produced ash with a range of textures and glass compositions consistent with magma evacuation over a range of depths and decompression rates. Given the protracted repose time between paroxysms before this event, we suggest that a shallow crystallised plug degraded, and ultimately failed, several hours into the eruption of 3 June 2018, triggering top-down decompression of magma in the conduit synchronous with the observed rapid acceleration in eruption rate. Ultimately, we propose that the frequency of paroxysms at Fuego is broadly proportional to the gas supply rate, while the range in glass compositions is related to the repose time prior to eruptive activity. Our data illustrate the potential of petrologic monitoring to distinguish between gas- and magma-driven paroxysm triggers and to anticipate future events, especially when interpreted in the context of geophysical observations and implemented within community-based ash collection initiatives.","container-title":"Journal of Volcanology and Geothermal Research","DOI":"10.1016/j.jvolgeores.2020.107044","ISSN":"0377-0273","journalAbbreviation":"Journal of Volcanology and Geothermal Research","page":"107044","source":"ScienceDirect","title":"Petrologic monitoring at Volcán de Fuego, Guatemala","volume":"405","author":[{"family":"Liu","given":"Emma J."},{"family":"Cashman","given":"Katharine V."},{"family":"Miller","given":"Ellen"},{"family":"Moore","given":"Hannah"},{"family":"Edmonds","given":"Marie"},{"family":"Kunz","given":"Barbara E."},{"family":"Jenner","given":"Frances"},{"family":"Chigna","given":"Gustavo"}],"issued":{"date-parts":[["2020",11,1]]}}}],"schema":"https://github.com/citation-style-language/schema/raw/master/csl-citation.json"} </w:instrText>
      </w:r>
      <w:r w:rsidRPr="007B522C">
        <w:rPr>
          <w:bCs/>
          <w:lang w:val="es-CR"/>
        </w:rPr>
        <w:fldChar w:fldCharType="separate"/>
      </w:r>
      <w:r w:rsidR="00C3296A" w:rsidRPr="00C3296A">
        <w:rPr>
          <w:lang w:val="fr-CH"/>
        </w:rPr>
        <w:t xml:space="preserve">(Liu </w:t>
      </w:r>
      <w:r w:rsidR="00C3296A" w:rsidRPr="00C3296A">
        <w:rPr>
          <w:i/>
          <w:iCs/>
          <w:lang w:val="fr-CH"/>
        </w:rPr>
        <w:t>et al.</w:t>
      </w:r>
      <w:r w:rsidR="00C3296A" w:rsidRPr="00C3296A">
        <w:rPr>
          <w:lang w:val="fr-CH"/>
        </w:rPr>
        <w:t>, 2020)</w:t>
      </w:r>
      <w:r w:rsidRPr="007B522C">
        <w:fldChar w:fldCharType="end"/>
      </w:r>
      <w:r w:rsidRPr="007B522C">
        <w:rPr>
          <w:bCs/>
          <w:lang w:val="fr-CH"/>
        </w:rPr>
        <w:t xml:space="preserve">; </w:t>
      </w:r>
      <w:proofErr w:type="spellStart"/>
      <w:r w:rsidRPr="007B522C">
        <w:rPr>
          <w:bCs/>
          <w:lang w:val="fr-CH"/>
        </w:rPr>
        <w:t>Italy</w:t>
      </w:r>
      <w:proofErr w:type="spellEnd"/>
      <w:r w:rsidRPr="007B522C">
        <w:rPr>
          <w:bCs/>
          <w:lang w:val="fr-CH"/>
        </w:rPr>
        <w:t>–</w:t>
      </w:r>
      <w:r w:rsidRPr="007B522C">
        <w:rPr>
          <w:bCs/>
          <w:lang w:val="es-CR"/>
        </w:rPr>
        <w:fldChar w:fldCharType="begin"/>
      </w:r>
      <w:r w:rsidR="007C554B">
        <w:rPr>
          <w:bCs/>
          <w:lang w:val="fr-CH"/>
        </w:rPr>
        <w:instrText xml:space="preserve"> ADDIN ZOTERO_ITEM CSL_CITATION {"citationID":"B7xhcWxk","properties":{"formattedCitation":"(Corsaro and Miraglia, 2022)","plainCitation":"(Corsaro and Miraglia, 2022)","noteIndex":0},"citationItems":[{"id":"YRNO6Sw0/Y3Di4MZs","uris":["http://zotero.org/users/9451925/items/LQSLERR3"],"itemData":{"id":2270,"type":"article-journal","abstract":"The South-East crater of Etna (SEC) is the most active summit crater over the last 20 years, producing lava fountains in 2000, 2007-08, 2011-14, which have been monitored by the INGV Etna Observatory. The syn-eruptive petrologic monitoring comprises sample collections, archiving, preparation for analyses, analyses of glass compositions with SEM-EDS and data interpretation. This procedure is generally carried out within 24 hours from the moment the sample was erupted, to detect possible changes of magma composition during the ongoing activity. This paper presents the variation of volcanic glass compositions during the paroxysmal activity of the SEC, which began in December 2020 and climaxed with 17 episodes from 16 February to 1 April 2021. The temporal trends of compositional parameters allowed us to hypothesize the pre-eruptive magmatic processes (e.g. fractional crystallization and mixing) that caused the compositional variations; correlation between magma dynamics and volcanological characteristics of the paroxysms requires future studies.","container-title":"Frontiers in Earth Science","DOI":"10.3389/feart.2022.828026","ISSN":"2296-6463","journalAbbreviation":"Front. Earth Sci.","language":"English","note":"publisher: Frontiers","source":"Frontiers","title":"Near Real-Time Petrologic Monitoring on Volcanic Glass to Infer Magmatic Processes During the February–April 2021 Paroxysms of the South-East Crater, Etna","URL":"https://www.frontiersin.org/articles/10.3389/feart.2022.828026","volume":"10","author":[{"family":"Corsaro","given":"Rosa Anna"},{"family":"Miraglia","given":"Lucia"}],"accessed":{"date-parts":[["2024",3,15]]},"issued":{"date-parts":[["2022",2,25]]}}}],"schema":"https://github.com/citation-style-language/schema/raw/master/csl-citation.json"} </w:instrText>
      </w:r>
      <w:r w:rsidRPr="007B522C">
        <w:rPr>
          <w:bCs/>
          <w:lang w:val="es-CR"/>
        </w:rPr>
        <w:fldChar w:fldCharType="separate"/>
      </w:r>
      <w:r w:rsidR="00C3296A" w:rsidRPr="00C3296A">
        <w:rPr>
          <w:lang w:val="fr-CH"/>
        </w:rPr>
        <w:t>(</w:t>
      </w:r>
      <w:proofErr w:type="spellStart"/>
      <w:r w:rsidR="00C3296A" w:rsidRPr="00C3296A">
        <w:rPr>
          <w:lang w:val="fr-CH"/>
        </w:rPr>
        <w:t>Corsaro</w:t>
      </w:r>
      <w:proofErr w:type="spellEnd"/>
      <w:r w:rsidR="00C3296A" w:rsidRPr="00C3296A">
        <w:rPr>
          <w:lang w:val="fr-CH"/>
        </w:rPr>
        <w:t xml:space="preserve"> and </w:t>
      </w:r>
      <w:proofErr w:type="spellStart"/>
      <w:r w:rsidR="00C3296A" w:rsidRPr="00C3296A">
        <w:rPr>
          <w:lang w:val="fr-CH"/>
        </w:rPr>
        <w:t>Miraglia</w:t>
      </w:r>
      <w:proofErr w:type="spellEnd"/>
      <w:r w:rsidR="00C3296A" w:rsidRPr="00C3296A">
        <w:rPr>
          <w:lang w:val="fr-CH"/>
        </w:rPr>
        <w:t>, 2022)</w:t>
      </w:r>
      <w:r w:rsidRPr="007B522C">
        <w:fldChar w:fldCharType="end"/>
      </w:r>
      <w:r w:rsidRPr="007B522C">
        <w:rPr>
          <w:bCs/>
          <w:lang w:val="fr-CH"/>
        </w:rPr>
        <w:t xml:space="preserve">). </w:t>
      </w:r>
    </w:p>
    <w:p w14:paraId="73D6D7CB" w14:textId="3454DF13" w:rsidR="00B90F91" w:rsidRPr="00E92B49" w:rsidRDefault="00B90F91" w:rsidP="00E92B49">
      <w:pPr>
        <w:pStyle w:val="Heading-Main"/>
        <w:spacing w:line="480" w:lineRule="auto"/>
        <w:jc w:val="both"/>
        <w:rPr>
          <w:b w:val="0"/>
          <w:lang w:val="fr-CH"/>
        </w:rPr>
      </w:pPr>
      <w:r w:rsidRPr="00C3296A">
        <w:rPr>
          <w:lang w:val="fr-CH"/>
        </w:rPr>
        <w:t xml:space="preserve">5. </w:t>
      </w:r>
      <w:proofErr w:type="spellStart"/>
      <w:r w:rsidRPr="00E92B49">
        <w:rPr>
          <w:lang w:val="fr-CH"/>
        </w:rPr>
        <w:t>Acknowledgements</w:t>
      </w:r>
      <w:proofErr w:type="spellEnd"/>
    </w:p>
    <w:p w14:paraId="14217113" w14:textId="77777777" w:rsidR="00B90F91" w:rsidRPr="00E92B49" w:rsidRDefault="00B90F91" w:rsidP="00E92B49">
      <w:pPr>
        <w:pStyle w:val="Text"/>
        <w:spacing w:line="480" w:lineRule="auto"/>
        <w:jc w:val="both"/>
        <w:rPr>
          <w:lang w:val="fr-CH"/>
        </w:rPr>
      </w:pPr>
      <w:proofErr w:type="spellStart"/>
      <w:r w:rsidRPr="00E92B49">
        <w:rPr>
          <w:lang w:val="fr-CH"/>
        </w:rPr>
        <w:t>Any</w:t>
      </w:r>
      <w:proofErr w:type="spellEnd"/>
      <w:r w:rsidRPr="00E92B49">
        <w:rPr>
          <w:lang w:val="fr-CH"/>
        </w:rPr>
        <w:t xml:space="preserve"> use of </w:t>
      </w:r>
      <w:proofErr w:type="spellStart"/>
      <w:r w:rsidRPr="00E92B49">
        <w:rPr>
          <w:lang w:val="fr-CH"/>
        </w:rPr>
        <w:t>trade</w:t>
      </w:r>
      <w:proofErr w:type="spellEnd"/>
      <w:r w:rsidRPr="00E92B49">
        <w:rPr>
          <w:lang w:val="fr-CH"/>
        </w:rPr>
        <w:t xml:space="preserve">, </w:t>
      </w:r>
      <w:proofErr w:type="spellStart"/>
      <w:r w:rsidRPr="00E92B49">
        <w:rPr>
          <w:lang w:val="fr-CH"/>
        </w:rPr>
        <w:t>product</w:t>
      </w:r>
      <w:proofErr w:type="spellEnd"/>
      <w:r w:rsidRPr="00E92B49">
        <w:rPr>
          <w:lang w:val="fr-CH"/>
        </w:rPr>
        <w:t xml:space="preserve">, or </w:t>
      </w:r>
      <w:proofErr w:type="spellStart"/>
      <w:r w:rsidRPr="00E92B49">
        <w:rPr>
          <w:lang w:val="fr-CH"/>
        </w:rPr>
        <w:t>firm</w:t>
      </w:r>
      <w:proofErr w:type="spellEnd"/>
      <w:r w:rsidRPr="00E92B49">
        <w:rPr>
          <w:lang w:val="fr-CH"/>
        </w:rPr>
        <w:t xml:space="preserve"> </w:t>
      </w:r>
      <w:proofErr w:type="spellStart"/>
      <w:r w:rsidRPr="00E92B49">
        <w:rPr>
          <w:lang w:val="fr-CH"/>
        </w:rPr>
        <w:t>names</w:t>
      </w:r>
      <w:proofErr w:type="spellEnd"/>
      <w:r w:rsidRPr="00E92B49">
        <w:rPr>
          <w:lang w:val="fr-CH"/>
        </w:rPr>
        <w:t xml:space="preserve"> </w:t>
      </w:r>
      <w:proofErr w:type="spellStart"/>
      <w:r w:rsidRPr="00E92B49">
        <w:rPr>
          <w:lang w:val="fr-CH"/>
        </w:rPr>
        <w:t>is</w:t>
      </w:r>
      <w:proofErr w:type="spellEnd"/>
      <w:r w:rsidRPr="00E92B49">
        <w:rPr>
          <w:lang w:val="fr-CH"/>
        </w:rPr>
        <w:t xml:space="preserve"> for descriptive </w:t>
      </w:r>
      <w:proofErr w:type="spellStart"/>
      <w:r w:rsidRPr="00E92B49">
        <w:rPr>
          <w:lang w:val="fr-CH"/>
        </w:rPr>
        <w:t>purposes</w:t>
      </w:r>
      <w:proofErr w:type="spellEnd"/>
      <w:r w:rsidRPr="00E92B49">
        <w:rPr>
          <w:lang w:val="fr-CH"/>
        </w:rPr>
        <w:t xml:space="preserve"> </w:t>
      </w:r>
      <w:proofErr w:type="spellStart"/>
      <w:r w:rsidRPr="00E92B49">
        <w:rPr>
          <w:lang w:val="fr-CH"/>
        </w:rPr>
        <w:t>only</w:t>
      </w:r>
      <w:proofErr w:type="spellEnd"/>
      <w:r w:rsidRPr="00E92B49">
        <w:rPr>
          <w:lang w:val="fr-CH"/>
        </w:rPr>
        <w:t xml:space="preserve"> and </w:t>
      </w:r>
      <w:proofErr w:type="spellStart"/>
      <w:r w:rsidRPr="00E92B49">
        <w:rPr>
          <w:lang w:val="fr-CH"/>
        </w:rPr>
        <w:t>does</w:t>
      </w:r>
      <w:proofErr w:type="spellEnd"/>
      <w:r w:rsidRPr="00E92B49">
        <w:rPr>
          <w:lang w:val="fr-CH"/>
        </w:rPr>
        <w:t xml:space="preserve"> not </w:t>
      </w:r>
      <w:proofErr w:type="spellStart"/>
      <w:r w:rsidRPr="00E92B49">
        <w:rPr>
          <w:lang w:val="fr-CH"/>
        </w:rPr>
        <w:t>imply</w:t>
      </w:r>
      <w:proofErr w:type="spellEnd"/>
      <w:r w:rsidRPr="00E92B49">
        <w:rPr>
          <w:lang w:val="fr-CH"/>
        </w:rPr>
        <w:t xml:space="preserve"> </w:t>
      </w:r>
      <w:proofErr w:type="spellStart"/>
      <w:r w:rsidRPr="00E92B49">
        <w:rPr>
          <w:lang w:val="fr-CH"/>
        </w:rPr>
        <w:t>endorsement</w:t>
      </w:r>
      <w:proofErr w:type="spellEnd"/>
      <w:r w:rsidRPr="00E92B49">
        <w:rPr>
          <w:lang w:val="fr-CH"/>
        </w:rPr>
        <w:t xml:space="preserve"> by the U.S. </w:t>
      </w:r>
      <w:proofErr w:type="spellStart"/>
      <w:r w:rsidRPr="00E92B49">
        <w:rPr>
          <w:lang w:val="fr-CH"/>
        </w:rPr>
        <w:t>Government</w:t>
      </w:r>
      <w:proofErr w:type="spellEnd"/>
      <w:r w:rsidRPr="00E92B49">
        <w:rPr>
          <w:lang w:val="fr-CH"/>
        </w:rPr>
        <w:t>.</w:t>
      </w:r>
    </w:p>
    <w:p w14:paraId="7C90B17F" w14:textId="10B74412" w:rsidR="00B90F91" w:rsidRPr="00E92B49" w:rsidRDefault="00B90F91" w:rsidP="00E92B49">
      <w:pPr>
        <w:pStyle w:val="Acknowledgement"/>
        <w:spacing w:before="0" w:line="480" w:lineRule="auto"/>
        <w:ind w:firstLine="0"/>
      </w:pPr>
      <w:r>
        <w:rPr>
          <w:b/>
        </w:rPr>
        <w:t xml:space="preserve">5.1. </w:t>
      </w:r>
      <w:r w:rsidRPr="00E92B49">
        <w:rPr>
          <w:b/>
        </w:rPr>
        <w:t>Author contributions</w:t>
      </w:r>
    </w:p>
    <w:p w14:paraId="67118454" w14:textId="21BF35BB" w:rsidR="00B90F91" w:rsidRPr="00E92B49" w:rsidRDefault="00B90F91" w:rsidP="00E92B49">
      <w:pPr>
        <w:pStyle w:val="Acknowledgement"/>
        <w:spacing w:line="480" w:lineRule="auto"/>
        <w:ind w:firstLine="720"/>
        <w:jc w:val="both"/>
        <w:rPr>
          <w:lang w:val="en-GB"/>
        </w:rPr>
      </w:pPr>
      <w:r w:rsidRPr="00E92B49">
        <w:t xml:space="preserve">Author contributions for lab work are shown on Fig. </w:t>
      </w:r>
      <w:r>
        <w:t>S1</w:t>
      </w:r>
      <w:r w:rsidRPr="00E92B49">
        <w:t xml:space="preserve">. </w:t>
      </w:r>
      <w:r w:rsidRPr="00E92B49">
        <w:rPr>
          <w:lang w:val="en-GB"/>
        </w:rPr>
        <w:t xml:space="preserve">CD and PW wrote the paper. CD, PW, AR, BR, and AB prepared tephra, picked olivine, found </w:t>
      </w:r>
      <w:r w:rsidR="004E38D9">
        <w:rPr>
          <w:lang w:val="en-GB"/>
        </w:rPr>
        <w:t>fluid</w:t>
      </w:r>
      <w:del w:id="491" w:author="Charlotte Devitre" w:date="2024-07-24T10:40:00Z" w16du:dateUtc="2024-07-24T17:40:00Z">
        <w:r w:rsidR="004E38D9" w:rsidDel="004F2B3A">
          <w:rPr>
            <w:lang w:val="en-GB"/>
          </w:rPr>
          <w:delText>-inclusion</w:delText>
        </w:r>
      </w:del>
      <w:ins w:id="492" w:author="Charlotte Devitre" w:date="2024-07-24T10:40:00Z" w16du:dateUtc="2024-07-24T17:40:00Z">
        <w:r w:rsidR="004F2B3A">
          <w:rPr>
            <w:lang w:val="en-GB"/>
          </w:rPr>
          <w:t xml:space="preserve"> inclusion</w:t>
        </w:r>
      </w:ins>
      <w:r w:rsidRPr="004F3554">
        <w:rPr>
          <w:lang w:val="en-GB"/>
        </w:rPr>
        <w:t>s</w:t>
      </w:r>
      <w:r w:rsidRPr="00E92B49">
        <w:rPr>
          <w:lang w:val="en-GB"/>
        </w:rPr>
        <w:t xml:space="preserve">, catalogued them, mounted them, and conducted Raman analyses. CD </w:t>
      </w:r>
      <w:r w:rsidRPr="00E92B49">
        <w:rPr>
          <w:lang w:val="en-GB"/>
        </w:rPr>
        <w:lastRenderedPageBreak/>
        <w:t xml:space="preserve">and PW performed all spectral fitting, data processing, and figure making, with schematic </w:t>
      </w:r>
      <w:r w:rsidRPr="004F3554">
        <w:rPr>
          <w:lang w:val="en-GB"/>
        </w:rPr>
        <w:t>cartoons</w:t>
      </w:r>
      <w:r w:rsidRPr="00E92B49">
        <w:rPr>
          <w:lang w:val="en-GB"/>
        </w:rPr>
        <w:t xml:space="preserve"> shown in Fig. </w:t>
      </w:r>
      <w:r>
        <w:rPr>
          <w:lang w:val="en-GB"/>
        </w:rPr>
        <w:t>S1</w:t>
      </w:r>
      <w:r w:rsidRPr="00E92B49">
        <w:rPr>
          <w:lang w:val="en-GB"/>
        </w:rPr>
        <w:t xml:space="preserve"> from AB. JG developed the Mg/Fe calibration for the EDS detector and MG performed EDS analyses with help from JG. KJL, DTD, NID and KMM collected samples, processed them in Hilo, provided eruption context</w:t>
      </w:r>
      <w:r w:rsidRPr="004F3554">
        <w:rPr>
          <w:lang w:val="en-GB"/>
        </w:rPr>
        <w:t xml:space="preserve"> and edited the manuscript.</w:t>
      </w:r>
      <w:r w:rsidRPr="00E92B49">
        <w:rPr>
          <w:lang w:val="en-GB"/>
        </w:rPr>
        <w:t xml:space="preserve"> KJL and DD prepared the glass mount and did the E</w:t>
      </w:r>
      <w:del w:id="493" w:author="Charlotte Devitre" w:date="2024-07-24T14:43:00Z" w16du:dateUtc="2024-07-24T21:43:00Z">
        <w:r w:rsidRPr="00E92B49" w:rsidDel="00B75C42">
          <w:rPr>
            <w:lang w:val="en-GB"/>
          </w:rPr>
          <w:delText>M</w:delText>
        </w:r>
      </w:del>
      <w:r w:rsidRPr="00E92B49">
        <w:rPr>
          <w:lang w:val="en-GB"/>
        </w:rPr>
        <w:t>P</w:t>
      </w:r>
      <w:ins w:id="494" w:author="Charlotte Devitre" w:date="2024-07-24T14:43:00Z" w16du:dateUtc="2024-07-24T21:43:00Z">
        <w:r w:rsidR="00B75C42">
          <w:rPr>
            <w:lang w:val="en-GB"/>
          </w:rPr>
          <w:t>M</w:t>
        </w:r>
      </w:ins>
      <w:r w:rsidRPr="00E92B49">
        <w:rPr>
          <w:lang w:val="en-GB"/>
        </w:rPr>
        <w:t>A</w:t>
      </w:r>
      <w:r w:rsidRPr="004F3554">
        <w:rPr>
          <w:lang w:val="en-GB"/>
        </w:rPr>
        <w:t xml:space="preserve"> glass</w:t>
      </w:r>
      <w:r w:rsidRPr="00E92B49">
        <w:rPr>
          <w:lang w:val="en-GB"/>
        </w:rPr>
        <w:t xml:space="preserve"> analyses.</w:t>
      </w:r>
    </w:p>
    <w:p w14:paraId="61FB8FC9" w14:textId="539D3546" w:rsidR="00B90F91" w:rsidRPr="00C63321" w:rsidRDefault="00B90F91" w:rsidP="00B90F91">
      <w:pPr>
        <w:pStyle w:val="Text"/>
        <w:spacing w:line="480" w:lineRule="auto"/>
        <w:jc w:val="both"/>
        <w:rPr>
          <w:bCs/>
          <w:lang w:val="en-GB"/>
        </w:rPr>
      </w:pPr>
      <w:r>
        <w:rPr>
          <w:b/>
          <w:bCs/>
        </w:rPr>
        <w:t xml:space="preserve">5.2. </w:t>
      </w:r>
      <w:r w:rsidRPr="00C63321">
        <w:rPr>
          <w:b/>
          <w:bCs/>
        </w:rPr>
        <w:t>Funding</w:t>
      </w:r>
    </w:p>
    <w:p w14:paraId="0AC80078" w14:textId="2412CFC5" w:rsidR="00B90F91" w:rsidRPr="00C63321" w:rsidRDefault="00B90F91" w:rsidP="00B90F91">
      <w:pPr>
        <w:pStyle w:val="Text"/>
        <w:spacing w:line="480" w:lineRule="auto"/>
        <w:jc w:val="both"/>
        <w:rPr>
          <w:bCs/>
        </w:rPr>
      </w:pPr>
      <w:r w:rsidRPr="00C63321">
        <w:t>National Science Foundation grant</w:t>
      </w:r>
      <w:r w:rsidRPr="00E92B49">
        <w:t xml:space="preserve"> </w:t>
      </w:r>
      <w:r w:rsidRPr="00E92B49">
        <w:rPr>
          <w:lang w:val="en-GB"/>
        </w:rPr>
        <w:t xml:space="preserve">EAR 2217371 </w:t>
      </w:r>
      <w:r w:rsidRPr="00C63321">
        <w:rPr>
          <w:bCs/>
          <w:lang w:val="en-GB"/>
        </w:rPr>
        <w:t>(PW)</w:t>
      </w:r>
    </w:p>
    <w:p w14:paraId="05B8BBC9" w14:textId="53A4123D" w:rsidR="00B90F91" w:rsidRPr="00B90F91" w:rsidRDefault="00B90F91" w:rsidP="00B90F91">
      <w:pPr>
        <w:pStyle w:val="Text"/>
        <w:spacing w:line="480" w:lineRule="auto"/>
        <w:jc w:val="both"/>
        <w:rPr>
          <w:bCs/>
        </w:rPr>
      </w:pPr>
      <w:r w:rsidRPr="00E92B49">
        <w:t>Berkeley Rose Hills Innovator Program</w:t>
      </w:r>
      <w:r w:rsidRPr="00C63321">
        <w:rPr>
          <w:bCs/>
        </w:rPr>
        <w:t xml:space="preserve"> (PW)</w:t>
      </w:r>
    </w:p>
    <w:p w14:paraId="1B08BF1A" w14:textId="2722C5AA" w:rsidR="00B90F91" w:rsidRDefault="00B90F91" w:rsidP="00B90F91">
      <w:pPr>
        <w:pStyle w:val="Acknowledgement"/>
        <w:spacing w:before="0" w:line="480" w:lineRule="auto"/>
        <w:ind w:firstLine="0"/>
        <w:rPr>
          <w:b/>
        </w:rPr>
      </w:pPr>
      <w:r>
        <w:rPr>
          <w:b/>
        </w:rPr>
        <w:t xml:space="preserve">5.3. </w:t>
      </w:r>
      <w:r w:rsidRPr="00A06077">
        <w:rPr>
          <w:b/>
        </w:rPr>
        <w:t>Competing interests</w:t>
      </w:r>
    </w:p>
    <w:p w14:paraId="3997FAF3" w14:textId="77777777" w:rsidR="00B90F91" w:rsidRPr="00A06077" w:rsidRDefault="00B90F91" w:rsidP="00B90F91">
      <w:pPr>
        <w:pStyle w:val="Acknowledgement"/>
        <w:spacing w:before="0" w:line="480" w:lineRule="auto"/>
        <w:ind w:firstLine="0"/>
      </w:pPr>
      <w:r w:rsidRPr="00A06077">
        <w:t>Authors declare that they have no competing interests.</w:t>
      </w:r>
    </w:p>
    <w:p w14:paraId="0D67E151" w14:textId="38D8D7DD" w:rsidR="0088317F" w:rsidRPr="00B90F91" w:rsidRDefault="0088317F" w:rsidP="003113C7">
      <w:pPr>
        <w:spacing w:line="480" w:lineRule="auto"/>
        <w:rPr>
          <w:rFonts w:ascii="Times New Roman" w:hAnsi="Times New Roman" w:cs="Times New Roman"/>
          <w:b/>
          <w:color w:val="000000"/>
          <w:sz w:val="24"/>
        </w:rPr>
      </w:pPr>
    </w:p>
    <w:p w14:paraId="2B378F4D" w14:textId="77777777" w:rsidR="00B90F91" w:rsidRPr="00E92B49" w:rsidRDefault="00B90F91" w:rsidP="00E92B49">
      <w:pPr>
        <w:pStyle w:val="Heading-Main"/>
        <w:spacing w:line="480" w:lineRule="auto"/>
        <w:jc w:val="both"/>
        <w:rPr>
          <w:b w:val="0"/>
        </w:rPr>
      </w:pPr>
      <w:r w:rsidRPr="00B90F91">
        <w:rPr>
          <w:bCs w:val="0"/>
        </w:rPr>
        <w:t xml:space="preserve">6. </w:t>
      </w:r>
      <w:r w:rsidRPr="00E92B49">
        <w:t>Data availability</w:t>
      </w:r>
    </w:p>
    <w:p w14:paraId="51371383" w14:textId="2EDCACBD" w:rsidR="00B90F91" w:rsidRPr="00E92B49" w:rsidRDefault="00B90F91" w:rsidP="00E92B49">
      <w:pPr>
        <w:pStyle w:val="Text"/>
        <w:spacing w:line="480" w:lineRule="auto"/>
        <w:jc w:val="both"/>
        <w:rPr>
          <w:lang w:val="en-GB"/>
        </w:rPr>
      </w:pPr>
      <w:r w:rsidRPr="00E92B49">
        <w:rPr>
          <w:lang w:val="en-GB"/>
        </w:rPr>
        <w:t xml:space="preserve">All data are made available in the Supplementary Information associated with the publication. We include detailed materials and methods (S1 Appendix), complete processed </w:t>
      </w:r>
      <w:r w:rsidR="00834561">
        <w:rPr>
          <w:bCs/>
          <w:lang w:val="en-GB"/>
        </w:rPr>
        <w:t>fluid</w:t>
      </w:r>
      <w:del w:id="495" w:author="Charlotte Devitre" w:date="2024-07-24T10:40:00Z" w16du:dateUtc="2024-07-24T17:40:00Z">
        <w:r w:rsidR="00834561" w:rsidDel="004F2B3A">
          <w:rPr>
            <w:bCs/>
            <w:lang w:val="en-GB"/>
          </w:rPr>
          <w:delText>-inclusion</w:delText>
        </w:r>
      </w:del>
      <w:ins w:id="496" w:author="Charlotte Devitre" w:date="2024-07-24T10:40:00Z" w16du:dateUtc="2024-07-24T17:40:00Z">
        <w:r w:rsidR="004F2B3A">
          <w:rPr>
            <w:bCs/>
            <w:lang w:val="en-GB"/>
          </w:rPr>
          <w:t xml:space="preserve"> inclusion</w:t>
        </w:r>
      </w:ins>
      <w:r w:rsidRPr="00C63321">
        <w:rPr>
          <w:bCs/>
          <w:lang w:val="en-GB"/>
        </w:rPr>
        <w:t xml:space="preserve"> dataset</w:t>
      </w:r>
      <w:r w:rsidRPr="00E92B49">
        <w:rPr>
          <w:lang w:val="en-GB"/>
        </w:rPr>
        <w:t xml:space="preserve"> (S2 Dataset), </w:t>
      </w:r>
      <w:r w:rsidRPr="00C63321">
        <w:rPr>
          <w:bCs/>
          <w:lang w:val="en-GB"/>
        </w:rPr>
        <w:t xml:space="preserve">the global </w:t>
      </w:r>
      <w:r w:rsidR="00834561">
        <w:rPr>
          <w:bCs/>
          <w:lang w:val="en-GB"/>
        </w:rPr>
        <w:t>melt</w:t>
      </w:r>
      <w:del w:id="497" w:author="Charlotte Devitre" w:date="2024-07-24T10:40:00Z" w16du:dateUtc="2024-07-24T17:40:00Z">
        <w:r w:rsidR="00834561" w:rsidDel="004F2B3A">
          <w:rPr>
            <w:bCs/>
            <w:lang w:val="en-GB"/>
          </w:rPr>
          <w:delText>-inclusion</w:delText>
        </w:r>
      </w:del>
      <w:ins w:id="498" w:author="Charlotte Devitre" w:date="2024-07-24T10:40:00Z" w16du:dateUtc="2024-07-24T17:40:00Z">
        <w:r w:rsidR="004F2B3A">
          <w:rPr>
            <w:bCs/>
            <w:lang w:val="en-GB"/>
          </w:rPr>
          <w:t xml:space="preserve"> inclusion</w:t>
        </w:r>
      </w:ins>
      <w:r w:rsidRPr="00C63321">
        <w:rPr>
          <w:bCs/>
          <w:lang w:val="en-GB"/>
        </w:rPr>
        <w:t xml:space="preserve">s dataset (S3 Dataset), </w:t>
      </w:r>
      <w:r w:rsidRPr="00E92B49">
        <w:rPr>
          <w:lang w:val="en-GB"/>
        </w:rPr>
        <w:t xml:space="preserve">a compilation of microphotographs of the </w:t>
      </w:r>
      <w:r w:rsidR="004E38D9">
        <w:rPr>
          <w:bCs/>
          <w:lang w:val="en-GB"/>
        </w:rPr>
        <w:t>fluid</w:t>
      </w:r>
      <w:del w:id="499" w:author="Charlotte Devitre" w:date="2024-07-24T10:40:00Z" w16du:dateUtc="2024-07-24T17:40:00Z">
        <w:r w:rsidR="004E38D9" w:rsidDel="004F2B3A">
          <w:rPr>
            <w:bCs/>
            <w:lang w:val="en-GB"/>
          </w:rPr>
          <w:delText>-inclusion</w:delText>
        </w:r>
      </w:del>
      <w:ins w:id="500" w:author="Charlotte Devitre" w:date="2024-07-24T10:40:00Z" w16du:dateUtc="2024-07-24T17:40:00Z">
        <w:r w:rsidR="004F2B3A">
          <w:rPr>
            <w:bCs/>
            <w:lang w:val="en-GB"/>
          </w:rPr>
          <w:t xml:space="preserve"> inclusion</w:t>
        </w:r>
      </w:ins>
      <w:r w:rsidR="004E38D9">
        <w:rPr>
          <w:bCs/>
          <w:lang w:val="en-GB"/>
        </w:rPr>
        <w:t>s</w:t>
      </w:r>
      <w:r w:rsidRPr="00E92B49">
        <w:rPr>
          <w:lang w:val="en-GB"/>
        </w:rPr>
        <w:t xml:space="preserve"> and crystals </w:t>
      </w:r>
      <w:r w:rsidRPr="00C63321">
        <w:rPr>
          <w:bCs/>
          <w:lang w:val="en-GB"/>
        </w:rPr>
        <w:t>that were used for navigation</w:t>
      </w:r>
      <w:r>
        <w:rPr>
          <w:bCs/>
          <w:lang w:val="en-GB"/>
        </w:rPr>
        <w:t xml:space="preserve"> only</w:t>
      </w:r>
      <w:r w:rsidRPr="00C63321">
        <w:rPr>
          <w:bCs/>
          <w:lang w:val="en-GB"/>
        </w:rPr>
        <w:t xml:space="preserve"> during the simulation </w:t>
      </w:r>
      <w:r w:rsidRPr="00E92B49">
        <w:rPr>
          <w:lang w:val="en-GB"/>
        </w:rPr>
        <w:t xml:space="preserve">(S3 FI Image Compilation) and a record of emails </w:t>
      </w:r>
      <w:r w:rsidRPr="00C63321">
        <w:rPr>
          <w:bCs/>
          <w:lang w:val="en-GB"/>
        </w:rPr>
        <w:t xml:space="preserve">reporting results to HVO </w:t>
      </w:r>
      <w:r w:rsidRPr="00E92B49">
        <w:rPr>
          <w:lang w:val="en-GB"/>
        </w:rPr>
        <w:t xml:space="preserve">and tracking receipts related to </w:t>
      </w:r>
      <w:r w:rsidRPr="00C63321">
        <w:rPr>
          <w:bCs/>
          <w:lang w:val="en-GB"/>
        </w:rPr>
        <w:t>sample shipment</w:t>
      </w:r>
      <w:r w:rsidRPr="00E92B49">
        <w:rPr>
          <w:lang w:val="en-GB"/>
        </w:rPr>
        <w:t xml:space="preserve"> (S4 Email and tracking record). All raw data and </w:t>
      </w:r>
      <w:proofErr w:type="spellStart"/>
      <w:r w:rsidRPr="00E92B49">
        <w:rPr>
          <w:lang w:val="en-GB"/>
        </w:rPr>
        <w:t>Jupyter</w:t>
      </w:r>
      <w:proofErr w:type="spellEnd"/>
      <w:r w:rsidRPr="00E92B49">
        <w:rPr>
          <w:lang w:val="en-GB"/>
        </w:rPr>
        <w:t xml:space="preserve"> notebooks are</w:t>
      </w:r>
      <w:del w:id="501" w:author="Charlotte Devitre" w:date="2024-07-24T14:43:00Z" w16du:dateUtc="2024-07-24T21:43:00Z">
        <w:r w:rsidRPr="00E92B49" w:rsidDel="00B75C42">
          <w:rPr>
            <w:lang w:val="en-GB"/>
          </w:rPr>
          <w:delText xml:space="preserve"> also</w:delText>
        </w:r>
      </w:del>
      <w:r w:rsidRPr="00E92B49">
        <w:rPr>
          <w:lang w:val="en-GB"/>
        </w:rPr>
        <w:t xml:space="preserve"> stored on </w:t>
      </w:r>
      <w:proofErr w:type="spellStart"/>
      <w:r w:rsidRPr="00E92B49">
        <w:rPr>
          <w:lang w:val="en-GB"/>
        </w:rPr>
        <w:t>Github</w:t>
      </w:r>
      <w:proofErr w:type="spellEnd"/>
      <w:r w:rsidRPr="00E92B49">
        <w:rPr>
          <w:lang w:val="en-GB"/>
        </w:rPr>
        <w:t xml:space="preserve"> </w:t>
      </w:r>
      <w:r w:rsidRPr="00C63321">
        <w:rPr>
          <w:bCs/>
          <w:lang w:val="en-GB"/>
        </w:rPr>
        <w:t>at the following link:</w:t>
      </w:r>
      <w:r>
        <w:rPr>
          <w:bCs/>
          <w:lang w:val="en-GB"/>
        </w:rPr>
        <w:t xml:space="preserve"> </w:t>
      </w:r>
      <w:hyperlink r:id="rId16" w:history="1">
        <w:r w:rsidRPr="00C63321">
          <w:rPr>
            <w:rStyle w:val="Hyperlink"/>
            <w:bCs/>
          </w:rPr>
          <w:t>https://github.com/cljdevitre/2023_Kilauea-rapid-response-simulation</w:t>
        </w:r>
      </w:hyperlink>
      <w:r w:rsidRPr="00C63321">
        <w:rPr>
          <w:bCs/>
          <w:lang w:val="en-GB"/>
        </w:rPr>
        <w:t>.</w:t>
      </w:r>
      <w:r w:rsidRPr="00E92B49">
        <w:rPr>
          <w:lang w:val="en-GB"/>
        </w:rPr>
        <w:t xml:space="preserve"> The </w:t>
      </w:r>
      <w:proofErr w:type="spellStart"/>
      <w:r w:rsidRPr="00E92B49">
        <w:rPr>
          <w:lang w:val="en-GB"/>
        </w:rPr>
        <w:t>Github</w:t>
      </w:r>
      <w:proofErr w:type="spellEnd"/>
      <w:r w:rsidRPr="00E92B49">
        <w:rPr>
          <w:lang w:val="en-GB"/>
        </w:rPr>
        <w:t xml:space="preserve"> repository will be archived on </w:t>
      </w:r>
      <w:proofErr w:type="spellStart"/>
      <w:r w:rsidRPr="00E92B49">
        <w:rPr>
          <w:lang w:val="en-GB"/>
        </w:rPr>
        <w:t>Zenodo</w:t>
      </w:r>
      <w:proofErr w:type="spellEnd"/>
      <w:r w:rsidRPr="00E92B49">
        <w:rPr>
          <w:lang w:val="en-GB"/>
        </w:rPr>
        <w:t xml:space="preserve"> upon acceptance.</w:t>
      </w:r>
    </w:p>
    <w:p w14:paraId="135D0186" w14:textId="04D697BF" w:rsidR="00A43272" w:rsidRPr="00C3296A" w:rsidRDefault="00C3296A" w:rsidP="00C3296A">
      <w:pPr>
        <w:pBdr>
          <w:top w:val="nil"/>
          <w:left w:val="nil"/>
          <w:bottom w:val="nil"/>
          <w:right w:val="nil"/>
          <w:between w:val="nil"/>
        </w:pBdr>
        <w:spacing w:line="480" w:lineRule="auto"/>
        <w:contextualSpacing/>
        <w:jc w:val="both"/>
        <w:rPr>
          <w:rFonts w:ascii="Times New Roman" w:hAnsi="Times New Roman" w:cs="Times New Roman"/>
          <w:color w:val="000000"/>
          <w:sz w:val="24"/>
        </w:rPr>
      </w:pPr>
      <w:r>
        <w:rPr>
          <w:rFonts w:ascii="Times New Roman" w:hAnsi="Times New Roman" w:cs="Times New Roman"/>
          <w:b/>
          <w:color w:val="000000"/>
          <w:sz w:val="24"/>
        </w:rPr>
        <w:lastRenderedPageBreak/>
        <w:t xml:space="preserve">7. </w:t>
      </w:r>
      <w:r w:rsidR="00F5258E" w:rsidRPr="001F7D93">
        <w:rPr>
          <w:rFonts w:ascii="Times New Roman" w:hAnsi="Times New Roman" w:cs="Times New Roman"/>
          <w:b/>
          <w:color w:val="000000"/>
          <w:sz w:val="24"/>
        </w:rPr>
        <w:t>References</w:t>
      </w:r>
    </w:p>
    <w:p w14:paraId="0C551F32" w14:textId="77777777" w:rsidR="007C554B" w:rsidRPr="007C554B" w:rsidRDefault="00496D84" w:rsidP="007C554B">
      <w:pPr>
        <w:pStyle w:val="Bibliography"/>
        <w:rPr>
          <w:rFonts w:ascii="Times New Roman" w:hAnsi="Times New Roman" w:cs="Times New Roman"/>
        </w:rPr>
      </w:pPr>
      <w:r w:rsidRPr="001F7D93">
        <w:rPr>
          <w:color w:val="000000"/>
        </w:rPr>
        <w:fldChar w:fldCharType="begin"/>
      </w:r>
      <w:r w:rsidR="00C3296A">
        <w:instrText xml:space="preserve"> ADDIN ZOTERO_BIBL {"uncited":[],"omitted":[],"custom":[]} CSL_BIBLIOGRAPHY </w:instrText>
      </w:r>
      <w:r w:rsidRPr="001F7D93">
        <w:rPr>
          <w:color w:val="000000"/>
        </w:rPr>
        <w:fldChar w:fldCharType="separate"/>
      </w:r>
      <w:r w:rsidR="007C554B" w:rsidRPr="007C554B">
        <w:rPr>
          <w:rFonts w:ascii="Times New Roman" w:hAnsi="Times New Roman" w:cs="Times New Roman"/>
        </w:rPr>
        <w:t xml:space="preserve">Anderson, K. R., Johanson, I. A., Patrick, M. R., Gu, M., </w:t>
      </w:r>
      <w:proofErr w:type="spellStart"/>
      <w:r w:rsidR="007C554B" w:rsidRPr="007C554B">
        <w:rPr>
          <w:rFonts w:ascii="Times New Roman" w:hAnsi="Times New Roman" w:cs="Times New Roman"/>
        </w:rPr>
        <w:t>Segall</w:t>
      </w:r>
      <w:proofErr w:type="spellEnd"/>
      <w:r w:rsidR="007C554B" w:rsidRPr="007C554B">
        <w:rPr>
          <w:rFonts w:ascii="Times New Roman" w:hAnsi="Times New Roman" w:cs="Times New Roman"/>
        </w:rPr>
        <w:t xml:space="preserve">, P., Poland, M. P., Montgomery-Brown, E. K. &amp; </w:t>
      </w:r>
      <w:proofErr w:type="spellStart"/>
      <w:r w:rsidR="007C554B" w:rsidRPr="007C554B">
        <w:rPr>
          <w:rFonts w:ascii="Times New Roman" w:hAnsi="Times New Roman" w:cs="Times New Roman"/>
        </w:rPr>
        <w:t>Miklius</w:t>
      </w:r>
      <w:proofErr w:type="spellEnd"/>
      <w:r w:rsidR="007C554B" w:rsidRPr="007C554B">
        <w:rPr>
          <w:rFonts w:ascii="Times New Roman" w:hAnsi="Times New Roman" w:cs="Times New Roman"/>
        </w:rPr>
        <w:t xml:space="preserve">, A. (2019). Magma reservoir failure and the onset of caldera collapse at Kīlauea Volcano in 2018. </w:t>
      </w:r>
      <w:r w:rsidR="007C554B" w:rsidRPr="007C554B">
        <w:rPr>
          <w:rFonts w:ascii="Times New Roman" w:hAnsi="Times New Roman" w:cs="Times New Roman"/>
          <w:i/>
          <w:iCs/>
        </w:rPr>
        <w:t>Science</w:t>
      </w:r>
      <w:r w:rsidR="007C554B" w:rsidRPr="007C554B">
        <w:rPr>
          <w:rFonts w:ascii="Times New Roman" w:hAnsi="Times New Roman" w:cs="Times New Roman"/>
        </w:rPr>
        <w:t xml:space="preserve">. American Association for the Advancement of Science </w:t>
      </w:r>
      <w:r w:rsidR="007C554B" w:rsidRPr="007C554B">
        <w:rPr>
          <w:rFonts w:ascii="Times New Roman" w:hAnsi="Times New Roman" w:cs="Times New Roman"/>
          <w:b/>
          <w:bCs/>
        </w:rPr>
        <w:t>366</w:t>
      </w:r>
      <w:r w:rsidR="007C554B" w:rsidRPr="007C554B">
        <w:rPr>
          <w:rFonts w:ascii="Times New Roman" w:hAnsi="Times New Roman" w:cs="Times New Roman"/>
        </w:rPr>
        <w:t>, eaaz1822.</w:t>
      </w:r>
    </w:p>
    <w:p w14:paraId="389A728B"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Anderson, K. R. &amp; Poland, M. P. (2016). Bayesian estimation of magma supply, storage, and eruption rates using a </w:t>
      </w:r>
      <w:proofErr w:type="spellStart"/>
      <w:r w:rsidRPr="007C554B">
        <w:rPr>
          <w:rFonts w:ascii="Times New Roman" w:hAnsi="Times New Roman" w:cs="Times New Roman"/>
        </w:rPr>
        <w:t>multiphysical</w:t>
      </w:r>
      <w:proofErr w:type="spellEnd"/>
      <w:r w:rsidRPr="007C554B">
        <w:rPr>
          <w:rFonts w:ascii="Times New Roman" w:hAnsi="Times New Roman" w:cs="Times New Roman"/>
        </w:rPr>
        <w:t xml:space="preserve"> volcano model: Kīlauea Volcano, 2000–2012. </w:t>
      </w:r>
      <w:r w:rsidRPr="007C554B">
        <w:rPr>
          <w:rFonts w:ascii="Times New Roman" w:hAnsi="Times New Roman" w:cs="Times New Roman"/>
          <w:i/>
          <w:iCs/>
        </w:rPr>
        <w:t>Earth and Planetary Science Letters</w:t>
      </w:r>
      <w:r w:rsidRPr="007C554B">
        <w:rPr>
          <w:rFonts w:ascii="Times New Roman" w:hAnsi="Times New Roman" w:cs="Times New Roman"/>
        </w:rPr>
        <w:t xml:space="preserve"> </w:t>
      </w:r>
      <w:r w:rsidRPr="007C554B">
        <w:rPr>
          <w:rFonts w:ascii="Times New Roman" w:hAnsi="Times New Roman" w:cs="Times New Roman"/>
          <w:b/>
          <w:bCs/>
        </w:rPr>
        <w:t>447</w:t>
      </w:r>
      <w:r w:rsidRPr="007C554B">
        <w:rPr>
          <w:rFonts w:ascii="Times New Roman" w:hAnsi="Times New Roman" w:cs="Times New Roman"/>
        </w:rPr>
        <w:t>, 161–171.</w:t>
      </w:r>
    </w:p>
    <w:p w14:paraId="18290CE0"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Andrews, B. J. </w:t>
      </w:r>
      <w:r w:rsidRPr="007C554B">
        <w:rPr>
          <w:rFonts w:ascii="Times New Roman" w:hAnsi="Times New Roman" w:cs="Times New Roman"/>
          <w:i/>
          <w:iCs/>
        </w:rPr>
        <w:t>et al.</w:t>
      </w:r>
      <w:r w:rsidRPr="007C554B">
        <w:rPr>
          <w:rFonts w:ascii="Times New Roman" w:hAnsi="Times New Roman" w:cs="Times New Roman"/>
        </w:rPr>
        <w:t xml:space="preserve"> (2019). Rapid experimental determination of magmatic phase equilibria: coordinating a volcanic crisis response protocol. paper presented at the AGU Fall Meeting 2019. AGU.</w:t>
      </w:r>
    </w:p>
    <w:p w14:paraId="79DFA0B3"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Aster, E. M., Wallace, P. J., Moore, L. R., Watkins, J., </w:t>
      </w:r>
      <w:proofErr w:type="spellStart"/>
      <w:r w:rsidRPr="007C554B">
        <w:rPr>
          <w:rFonts w:ascii="Times New Roman" w:hAnsi="Times New Roman" w:cs="Times New Roman"/>
        </w:rPr>
        <w:t>Gazel</w:t>
      </w:r>
      <w:proofErr w:type="spellEnd"/>
      <w:r w:rsidRPr="007C554B">
        <w:rPr>
          <w:rFonts w:ascii="Times New Roman" w:hAnsi="Times New Roman" w:cs="Times New Roman"/>
        </w:rPr>
        <w:t xml:space="preserve">, E. &amp; Bodnar, R. J. (2016). Reconstructing CO2 concentrations in basaltic melt inclusions using Raman analysis of vapor bubbles. </w:t>
      </w:r>
      <w:r w:rsidRPr="007C554B">
        <w:rPr>
          <w:rFonts w:ascii="Times New Roman" w:hAnsi="Times New Roman" w:cs="Times New Roman"/>
          <w:i/>
          <w:iCs/>
        </w:rPr>
        <w:t>Journal of Volcanology and Geothermal Research</w:t>
      </w:r>
      <w:r w:rsidRPr="007C554B">
        <w:rPr>
          <w:rFonts w:ascii="Times New Roman" w:hAnsi="Times New Roman" w:cs="Times New Roman"/>
        </w:rPr>
        <w:t xml:space="preserve"> </w:t>
      </w:r>
      <w:r w:rsidRPr="007C554B">
        <w:rPr>
          <w:rFonts w:ascii="Times New Roman" w:hAnsi="Times New Roman" w:cs="Times New Roman"/>
          <w:b/>
          <w:bCs/>
        </w:rPr>
        <w:t>323</w:t>
      </w:r>
      <w:r w:rsidRPr="007C554B">
        <w:rPr>
          <w:rFonts w:ascii="Times New Roman" w:hAnsi="Times New Roman" w:cs="Times New Roman"/>
        </w:rPr>
        <w:t>, 148–162.</w:t>
      </w:r>
    </w:p>
    <w:p w14:paraId="1324DD21"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Baker, S. &amp; </w:t>
      </w:r>
      <w:proofErr w:type="spellStart"/>
      <w:r w:rsidRPr="007C554B">
        <w:rPr>
          <w:rFonts w:ascii="Times New Roman" w:hAnsi="Times New Roman" w:cs="Times New Roman"/>
        </w:rPr>
        <w:t>Amelung</w:t>
      </w:r>
      <w:proofErr w:type="spellEnd"/>
      <w:r w:rsidRPr="007C554B">
        <w:rPr>
          <w:rFonts w:ascii="Times New Roman" w:hAnsi="Times New Roman" w:cs="Times New Roman"/>
        </w:rPr>
        <w:t xml:space="preserve">, F. (2012). Top-down inflation and deflation at the summit of Kīlauea Volcano, </w:t>
      </w:r>
      <w:proofErr w:type="gramStart"/>
      <w:r w:rsidRPr="007C554B">
        <w:rPr>
          <w:rFonts w:ascii="Times New Roman" w:hAnsi="Times New Roman" w:cs="Times New Roman"/>
        </w:rPr>
        <w:t>Hawai‘</w:t>
      </w:r>
      <w:proofErr w:type="gramEnd"/>
      <w:r w:rsidRPr="007C554B">
        <w:rPr>
          <w:rFonts w:ascii="Times New Roman" w:hAnsi="Times New Roman" w:cs="Times New Roman"/>
        </w:rPr>
        <w:t xml:space="preserve">i observed with </w:t>
      </w:r>
      <w:proofErr w:type="spellStart"/>
      <w:r w:rsidRPr="007C554B">
        <w:rPr>
          <w:rFonts w:ascii="Times New Roman" w:hAnsi="Times New Roman" w:cs="Times New Roman"/>
        </w:rPr>
        <w:t>InSAR</w:t>
      </w:r>
      <w:proofErr w:type="spellEnd"/>
      <w:r w:rsidRPr="007C554B">
        <w:rPr>
          <w:rFonts w:ascii="Times New Roman" w:hAnsi="Times New Roman" w:cs="Times New Roman"/>
        </w:rPr>
        <w:t xml:space="preserve">. </w:t>
      </w:r>
      <w:r w:rsidRPr="007C554B">
        <w:rPr>
          <w:rFonts w:ascii="Times New Roman" w:hAnsi="Times New Roman" w:cs="Times New Roman"/>
          <w:i/>
          <w:iCs/>
        </w:rPr>
        <w:t>Journal of Geophysical Research: Solid Earth</w:t>
      </w:r>
      <w:r w:rsidRPr="007C554B">
        <w:rPr>
          <w:rFonts w:ascii="Times New Roman" w:hAnsi="Times New Roman" w:cs="Times New Roman"/>
        </w:rPr>
        <w:t xml:space="preserve"> </w:t>
      </w:r>
      <w:r w:rsidRPr="007C554B">
        <w:rPr>
          <w:rFonts w:ascii="Times New Roman" w:hAnsi="Times New Roman" w:cs="Times New Roman"/>
          <w:b/>
          <w:bCs/>
        </w:rPr>
        <w:t>117</w:t>
      </w:r>
      <w:r w:rsidRPr="007C554B">
        <w:rPr>
          <w:rFonts w:ascii="Times New Roman" w:hAnsi="Times New Roman" w:cs="Times New Roman"/>
        </w:rPr>
        <w:t>.</w:t>
      </w:r>
    </w:p>
    <w:p w14:paraId="0843F643"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Cooper, K. M. </w:t>
      </w:r>
      <w:r w:rsidRPr="007C554B">
        <w:rPr>
          <w:rFonts w:ascii="Times New Roman" w:hAnsi="Times New Roman" w:cs="Times New Roman"/>
          <w:i/>
          <w:iCs/>
        </w:rPr>
        <w:t>et al.</w:t>
      </w:r>
      <w:r w:rsidRPr="007C554B">
        <w:rPr>
          <w:rFonts w:ascii="Times New Roman" w:hAnsi="Times New Roman" w:cs="Times New Roman"/>
        </w:rPr>
        <w:t xml:space="preserve"> (2023). Coordinating science during an eruption: lessons from the 2020–2021 Kīlauea volcanic eruption. </w:t>
      </w:r>
      <w:r w:rsidRPr="007C554B">
        <w:rPr>
          <w:rFonts w:ascii="Times New Roman" w:hAnsi="Times New Roman" w:cs="Times New Roman"/>
          <w:i/>
          <w:iCs/>
        </w:rPr>
        <w:t>Bulletin of Volcanology</w:t>
      </w:r>
      <w:r w:rsidRPr="007C554B">
        <w:rPr>
          <w:rFonts w:ascii="Times New Roman" w:hAnsi="Times New Roman" w:cs="Times New Roman"/>
        </w:rPr>
        <w:t xml:space="preserve"> </w:t>
      </w:r>
      <w:r w:rsidRPr="007C554B">
        <w:rPr>
          <w:rFonts w:ascii="Times New Roman" w:hAnsi="Times New Roman" w:cs="Times New Roman"/>
          <w:b/>
          <w:bCs/>
        </w:rPr>
        <w:t>85</w:t>
      </w:r>
      <w:r w:rsidRPr="007C554B">
        <w:rPr>
          <w:rFonts w:ascii="Times New Roman" w:hAnsi="Times New Roman" w:cs="Times New Roman"/>
        </w:rPr>
        <w:t>, 29.</w:t>
      </w:r>
    </w:p>
    <w:p w14:paraId="324B0F74"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Corsaro, R. A. &amp; </w:t>
      </w:r>
      <w:proofErr w:type="spellStart"/>
      <w:r w:rsidRPr="007C554B">
        <w:rPr>
          <w:rFonts w:ascii="Times New Roman" w:hAnsi="Times New Roman" w:cs="Times New Roman"/>
        </w:rPr>
        <w:t>Miraglia</w:t>
      </w:r>
      <w:proofErr w:type="spellEnd"/>
      <w:r w:rsidRPr="007C554B">
        <w:rPr>
          <w:rFonts w:ascii="Times New Roman" w:hAnsi="Times New Roman" w:cs="Times New Roman"/>
        </w:rPr>
        <w:t xml:space="preserve">, L. (2022). Near Real-Time Petrologic Monitoring on Volcanic Glass to Infer Magmatic Processes During the February–April 2021 Paroxysms of the South-East Crater, Etna. </w:t>
      </w:r>
      <w:r w:rsidRPr="007C554B">
        <w:rPr>
          <w:rFonts w:ascii="Times New Roman" w:hAnsi="Times New Roman" w:cs="Times New Roman"/>
          <w:i/>
          <w:iCs/>
        </w:rPr>
        <w:t>Frontiers in Earth Science</w:t>
      </w:r>
      <w:r w:rsidRPr="007C554B">
        <w:rPr>
          <w:rFonts w:ascii="Times New Roman" w:hAnsi="Times New Roman" w:cs="Times New Roman"/>
        </w:rPr>
        <w:t xml:space="preserve">. Frontiers </w:t>
      </w:r>
      <w:r w:rsidRPr="007C554B">
        <w:rPr>
          <w:rFonts w:ascii="Times New Roman" w:hAnsi="Times New Roman" w:cs="Times New Roman"/>
          <w:b/>
          <w:bCs/>
        </w:rPr>
        <w:t>10</w:t>
      </w:r>
      <w:r w:rsidRPr="007C554B">
        <w:rPr>
          <w:rFonts w:ascii="Times New Roman" w:hAnsi="Times New Roman" w:cs="Times New Roman"/>
        </w:rPr>
        <w:t>.</w:t>
      </w:r>
    </w:p>
    <w:p w14:paraId="049CA7F1"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Dayton, K. </w:t>
      </w:r>
      <w:r w:rsidRPr="007C554B">
        <w:rPr>
          <w:rFonts w:ascii="Times New Roman" w:hAnsi="Times New Roman" w:cs="Times New Roman"/>
          <w:i/>
          <w:iCs/>
        </w:rPr>
        <w:t>et al.</w:t>
      </w:r>
      <w:r w:rsidRPr="007C554B">
        <w:rPr>
          <w:rFonts w:ascii="Times New Roman" w:hAnsi="Times New Roman" w:cs="Times New Roman"/>
        </w:rPr>
        <w:t xml:space="preserve"> (2023). Deep magma storage during the 2021 La Palma eruption. </w:t>
      </w:r>
      <w:r w:rsidRPr="007C554B">
        <w:rPr>
          <w:rFonts w:ascii="Times New Roman" w:hAnsi="Times New Roman" w:cs="Times New Roman"/>
          <w:i/>
          <w:iCs/>
        </w:rPr>
        <w:t>Science Advances</w:t>
      </w:r>
      <w:r w:rsidRPr="007C554B">
        <w:rPr>
          <w:rFonts w:ascii="Times New Roman" w:hAnsi="Times New Roman" w:cs="Times New Roman"/>
        </w:rPr>
        <w:t xml:space="preserve">. American Association for the Advancement of Science </w:t>
      </w:r>
      <w:r w:rsidRPr="007C554B">
        <w:rPr>
          <w:rFonts w:ascii="Times New Roman" w:hAnsi="Times New Roman" w:cs="Times New Roman"/>
          <w:b/>
          <w:bCs/>
        </w:rPr>
        <w:t>9</w:t>
      </w:r>
      <w:r w:rsidRPr="007C554B">
        <w:rPr>
          <w:rFonts w:ascii="Times New Roman" w:hAnsi="Times New Roman" w:cs="Times New Roman"/>
        </w:rPr>
        <w:t>, eade7641.</w:t>
      </w:r>
    </w:p>
    <w:p w14:paraId="08E37104"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DeVitre</w:t>
      </w:r>
      <w:proofErr w:type="spellEnd"/>
      <w:r w:rsidRPr="007C554B">
        <w:rPr>
          <w:rFonts w:ascii="Times New Roman" w:hAnsi="Times New Roman" w:cs="Times New Roman"/>
        </w:rPr>
        <w:t xml:space="preserve">, C. L. </w:t>
      </w:r>
      <w:r w:rsidRPr="007C554B">
        <w:rPr>
          <w:rFonts w:ascii="Times New Roman" w:hAnsi="Times New Roman" w:cs="Times New Roman"/>
          <w:i/>
          <w:iCs/>
        </w:rPr>
        <w:t>et al.</w:t>
      </w:r>
      <w:r w:rsidRPr="007C554B">
        <w:rPr>
          <w:rFonts w:ascii="Times New Roman" w:hAnsi="Times New Roman" w:cs="Times New Roman"/>
        </w:rPr>
        <w:t xml:space="preserve"> (2023). Oceanic intraplate explosive eruptions fed directly from the mantle. </w:t>
      </w:r>
      <w:r w:rsidRPr="007C554B">
        <w:rPr>
          <w:rFonts w:ascii="Times New Roman" w:hAnsi="Times New Roman" w:cs="Times New Roman"/>
          <w:i/>
          <w:iCs/>
        </w:rPr>
        <w:t>Proceedings of the National Academy of Sciences</w:t>
      </w:r>
      <w:r w:rsidRPr="007C554B">
        <w:rPr>
          <w:rFonts w:ascii="Times New Roman" w:hAnsi="Times New Roman" w:cs="Times New Roman"/>
        </w:rPr>
        <w:t xml:space="preserve">. Proceedings of the National Academy of Sciences </w:t>
      </w:r>
      <w:r w:rsidRPr="007C554B">
        <w:rPr>
          <w:rFonts w:ascii="Times New Roman" w:hAnsi="Times New Roman" w:cs="Times New Roman"/>
          <w:b/>
          <w:bCs/>
        </w:rPr>
        <w:t>120</w:t>
      </w:r>
      <w:r w:rsidRPr="007C554B">
        <w:rPr>
          <w:rFonts w:ascii="Times New Roman" w:hAnsi="Times New Roman" w:cs="Times New Roman"/>
        </w:rPr>
        <w:t>, e2302093120.</w:t>
      </w:r>
    </w:p>
    <w:p w14:paraId="18735D3A"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DeVitre</w:t>
      </w:r>
      <w:proofErr w:type="spellEnd"/>
      <w:r w:rsidRPr="007C554B">
        <w:rPr>
          <w:rFonts w:ascii="Times New Roman" w:hAnsi="Times New Roman" w:cs="Times New Roman"/>
        </w:rPr>
        <w:t xml:space="preserve">, C. L., Allison, C. M. &amp; </w:t>
      </w:r>
      <w:proofErr w:type="spellStart"/>
      <w:r w:rsidRPr="007C554B">
        <w:rPr>
          <w:rFonts w:ascii="Times New Roman" w:hAnsi="Times New Roman" w:cs="Times New Roman"/>
        </w:rPr>
        <w:t>Gazel</w:t>
      </w:r>
      <w:proofErr w:type="spellEnd"/>
      <w:r w:rsidRPr="007C554B">
        <w:rPr>
          <w:rFonts w:ascii="Times New Roman" w:hAnsi="Times New Roman" w:cs="Times New Roman"/>
        </w:rPr>
        <w:t xml:space="preserve">, E. (2021). A high-precision CO2 densimeter for Raman spectroscopy using a Fluid Density Calibration Apparatus. </w:t>
      </w:r>
      <w:r w:rsidRPr="007C554B">
        <w:rPr>
          <w:rFonts w:ascii="Times New Roman" w:hAnsi="Times New Roman" w:cs="Times New Roman"/>
          <w:i/>
          <w:iCs/>
        </w:rPr>
        <w:t>Chemical Geology</w:t>
      </w:r>
      <w:r w:rsidRPr="007C554B">
        <w:rPr>
          <w:rFonts w:ascii="Times New Roman" w:hAnsi="Times New Roman" w:cs="Times New Roman"/>
        </w:rPr>
        <w:t xml:space="preserve"> </w:t>
      </w:r>
      <w:r w:rsidRPr="007C554B">
        <w:rPr>
          <w:rFonts w:ascii="Times New Roman" w:hAnsi="Times New Roman" w:cs="Times New Roman"/>
          <w:b/>
          <w:bCs/>
        </w:rPr>
        <w:t>584</w:t>
      </w:r>
      <w:r w:rsidRPr="007C554B">
        <w:rPr>
          <w:rFonts w:ascii="Times New Roman" w:hAnsi="Times New Roman" w:cs="Times New Roman"/>
        </w:rPr>
        <w:t>, 120522.</w:t>
      </w:r>
    </w:p>
    <w:p w14:paraId="1CCC4B72"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DeVitre</w:t>
      </w:r>
      <w:proofErr w:type="spellEnd"/>
      <w:r w:rsidRPr="007C554B">
        <w:rPr>
          <w:rFonts w:ascii="Times New Roman" w:hAnsi="Times New Roman" w:cs="Times New Roman"/>
        </w:rPr>
        <w:t xml:space="preserve">, C. L. &amp; </w:t>
      </w:r>
      <w:proofErr w:type="spellStart"/>
      <w:r w:rsidRPr="007C554B">
        <w:rPr>
          <w:rFonts w:ascii="Times New Roman" w:hAnsi="Times New Roman" w:cs="Times New Roman"/>
        </w:rPr>
        <w:t>Wieser</w:t>
      </w:r>
      <w:proofErr w:type="spellEnd"/>
      <w:r w:rsidRPr="007C554B">
        <w:rPr>
          <w:rFonts w:ascii="Times New Roman" w:hAnsi="Times New Roman" w:cs="Times New Roman"/>
        </w:rPr>
        <w:t xml:space="preserve">, P. E. (2024). Reliability of Raman analyses of CO2-rich fluid inclusions as a geobarometer at Kīlauea. </w:t>
      </w:r>
      <w:r w:rsidRPr="007C554B">
        <w:rPr>
          <w:rFonts w:ascii="Times New Roman" w:hAnsi="Times New Roman" w:cs="Times New Roman"/>
          <w:i/>
          <w:iCs/>
        </w:rPr>
        <w:t>Geochemical Perspectives Letters</w:t>
      </w:r>
      <w:r w:rsidRPr="007C554B">
        <w:rPr>
          <w:rFonts w:ascii="Times New Roman" w:hAnsi="Times New Roman" w:cs="Times New Roman"/>
        </w:rPr>
        <w:t xml:space="preserve"> </w:t>
      </w:r>
      <w:r w:rsidRPr="007C554B">
        <w:rPr>
          <w:rFonts w:ascii="Times New Roman" w:hAnsi="Times New Roman" w:cs="Times New Roman"/>
          <w:b/>
          <w:bCs/>
        </w:rPr>
        <w:t>29</w:t>
      </w:r>
      <w:r w:rsidRPr="007C554B">
        <w:rPr>
          <w:rFonts w:ascii="Times New Roman" w:hAnsi="Times New Roman" w:cs="Times New Roman"/>
        </w:rPr>
        <w:t>, 1–8.</w:t>
      </w:r>
    </w:p>
    <w:p w14:paraId="647711EE"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Dietterich</w:t>
      </w:r>
      <w:proofErr w:type="spellEnd"/>
      <w:r w:rsidRPr="007C554B">
        <w:rPr>
          <w:rFonts w:ascii="Times New Roman" w:hAnsi="Times New Roman" w:cs="Times New Roman"/>
        </w:rPr>
        <w:t xml:space="preserve">, H. R. &amp; Neal, C. A. (2022). A look ahead to the next decade at US volcano observatories. </w:t>
      </w:r>
      <w:r w:rsidRPr="007C554B">
        <w:rPr>
          <w:rFonts w:ascii="Times New Roman" w:hAnsi="Times New Roman" w:cs="Times New Roman"/>
          <w:i/>
          <w:iCs/>
        </w:rPr>
        <w:t>Bulletin of Volcanology</w:t>
      </w:r>
      <w:r w:rsidRPr="007C554B">
        <w:rPr>
          <w:rFonts w:ascii="Times New Roman" w:hAnsi="Times New Roman" w:cs="Times New Roman"/>
        </w:rPr>
        <w:t xml:space="preserve"> </w:t>
      </w:r>
      <w:r w:rsidRPr="007C554B">
        <w:rPr>
          <w:rFonts w:ascii="Times New Roman" w:hAnsi="Times New Roman" w:cs="Times New Roman"/>
          <w:b/>
          <w:bCs/>
        </w:rPr>
        <w:t>84</w:t>
      </w:r>
      <w:r w:rsidRPr="007C554B">
        <w:rPr>
          <w:rFonts w:ascii="Times New Roman" w:hAnsi="Times New Roman" w:cs="Times New Roman"/>
        </w:rPr>
        <w:t>, 63.</w:t>
      </w:r>
    </w:p>
    <w:p w14:paraId="46F7B62C"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Duan, Z. &amp; Zhang, Z. (2006). Equation of state of the H2O, CO2, and H2O–CO2 systems up to 10 </w:t>
      </w:r>
      <w:proofErr w:type="spellStart"/>
      <w:r w:rsidRPr="007C554B">
        <w:rPr>
          <w:rFonts w:ascii="Times New Roman" w:hAnsi="Times New Roman" w:cs="Times New Roman"/>
        </w:rPr>
        <w:t>GPa</w:t>
      </w:r>
      <w:proofErr w:type="spellEnd"/>
      <w:r w:rsidRPr="007C554B">
        <w:rPr>
          <w:rFonts w:ascii="Times New Roman" w:hAnsi="Times New Roman" w:cs="Times New Roman"/>
        </w:rPr>
        <w:t xml:space="preserve"> and 2573.15K: Molecular dynamics simulations with ab initio potential surface. </w:t>
      </w:r>
      <w:proofErr w:type="spellStart"/>
      <w:r w:rsidRPr="007C554B">
        <w:rPr>
          <w:rFonts w:ascii="Times New Roman" w:hAnsi="Times New Roman" w:cs="Times New Roman"/>
          <w:i/>
          <w:iCs/>
        </w:rPr>
        <w:t>Geochimica</w:t>
      </w:r>
      <w:proofErr w:type="spellEnd"/>
      <w:r w:rsidRPr="007C554B">
        <w:rPr>
          <w:rFonts w:ascii="Times New Roman" w:hAnsi="Times New Roman" w:cs="Times New Roman"/>
          <w:i/>
          <w:iCs/>
        </w:rPr>
        <w:t xml:space="preserve"> et </w:t>
      </w:r>
      <w:proofErr w:type="spellStart"/>
      <w:r w:rsidRPr="007C554B">
        <w:rPr>
          <w:rFonts w:ascii="Times New Roman" w:hAnsi="Times New Roman" w:cs="Times New Roman"/>
          <w:i/>
          <w:iCs/>
        </w:rPr>
        <w:t>Cosmochimica</w:t>
      </w:r>
      <w:proofErr w:type="spellEnd"/>
      <w:r w:rsidRPr="007C554B">
        <w:rPr>
          <w:rFonts w:ascii="Times New Roman" w:hAnsi="Times New Roman" w:cs="Times New Roman"/>
          <w:i/>
          <w:iCs/>
        </w:rPr>
        <w:t xml:space="preserve"> Acta</w:t>
      </w:r>
      <w:r w:rsidRPr="007C554B">
        <w:rPr>
          <w:rFonts w:ascii="Times New Roman" w:hAnsi="Times New Roman" w:cs="Times New Roman"/>
        </w:rPr>
        <w:t xml:space="preserve"> </w:t>
      </w:r>
      <w:r w:rsidRPr="007C554B">
        <w:rPr>
          <w:rFonts w:ascii="Times New Roman" w:hAnsi="Times New Roman" w:cs="Times New Roman"/>
          <w:b/>
          <w:bCs/>
        </w:rPr>
        <w:t>70</w:t>
      </w:r>
      <w:r w:rsidRPr="007C554B">
        <w:rPr>
          <w:rFonts w:ascii="Times New Roman" w:hAnsi="Times New Roman" w:cs="Times New Roman"/>
        </w:rPr>
        <w:t>, 2311–2324.</w:t>
      </w:r>
    </w:p>
    <w:p w14:paraId="2814803D"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lastRenderedPageBreak/>
        <w:t xml:space="preserve">Esposito, R., </w:t>
      </w:r>
      <w:proofErr w:type="spellStart"/>
      <w:r w:rsidRPr="007C554B">
        <w:rPr>
          <w:rFonts w:ascii="Times New Roman" w:hAnsi="Times New Roman" w:cs="Times New Roman"/>
        </w:rPr>
        <w:t>Badescu</w:t>
      </w:r>
      <w:proofErr w:type="spellEnd"/>
      <w:r w:rsidRPr="007C554B">
        <w:rPr>
          <w:rFonts w:ascii="Times New Roman" w:hAnsi="Times New Roman" w:cs="Times New Roman"/>
        </w:rPr>
        <w:t xml:space="preserve">, K., Boyce, J. W. &amp; </w:t>
      </w:r>
      <w:proofErr w:type="spellStart"/>
      <w:r w:rsidRPr="007C554B">
        <w:rPr>
          <w:rFonts w:ascii="Times New Roman" w:hAnsi="Times New Roman" w:cs="Times New Roman"/>
        </w:rPr>
        <w:t>Frezzotti</w:t>
      </w:r>
      <w:proofErr w:type="spellEnd"/>
      <w:r w:rsidRPr="007C554B">
        <w:rPr>
          <w:rFonts w:ascii="Times New Roman" w:hAnsi="Times New Roman" w:cs="Times New Roman"/>
        </w:rPr>
        <w:t xml:space="preserve">, M.-L. (2023). Chemical characterization of a magma recharging and mixing before an eruption: Insights from chronologically constrained melt inclusions. </w:t>
      </w:r>
      <w:proofErr w:type="spellStart"/>
      <w:r w:rsidRPr="007C554B">
        <w:rPr>
          <w:rFonts w:ascii="Times New Roman" w:hAnsi="Times New Roman" w:cs="Times New Roman"/>
          <w:i/>
          <w:iCs/>
        </w:rPr>
        <w:t>Lithos</w:t>
      </w:r>
      <w:proofErr w:type="spellEnd"/>
      <w:r w:rsidRPr="007C554B">
        <w:rPr>
          <w:rFonts w:ascii="Times New Roman" w:hAnsi="Times New Roman" w:cs="Times New Roman"/>
        </w:rPr>
        <w:t xml:space="preserve"> </w:t>
      </w:r>
      <w:r w:rsidRPr="007C554B">
        <w:rPr>
          <w:rFonts w:ascii="Times New Roman" w:hAnsi="Times New Roman" w:cs="Times New Roman"/>
          <w:b/>
          <w:bCs/>
        </w:rPr>
        <w:t>456–457</w:t>
      </w:r>
      <w:r w:rsidRPr="007C554B">
        <w:rPr>
          <w:rFonts w:ascii="Times New Roman" w:hAnsi="Times New Roman" w:cs="Times New Roman"/>
        </w:rPr>
        <w:t>, 107301.</w:t>
      </w:r>
    </w:p>
    <w:p w14:paraId="35887E3A"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Gansecki</w:t>
      </w:r>
      <w:proofErr w:type="spellEnd"/>
      <w:r w:rsidRPr="007C554B">
        <w:rPr>
          <w:rFonts w:ascii="Times New Roman" w:hAnsi="Times New Roman" w:cs="Times New Roman"/>
        </w:rPr>
        <w:t xml:space="preserve">, C., Lee, R. L., Shea, T., Lundblad, S. P., Hon, K. &amp; </w:t>
      </w:r>
      <w:proofErr w:type="spellStart"/>
      <w:r w:rsidRPr="007C554B">
        <w:rPr>
          <w:rFonts w:ascii="Times New Roman" w:hAnsi="Times New Roman" w:cs="Times New Roman"/>
        </w:rPr>
        <w:t>Parcheta</w:t>
      </w:r>
      <w:proofErr w:type="spellEnd"/>
      <w:r w:rsidRPr="007C554B">
        <w:rPr>
          <w:rFonts w:ascii="Times New Roman" w:hAnsi="Times New Roman" w:cs="Times New Roman"/>
        </w:rPr>
        <w:t xml:space="preserve">, C. (2019). The tangled tale of </w:t>
      </w:r>
      <w:proofErr w:type="spellStart"/>
      <w:r w:rsidRPr="007C554B">
        <w:rPr>
          <w:rFonts w:ascii="Times New Roman" w:hAnsi="Times New Roman" w:cs="Times New Roman"/>
        </w:rPr>
        <w:t>Kīlauea’s</w:t>
      </w:r>
      <w:proofErr w:type="spellEnd"/>
      <w:r w:rsidRPr="007C554B">
        <w:rPr>
          <w:rFonts w:ascii="Times New Roman" w:hAnsi="Times New Roman" w:cs="Times New Roman"/>
        </w:rPr>
        <w:t xml:space="preserve"> 2018 eruption as told by geochemical monitoring. </w:t>
      </w:r>
      <w:r w:rsidRPr="007C554B">
        <w:rPr>
          <w:rFonts w:ascii="Times New Roman" w:hAnsi="Times New Roman" w:cs="Times New Roman"/>
          <w:i/>
          <w:iCs/>
        </w:rPr>
        <w:t>Science</w:t>
      </w:r>
      <w:r w:rsidRPr="007C554B">
        <w:rPr>
          <w:rFonts w:ascii="Times New Roman" w:hAnsi="Times New Roman" w:cs="Times New Roman"/>
        </w:rPr>
        <w:t xml:space="preserve">. American Association for the Advancement of Science </w:t>
      </w:r>
      <w:r w:rsidRPr="007C554B">
        <w:rPr>
          <w:rFonts w:ascii="Times New Roman" w:hAnsi="Times New Roman" w:cs="Times New Roman"/>
          <w:b/>
          <w:bCs/>
        </w:rPr>
        <w:t>366</w:t>
      </w:r>
      <w:r w:rsidRPr="007C554B">
        <w:rPr>
          <w:rFonts w:ascii="Times New Roman" w:hAnsi="Times New Roman" w:cs="Times New Roman"/>
        </w:rPr>
        <w:t>, eaaz0147.</w:t>
      </w:r>
    </w:p>
    <w:p w14:paraId="505F3748"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Ghiorso</w:t>
      </w:r>
      <w:proofErr w:type="spellEnd"/>
      <w:r w:rsidRPr="007C554B">
        <w:rPr>
          <w:rFonts w:ascii="Times New Roman" w:hAnsi="Times New Roman" w:cs="Times New Roman"/>
        </w:rPr>
        <w:t xml:space="preserve">, M. S. &amp; </w:t>
      </w:r>
      <w:proofErr w:type="spellStart"/>
      <w:r w:rsidRPr="007C554B">
        <w:rPr>
          <w:rFonts w:ascii="Times New Roman" w:hAnsi="Times New Roman" w:cs="Times New Roman"/>
        </w:rPr>
        <w:t>Gualda</w:t>
      </w:r>
      <w:proofErr w:type="spellEnd"/>
      <w:r w:rsidRPr="007C554B">
        <w:rPr>
          <w:rFonts w:ascii="Times New Roman" w:hAnsi="Times New Roman" w:cs="Times New Roman"/>
        </w:rPr>
        <w:t xml:space="preserve">, G. A. R. (2015). An H2O–CO2 mixed fluid saturation model compatible with rhyolite-MELTS. </w:t>
      </w:r>
      <w:r w:rsidRPr="007C554B">
        <w:rPr>
          <w:rFonts w:ascii="Times New Roman" w:hAnsi="Times New Roman" w:cs="Times New Roman"/>
          <w:i/>
          <w:iCs/>
        </w:rPr>
        <w:t>Contributions to Mineralogy and Petrology</w:t>
      </w:r>
      <w:r w:rsidRPr="007C554B">
        <w:rPr>
          <w:rFonts w:ascii="Times New Roman" w:hAnsi="Times New Roman" w:cs="Times New Roman"/>
        </w:rPr>
        <w:t xml:space="preserve"> </w:t>
      </w:r>
      <w:r w:rsidRPr="007C554B">
        <w:rPr>
          <w:rFonts w:ascii="Times New Roman" w:hAnsi="Times New Roman" w:cs="Times New Roman"/>
          <w:b/>
          <w:bCs/>
        </w:rPr>
        <w:t>169</w:t>
      </w:r>
      <w:r w:rsidRPr="007C554B">
        <w:rPr>
          <w:rFonts w:ascii="Times New Roman" w:hAnsi="Times New Roman" w:cs="Times New Roman"/>
        </w:rPr>
        <w:t>, 53.</w:t>
      </w:r>
    </w:p>
    <w:p w14:paraId="6FD8B88B"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Helz</w:t>
      </w:r>
      <w:proofErr w:type="spellEnd"/>
      <w:r w:rsidRPr="007C554B">
        <w:rPr>
          <w:rFonts w:ascii="Times New Roman" w:hAnsi="Times New Roman" w:cs="Times New Roman"/>
        </w:rPr>
        <w:t xml:space="preserve">, R. T., Clague, D. A., Sisson, T. W. &amp; </w:t>
      </w:r>
      <w:proofErr w:type="spellStart"/>
      <w:r w:rsidRPr="007C554B">
        <w:rPr>
          <w:rFonts w:ascii="Times New Roman" w:hAnsi="Times New Roman" w:cs="Times New Roman"/>
        </w:rPr>
        <w:t>Thornber</w:t>
      </w:r>
      <w:proofErr w:type="spellEnd"/>
      <w:r w:rsidRPr="007C554B">
        <w:rPr>
          <w:rFonts w:ascii="Times New Roman" w:hAnsi="Times New Roman" w:cs="Times New Roman"/>
        </w:rPr>
        <w:t xml:space="preserve">, C. R. (2014). </w:t>
      </w:r>
      <w:r w:rsidRPr="007C554B">
        <w:rPr>
          <w:rFonts w:ascii="Times New Roman" w:hAnsi="Times New Roman" w:cs="Times New Roman"/>
          <w:i/>
          <w:iCs/>
        </w:rPr>
        <w:t>Petrologic insights into basaltic volcanism at historically active Hawaiian volcanoes</w:t>
      </w:r>
      <w:r w:rsidRPr="007C554B">
        <w:rPr>
          <w:rFonts w:ascii="Times New Roman" w:hAnsi="Times New Roman" w:cs="Times New Roman"/>
        </w:rPr>
        <w:t xml:space="preserve">. </w:t>
      </w:r>
      <w:r w:rsidRPr="007C554B">
        <w:rPr>
          <w:rFonts w:ascii="Times New Roman" w:hAnsi="Times New Roman" w:cs="Times New Roman"/>
          <w:i/>
          <w:iCs/>
        </w:rPr>
        <w:t>Characteristics of Hawaiian volcanoes</w:t>
      </w:r>
      <w:r w:rsidRPr="007C554B">
        <w:rPr>
          <w:rFonts w:ascii="Times New Roman" w:hAnsi="Times New Roman" w:cs="Times New Roman"/>
        </w:rPr>
        <w:t>. US Geological Survey, Professional Papers, 237–294.</w:t>
      </w:r>
    </w:p>
    <w:p w14:paraId="682CA235"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Iacovino</w:t>
      </w:r>
      <w:proofErr w:type="spellEnd"/>
      <w:r w:rsidRPr="007C554B">
        <w:rPr>
          <w:rFonts w:ascii="Times New Roman" w:hAnsi="Times New Roman" w:cs="Times New Roman"/>
        </w:rPr>
        <w:t xml:space="preserve">, K., Matthews, S., </w:t>
      </w:r>
      <w:proofErr w:type="spellStart"/>
      <w:r w:rsidRPr="007C554B">
        <w:rPr>
          <w:rFonts w:ascii="Times New Roman" w:hAnsi="Times New Roman" w:cs="Times New Roman"/>
        </w:rPr>
        <w:t>Wieser</w:t>
      </w:r>
      <w:proofErr w:type="spellEnd"/>
      <w:r w:rsidRPr="007C554B">
        <w:rPr>
          <w:rFonts w:ascii="Times New Roman" w:hAnsi="Times New Roman" w:cs="Times New Roman"/>
        </w:rPr>
        <w:t xml:space="preserve">, P. E., Moore, G. M. &amp; </w:t>
      </w:r>
      <w:proofErr w:type="spellStart"/>
      <w:r w:rsidRPr="007C554B">
        <w:rPr>
          <w:rFonts w:ascii="Times New Roman" w:hAnsi="Times New Roman" w:cs="Times New Roman"/>
        </w:rPr>
        <w:t>Bégué</w:t>
      </w:r>
      <w:proofErr w:type="spellEnd"/>
      <w:r w:rsidRPr="007C554B">
        <w:rPr>
          <w:rFonts w:ascii="Times New Roman" w:hAnsi="Times New Roman" w:cs="Times New Roman"/>
        </w:rPr>
        <w:t xml:space="preserve">, F. (2021). </w:t>
      </w:r>
      <w:proofErr w:type="spellStart"/>
      <w:r w:rsidRPr="007C554B">
        <w:rPr>
          <w:rFonts w:ascii="Times New Roman" w:hAnsi="Times New Roman" w:cs="Times New Roman"/>
        </w:rPr>
        <w:t>VESIcal</w:t>
      </w:r>
      <w:proofErr w:type="spellEnd"/>
      <w:r w:rsidRPr="007C554B">
        <w:rPr>
          <w:rFonts w:ascii="Times New Roman" w:hAnsi="Times New Roman" w:cs="Times New Roman"/>
        </w:rPr>
        <w:t xml:space="preserve"> Part I: An Open-Source Thermodynamic Model Engine for Mixed Volatile (H2O-CO2) Solubility in Silicate Melts. </w:t>
      </w:r>
      <w:r w:rsidRPr="007C554B">
        <w:rPr>
          <w:rFonts w:ascii="Times New Roman" w:hAnsi="Times New Roman" w:cs="Times New Roman"/>
          <w:i/>
          <w:iCs/>
        </w:rPr>
        <w:t>Earth and Space Science</w:t>
      </w:r>
      <w:r w:rsidRPr="007C554B">
        <w:rPr>
          <w:rFonts w:ascii="Times New Roman" w:hAnsi="Times New Roman" w:cs="Times New Roman"/>
        </w:rPr>
        <w:t xml:space="preserve"> </w:t>
      </w:r>
      <w:r w:rsidRPr="007C554B">
        <w:rPr>
          <w:rFonts w:ascii="Times New Roman" w:hAnsi="Times New Roman" w:cs="Times New Roman"/>
          <w:b/>
          <w:bCs/>
        </w:rPr>
        <w:t>8</w:t>
      </w:r>
      <w:r w:rsidRPr="007C554B">
        <w:rPr>
          <w:rFonts w:ascii="Times New Roman" w:hAnsi="Times New Roman" w:cs="Times New Roman"/>
        </w:rPr>
        <w:t>, e2020EA001584.</w:t>
      </w:r>
    </w:p>
    <w:p w14:paraId="1357B2E2"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Lerner, A. H. </w:t>
      </w:r>
      <w:r w:rsidRPr="007C554B">
        <w:rPr>
          <w:rFonts w:ascii="Times New Roman" w:hAnsi="Times New Roman" w:cs="Times New Roman"/>
          <w:i/>
          <w:iCs/>
        </w:rPr>
        <w:t>et al.</w:t>
      </w:r>
      <w:r w:rsidRPr="007C554B">
        <w:rPr>
          <w:rFonts w:ascii="Times New Roman" w:hAnsi="Times New Roman" w:cs="Times New Roman"/>
        </w:rPr>
        <w:t xml:space="preserve"> (2021). The petrologic and degassing behavior of sulfur and other magmatic volatiles from the 2018 eruption of Kīlauea, Hawaiʻi: melt concentrations, magma storage depths, and magma recycling. </w:t>
      </w:r>
      <w:r w:rsidRPr="007C554B">
        <w:rPr>
          <w:rFonts w:ascii="Times New Roman" w:hAnsi="Times New Roman" w:cs="Times New Roman"/>
          <w:i/>
          <w:iCs/>
        </w:rPr>
        <w:t>Bulletin of Volcanology</w:t>
      </w:r>
      <w:r w:rsidRPr="007C554B">
        <w:rPr>
          <w:rFonts w:ascii="Times New Roman" w:hAnsi="Times New Roman" w:cs="Times New Roman"/>
        </w:rPr>
        <w:t xml:space="preserve">. Springer </w:t>
      </w:r>
      <w:r w:rsidRPr="007C554B">
        <w:rPr>
          <w:rFonts w:ascii="Times New Roman" w:hAnsi="Times New Roman" w:cs="Times New Roman"/>
          <w:b/>
          <w:bCs/>
        </w:rPr>
        <w:t>83</w:t>
      </w:r>
      <w:r w:rsidRPr="007C554B">
        <w:rPr>
          <w:rFonts w:ascii="Times New Roman" w:hAnsi="Times New Roman" w:cs="Times New Roman"/>
        </w:rPr>
        <w:t>, 1–32.</w:t>
      </w:r>
    </w:p>
    <w:p w14:paraId="26764399"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Lerner, A. H., </w:t>
      </w:r>
      <w:proofErr w:type="spellStart"/>
      <w:r w:rsidRPr="007C554B">
        <w:rPr>
          <w:rFonts w:ascii="Times New Roman" w:hAnsi="Times New Roman" w:cs="Times New Roman"/>
        </w:rPr>
        <w:t>Sublett</w:t>
      </w:r>
      <w:proofErr w:type="spellEnd"/>
      <w:r w:rsidRPr="007C554B">
        <w:rPr>
          <w:rFonts w:ascii="Times New Roman" w:hAnsi="Times New Roman" w:cs="Times New Roman"/>
        </w:rPr>
        <w:t xml:space="preserve">, D. M., Wallace, P. J., </w:t>
      </w:r>
      <w:proofErr w:type="spellStart"/>
      <w:r w:rsidRPr="007C554B">
        <w:rPr>
          <w:rFonts w:ascii="Times New Roman" w:hAnsi="Times New Roman" w:cs="Times New Roman"/>
        </w:rPr>
        <w:t>Cauley</w:t>
      </w:r>
      <w:proofErr w:type="spellEnd"/>
      <w:r w:rsidRPr="007C554B">
        <w:rPr>
          <w:rFonts w:ascii="Times New Roman" w:hAnsi="Times New Roman" w:cs="Times New Roman"/>
        </w:rPr>
        <w:t xml:space="preserve">, C. &amp; Bodnar, R. J. (2024). Insights into magma storage depths and eruption controls at Kīlauea Volcano during explosive and effusive periods of the past 500 years based on melt and fluid inclusions. </w:t>
      </w:r>
      <w:r w:rsidRPr="007C554B">
        <w:rPr>
          <w:rFonts w:ascii="Times New Roman" w:hAnsi="Times New Roman" w:cs="Times New Roman"/>
          <w:i/>
          <w:iCs/>
        </w:rPr>
        <w:t>Earth and Planetary Science Letters</w:t>
      </w:r>
      <w:r w:rsidRPr="007C554B">
        <w:rPr>
          <w:rFonts w:ascii="Times New Roman" w:hAnsi="Times New Roman" w:cs="Times New Roman"/>
        </w:rPr>
        <w:t xml:space="preserve"> </w:t>
      </w:r>
      <w:r w:rsidRPr="007C554B">
        <w:rPr>
          <w:rFonts w:ascii="Times New Roman" w:hAnsi="Times New Roman" w:cs="Times New Roman"/>
          <w:b/>
          <w:bCs/>
        </w:rPr>
        <w:t>628</w:t>
      </w:r>
      <w:r w:rsidRPr="007C554B">
        <w:rPr>
          <w:rFonts w:ascii="Times New Roman" w:hAnsi="Times New Roman" w:cs="Times New Roman"/>
        </w:rPr>
        <w:t>, 118579.</w:t>
      </w:r>
    </w:p>
    <w:p w14:paraId="220C009A"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Liu, E. J., Cashman, K. V., Miller, E., Moore, H., Edmonds, M., Kunz, B. E., Jenner, F. &amp; </w:t>
      </w:r>
      <w:proofErr w:type="spellStart"/>
      <w:r w:rsidRPr="007C554B">
        <w:rPr>
          <w:rFonts w:ascii="Times New Roman" w:hAnsi="Times New Roman" w:cs="Times New Roman"/>
        </w:rPr>
        <w:t>Chigna</w:t>
      </w:r>
      <w:proofErr w:type="spellEnd"/>
      <w:r w:rsidRPr="007C554B">
        <w:rPr>
          <w:rFonts w:ascii="Times New Roman" w:hAnsi="Times New Roman" w:cs="Times New Roman"/>
        </w:rPr>
        <w:t xml:space="preserve">, G. (2020). Petrologic monitoring at </w:t>
      </w:r>
      <w:proofErr w:type="spellStart"/>
      <w:r w:rsidRPr="007C554B">
        <w:rPr>
          <w:rFonts w:ascii="Times New Roman" w:hAnsi="Times New Roman" w:cs="Times New Roman"/>
        </w:rPr>
        <w:t>Volcán</w:t>
      </w:r>
      <w:proofErr w:type="spellEnd"/>
      <w:r w:rsidRPr="007C554B">
        <w:rPr>
          <w:rFonts w:ascii="Times New Roman" w:hAnsi="Times New Roman" w:cs="Times New Roman"/>
        </w:rPr>
        <w:t xml:space="preserve"> de Fuego, Guatemala. </w:t>
      </w:r>
      <w:r w:rsidRPr="007C554B">
        <w:rPr>
          <w:rFonts w:ascii="Times New Roman" w:hAnsi="Times New Roman" w:cs="Times New Roman"/>
          <w:i/>
          <w:iCs/>
        </w:rPr>
        <w:t>Journal of Volcanology and Geothermal Research</w:t>
      </w:r>
      <w:r w:rsidRPr="007C554B">
        <w:rPr>
          <w:rFonts w:ascii="Times New Roman" w:hAnsi="Times New Roman" w:cs="Times New Roman"/>
        </w:rPr>
        <w:t xml:space="preserve"> </w:t>
      </w:r>
      <w:r w:rsidRPr="007C554B">
        <w:rPr>
          <w:rFonts w:ascii="Times New Roman" w:hAnsi="Times New Roman" w:cs="Times New Roman"/>
          <w:b/>
          <w:bCs/>
        </w:rPr>
        <w:t>405</w:t>
      </w:r>
      <w:r w:rsidRPr="007C554B">
        <w:rPr>
          <w:rFonts w:ascii="Times New Roman" w:hAnsi="Times New Roman" w:cs="Times New Roman"/>
        </w:rPr>
        <w:t>, 107044.</w:t>
      </w:r>
    </w:p>
    <w:p w14:paraId="417FDA61"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Lynn, K. J., Nadeau, P. A., Ruth, D. C. S., Chang, J. C., </w:t>
      </w:r>
      <w:proofErr w:type="spellStart"/>
      <w:r w:rsidRPr="007C554B">
        <w:rPr>
          <w:rFonts w:ascii="Times New Roman" w:hAnsi="Times New Roman" w:cs="Times New Roman"/>
        </w:rPr>
        <w:t>Dotray</w:t>
      </w:r>
      <w:proofErr w:type="spellEnd"/>
      <w:r w:rsidRPr="007C554B">
        <w:rPr>
          <w:rFonts w:ascii="Times New Roman" w:hAnsi="Times New Roman" w:cs="Times New Roman"/>
        </w:rPr>
        <w:t xml:space="preserve">, P. J. &amp; Johanson, I. A. (2024). Olivine diffusion constrains months-scale magma transport within Kīlauea volcano’s summit reservoir system prior to the 2020 eruption. </w:t>
      </w:r>
      <w:r w:rsidRPr="007C554B">
        <w:rPr>
          <w:rFonts w:ascii="Times New Roman" w:hAnsi="Times New Roman" w:cs="Times New Roman"/>
          <w:i/>
          <w:iCs/>
        </w:rPr>
        <w:t>Bulletin of Volcanology</w:t>
      </w:r>
      <w:r w:rsidRPr="007C554B">
        <w:rPr>
          <w:rFonts w:ascii="Times New Roman" w:hAnsi="Times New Roman" w:cs="Times New Roman"/>
        </w:rPr>
        <w:t xml:space="preserve"> </w:t>
      </w:r>
      <w:r w:rsidRPr="007C554B">
        <w:rPr>
          <w:rFonts w:ascii="Times New Roman" w:hAnsi="Times New Roman" w:cs="Times New Roman"/>
          <w:b/>
          <w:bCs/>
        </w:rPr>
        <w:t>86</w:t>
      </w:r>
      <w:r w:rsidRPr="007C554B">
        <w:rPr>
          <w:rFonts w:ascii="Times New Roman" w:hAnsi="Times New Roman" w:cs="Times New Roman"/>
        </w:rPr>
        <w:t>, 31.</w:t>
      </w:r>
    </w:p>
    <w:p w14:paraId="60E98B2F"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Mourey</w:t>
      </w:r>
      <w:proofErr w:type="spellEnd"/>
      <w:r w:rsidRPr="007C554B">
        <w:rPr>
          <w:rFonts w:ascii="Times New Roman" w:hAnsi="Times New Roman" w:cs="Times New Roman"/>
        </w:rPr>
        <w:t xml:space="preserve">, A. J., Shea, T., Costa, F., Shiro, B. &amp; Longman, R. J. (2023). Years of magma intrusion primed Kīlauea Volcano (Hawai’i) for the 2018 eruption: evidence from olivine diffusion chronometry and monitoring data. </w:t>
      </w:r>
      <w:r w:rsidRPr="007C554B">
        <w:rPr>
          <w:rFonts w:ascii="Times New Roman" w:hAnsi="Times New Roman" w:cs="Times New Roman"/>
          <w:i/>
          <w:iCs/>
        </w:rPr>
        <w:t>Bulletin of Volcanology</w:t>
      </w:r>
      <w:r w:rsidRPr="007C554B">
        <w:rPr>
          <w:rFonts w:ascii="Times New Roman" w:hAnsi="Times New Roman" w:cs="Times New Roman"/>
        </w:rPr>
        <w:t xml:space="preserve"> </w:t>
      </w:r>
      <w:r w:rsidRPr="007C554B">
        <w:rPr>
          <w:rFonts w:ascii="Times New Roman" w:hAnsi="Times New Roman" w:cs="Times New Roman"/>
          <w:b/>
          <w:bCs/>
        </w:rPr>
        <w:t>85</w:t>
      </w:r>
      <w:r w:rsidRPr="007C554B">
        <w:rPr>
          <w:rFonts w:ascii="Times New Roman" w:hAnsi="Times New Roman" w:cs="Times New Roman"/>
        </w:rPr>
        <w:t>, 18.</w:t>
      </w:r>
    </w:p>
    <w:p w14:paraId="7A8D8301"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Pankhurst, M. J. </w:t>
      </w:r>
      <w:r w:rsidRPr="007C554B">
        <w:rPr>
          <w:rFonts w:ascii="Times New Roman" w:hAnsi="Times New Roman" w:cs="Times New Roman"/>
          <w:i/>
          <w:iCs/>
        </w:rPr>
        <w:t>et al.</w:t>
      </w:r>
      <w:r w:rsidRPr="007C554B">
        <w:rPr>
          <w:rFonts w:ascii="Times New Roman" w:hAnsi="Times New Roman" w:cs="Times New Roman"/>
        </w:rPr>
        <w:t xml:space="preserve"> (2022). Rapid response petrology for the opening eruptive phase of the 2021 Cumbre </w:t>
      </w:r>
      <w:proofErr w:type="spellStart"/>
      <w:r w:rsidRPr="007C554B">
        <w:rPr>
          <w:rFonts w:ascii="Times New Roman" w:hAnsi="Times New Roman" w:cs="Times New Roman"/>
        </w:rPr>
        <w:t>Vieja</w:t>
      </w:r>
      <w:proofErr w:type="spellEnd"/>
      <w:r w:rsidRPr="007C554B">
        <w:rPr>
          <w:rFonts w:ascii="Times New Roman" w:hAnsi="Times New Roman" w:cs="Times New Roman"/>
        </w:rPr>
        <w:t xml:space="preserve"> eruption, La Palma, Canary Islands. </w:t>
      </w:r>
      <w:proofErr w:type="spellStart"/>
      <w:r w:rsidRPr="007C554B">
        <w:rPr>
          <w:rFonts w:ascii="Times New Roman" w:hAnsi="Times New Roman" w:cs="Times New Roman"/>
          <w:i/>
          <w:iCs/>
        </w:rPr>
        <w:t>Volcanica</w:t>
      </w:r>
      <w:proofErr w:type="spellEnd"/>
      <w:r w:rsidRPr="007C554B">
        <w:rPr>
          <w:rFonts w:ascii="Times New Roman" w:hAnsi="Times New Roman" w:cs="Times New Roman"/>
        </w:rPr>
        <w:t xml:space="preserve"> </w:t>
      </w:r>
      <w:r w:rsidRPr="007C554B">
        <w:rPr>
          <w:rFonts w:ascii="Times New Roman" w:hAnsi="Times New Roman" w:cs="Times New Roman"/>
          <w:b/>
          <w:bCs/>
        </w:rPr>
        <w:t>5</w:t>
      </w:r>
      <w:r w:rsidRPr="007C554B">
        <w:rPr>
          <w:rFonts w:ascii="Times New Roman" w:hAnsi="Times New Roman" w:cs="Times New Roman"/>
        </w:rPr>
        <w:t>, 1–10.</w:t>
      </w:r>
    </w:p>
    <w:p w14:paraId="21E7C403"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Pietruszka</w:t>
      </w:r>
      <w:proofErr w:type="spellEnd"/>
      <w:r w:rsidRPr="007C554B">
        <w:rPr>
          <w:rFonts w:ascii="Times New Roman" w:hAnsi="Times New Roman" w:cs="Times New Roman"/>
        </w:rPr>
        <w:t xml:space="preserve">, A. J., Heaton, D. E., Marske, J. P. &amp; Garcia, M. O. (2015). Two magma bodies beneath the summit of Kīlauea Volcano unveiled by isotopically distinct melt deliveries from the mantle. </w:t>
      </w:r>
      <w:r w:rsidRPr="007C554B">
        <w:rPr>
          <w:rFonts w:ascii="Times New Roman" w:hAnsi="Times New Roman" w:cs="Times New Roman"/>
          <w:i/>
          <w:iCs/>
        </w:rPr>
        <w:t>Earth and Planetary Science Letters</w:t>
      </w:r>
      <w:r w:rsidRPr="007C554B">
        <w:rPr>
          <w:rFonts w:ascii="Times New Roman" w:hAnsi="Times New Roman" w:cs="Times New Roman"/>
        </w:rPr>
        <w:t xml:space="preserve"> </w:t>
      </w:r>
      <w:r w:rsidRPr="007C554B">
        <w:rPr>
          <w:rFonts w:ascii="Times New Roman" w:hAnsi="Times New Roman" w:cs="Times New Roman"/>
          <w:b/>
          <w:bCs/>
        </w:rPr>
        <w:t>413</w:t>
      </w:r>
      <w:r w:rsidRPr="007C554B">
        <w:rPr>
          <w:rFonts w:ascii="Times New Roman" w:hAnsi="Times New Roman" w:cs="Times New Roman"/>
        </w:rPr>
        <w:t>, 90–100.</w:t>
      </w:r>
    </w:p>
    <w:p w14:paraId="53576A4D"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Pietruszka</w:t>
      </w:r>
      <w:proofErr w:type="spellEnd"/>
      <w:r w:rsidRPr="007C554B">
        <w:rPr>
          <w:rFonts w:ascii="Times New Roman" w:hAnsi="Times New Roman" w:cs="Times New Roman"/>
        </w:rPr>
        <w:t xml:space="preserve">, A. J., Marske, J. P., Heaton, D. E., Garcia, M. O. &amp; Rhodes, J. M. (2018). An Isotopic Perspective into the Magmatic Evolution and Architecture of the Rift Zones of Kīlauea Volcano. </w:t>
      </w:r>
      <w:r w:rsidRPr="007C554B">
        <w:rPr>
          <w:rFonts w:ascii="Times New Roman" w:hAnsi="Times New Roman" w:cs="Times New Roman"/>
          <w:i/>
          <w:iCs/>
        </w:rPr>
        <w:t>Journal of Petrology</w:t>
      </w:r>
      <w:r w:rsidRPr="007C554B">
        <w:rPr>
          <w:rFonts w:ascii="Times New Roman" w:hAnsi="Times New Roman" w:cs="Times New Roman"/>
        </w:rPr>
        <w:t xml:space="preserve"> </w:t>
      </w:r>
      <w:r w:rsidRPr="007C554B">
        <w:rPr>
          <w:rFonts w:ascii="Times New Roman" w:hAnsi="Times New Roman" w:cs="Times New Roman"/>
          <w:b/>
          <w:bCs/>
        </w:rPr>
        <w:t>59</w:t>
      </w:r>
      <w:r w:rsidRPr="007C554B">
        <w:rPr>
          <w:rFonts w:ascii="Times New Roman" w:hAnsi="Times New Roman" w:cs="Times New Roman"/>
        </w:rPr>
        <w:t>, 2311–2352.</w:t>
      </w:r>
    </w:p>
    <w:p w14:paraId="5B95E330"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lastRenderedPageBreak/>
        <w:t xml:space="preserve">Pritchard, M. E., Mather, T. A., McNutt, S. R., Delgado, F. J. &amp; </w:t>
      </w:r>
      <w:proofErr w:type="spellStart"/>
      <w:r w:rsidRPr="007C554B">
        <w:rPr>
          <w:rFonts w:ascii="Times New Roman" w:hAnsi="Times New Roman" w:cs="Times New Roman"/>
        </w:rPr>
        <w:t>Reath</w:t>
      </w:r>
      <w:proofErr w:type="spellEnd"/>
      <w:r w:rsidRPr="007C554B">
        <w:rPr>
          <w:rFonts w:ascii="Times New Roman" w:hAnsi="Times New Roman" w:cs="Times New Roman"/>
        </w:rPr>
        <w:t xml:space="preserve">, K. (2019). Thoughts on the criteria to determine the origin of volcanic unrest as magmatic or non-magmatic. </w:t>
      </w:r>
      <w:r w:rsidRPr="007C554B">
        <w:rPr>
          <w:rFonts w:ascii="Times New Roman" w:hAnsi="Times New Roman" w:cs="Times New Roman"/>
          <w:i/>
          <w:iCs/>
        </w:rPr>
        <w:t>Philosophical Transactions of the Royal Society A: Mathematical, Physical and Engineering Sciences</w:t>
      </w:r>
      <w:r w:rsidRPr="007C554B">
        <w:rPr>
          <w:rFonts w:ascii="Times New Roman" w:hAnsi="Times New Roman" w:cs="Times New Roman"/>
        </w:rPr>
        <w:t xml:space="preserve">. Royal Society </w:t>
      </w:r>
      <w:r w:rsidRPr="007C554B">
        <w:rPr>
          <w:rFonts w:ascii="Times New Roman" w:hAnsi="Times New Roman" w:cs="Times New Roman"/>
          <w:b/>
          <w:bCs/>
        </w:rPr>
        <w:t>377</w:t>
      </w:r>
      <w:r w:rsidRPr="007C554B">
        <w:rPr>
          <w:rFonts w:ascii="Times New Roman" w:hAnsi="Times New Roman" w:cs="Times New Roman"/>
        </w:rPr>
        <w:t>, 20180008.</w:t>
      </w:r>
    </w:p>
    <w:p w14:paraId="203992C3"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Re, G., Corsaro, R. A., </w:t>
      </w:r>
      <w:proofErr w:type="spellStart"/>
      <w:r w:rsidRPr="007C554B">
        <w:rPr>
          <w:rFonts w:ascii="Times New Roman" w:hAnsi="Times New Roman" w:cs="Times New Roman"/>
        </w:rPr>
        <w:t>D’Oriano</w:t>
      </w:r>
      <w:proofErr w:type="spellEnd"/>
      <w:r w:rsidRPr="007C554B">
        <w:rPr>
          <w:rFonts w:ascii="Times New Roman" w:hAnsi="Times New Roman" w:cs="Times New Roman"/>
        </w:rPr>
        <w:t xml:space="preserve">, C. &amp; </w:t>
      </w:r>
      <w:proofErr w:type="spellStart"/>
      <w:r w:rsidRPr="007C554B">
        <w:rPr>
          <w:rFonts w:ascii="Times New Roman" w:hAnsi="Times New Roman" w:cs="Times New Roman"/>
        </w:rPr>
        <w:t>Pompilio</w:t>
      </w:r>
      <w:proofErr w:type="spellEnd"/>
      <w:r w:rsidRPr="007C554B">
        <w:rPr>
          <w:rFonts w:ascii="Times New Roman" w:hAnsi="Times New Roman" w:cs="Times New Roman"/>
        </w:rPr>
        <w:t xml:space="preserve">, M. (2021). Petrological monitoring of active volcanoes: A review of existing procedures to achieve best practices and operative protocols during eruptions. </w:t>
      </w:r>
      <w:r w:rsidRPr="007C554B">
        <w:rPr>
          <w:rFonts w:ascii="Times New Roman" w:hAnsi="Times New Roman" w:cs="Times New Roman"/>
          <w:i/>
          <w:iCs/>
        </w:rPr>
        <w:t>Journal of Volcanology and Geothermal Research</w:t>
      </w:r>
      <w:r w:rsidRPr="007C554B">
        <w:rPr>
          <w:rFonts w:ascii="Times New Roman" w:hAnsi="Times New Roman" w:cs="Times New Roman"/>
        </w:rPr>
        <w:t xml:space="preserve"> </w:t>
      </w:r>
      <w:r w:rsidRPr="007C554B">
        <w:rPr>
          <w:rFonts w:ascii="Times New Roman" w:hAnsi="Times New Roman" w:cs="Times New Roman"/>
          <w:b/>
          <w:bCs/>
        </w:rPr>
        <w:t>419</w:t>
      </w:r>
      <w:r w:rsidRPr="007C554B">
        <w:rPr>
          <w:rFonts w:ascii="Times New Roman" w:hAnsi="Times New Roman" w:cs="Times New Roman"/>
        </w:rPr>
        <w:t>, 107365.</w:t>
      </w:r>
    </w:p>
    <w:p w14:paraId="5BC01303"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Ryan, M. P. (1987). The elasticity and </w:t>
      </w:r>
      <w:proofErr w:type="spellStart"/>
      <w:r w:rsidRPr="007C554B">
        <w:rPr>
          <w:rFonts w:ascii="Times New Roman" w:hAnsi="Times New Roman" w:cs="Times New Roman"/>
        </w:rPr>
        <w:t>contractancy</w:t>
      </w:r>
      <w:proofErr w:type="spellEnd"/>
      <w:r w:rsidRPr="007C554B">
        <w:rPr>
          <w:rFonts w:ascii="Times New Roman" w:hAnsi="Times New Roman" w:cs="Times New Roman"/>
        </w:rPr>
        <w:t xml:space="preserve"> of Hawaiian olivine tholeiite, and its role in the stability and structural evolution of sub-caldera magma reservoirs and rift systems. In Volcanism in Hawaii. </w:t>
      </w:r>
      <w:r w:rsidRPr="007C554B">
        <w:rPr>
          <w:rFonts w:ascii="Times New Roman" w:hAnsi="Times New Roman" w:cs="Times New Roman"/>
          <w:i/>
          <w:iCs/>
        </w:rPr>
        <w:t xml:space="preserve">US Geol. </w:t>
      </w:r>
      <w:proofErr w:type="spellStart"/>
      <w:r w:rsidRPr="007C554B">
        <w:rPr>
          <w:rFonts w:ascii="Times New Roman" w:hAnsi="Times New Roman" w:cs="Times New Roman"/>
          <w:i/>
          <w:iCs/>
        </w:rPr>
        <w:t>Surv</w:t>
      </w:r>
      <w:proofErr w:type="spellEnd"/>
      <w:r w:rsidRPr="007C554B">
        <w:rPr>
          <w:rFonts w:ascii="Times New Roman" w:hAnsi="Times New Roman" w:cs="Times New Roman"/>
          <w:i/>
          <w:iCs/>
        </w:rPr>
        <w:t>. Prof. Pap.</w:t>
      </w:r>
      <w:r w:rsidRPr="007C554B">
        <w:rPr>
          <w:rFonts w:ascii="Times New Roman" w:hAnsi="Times New Roman" w:cs="Times New Roman"/>
        </w:rPr>
        <w:t xml:space="preserve"> </w:t>
      </w:r>
      <w:r w:rsidRPr="007C554B">
        <w:rPr>
          <w:rFonts w:ascii="Times New Roman" w:hAnsi="Times New Roman" w:cs="Times New Roman"/>
          <w:b/>
          <w:bCs/>
        </w:rPr>
        <w:t>1350</w:t>
      </w:r>
      <w:r w:rsidRPr="007C554B">
        <w:rPr>
          <w:rFonts w:ascii="Times New Roman" w:hAnsi="Times New Roman" w:cs="Times New Roman"/>
        </w:rPr>
        <w:t>, 1395–1447.</w:t>
      </w:r>
    </w:p>
    <w:p w14:paraId="72A64190"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Span, R. &amp; Wagner, W. (1996). A new equation of state for carbon dioxide covering the fluid region from the triple‐point temperature to 1100 K at pressures up to 800 MPa. </w:t>
      </w:r>
      <w:r w:rsidRPr="007C554B">
        <w:rPr>
          <w:rFonts w:ascii="Times New Roman" w:hAnsi="Times New Roman" w:cs="Times New Roman"/>
          <w:i/>
          <w:iCs/>
        </w:rPr>
        <w:t>Journal of physical and chemical reference data</w:t>
      </w:r>
      <w:r w:rsidRPr="007C554B">
        <w:rPr>
          <w:rFonts w:ascii="Times New Roman" w:hAnsi="Times New Roman" w:cs="Times New Roman"/>
        </w:rPr>
        <w:t xml:space="preserve">. American Institute of Physics for the National Institute of Standards and … </w:t>
      </w:r>
      <w:r w:rsidRPr="007C554B">
        <w:rPr>
          <w:rFonts w:ascii="Times New Roman" w:hAnsi="Times New Roman" w:cs="Times New Roman"/>
          <w:b/>
          <w:bCs/>
        </w:rPr>
        <w:t>25</w:t>
      </w:r>
      <w:r w:rsidRPr="007C554B">
        <w:rPr>
          <w:rFonts w:ascii="Times New Roman" w:hAnsi="Times New Roman" w:cs="Times New Roman"/>
        </w:rPr>
        <w:t>, 1509–1596.</w:t>
      </w:r>
    </w:p>
    <w:p w14:paraId="6F2E2B98"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Venugopal, S., </w:t>
      </w:r>
      <w:proofErr w:type="spellStart"/>
      <w:r w:rsidRPr="007C554B">
        <w:rPr>
          <w:rFonts w:ascii="Times New Roman" w:hAnsi="Times New Roman" w:cs="Times New Roman"/>
        </w:rPr>
        <w:t>Moune</w:t>
      </w:r>
      <w:proofErr w:type="spellEnd"/>
      <w:r w:rsidRPr="007C554B">
        <w:rPr>
          <w:rFonts w:ascii="Times New Roman" w:hAnsi="Times New Roman" w:cs="Times New Roman"/>
        </w:rPr>
        <w:t xml:space="preserve">, S., </w:t>
      </w:r>
      <w:proofErr w:type="gramStart"/>
      <w:r w:rsidRPr="007C554B">
        <w:rPr>
          <w:rFonts w:ascii="Times New Roman" w:hAnsi="Times New Roman" w:cs="Times New Roman"/>
        </w:rPr>
        <w:t>Williams-Jones</w:t>
      </w:r>
      <w:proofErr w:type="gramEnd"/>
      <w:r w:rsidRPr="007C554B">
        <w:rPr>
          <w:rFonts w:ascii="Times New Roman" w:hAnsi="Times New Roman" w:cs="Times New Roman"/>
        </w:rPr>
        <w:t xml:space="preserve">, G., Druitt, T., </w:t>
      </w:r>
      <w:proofErr w:type="spellStart"/>
      <w:r w:rsidRPr="007C554B">
        <w:rPr>
          <w:rFonts w:ascii="Times New Roman" w:hAnsi="Times New Roman" w:cs="Times New Roman"/>
        </w:rPr>
        <w:t>Vigouroux</w:t>
      </w:r>
      <w:proofErr w:type="spellEnd"/>
      <w:r w:rsidRPr="007C554B">
        <w:rPr>
          <w:rFonts w:ascii="Times New Roman" w:hAnsi="Times New Roman" w:cs="Times New Roman"/>
        </w:rPr>
        <w:t xml:space="preserve">, N., Wilson, A. &amp; Russell, J. K. (2020). Two distinct mantle sources beneath the Garibaldi Volcanic Belt: Insight from olivine-hosted melt inclusions. </w:t>
      </w:r>
      <w:r w:rsidRPr="007C554B">
        <w:rPr>
          <w:rFonts w:ascii="Times New Roman" w:hAnsi="Times New Roman" w:cs="Times New Roman"/>
          <w:i/>
          <w:iCs/>
        </w:rPr>
        <w:t>Chemical Geology</w:t>
      </w:r>
      <w:r w:rsidRPr="007C554B">
        <w:rPr>
          <w:rFonts w:ascii="Times New Roman" w:hAnsi="Times New Roman" w:cs="Times New Roman"/>
        </w:rPr>
        <w:t xml:space="preserve"> </w:t>
      </w:r>
      <w:r w:rsidRPr="007C554B">
        <w:rPr>
          <w:rFonts w:ascii="Times New Roman" w:hAnsi="Times New Roman" w:cs="Times New Roman"/>
          <w:b/>
          <w:bCs/>
        </w:rPr>
        <w:t>532</w:t>
      </w:r>
      <w:r w:rsidRPr="007C554B">
        <w:rPr>
          <w:rFonts w:ascii="Times New Roman" w:hAnsi="Times New Roman" w:cs="Times New Roman"/>
        </w:rPr>
        <w:t>, 119346.</w:t>
      </w:r>
    </w:p>
    <w:p w14:paraId="594B50D7"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Welsch, B., Faure, F., </w:t>
      </w:r>
      <w:proofErr w:type="spellStart"/>
      <w:r w:rsidRPr="007C554B">
        <w:rPr>
          <w:rFonts w:ascii="Times New Roman" w:hAnsi="Times New Roman" w:cs="Times New Roman"/>
        </w:rPr>
        <w:t>Famin</w:t>
      </w:r>
      <w:proofErr w:type="spellEnd"/>
      <w:r w:rsidRPr="007C554B">
        <w:rPr>
          <w:rFonts w:ascii="Times New Roman" w:hAnsi="Times New Roman" w:cs="Times New Roman"/>
        </w:rPr>
        <w:t xml:space="preserve">, V., </w:t>
      </w:r>
      <w:proofErr w:type="spellStart"/>
      <w:r w:rsidRPr="007C554B">
        <w:rPr>
          <w:rFonts w:ascii="Times New Roman" w:hAnsi="Times New Roman" w:cs="Times New Roman"/>
        </w:rPr>
        <w:t>Baronnet</w:t>
      </w:r>
      <w:proofErr w:type="spellEnd"/>
      <w:r w:rsidRPr="007C554B">
        <w:rPr>
          <w:rFonts w:ascii="Times New Roman" w:hAnsi="Times New Roman" w:cs="Times New Roman"/>
        </w:rPr>
        <w:t xml:space="preserve">, A. &amp; </w:t>
      </w:r>
      <w:proofErr w:type="spellStart"/>
      <w:r w:rsidRPr="007C554B">
        <w:rPr>
          <w:rFonts w:ascii="Times New Roman" w:hAnsi="Times New Roman" w:cs="Times New Roman"/>
        </w:rPr>
        <w:t>Bachèlery</w:t>
      </w:r>
      <w:proofErr w:type="spellEnd"/>
      <w:r w:rsidRPr="007C554B">
        <w:rPr>
          <w:rFonts w:ascii="Times New Roman" w:hAnsi="Times New Roman" w:cs="Times New Roman"/>
        </w:rPr>
        <w:t xml:space="preserve">, P. (2013). Dendritic Crystallization: A Single Process for all the Textures of Olivine in Basalts? </w:t>
      </w:r>
      <w:r w:rsidRPr="007C554B">
        <w:rPr>
          <w:rFonts w:ascii="Times New Roman" w:hAnsi="Times New Roman" w:cs="Times New Roman"/>
          <w:i/>
          <w:iCs/>
        </w:rPr>
        <w:t>Journal of Petrology</w:t>
      </w:r>
      <w:r w:rsidRPr="007C554B">
        <w:rPr>
          <w:rFonts w:ascii="Times New Roman" w:hAnsi="Times New Roman" w:cs="Times New Roman"/>
        </w:rPr>
        <w:t xml:space="preserve"> </w:t>
      </w:r>
      <w:r w:rsidRPr="007C554B">
        <w:rPr>
          <w:rFonts w:ascii="Times New Roman" w:hAnsi="Times New Roman" w:cs="Times New Roman"/>
          <w:b/>
          <w:bCs/>
        </w:rPr>
        <w:t>54</w:t>
      </w:r>
      <w:r w:rsidRPr="007C554B">
        <w:rPr>
          <w:rFonts w:ascii="Times New Roman" w:hAnsi="Times New Roman" w:cs="Times New Roman"/>
        </w:rPr>
        <w:t>, 539–574.</w:t>
      </w:r>
    </w:p>
    <w:p w14:paraId="3969343A"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Wieser</w:t>
      </w:r>
      <w:proofErr w:type="spellEnd"/>
      <w:r w:rsidRPr="007C554B">
        <w:rPr>
          <w:rFonts w:ascii="Times New Roman" w:hAnsi="Times New Roman" w:cs="Times New Roman"/>
        </w:rPr>
        <w:t xml:space="preserve">, P. E. </w:t>
      </w:r>
      <w:r w:rsidRPr="007C554B">
        <w:rPr>
          <w:rFonts w:ascii="Times New Roman" w:hAnsi="Times New Roman" w:cs="Times New Roman"/>
          <w:i/>
          <w:iCs/>
        </w:rPr>
        <w:t>et al.</w:t>
      </w:r>
      <w:r w:rsidRPr="007C554B">
        <w:rPr>
          <w:rFonts w:ascii="Times New Roman" w:hAnsi="Times New Roman" w:cs="Times New Roman"/>
        </w:rPr>
        <w:t xml:space="preserve"> (2021). Reconstructing Magma Storage Depths for the 2018 </w:t>
      </w:r>
      <w:proofErr w:type="spellStart"/>
      <w:r w:rsidRPr="007C554B">
        <w:rPr>
          <w:rFonts w:ascii="Times New Roman" w:hAnsi="Times New Roman" w:cs="Times New Roman"/>
        </w:rPr>
        <w:t>Kı̄lauean</w:t>
      </w:r>
      <w:proofErr w:type="spellEnd"/>
      <w:r w:rsidRPr="007C554B">
        <w:rPr>
          <w:rFonts w:ascii="Times New Roman" w:hAnsi="Times New Roman" w:cs="Times New Roman"/>
        </w:rPr>
        <w:t xml:space="preserve"> Eruption </w:t>
      </w:r>
      <w:proofErr w:type="gramStart"/>
      <w:r w:rsidRPr="007C554B">
        <w:rPr>
          <w:rFonts w:ascii="Times New Roman" w:hAnsi="Times New Roman" w:cs="Times New Roman"/>
        </w:rPr>
        <w:t>From</w:t>
      </w:r>
      <w:proofErr w:type="gramEnd"/>
      <w:r w:rsidRPr="007C554B">
        <w:rPr>
          <w:rFonts w:ascii="Times New Roman" w:hAnsi="Times New Roman" w:cs="Times New Roman"/>
        </w:rPr>
        <w:t xml:space="preserve"> Melt Inclusion CO2 Contents: The Importance of Vapor Bubbles. </w:t>
      </w:r>
      <w:r w:rsidRPr="007C554B">
        <w:rPr>
          <w:rFonts w:ascii="Times New Roman" w:hAnsi="Times New Roman" w:cs="Times New Roman"/>
          <w:i/>
          <w:iCs/>
        </w:rPr>
        <w:t>Geochemistry, Geophysics, Geosystems</w:t>
      </w:r>
      <w:r w:rsidRPr="007C554B">
        <w:rPr>
          <w:rFonts w:ascii="Times New Roman" w:hAnsi="Times New Roman" w:cs="Times New Roman"/>
        </w:rPr>
        <w:t xml:space="preserve"> </w:t>
      </w:r>
      <w:r w:rsidRPr="007C554B">
        <w:rPr>
          <w:rFonts w:ascii="Times New Roman" w:hAnsi="Times New Roman" w:cs="Times New Roman"/>
          <w:b/>
          <w:bCs/>
        </w:rPr>
        <w:t>22</w:t>
      </w:r>
      <w:r w:rsidRPr="007C554B">
        <w:rPr>
          <w:rFonts w:ascii="Times New Roman" w:hAnsi="Times New Roman" w:cs="Times New Roman"/>
        </w:rPr>
        <w:t>, e2020GC009364.</w:t>
      </w:r>
    </w:p>
    <w:p w14:paraId="14057309"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Wieser</w:t>
      </w:r>
      <w:proofErr w:type="spellEnd"/>
      <w:r w:rsidRPr="007C554B">
        <w:rPr>
          <w:rFonts w:ascii="Times New Roman" w:hAnsi="Times New Roman" w:cs="Times New Roman"/>
        </w:rPr>
        <w:t xml:space="preserve">, P. E. &amp; </w:t>
      </w:r>
      <w:proofErr w:type="spellStart"/>
      <w:r w:rsidRPr="007C554B">
        <w:rPr>
          <w:rFonts w:ascii="Times New Roman" w:hAnsi="Times New Roman" w:cs="Times New Roman"/>
        </w:rPr>
        <w:t>DeVitre</w:t>
      </w:r>
      <w:proofErr w:type="spellEnd"/>
      <w:r w:rsidRPr="007C554B">
        <w:rPr>
          <w:rFonts w:ascii="Times New Roman" w:hAnsi="Times New Roman" w:cs="Times New Roman"/>
        </w:rPr>
        <w:t xml:space="preserve">, C. (2024). </w:t>
      </w:r>
      <w:proofErr w:type="spellStart"/>
      <w:r w:rsidRPr="007C554B">
        <w:rPr>
          <w:rFonts w:ascii="Times New Roman" w:hAnsi="Times New Roman" w:cs="Times New Roman"/>
        </w:rPr>
        <w:t>DiadFit</w:t>
      </w:r>
      <w:proofErr w:type="spellEnd"/>
      <w:r w:rsidRPr="007C554B">
        <w:rPr>
          <w:rFonts w:ascii="Times New Roman" w:hAnsi="Times New Roman" w:cs="Times New Roman"/>
        </w:rPr>
        <w:t xml:space="preserve">: An open-source Python3 tool for peak fitting of Raman data from silicate melts and CO2 fluids. </w:t>
      </w:r>
      <w:proofErr w:type="spellStart"/>
      <w:r w:rsidRPr="007C554B">
        <w:rPr>
          <w:rFonts w:ascii="Times New Roman" w:hAnsi="Times New Roman" w:cs="Times New Roman"/>
          <w:i/>
          <w:iCs/>
        </w:rPr>
        <w:t>Volcanica</w:t>
      </w:r>
      <w:proofErr w:type="spellEnd"/>
      <w:r w:rsidRPr="007C554B">
        <w:rPr>
          <w:rFonts w:ascii="Times New Roman" w:hAnsi="Times New Roman" w:cs="Times New Roman"/>
        </w:rPr>
        <w:t xml:space="preserve"> </w:t>
      </w:r>
      <w:r w:rsidRPr="007C554B">
        <w:rPr>
          <w:rFonts w:ascii="Times New Roman" w:hAnsi="Times New Roman" w:cs="Times New Roman"/>
          <w:b/>
          <w:bCs/>
        </w:rPr>
        <w:t>7</w:t>
      </w:r>
      <w:r w:rsidRPr="007C554B">
        <w:rPr>
          <w:rFonts w:ascii="Times New Roman" w:hAnsi="Times New Roman" w:cs="Times New Roman"/>
        </w:rPr>
        <w:t>, 335–359.</w:t>
      </w:r>
    </w:p>
    <w:p w14:paraId="301ACB34"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Wieser</w:t>
      </w:r>
      <w:proofErr w:type="spellEnd"/>
      <w:r w:rsidRPr="007C554B">
        <w:rPr>
          <w:rFonts w:ascii="Times New Roman" w:hAnsi="Times New Roman" w:cs="Times New Roman"/>
        </w:rPr>
        <w:t xml:space="preserve">, P. E., Edmonds, M., </w:t>
      </w:r>
      <w:proofErr w:type="spellStart"/>
      <w:r w:rsidRPr="007C554B">
        <w:rPr>
          <w:rFonts w:ascii="Times New Roman" w:hAnsi="Times New Roman" w:cs="Times New Roman"/>
        </w:rPr>
        <w:t>Maclennan</w:t>
      </w:r>
      <w:proofErr w:type="spellEnd"/>
      <w:r w:rsidRPr="007C554B">
        <w:rPr>
          <w:rFonts w:ascii="Times New Roman" w:hAnsi="Times New Roman" w:cs="Times New Roman"/>
        </w:rPr>
        <w:t xml:space="preserve">, J., Jenner, F. E. &amp; Kunz, B. E. (2019). Crystal scavenging from mush piles recorded by melt inclusions. </w:t>
      </w:r>
      <w:r w:rsidRPr="007C554B">
        <w:rPr>
          <w:rFonts w:ascii="Times New Roman" w:hAnsi="Times New Roman" w:cs="Times New Roman"/>
          <w:i/>
          <w:iCs/>
        </w:rPr>
        <w:t>Nature Communications</w:t>
      </w:r>
      <w:r w:rsidRPr="007C554B">
        <w:rPr>
          <w:rFonts w:ascii="Times New Roman" w:hAnsi="Times New Roman" w:cs="Times New Roman"/>
        </w:rPr>
        <w:t xml:space="preserve">. Nature Publishing Group </w:t>
      </w:r>
      <w:r w:rsidRPr="007C554B">
        <w:rPr>
          <w:rFonts w:ascii="Times New Roman" w:hAnsi="Times New Roman" w:cs="Times New Roman"/>
          <w:b/>
          <w:bCs/>
        </w:rPr>
        <w:t>10</w:t>
      </w:r>
      <w:r w:rsidRPr="007C554B">
        <w:rPr>
          <w:rFonts w:ascii="Times New Roman" w:hAnsi="Times New Roman" w:cs="Times New Roman"/>
        </w:rPr>
        <w:t>, 5797.</w:t>
      </w:r>
    </w:p>
    <w:p w14:paraId="0EF266CE"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Wieser</w:t>
      </w:r>
      <w:proofErr w:type="spellEnd"/>
      <w:r w:rsidRPr="007C554B">
        <w:rPr>
          <w:rFonts w:ascii="Times New Roman" w:hAnsi="Times New Roman" w:cs="Times New Roman"/>
        </w:rPr>
        <w:t xml:space="preserve">, P. E., Kent, A. J. R. &amp; Till, C. B. (2023a). Barometers Behaving Badly II: a Critical Evaluation of </w:t>
      </w:r>
      <w:proofErr w:type="spellStart"/>
      <w:r w:rsidRPr="007C554B">
        <w:rPr>
          <w:rFonts w:ascii="Times New Roman" w:hAnsi="Times New Roman" w:cs="Times New Roman"/>
        </w:rPr>
        <w:t>Cpx</w:t>
      </w:r>
      <w:proofErr w:type="spellEnd"/>
      <w:r w:rsidRPr="007C554B">
        <w:rPr>
          <w:rFonts w:ascii="Times New Roman" w:hAnsi="Times New Roman" w:cs="Times New Roman"/>
        </w:rPr>
        <w:t xml:space="preserve">-Only and </w:t>
      </w:r>
      <w:proofErr w:type="spellStart"/>
      <w:r w:rsidRPr="007C554B">
        <w:rPr>
          <w:rFonts w:ascii="Times New Roman" w:hAnsi="Times New Roman" w:cs="Times New Roman"/>
        </w:rPr>
        <w:t>Cpx-Liq</w:t>
      </w:r>
      <w:proofErr w:type="spellEnd"/>
      <w:r w:rsidRPr="007C554B">
        <w:rPr>
          <w:rFonts w:ascii="Times New Roman" w:hAnsi="Times New Roman" w:cs="Times New Roman"/>
        </w:rPr>
        <w:t xml:space="preserve"> </w:t>
      </w:r>
      <w:proofErr w:type="spellStart"/>
      <w:r w:rsidRPr="007C554B">
        <w:rPr>
          <w:rFonts w:ascii="Times New Roman" w:hAnsi="Times New Roman" w:cs="Times New Roman"/>
        </w:rPr>
        <w:t>Thermobarometry</w:t>
      </w:r>
      <w:proofErr w:type="spellEnd"/>
      <w:r w:rsidRPr="007C554B">
        <w:rPr>
          <w:rFonts w:ascii="Times New Roman" w:hAnsi="Times New Roman" w:cs="Times New Roman"/>
        </w:rPr>
        <w:t xml:space="preserve"> in </w:t>
      </w:r>
      <w:proofErr w:type="gramStart"/>
      <w:r w:rsidRPr="007C554B">
        <w:rPr>
          <w:rFonts w:ascii="Times New Roman" w:hAnsi="Times New Roman" w:cs="Times New Roman"/>
        </w:rPr>
        <w:t>Variably-Hydrous</w:t>
      </w:r>
      <w:proofErr w:type="gramEnd"/>
      <w:r w:rsidRPr="007C554B">
        <w:rPr>
          <w:rFonts w:ascii="Times New Roman" w:hAnsi="Times New Roman" w:cs="Times New Roman"/>
        </w:rPr>
        <w:t xml:space="preserve"> Arc Magmas. </w:t>
      </w:r>
      <w:r w:rsidRPr="007C554B">
        <w:rPr>
          <w:rFonts w:ascii="Times New Roman" w:hAnsi="Times New Roman" w:cs="Times New Roman"/>
          <w:i/>
          <w:iCs/>
        </w:rPr>
        <w:t>Journal of Petrology</w:t>
      </w:r>
      <w:r w:rsidRPr="007C554B">
        <w:rPr>
          <w:rFonts w:ascii="Times New Roman" w:hAnsi="Times New Roman" w:cs="Times New Roman"/>
        </w:rPr>
        <w:t xml:space="preserve"> </w:t>
      </w:r>
      <w:r w:rsidRPr="007C554B">
        <w:rPr>
          <w:rFonts w:ascii="Times New Roman" w:hAnsi="Times New Roman" w:cs="Times New Roman"/>
          <w:b/>
          <w:bCs/>
        </w:rPr>
        <w:t>64</w:t>
      </w:r>
      <w:r w:rsidRPr="007C554B">
        <w:rPr>
          <w:rFonts w:ascii="Times New Roman" w:hAnsi="Times New Roman" w:cs="Times New Roman"/>
        </w:rPr>
        <w:t>, egad050.</w:t>
      </w:r>
    </w:p>
    <w:p w14:paraId="045EA94F"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Wieser</w:t>
      </w:r>
      <w:proofErr w:type="spellEnd"/>
      <w:r w:rsidRPr="007C554B">
        <w:rPr>
          <w:rFonts w:ascii="Times New Roman" w:hAnsi="Times New Roman" w:cs="Times New Roman"/>
        </w:rPr>
        <w:t xml:space="preserve">, P. E., Kent, A., Till, C. &amp; </w:t>
      </w:r>
      <w:proofErr w:type="spellStart"/>
      <w:r w:rsidRPr="007C554B">
        <w:rPr>
          <w:rFonts w:ascii="Times New Roman" w:hAnsi="Times New Roman" w:cs="Times New Roman"/>
        </w:rPr>
        <w:t>Abers</w:t>
      </w:r>
      <w:proofErr w:type="spellEnd"/>
      <w:r w:rsidRPr="007C554B">
        <w:rPr>
          <w:rFonts w:ascii="Times New Roman" w:hAnsi="Times New Roman" w:cs="Times New Roman"/>
        </w:rPr>
        <w:t xml:space="preserve">, G. (2023b). Geophysical and Geochemical Constraints on Magma Storage Depths along the Cascade Arc: Knowns and Unknowns. </w:t>
      </w:r>
      <w:proofErr w:type="spellStart"/>
      <w:r w:rsidRPr="007C554B">
        <w:rPr>
          <w:rFonts w:ascii="Times New Roman" w:hAnsi="Times New Roman" w:cs="Times New Roman"/>
        </w:rPr>
        <w:t>EarthArXiv</w:t>
      </w:r>
      <w:proofErr w:type="spellEnd"/>
      <w:r w:rsidRPr="007C554B">
        <w:rPr>
          <w:rFonts w:ascii="Times New Roman" w:hAnsi="Times New Roman" w:cs="Times New Roman"/>
        </w:rPr>
        <w:t>.</w:t>
      </w:r>
    </w:p>
    <w:p w14:paraId="3E91DF37" w14:textId="77777777" w:rsidR="007C554B" w:rsidRPr="007C554B" w:rsidRDefault="007C554B" w:rsidP="007C554B">
      <w:pPr>
        <w:pStyle w:val="Bibliography"/>
        <w:rPr>
          <w:rFonts w:ascii="Times New Roman" w:hAnsi="Times New Roman" w:cs="Times New Roman"/>
        </w:rPr>
      </w:pPr>
      <w:r w:rsidRPr="007C554B">
        <w:rPr>
          <w:rFonts w:ascii="Times New Roman" w:hAnsi="Times New Roman" w:cs="Times New Roman"/>
        </w:rPr>
        <w:t xml:space="preserve">Yoshimura, S. (2023). Carbon dioxide and water in the crust. Part 1: Equation of state for the fluid. </w:t>
      </w:r>
      <w:r w:rsidRPr="007C554B">
        <w:rPr>
          <w:rFonts w:ascii="Times New Roman" w:hAnsi="Times New Roman" w:cs="Times New Roman"/>
          <w:i/>
          <w:iCs/>
        </w:rPr>
        <w:t>Journal of Mineralogical and Petrological Sciences</w:t>
      </w:r>
      <w:r w:rsidRPr="007C554B">
        <w:rPr>
          <w:rFonts w:ascii="Times New Roman" w:hAnsi="Times New Roman" w:cs="Times New Roman"/>
        </w:rPr>
        <w:t xml:space="preserve"> </w:t>
      </w:r>
      <w:r w:rsidRPr="007C554B">
        <w:rPr>
          <w:rFonts w:ascii="Times New Roman" w:hAnsi="Times New Roman" w:cs="Times New Roman"/>
          <w:b/>
          <w:bCs/>
        </w:rPr>
        <w:t>118</w:t>
      </w:r>
      <w:r w:rsidRPr="007C554B">
        <w:rPr>
          <w:rFonts w:ascii="Times New Roman" w:hAnsi="Times New Roman" w:cs="Times New Roman"/>
        </w:rPr>
        <w:t>, 221224a.</w:t>
      </w:r>
    </w:p>
    <w:p w14:paraId="7D2D1E90" w14:textId="77777777" w:rsidR="007C554B" w:rsidRPr="007C554B" w:rsidRDefault="007C554B" w:rsidP="007C554B">
      <w:pPr>
        <w:pStyle w:val="Bibliography"/>
        <w:rPr>
          <w:rFonts w:ascii="Times New Roman" w:hAnsi="Times New Roman" w:cs="Times New Roman"/>
        </w:rPr>
      </w:pPr>
      <w:proofErr w:type="spellStart"/>
      <w:r w:rsidRPr="007C554B">
        <w:rPr>
          <w:rFonts w:ascii="Times New Roman" w:hAnsi="Times New Roman" w:cs="Times New Roman"/>
        </w:rPr>
        <w:t>Zanon</w:t>
      </w:r>
      <w:proofErr w:type="spellEnd"/>
      <w:r w:rsidRPr="007C554B">
        <w:rPr>
          <w:rFonts w:ascii="Times New Roman" w:hAnsi="Times New Roman" w:cs="Times New Roman"/>
        </w:rPr>
        <w:t xml:space="preserve">, V., </w:t>
      </w:r>
      <w:proofErr w:type="spellStart"/>
      <w:r w:rsidRPr="007C554B">
        <w:rPr>
          <w:rFonts w:ascii="Times New Roman" w:hAnsi="Times New Roman" w:cs="Times New Roman"/>
        </w:rPr>
        <w:t>D’Auria</w:t>
      </w:r>
      <w:proofErr w:type="spellEnd"/>
      <w:r w:rsidRPr="007C554B">
        <w:rPr>
          <w:rFonts w:ascii="Times New Roman" w:hAnsi="Times New Roman" w:cs="Times New Roman"/>
        </w:rPr>
        <w:t xml:space="preserve">, L., </w:t>
      </w:r>
      <w:proofErr w:type="spellStart"/>
      <w:r w:rsidRPr="007C554B">
        <w:rPr>
          <w:rFonts w:ascii="Times New Roman" w:hAnsi="Times New Roman" w:cs="Times New Roman"/>
        </w:rPr>
        <w:t>Schiavi</w:t>
      </w:r>
      <w:proofErr w:type="spellEnd"/>
      <w:r w:rsidRPr="007C554B">
        <w:rPr>
          <w:rFonts w:ascii="Times New Roman" w:hAnsi="Times New Roman" w:cs="Times New Roman"/>
        </w:rPr>
        <w:t xml:space="preserve">, F., </w:t>
      </w:r>
      <w:proofErr w:type="spellStart"/>
      <w:r w:rsidRPr="007C554B">
        <w:rPr>
          <w:rFonts w:ascii="Times New Roman" w:hAnsi="Times New Roman" w:cs="Times New Roman"/>
        </w:rPr>
        <w:t>Cyrzan</w:t>
      </w:r>
      <w:proofErr w:type="spellEnd"/>
      <w:r w:rsidRPr="007C554B">
        <w:rPr>
          <w:rFonts w:ascii="Times New Roman" w:hAnsi="Times New Roman" w:cs="Times New Roman"/>
        </w:rPr>
        <w:t xml:space="preserve">, K. &amp; Pankhurst, M. J. (2024). Toward a near real-time magma ascent monitoring by combined fluid inclusion barometry and ongoing </w:t>
      </w:r>
      <w:r w:rsidRPr="007C554B">
        <w:rPr>
          <w:rFonts w:ascii="Times New Roman" w:hAnsi="Times New Roman" w:cs="Times New Roman"/>
        </w:rPr>
        <w:lastRenderedPageBreak/>
        <w:t xml:space="preserve">seismicity. </w:t>
      </w:r>
      <w:r w:rsidRPr="007C554B">
        <w:rPr>
          <w:rFonts w:ascii="Times New Roman" w:hAnsi="Times New Roman" w:cs="Times New Roman"/>
          <w:i/>
          <w:iCs/>
        </w:rPr>
        <w:t>Science Advances</w:t>
      </w:r>
      <w:r w:rsidRPr="007C554B">
        <w:rPr>
          <w:rFonts w:ascii="Times New Roman" w:hAnsi="Times New Roman" w:cs="Times New Roman"/>
        </w:rPr>
        <w:t xml:space="preserve">. American Association for the Advancement of Science </w:t>
      </w:r>
      <w:r w:rsidRPr="007C554B">
        <w:rPr>
          <w:rFonts w:ascii="Times New Roman" w:hAnsi="Times New Roman" w:cs="Times New Roman"/>
          <w:b/>
          <w:bCs/>
        </w:rPr>
        <w:t>10</w:t>
      </w:r>
      <w:r w:rsidRPr="007C554B">
        <w:rPr>
          <w:rFonts w:ascii="Times New Roman" w:hAnsi="Times New Roman" w:cs="Times New Roman"/>
        </w:rPr>
        <w:t>, eadi4300.</w:t>
      </w:r>
    </w:p>
    <w:p w14:paraId="6C4FF3F4" w14:textId="290AF59E" w:rsidR="006F21F2" w:rsidRPr="00E92B49" w:rsidRDefault="00496D84" w:rsidP="00E92B49">
      <w:pPr>
        <w:pStyle w:val="Bibliography"/>
        <w:spacing w:after="0" w:line="480" w:lineRule="auto"/>
        <w:ind w:left="0" w:firstLine="0"/>
        <w:jc w:val="both"/>
        <w:rPr>
          <w:rFonts w:ascii="Times New Roman" w:hAnsi="Times New Roman"/>
          <w:color w:val="000000"/>
          <w:sz w:val="24"/>
        </w:rPr>
      </w:pPr>
      <w:r w:rsidRPr="001F7D93">
        <w:rPr>
          <w:rFonts w:ascii="Times New Roman" w:hAnsi="Times New Roman" w:cs="Times New Roman"/>
          <w:color w:val="000000"/>
          <w:sz w:val="24"/>
        </w:rPr>
        <w:fldChar w:fldCharType="end"/>
      </w:r>
    </w:p>
    <w:sectPr w:rsidR="006F21F2" w:rsidRPr="00E92B49" w:rsidSect="003766FB">
      <w:headerReference w:type="default" r:id="rId17"/>
      <w:footerReference w:type="default" r:id="rId18"/>
      <w:type w:val="continuous"/>
      <w:pgSz w:w="12240" w:h="15840"/>
      <w:pgMar w:top="1440" w:right="1800" w:bottom="1440" w:left="1800" w:header="720" w:footer="720" w:gutter="0"/>
      <w:lnNumType w:countBy="1"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E9F2E" w14:textId="77777777" w:rsidR="00B44321" w:rsidRDefault="00B44321" w:rsidP="00994067">
      <w:pPr>
        <w:spacing w:after="0"/>
      </w:pPr>
      <w:r>
        <w:separator/>
      </w:r>
    </w:p>
  </w:endnote>
  <w:endnote w:type="continuationSeparator" w:id="0">
    <w:p w14:paraId="402FA022" w14:textId="77777777" w:rsidR="00B44321" w:rsidRDefault="00B44321" w:rsidP="00994067">
      <w:pPr>
        <w:spacing w:after="0"/>
      </w:pPr>
      <w:r>
        <w:continuationSeparator/>
      </w:r>
    </w:p>
  </w:endnote>
  <w:endnote w:type="continuationNotice" w:id="1">
    <w:p w14:paraId="095D0FBA" w14:textId="77777777" w:rsidR="00B44321" w:rsidRDefault="00B44321" w:rsidP="009940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U Sans Serif Demi Condensed D">
    <w:altName w:val="Calibri"/>
    <w:panose1 w:val="020B0604020202020204"/>
    <w:charset w:val="00"/>
    <w:family w:val="auto"/>
    <w:notTrueType/>
    <w:pitch w:val="variable"/>
    <w:sig w:usb0="E10002FF" w:usb1="5201E1EB" w:usb2="00000004" w:usb3="00000000" w:csb0="0000011F" w:csb1="00000000"/>
  </w:font>
  <w:font w:name="CMU Sans Serif Oblique">
    <w:altName w:val="Calibri"/>
    <w:panose1 w:val="020B0604020202020204"/>
    <w:charset w:val="00"/>
    <w:family w:val="auto"/>
    <w:notTrueType/>
    <w:pitch w:val="variable"/>
    <w:sig w:usb0="E10002FF" w:usb1="5201E9EB" w:usb2="00000004" w:usb3="00000000" w:csb0="0000011F" w:csb1="00000000"/>
  </w:font>
  <w:font w:name="CMU Sans Serif Medium">
    <w:altName w:val="Calibri"/>
    <w:panose1 w:val="020B0604020202020204"/>
    <w:charset w:val="00"/>
    <w:family w:val="auto"/>
    <w:notTrueType/>
    <w:pitch w:val="variable"/>
    <w:sig w:usb0="E10002FF" w:usb1="5201E9EB" w:usb2="00000004" w:usb3="00000000" w:csb0="000001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8BD2A" w14:textId="491B462F" w:rsidR="006C5F23" w:rsidRPr="001F7D93" w:rsidRDefault="006C5F23" w:rsidP="006C5F23">
    <w:pPr>
      <w:pStyle w:val="Footer"/>
      <w:rPr>
        <w:rFonts w:ascii="Arial" w:hAnsi="Arial"/>
        <w:sz w:val="18"/>
      </w:rPr>
    </w:pPr>
    <w:r w:rsidRPr="001F7D93">
      <w:rPr>
        <w:rFonts w:ascii="Arial" w:hAnsi="Arial"/>
        <w:sz w:val="18"/>
      </w:rPr>
      <w:t>*</w:t>
    </w:r>
    <w:r w:rsidR="000B4BC5" w:rsidRPr="000B4BC5">
      <w:rPr>
        <w:rFonts w:ascii="Arial" w:hAnsi="Arial" w:cs="Arial"/>
        <w:sz w:val="18"/>
        <w:szCs w:val="18"/>
      </w:rPr>
      <w:t xml:space="preserve"> </w:t>
    </w:r>
    <w:r w:rsidRPr="001F7D93">
      <w:rPr>
        <w:rFonts w:ascii="Arial" w:hAnsi="Arial"/>
        <w:sz w:val="18"/>
      </w:rPr>
      <w:t>The use of trade names does not signify endorsement by the U.S. Geological Survey.</w:t>
    </w:r>
  </w:p>
  <w:p w14:paraId="2595AB1D" w14:textId="77777777" w:rsidR="006D0C96" w:rsidRPr="001F7D93" w:rsidRDefault="006D0C96" w:rsidP="001F7D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87843" w14:textId="77777777" w:rsidR="00B44321" w:rsidRDefault="00B44321" w:rsidP="00994067">
      <w:pPr>
        <w:spacing w:after="0"/>
      </w:pPr>
      <w:r>
        <w:separator/>
      </w:r>
    </w:p>
  </w:footnote>
  <w:footnote w:type="continuationSeparator" w:id="0">
    <w:p w14:paraId="20649CF8" w14:textId="77777777" w:rsidR="00B44321" w:rsidRDefault="00B44321" w:rsidP="00994067">
      <w:pPr>
        <w:spacing w:after="0"/>
      </w:pPr>
      <w:r>
        <w:continuationSeparator/>
      </w:r>
    </w:p>
  </w:footnote>
  <w:footnote w:type="continuationNotice" w:id="1">
    <w:p w14:paraId="00F88C85" w14:textId="77777777" w:rsidR="00B44321" w:rsidRDefault="00B44321" w:rsidP="009940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86C9B" w14:textId="77777777" w:rsidR="00E6133D" w:rsidRDefault="00E6133D">
    <w:pPr>
      <w:jc w:val="right"/>
      <w:rPr>
        <w:sz w:val="20"/>
        <w:szCs w:val="20"/>
      </w:rPr>
    </w:pPr>
  </w:p>
  <w:p w14:paraId="14AC132D" w14:textId="77777777" w:rsidR="00994067" w:rsidRDefault="00994067" w:rsidP="001F7D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7651"/>
    <w:multiLevelType w:val="multilevel"/>
    <w:tmpl w:val="A5DE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619B2"/>
    <w:multiLevelType w:val="multilevel"/>
    <w:tmpl w:val="F53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66D44"/>
    <w:multiLevelType w:val="hybridMultilevel"/>
    <w:tmpl w:val="277C30CE"/>
    <w:lvl w:ilvl="0" w:tplc="D728BE82">
      <w:start w:val="2"/>
      <w:numFmt w:val="bullet"/>
      <w:lvlText w:val=""/>
      <w:lvlJc w:val="left"/>
      <w:pPr>
        <w:ind w:left="720" w:hanging="360"/>
      </w:pPr>
      <w:rPr>
        <w:rFonts w:ascii="Symbol" w:eastAsiaTheme="minorHAnsi"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303D16"/>
    <w:multiLevelType w:val="hybridMultilevel"/>
    <w:tmpl w:val="36EC65E2"/>
    <w:lvl w:ilvl="0" w:tplc="9D38ECF0">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1EB8"/>
    <w:multiLevelType w:val="hybridMultilevel"/>
    <w:tmpl w:val="B3626938"/>
    <w:lvl w:ilvl="0" w:tplc="F29A847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5B07204"/>
    <w:multiLevelType w:val="hybridMultilevel"/>
    <w:tmpl w:val="3DD2EDF4"/>
    <w:lvl w:ilvl="0" w:tplc="B83662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43D34"/>
    <w:multiLevelType w:val="hybridMultilevel"/>
    <w:tmpl w:val="FD7405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34DFB"/>
    <w:multiLevelType w:val="multilevel"/>
    <w:tmpl w:val="C7C2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778F8"/>
    <w:multiLevelType w:val="hybridMultilevel"/>
    <w:tmpl w:val="0630BADC"/>
    <w:lvl w:ilvl="0" w:tplc="E6A6FF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C76E4"/>
    <w:multiLevelType w:val="hybridMultilevel"/>
    <w:tmpl w:val="8CC87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B3AB2"/>
    <w:multiLevelType w:val="hybridMultilevel"/>
    <w:tmpl w:val="1E668832"/>
    <w:lvl w:ilvl="0" w:tplc="D7B26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1187042">
    <w:abstractNumId w:val="5"/>
  </w:num>
  <w:num w:numId="2" w16cid:durableId="130099785">
    <w:abstractNumId w:val="5"/>
  </w:num>
  <w:num w:numId="3" w16cid:durableId="1456871691">
    <w:abstractNumId w:val="3"/>
  </w:num>
  <w:num w:numId="4" w16cid:durableId="14112032">
    <w:abstractNumId w:val="0"/>
  </w:num>
  <w:num w:numId="5" w16cid:durableId="1269778855">
    <w:abstractNumId w:val="1"/>
  </w:num>
  <w:num w:numId="6" w16cid:durableId="976959338">
    <w:abstractNumId w:val="10"/>
  </w:num>
  <w:num w:numId="7" w16cid:durableId="1761952456">
    <w:abstractNumId w:val="12"/>
  </w:num>
  <w:num w:numId="8" w16cid:durableId="1440493593">
    <w:abstractNumId w:val="13"/>
  </w:num>
  <w:num w:numId="9" w16cid:durableId="491602677">
    <w:abstractNumId w:val="8"/>
  </w:num>
  <w:num w:numId="10" w16cid:durableId="642545045">
    <w:abstractNumId w:val="6"/>
  </w:num>
  <w:num w:numId="11" w16cid:durableId="1893536536">
    <w:abstractNumId w:val="9"/>
  </w:num>
  <w:num w:numId="12" w16cid:durableId="1890920815">
    <w:abstractNumId w:val="2"/>
  </w:num>
  <w:num w:numId="13" w16cid:durableId="1755122409">
    <w:abstractNumId w:val="4"/>
  </w:num>
  <w:num w:numId="14" w16cid:durableId="512259592">
    <w:abstractNumId w:val="11"/>
  </w:num>
  <w:num w:numId="15" w16cid:durableId="9091920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otte Devitre">
    <w15:presenceInfo w15:providerId="AD" w15:userId="S::cdevitre@BERKELEY.EDU::283265fc-22ab-4a15-8a5d-5072c7bfb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071EC"/>
    <w:rsid w:val="000171B5"/>
    <w:rsid w:val="000232EB"/>
    <w:rsid w:val="000408DB"/>
    <w:rsid w:val="00040E63"/>
    <w:rsid w:val="00041AF6"/>
    <w:rsid w:val="00044509"/>
    <w:rsid w:val="00052664"/>
    <w:rsid w:val="0005683B"/>
    <w:rsid w:val="0005690A"/>
    <w:rsid w:val="00057959"/>
    <w:rsid w:val="000603F3"/>
    <w:rsid w:val="00060866"/>
    <w:rsid w:val="00063BDF"/>
    <w:rsid w:val="00067420"/>
    <w:rsid w:val="00073FA1"/>
    <w:rsid w:val="0007542C"/>
    <w:rsid w:val="00075F28"/>
    <w:rsid w:val="00081D3A"/>
    <w:rsid w:val="00082147"/>
    <w:rsid w:val="00083830"/>
    <w:rsid w:val="00086289"/>
    <w:rsid w:val="00092A2D"/>
    <w:rsid w:val="000A1B66"/>
    <w:rsid w:val="000A4F67"/>
    <w:rsid w:val="000A5485"/>
    <w:rsid w:val="000A72F1"/>
    <w:rsid w:val="000B4BC5"/>
    <w:rsid w:val="000C3A4E"/>
    <w:rsid w:val="000C3A9F"/>
    <w:rsid w:val="000C6941"/>
    <w:rsid w:val="000C7861"/>
    <w:rsid w:val="000D0714"/>
    <w:rsid w:val="000D275B"/>
    <w:rsid w:val="000D38B3"/>
    <w:rsid w:val="000D3A0B"/>
    <w:rsid w:val="000D445D"/>
    <w:rsid w:val="000D5164"/>
    <w:rsid w:val="000F2257"/>
    <w:rsid w:val="000F5073"/>
    <w:rsid w:val="001002AA"/>
    <w:rsid w:val="001013FD"/>
    <w:rsid w:val="001016CA"/>
    <w:rsid w:val="001020C6"/>
    <w:rsid w:val="00106CE2"/>
    <w:rsid w:val="00111883"/>
    <w:rsid w:val="0011358D"/>
    <w:rsid w:val="001157FC"/>
    <w:rsid w:val="00117116"/>
    <w:rsid w:val="00120C08"/>
    <w:rsid w:val="00120DB8"/>
    <w:rsid w:val="001250BF"/>
    <w:rsid w:val="001251C0"/>
    <w:rsid w:val="00125FFE"/>
    <w:rsid w:val="001309DE"/>
    <w:rsid w:val="00131906"/>
    <w:rsid w:val="001341EC"/>
    <w:rsid w:val="00137235"/>
    <w:rsid w:val="001424F2"/>
    <w:rsid w:val="00161C13"/>
    <w:rsid w:val="00162A0B"/>
    <w:rsid w:val="001650FB"/>
    <w:rsid w:val="00175FC4"/>
    <w:rsid w:val="001778E8"/>
    <w:rsid w:val="00180315"/>
    <w:rsid w:val="00181EE7"/>
    <w:rsid w:val="00191FE2"/>
    <w:rsid w:val="001947A4"/>
    <w:rsid w:val="001A620D"/>
    <w:rsid w:val="001A77DE"/>
    <w:rsid w:val="001B3DE9"/>
    <w:rsid w:val="001B423C"/>
    <w:rsid w:val="001B4D6E"/>
    <w:rsid w:val="001B6088"/>
    <w:rsid w:val="001B6178"/>
    <w:rsid w:val="001C2E38"/>
    <w:rsid w:val="001C41A5"/>
    <w:rsid w:val="001C5EB9"/>
    <w:rsid w:val="001C6E83"/>
    <w:rsid w:val="001C7D86"/>
    <w:rsid w:val="001D1FC7"/>
    <w:rsid w:val="001D5794"/>
    <w:rsid w:val="001E52DD"/>
    <w:rsid w:val="001E7259"/>
    <w:rsid w:val="001F0866"/>
    <w:rsid w:val="001F2B9D"/>
    <w:rsid w:val="001F6599"/>
    <w:rsid w:val="001F7D93"/>
    <w:rsid w:val="0020057A"/>
    <w:rsid w:val="00200646"/>
    <w:rsid w:val="00203F92"/>
    <w:rsid w:val="00212BF6"/>
    <w:rsid w:val="00213471"/>
    <w:rsid w:val="002154F0"/>
    <w:rsid w:val="002155DB"/>
    <w:rsid w:val="002231FC"/>
    <w:rsid w:val="00232E26"/>
    <w:rsid w:val="0023305C"/>
    <w:rsid w:val="00237D05"/>
    <w:rsid w:val="0024665C"/>
    <w:rsid w:val="00247CCA"/>
    <w:rsid w:val="0025176B"/>
    <w:rsid w:val="0026104A"/>
    <w:rsid w:val="002611E3"/>
    <w:rsid w:val="00262466"/>
    <w:rsid w:val="002641CC"/>
    <w:rsid w:val="00264759"/>
    <w:rsid w:val="0026481B"/>
    <w:rsid w:val="00265533"/>
    <w:rsid w:val="00270945"/>
    <w:rsid w:val="002716FE"/>
    <w:rsid w:val="002722EB"/>
    <w:rsid w:val="00282E92"/>
    <w:rsid w:val="00291EC1"/>
    <w:rsid w:val="00292534"/>
    <w:rsid w:val="00293EA4"/>
    <w:rsid w:val="002A16C9"/>
    <w:rsid w:val="002A2604"/>
    <w:rsid w:val="002A33CC"/>
    <w:rsid w:val="002B2B79"/>
    <w:rsid w:val="002B421A"/>
    <w:rsid w:val="002B5AAA"/>
    <w:rsid w:val="002C048D"/>
    <w:rsid w:val="002C3E68"/>
    <w:rsid w:val="002C5C51"/>
    <w:rsid w:val="002C6C16"/>
    <w:rsid w:val="002D4EB5"/>
    <w:rsid w:val="002D7DCD"/>
    <w:rsid w:val="002E2DF3"/>
    <w:rsid w:val="002E4A6C"/>
    <w:rsid w:val="002E53CF"/>
    <w:rsid w:val="002E59E5"/>
    <w:rsid w:val="003113C7"/>
    <w:rsid w:val="003118C8"/>
    <w:rsid w:val="0031346E"/>
    <w:rsid w:val="00317324"/>
    <w:rsid w:val="0032054D"/>
    <w:rsid w:val="00322785"/>
    <w:rsid w:val="00327D8B"/>
    <w:rsid w:val="0033212A"/>
    <w:rsid w:val="00333F4D"/>
    <w:rsid w:val="00337566"/>
    <w:rsid w:val="0034411F"/>
    <w:rsid w:val="00364A58"/>
    <w:rsid w:val="00370ECC"/>
    <w:rsid w:val="0037496D"/>
    <w:rsid w:val="003766FB"/>
    <w:rsid w:val="00385682"/>
    <w:rsid w:val="003A4FB4"/>
    <w:rsid w:val="003A691C"/>
    <w:rsid w:val="003A7845"/>
    <w:rsid w:val="003A7FB3"/>
    <w:rsid w:val="003B3B11"/>
    <w:rsid w:val="003B6CBB"/>
    <w:rsid w:val="003C052B"/>
    <w:rsid w:val="003C3021"/>
    <w:rsid w:val="003C3F4B"/>
    <w:rsid w:val="003C7275"/>
    <w:rsid w:val="003D0BCD"/>
    <w:rsid w:val="003D5288"/>
    <w:rsid w:val="003D7141"/>
    <w:rsid w:val="003D716E"/>
    <w:rsid w:val="003E4760"/>
    <w:rsid w:val="003E48DB"/>
    <w:rsid w:val="003F384A"/>
    <w:rsid w:val="004050A1"/>
    <w:rsid w:val="004058E3"/>
    <w:rsid w:val="0040673B"/>
    <w:rsid w:val="00414BC4"/>
    <w:rsid w:val="00420EF9"/>
    <w:rsid w:val="0043273C"/>
    <w:rsid w:val="00436A5E"/>
    <w:rsid w:val="00444F00"/>
    <w:rsid w:val="00450DB9"/>
    <w:rsid w:val="0045219B"/>
    <w:rsid w:val="004533C3"/>
    <w:rsid w:val="00455EFB"/>
    <w:rsid w:val="00456F05"/>
    <w:rsid w:val="0046033E"/>
    <w:rsid w:val="00461672"/>
    <w:rsid w:val="00462807"/>
    <w:rsid w:val="00463568"/>
    <w:rsid w:val="00467E58"/>
    <w:rsid w:val="00470D54"/>
    <w:rsid w:val="00474D11"/>
    <w:rsid w:val="00475A57"/>
    <w:rsid w:val="00475BF5"/>
    <w:rsid w:val="004768C8"/>
    <w:rsid w:val="00483171"/>
    <w:rsid w:val="00483D1D"/>
    <w:rsid w:val="00484EE9"/>
    <w:rsid w:val="00485419"/>
    <w:rsid w:val="00496D84"/>
    <w:rsid w:val="00497552"/>
    <w:rsid w:val="004A0E7F"/>
    <w:rsid w:val="004A2B05"/>
    <w:rsid w:val="004A548F"/>
    <w:rsid w:val="004B135C"/>
    <w:rsid w:val="004B1600"/>
    <w:rsid w:val="004B2D56"/>
    <w:rsid w:val="004B4937"/>
    <w:rsid w:val="004C1475"/>
    <w:rsid w:val="004C4E25"/>
    <w:rsid w:val="004C5FD6"/>
    <w:rsid w:val="004D0F1A"/>
    <w:rsid w:val="004D31C2"/>
    <w:rsid w:val="004D4478"/>
    <w:rsid w:val="004D6E27"/>
    <w:rsid w:val="004E0FB2"/>
    <w:rsid w:val="004E38D9"/>
    <w:rsid w:val="004E4F8F"/>
    <w:rsid w:val="004E718A"/>
    <w:rsid w:val="004F2B3A"/>
    <w:rsid w:val="004F6954"/>
    <w:rsid w:val="00506614"/>
    <w:rsid w:val="0051233E"/>
    <w:rsid w:val="0051492B"/>
    <w:rsid w:val="00515FCF"/>
    <w:rsid w:val="005173FA"/>
    <w:rsid w:val="00521385"/>
    <w:rsid w:val="00523CCA"/>
    <w:rsid w:val="0052768A"/>
    <w:rsid w:val="00534165"/>
    <w:rsid w:val="00535AAB"/>
    <w:rsid w:val="00540BA4"/>
    <w:rsid w:val="005429F8"/>
    <w:rsid w:val="0055217B"/>
    <w:rsid w:val="00553065"/>
    <w:rsid w:val="00564213"/>
    <w:rsid w:val="00574C90"/>
    <w:rsid w:val="005810E1"/>
    <w:rsid w:val="00592698"/>
    <w:rsid w:val="0059301C"/>
    <w:rsid w:val="005A4F32"/>
    <w:rsid w:val="005A6499"/>
    <w:rsid w:val="005A7065"/>
    <w:rsid w:val="005A78D5"/>
    <w:rsid w:val="005B3CDF"/>
    <w:rsid w:val="005B6BC3"/>
    <w:rsid w:val="005C2714"/>
    <w:rsid w:val="005C2E7F"/>
    <w:rsid w:val="005C3374"/>
    <w:rsid w:val="005C36C5"/>
    <w:rsid w:val="005C6221"/>
    <w:rsid w:val="005C7789"/>
    <w:rsid w:val="005D60B7"/>
    <w:rsid w:val="005E4F56"/>
    <w:rsid w:val="005F058C"/>
    <w:rsid w:val="005F7351"/>
    <w:rsid w:val="00606498"/>
    <w:rsid w:val="006065D5"/>
    <w:rsid w:val="00610C65"/>
    <w:rsid w:val="006116E9"/>
    <w:rsid w:val="00612DF3"/>
    <w:rsid w:val="00615BCC"/>
    <w:rsid w:val="0061717B"/>
    <w:rsid w:val="0062185F"/>
    <w:rsid w:val="00630D31"/>
    <w:rsid w:val="0063102C"/>
    <w:rsid w:val="006318B4"/>
    <w:rsid w:val="006326D7"/>
    <w:rsid w:val="006351D7"/>
    <w:rsid w:val="00641228"/>
    <w:rsid w:val="006414EC"/>
    <w:rsid w:val="00647B41"/>
    <w:rsid w:val="006507A8"/>
    <w:rsid w:val="00652AB8"/>
    <w:rsid w:val="00664D0B"/>
    <w:rsid w:val="006703E1"/>
    <w:rsid w:val="00670F05"/>
    <w:rsid w:val="00671CAA"/>
    <w:rsid w:val="006768E8"/>
    <w:rsid w:val="00682F1A"/>
    <w:rsid w:val="006877AF"/>
    <w:rsid w:val="006A0005"/>
    <w:rsid w:val="006A0B22"/>
    <w:rsid w:val="006A5C07"/>
    <w:rsid w:val="006A653F"/>
    <w:rsid w:val="006B7731"/>
    <w:rsid w:val="006C5F23"/>
    <w:rsid w:val="006D0C96"/>
    <w:rsid w:val="006D13F8"/>
    <w:rsid w:val="006E3EF1"/>
    <w:rsid w:val="006E4C32"/>
    <w:rsid w:val="006F058A"/>
    <w:rsid w:val="006F21F2"/>
    <w:rsid w:val="00700145"/>
    <w:rsid w:val="0070537F"/>
    <w:rsid w:val="0070786D"/>
    <w:rsid w:val="00710CB8"/>
    <w:rsid w:val="00713AFA"/>
    <w:rsid w:val="0071782A"/>
    <w:rsid w:val="007265A4"/>
    <w:rsid w:val="007310C9"/>
    <w:rsid w:val="00732B0A"/>
    <w:rsid w:val="007401C9"/>
    <w:rsid w:val="00741E96"/>
    <w:rsid w:val="00741FEB"/>
    <w:rsid w:val="007434A6"/>
    <w:rsid w:val="007452D6"/>
    <w:rsid w:val="00751A44"/>
    <w:rsid w:val="00751E57"/>
    <w:rsid w:val="007616A2"/>
    <w:rsid w:val="007745EE"/>
    <w:rsid w:val="007809B6"/>
    <w:rsid w:val="00783051"/>
    <w:rsid w:val="00785738"/>
    <w:rsid w:val="007868A9"/>
    <w:rsid w:val="00796A7F"/>
    <w:rsid w:val="007B41E1"/>
    <w:rsid w:val="007B7F95"/>
    <w:rsid w:val="007C12C8"/>
    <w:rsid w:val="007C368E"/>
    <w:rsid w:val="007C3D94"/>
    <w:rsid w:val="007C4BB5"/>
    <w:rsid w:val="007C5202"/>
    <w:rsid w:val="007C554B"/>
    <w:rsid w:val="007C7916"/>
    <w:rsid w:val="007D1BB7"/>
    <w:rsid w:val="007D29B0"/>
    <w:rsid w:val="007E2623"/>
    <w:rsid w:val="007F01BF"/>
    <w:rsid w:val="007F4181"/>
    <w:rsid w:val="007F5228"/>
    <w:rsid w:val="007F7E20"/>
    <w:rsid w:val="00801A99"/>
    <w:rsid w:val="00802FD0"/>
    <w:rsid w:val="00810620"/>
    <w:rsid w:val="00811283"/>
    <w:rsid w:val="008130D5"/>
    <w:rsid w:val="00816403"/>
    <w:rsid w:val="0081746F"/>
    <w:rsid w:val="00823C33"/>
    <w:rsid w:val="00825D4F"/>
    <w:rsid w:val="008260BF"/>
    <w:rsid w:val="008306C7"/>
    <w:rsid w:val="008337DA"/>
    <w:rsid w:val="00834561"/>
    <w:rsid w:val="00836328"/>
    <w:rsid w:val="008371A3"/>
    <w:rsid w:val="008441A5"/>
    <w:rsid w:val="008529A0"/>
    <w:rsid w:val="00854525"/>
    <w:rsid w:val="00855006"/>
    <w:rsid w:val="0088317F"/>
    <w:rsid w:val="0088520B"/>
    <w:rsid w:val="00886BA8"/>
    <w:rsid w:val="008970D7"/>
    <w:rsid w:val="008A794E"/>
    <w:rsid w:val="008B1909"/>
    <w:rsid w:val="008B3885"/>
    <w:rsid w:val="008B661B"/>
    <w:rsid w:val="008B719F"/>
    <w:rsid w:val="008C23F8"/>
    <w:rsid w:val="008D3BCA"/>
    <w:rsid w:val="008D5612"/>
    <w:rsid w:val="008D646B"/>
    <w:rsid w:val="008D72A1"/>
    <w:rsid w:val="008E213F"/>
    <w:rsid w:val="008E3110"/>
    <w:rsid w:val="008E6DB8"/>
    <w:rsid w:val="008F5936"/>
    <w:rsid w:val="008F72D7"/>
    <w:rsid w:val="008F7B65"/>
    <w:rsid w:val="00902B1C"/>
    <w:rsid w:val="009048C3"/>
    <w:rsid w:val="00906B16"/>
    <w:rsid w:val="009077BC"/>
    <w:rsid w:val="009124A3"/>
    <w:rsid w:val="00912658"/>
    <w:rsid w:val="00913D92"/>
    <w:rsid w:val="009146AE"/>
    <w:rsid w:val="00914E09"/>
    <w:rsid w:val="00914E30"/>
    <w:rsid w:val="009150E4"/>
    <w:rsid w:val="0091791F"/>
    <w:rsid w:val="00925CC5"/>
    <w:rsid w:val="00932F15"/>
    <w:rsid w:val="00941C8A"/>
    <w:rsid w:val="00943440"/>
    <w:rsid w:val="00953BDE"/>
    <w:rsid w:val="00955FDC"/>
    <w:rsid w:val="00956A34"/>
    <w:rsid w:val="00967729"/>
    <w:rsid w:val="00972CB8"/>
    <w:rsid w:val="00975D22"/>
    <w:rsid w:val="00980C22"/>
    <w:rsid w:val="009852A9"/>
    <w:rsid w:val="00991B36"/>
    <w:rsid w:val="00993E8B"/>
    <w:rsid w:val="00994067"/>
    <w:rsid w:val="009A1085"/>
    <w:rsid w:val="009B07B9"/>
    <w:rsid w:val="009B31BB"/>
    <w:rsid w:val="009B32AB"/>
    <w:rsid w:val="009B406F"/>
    <w:rsid w:val="009B5206"/>
    <w:rsid w:val="009B79BB"/>
    <w:rsid w:val="009C39CC"/>
    <w:rsid w:val="009C5427"/>
    <w:rsid w:val="009C7BC0"/>
    <w:rsid w:val="009D18CB"/>
    <w:rsid w:val="009D38E2"/>
    <w:rsid w:val="009D5D50"/>
    <w:rsid w:val="009D687C"/>
    <w:rsid w:val="009F2612"/>
    <w:rsid w:val="009F2C0A"/>
    <w:rsid w:val="009F5A78"/>
    <w:rsid w:val="00A036AC"/>
    <w:rsid w:val="00A0391C"/>
    <w:rsid w:val="00A04CFA"/>
    <w:rsid w:val="00A1401C"/>
    <w:rsid w:val="00A14BF9"/>
    <w:rsid w:val="00A33668"/>
    <w:rsid w:val="00A378AE"/>
    <w:rsid w:val="00A415F1"/>
    <w:rsid w:val="00A43272"/>
    <w:rsid w:val="00A4399C"/>
    <w:rsid w:val="00A455DB"/>
    <w:rsid w:val="00A500E0"/>
    <w:rsid w:val="00A54201"/>
    <w:rsid w:val="00A55436"/>
    <w:rsid w:val="00A635A9"/>
    <w:rsid w:val="00A65091"/>
    <w:rsid w:val="00A70035"/>
    <w:rsid w:val="00A7137B"/>
    <w:rsid w:val="00A818DC"/>
    <w:rsid w:val="00A818F7"/>
    <w:rsid w:val="00A83BE3"/>
    <w:rsid w:val="00A83CAB"/>
    <w:rsid w:val="00A85CC3"/>
    <w:rsid w:val="00A863E8"/>
    <w:rsid w:val="00A9183D"/>
    <w:rsid w:val="00A9207E"/>
    <w:rsid w:val="00AA1B2D"/>
    <w:rsid w:val="00AA1D13"/>
    <w:rsid w:val="00AA24FB"/>
    <w:rsid w:val="00AA6B5A"/>
    <w:rsid w:val="00AB1B04"/>
    <w:rsid w:val="00AB5169"/>
    <w:rsid w:val="00AB670A"/>
    <w:rsid w:val="00AC10DA"/>
    <w:rsid w:val="00AC2EB6"/>
    <w:rsid w:val="00AC5826"/>
    <w:rsid w:val="00AD29CC"/>
    <w:rsid w:val="00AD2FF7"/>
    <w:rsid w:val="00AD4557"/>
    <w:rsid w:val="00AD4C4D"/>
    <w:rsid w:val="00AD55A6"/>
    <w:rsid w:val="00AE13C0"/>
    <w:rsid w:val="00AE4157"/>
    <w:rsid w:val="00AE69C7"/>
    <w:rsid w:val="00AF49C3"/>
    <w:rsid w:val="00B008D0"/>
    <w:rsid w:val="00B0227F"/>
    <w:rsid w:val="00B044B8"/>
    <w:rsid w:val="00B05285"/>
    <w:rsid w:val="00B12C63"/>
    <w:rsid w:val="00B147ED"/>
    <w:rsid w:val="00B23122"/>
    <w:rsid w:val="00B26620"/>
    <w:rsid w:val="00B306D9"/>
    <w:rsid w:val="00B36FFC"/>
    <w:rsid w:val="00B4015F"/>
    <w:rsid w:val="00B40641"/>
    <w:rsid w:val="00B417B3"/>
    <w:rsid w:val="00B44321"/>
    <w:rsid w:val="00B510BD"/>
    <w:rsid w:val="00B51C85"/>
    <w:rsid w:val="00B523D0"/>
    <w:rsid w:val="00B55169"/>
    <w:rsid w:val="00B55302"/>
    <w:rsid w:val="00B5719D"/>
    <w:rsid w:val="00B60F9C"/>
    <w:rsid w:val="00B61F07"/>
    <w:rsid w:val="00B637F0"/>
    <w:rsid w:val="00B67F2B"/>
    <w:rsid w:val="00B705BC"/>
    <w:rsid w:val="00B75342"/>
    <w:rsid w:val="00B75C42"/>
    <w:rsid w:val="00B77B9A"/>
    <w:rsid w:val="00B77F6E"/>
    <w:rsid w:val="00B81747"/>
    <w:rsid w:val="00B90F91"/>
    <w:rsid w:val="00B91399"/>
    <w:rsid w:val="00B9147E"/>
    <w:rsid w:val="00B94A58"/>
    <w:rsid w:val="00B94FD3"/>
    <w:rsid w:val="00BA7C44"/>
    <w:rsid w:val="00BB6B27"/>
    <w:rsid w:val="00BC2EE6"/>
    <w:rsid w:val="00BD0523"/>
    <w:rsid w:val="00BD3C83"/>
    <w:rsid w:val="00BD52C9"/>
    <w:rsid w:val="00BE014B"/>
    <w:rsid w:val="00BE54B8"/>
    <w:rsid w:val="00BF4E51"/>
    <w:rsid w:val="00C00F80"/>
    <w:rsid w:val="00C014AE"/>
    <w:rsid w:val="00C10E88"/>
    <w:rsid w:val="00C14844"/>
    <w:rsid w:val="00C14B33"/>
    <w:rsid w:val="00C1589F"/>
    <w:rsid w:val="00C172BD"/>
    <w:rsid w:val="00C17EA8"/>
    <w:rsid w:val="00C23ED8"/>
    <w:rsid w:val="00C25238"/>
    <w:rsid w:val="00C26311"/>
    <w:rsid w:val="00C2736D"/>
    <w:rsid w:val="00C3296A"/>
    <w:rsid w:val="00C35812"/>
    <w:rsid w:val="00C4025C"/>
    <w:rsid w:val="00C471CC"/>
    <w:rsid w:val="00C51047"/>
    <w:rsid w:val="00C53516"/>
    <w:rsid w:val="00C55EDD"/>
    <w:rsid w:val="00C60333"/>
    <w:rsid w:val="00C61496"/>
    <w:rsid w:val="00C65E57"/>
    <w:rsid w:val="00C66C96"/>
    <w:rsid w:val="00C67112"/>
    <w:rsid w:val="00C71544"/>
    <w:rsid w:val="00C75FDA"/>
    <w:rsid w:val="00C82F79"/>
    <w:rsid w:val="00C87D1A"/>
    <w:rsid w:val="00C917B2"/>
    <w:rsid w:val="00C931D6"/>
    <w:rsid w:val="00C93B05"/>
    <w:rsid w:val="00CA026A"/>
    <w:rsid w:val="00CA086D"/>
    <w:rsid w:val="00CA1DC0"/>
    <w:rsid w:val="00CA2A96"/>
    <w:rsid w:val="00CA2BA0"/>
    <w:rsid w:val="00CB0B11"/>
    <w:rsid w:val="00CB1639"/>
    <w:rsid w:val="00CB227C"/>
    <w:rsid w:val="00CB6366"/>
    <w:rsid w:val="00CC2044"/>
    <w:rsid w:val="00CC3317"/>
    <w:rsid w:val="00CC4A2F"/>
    <w:rsid w:val="00CC51D0"/>
    <w:rsid w:val="00CC5C5C"/>
    <w:rsid w:val="00CD3588"/>
    <w:rsid w:val="00CD601B"/>
    <w:rsid w:val="00CE6ED6"/>
    <w:rsid w:val="00CF3490"/>
    <w:rsid w:val="00CF5D02"/>
    <w:rsid w:val="00CF7054"/>
    <w:rsid w:val="00D02603"/>
    <w:rsid w:val="00D02C7A"/>
    <w:rsid w:val="00D03A3B"/>
    <w:rsid w:val="00D04671"/>
    <w:rsid w:val="00D058B2"/>
    <w:rsid w:val="00D1088C"/>
    <w:rsid w:val="00D121E2"/>
    <w:rsid w:val="00D12D89"/>
    <w:rsid w:val="00D15F76"/>
    <w:rsid w:val="00D1752A"/>
    <w:rsid w:val="00D24DCF"/>
    <w:rsid w:val="00D27422"/>
    <w:rsid w:val="00D27845"/>
    <w:rsid w:val="00D32207"/>
    <w:rsid w:val="00D40CE0"/>
    <w:rsid w:val="00D424AE"/>
    <w:rsid w:val="00D45163"/>
    <w:rsid w:val="00D45645"/>
    <w:rsid w:val="00D45E10"/>
    <w:rsid w:val="00D60E28"/>
    <w:rsid w:val="00D621E5"/>
    <w:rsid w:val="00D62B14"/>
    <w:rsid w:val="00D73E6C"/>
    <w:rsid w:val="00D829DE"/>
    <w:rsid w:val="00D82AF0"/>
    <w:rsid w:val="00D8740B"/>
    <w:rsid w:val="00D91247"/>
    <w:rsid w:val="00DA3D1A"/>
    <w:rsid w:val="00DA43C3"/>
    <w:rsid w:val="00DA6848"/>
    <w:rsid w:val="00DB4E53"/>
    <w:rsid w:val="00DB5B51"/>
    <w:rsid w:val="00DC0708"/>
    <w:rsid w:val="00DC2603"/>
    <w:rsid w:val="00DD43FF"/>
    <w:rsid w:val="00DD5FEC"/>
    <w:rsid w:val="00DE43A1"/>
    <w:rsid w:val="00DE47D0"/>
    <w:rsid w:val="00DE4F3B"/>
    <w:rsid w:val="00DE69FA"/>
    <w:rsid w:val="00DF12E1"/>
    <w:rsid w:val="00DF31EB"/>
    <w:rsid w:val="00DF41C2"/>
    <w:rsid w:val="00E00339"/>
    <w:rsid w:val="00E03454"/>
    <w:rsid w:val="00E03565"/>
    <w:rsid w:val="00E03812"/>
    <w:rsid w:val="00E04D85"/>
    <w:rsid w:val="00E10734"/>
    <w:rsid w:val="00E13411"/>
    <w:rsid w:val="00E142A8"/>
    <w:rsid w:val="00E20E57"/>
    <w:rsid w:val="00E26FB3"/>
    <w:rsid w:val="00E27685"/>
    <w:rsid w:val="00E32451"/>
    <w:rsid w:val="00E33985"/>
    <w:rsid w:val="00E50437"/>
    <w:rsid w:val="00E50780"/>
    <w:rsid w:val="00E50F59"/>
    <w:rsid w:val="00E51DA0"/>
    <w:rsid w:val="00E52B52"/>
    <w:rsid w:val="00E558AA"/>
    <w:rsid w:val="00E55B2C"/>
    <w:rsid w:val="00E56B89"/>
    <w:rsid w:val="00E6133D"/>
    <w:rsid w:val="00E66EFE"/>
    <w:rsid w:val="00E771AB"/>
    <w:rsid w:val="00E81ADE"/>
    <w:rsid w:val="00E87181"/>
    <w:rsid w:val="00E92B49"/>
    <w:rsid w:val="00E9324F"/>
    <w:rsid w:val="00E93F88"/>
    <w:rsid w:val="00E95B58"/>
    <w:rsid w:val="00E95F7F"/>
    <w:rsid w:val="00EA6185"/>
    <w:rsid w:val="00EA7214"/>
    <w:rsid w:val="00EB0345"/>
    <w:rsid w:val="00EB435C"/>
    <w:rsid w:val="00EC3592"/>
    <w:rsid w:val="00EC39DE"/>
    <w:rsid w:val="00EC6F4E"/>
    <w:rsid w:val="00ED6B96"/>
    <w:rsid w:val="00EE58C0"/>
    <w:rsid w:val="00EE7A65"/>
    <w:rsid w:val="00EF4B2A"/>
    <w:rsid w:val="00EF798A"/>
    <w:rsid w:val="00F05B14"/>
    <w:rsid w:val="00F06349"/>
    <w:rsid w:val="00F07215"/>
    <w:rsid w:val="00F11859"/>
    <w:rsid w:val="00F1254E"/>
    <w:rsid w:val="00F12B84"/>
    <w:rsid w:val="00F17DC0"/>
    <w:rsid w:val="00F20111"/>
    <w:rsid w:val="00F24BA3"/>
    <w:rsid w:val="00F27EEF"/>
    <w:rsid w:val="00F3431D"/>
    <w:rsid w:val="00F35903"/>
    <w:rsid w:val="00F40451"/>
    <w:rsid w:val="00F40EC7"/>
    <w:rsid w:val="00F46E5A"/>
    <w:rsid w:val="00F4786E"/>
    <w:rsid w:val="00F5258E"/>
    <w:rsid w:val="00F52D76"/>
    <w:rsid w:val="00F54FB3"/>
    <w:rsid w:val="00F6045B"/>
    <w:rsid w:val="00F643E7"/>
    <w:rsid w:val="00F64800"/>
    <w:rsid w:val="00F649EE"/>
    <w:rsid w:val="00F76BF7"/>
    <w:rsid w:val="00F7760D"/>
    <w:rsid w:val="00F83499"/>
    <w:rsid w:val="00F93D60"/>
    <w:rsid w:val="00F9705D"/>
    <w:rsid w:val="00FA028E"/>
    <w:rsid w:val="00FA0C23"/>
    <w:rsid w:val="00FB4E68"/>
    <w:rsid w:val="00FC2C38"/>
    <w:rsid w:val="00FC38D7"/>
    <w:rsid w:val="00FC5645"/>
    <w:rsid w:val="00FC6DBA"/>
    <w:rsid w:val="00FC6FCD"/>
    <w:rsid w:val="00FD3331"/>
    <w:rsid w:val="00FD4268"/>
    <w:rsid w:val="00FE0280"/>
    <w:rsid w:val="00FE39AD"/>
    <w:rsid w:val="00FE4C67"/>
    <w:rsid w:val="00FF308B"/>
    <w:rsid w:val="00FF78A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228C"/>
  <w15:docId w15:val="{6CAB75D3-8191-4159-9EB9-7404BD9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845"/>
    <w:pPr>
      <w:spacing w:after="20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rsid w:val="0020057A"/>
    <w:pPr>
      <w:outlineLvl w:val="0"/>
    </w:pPr>
    <w:rPr>
      <w:rFonts w:ascii="CMU Sans Serif Demi Condensed D" w:hAnsi="CMU Sans Serif Demi Condensed D"/>
      <w:b/>
      <w:sz w:val="28"/>
    </w:rPr>
  </w:style>
  <w:style w:type="paragraph" w:styleId="Heading2">
    <w:name w:val="heading 2"/>
    <w:basedOn w:val="Normal"/>
    <w:next w:val="Normal"/>
    <w:link w:val="Heading2Char"/>
    <w:qFormat/>
    <w:rsid w:val="0020057A"/>
    <w:pPr>
      <w:keepNext/>
      <w:spacing w:before="240" w:after="240"/>
      <w:outlineLvl w:val="1"/>
    </w:pPr>
    <w:rPr>
      <w:rFonts w:ascii="CMU Sans Serif Demi Condensed D" w:hAnsi="CMU Sans Serif Demi Condensed D" w:cs="Arial"/>
      <w:b/>
      <w:bCs/>
      <w:iCs/>
      <w:sz w:val="24"/>
      <w:szCs w:val="28"/>
    </w:rPr>
  </w:style>
  <w:style w:type="paragraph" w:styleId="Heading3">
    <w:name w:val="heading 3"/>
    <w:basedOn w:val="Normal"/>
    <w:next w:val="Normal"/>
    <w:link w:val="Heading3Char"/>
    <w:qFormat/>
    <w:rsid w:val="0020057A"/>
    <w:pPr>
      <w:keepNext/>
      <w:spacing w:before="240" w:after="240"/>
      <w:outlineLvl w:val="2"/>
    </w:pPr>
    <w:rPr>
      <w:rFonts w:ascii="CMU Sans Serif Oblique" w:hAnsi="CMU Sans Serif Oblique" w:cs="Arial"/>
      <w:bCs/>
      <w:i/>
      <w:sz w:val="24"/>
      <w:szCs w:val="26"/>
    </w:rPr>
  </w:style>
  <w:style w:type="paragraph" w:styleId="Heading4">
    <w:name w:val="heading 4"/>
    <w:aliases w:val="Abstract"/>
    <w:basedOn w:val="Normal"/>
    <w:next w:val="Normal"/>
    <w:link w:val="Heading4Char"/>
    <w:rsid w:val="0020057A"/>
    <w:pPr>
      <w:outlineLvl w:val="3"/>
    </w:pPr>
    <w:rPr>
      <w:rFonts w:ascii="CMU Sans Serif Medium" w:hAnsi="CMU Sans Serif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414BC4"/>
    <w:rPr>
      <w:b/>
      <w:bCs/>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character" w:customStyle="1" w:styleId="Heading1Char">
    <w:name w:val="Heading 1 Char"/>
    <w:link w:val="Heading1"/>
    <w:rsid w:val="0020057A"/>
    <w:rPr>
      <w:rFonts w:ascii="CMU Sans Serif Demi Condensed D" w:eastAsia="Times New Roman" w:hAnsi="CMU Sans Serif Demi Condensed D"/>
      <w:b/>
      <w:sz w:val="28"/>
      <w:szCs w:val="24"/>
      <w:lang w:val="fr-FR" w:eastAsia="de-DE"/>
    </w:rPr>
  </w:style>
  <w:style w:type="character" w:customStyle="1" w:styleId="Heading3Char">
    <w:name w:val="Heading 3 Char"/>
    <w:link w:val="Heading3"/>
    <w:rsid w:val="0020057A"/>
    <w:rPr>
      <w:rFonts w:ascii="CMU Sans Serif Oblique" w:eastAsia="Times New Roman" w:hAnsi="CMU Sans Serif Oblique" w:cs="Arial"/>
      <w:bCs/>
      <w:i/>
      <w:sz w:val="24"/>
      <w:szCs w:val="26"/>
      <w:lang w:val="fr-FR" w:eastAsia="de-DE"/>
    </w:rPr>
  </w:style>
  <w:style w:type="character" w:customStyle="1" w:styleId="Heading4Char">
    <w:name w:val="Heading 4 Char"/>
    <w:aliases w:val="Abstract Char"/>
    <w:link w:val="Heading4"/>
    <w:rsid w:val="0020057A"/>
    <w:rPr>
      <w:rFonts w:ascii="CMU Sans Serif Medium" w:eastAsia="Times New Roman" w:hAnsi="CMU Sans Serif Medium"/>
      <w:sz w:val="22"/>
      <w:szCs w:val="24"/>
      <w:lang w:val="fr-FR" w:eastAsia="de-DE"/>
    </w:rPr>
  </w:style>
  <w:style w:type="character" w:customStyle="1" w:styleId="Heading2Char">
    <w:name w:val="Heading 2 Char"/>
    <w:link w:val="Heading2"/>
    <w:rsid w:val="0020057A"/>
    <w:rPr>
      <w:rFonts w:ascii="CMU Sans Serif Demi Condensed D" w:eastAsia="Times New Roman" w:hAnsi="CMU Sans Serif Demi Condensed D" w:cs="Arial"/>
      <w:b/>
      <w:bCs/>
      <w:iCs/>
      <w:sz w:val="24"/>
      <w:szCs w:val="28"/>
      <w:lang w:val="fr-FR" w:eastAsia="de-DE"/>
    </w:rPr>
  </w:style>
  <w:style w:type="character" w:styleId="Hyperlink">
    <w:name w:val="Hyperlink"/>
    <w:basedOn w:val="DefaultParagraphFont"/>
    <w:uiPriority w:val="99"/>
    <w:unhideWhenUsed/>
    <w:rsid w:val="00E6133D"/>
    <w:rPr>
      <w:color w:val="0000FF" w:themeColor="hyperlink"/>
      <w:u w:val="singl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20057A"/>
    <w:pPr>
      <w:spacing w:before="360" w:line="440" w:lineRule="exact"/>
      <w:contextualSpacing/>
      <w:jc w:val="center"/>
    </w:pPr>
    <w:rPr>
      <w:rFonts w:ascii="CMU Sans Serif Demi Condensed D" w:hAnsi="CMU Sans Serif Demi Condensed D"/>
      <w:b/>
      <w:sz w:val="34"/>
    </w:rPr>
  </w:style>
  <w:style w:type="character" w:customStyle="1" w:styleId="MStitleChar">
    <w:name w:val="MS title Char"/>
    <w:basedOn w:val="DefaultParagraphFont"/>
    <w:link w:val="MStitle"/>
    <w:rsid w:val="0020057A"/>
    <w:rPr>
      <w:rFonts w:ascii="CMU Sans Serif Demi Condensed D" w:eastAsia="Times New Roman" w:hAnsi="CMU Sans Serif Demi Condensed D"/>
      <w:b/>
      <w:sz w:val="34"/>
      <w:szCs w:val="24"/>
      <w:lang w:val="fr-FR" w:eastAsia="de-DE"/>
    </w:rPr>
  </w:style>
  <w:style w:type="paragraph" w:customStyle="1" w:styleId="Affiliation">
    <w:name w:val="Affiliation"/>
    <w:basedOn w:val="Authors"/>
    <w:link w:val="AffiliationChar"/>
    <w:qFormat/>
    <w:rsid w:val="007F01BF"/>
    <w:rPr>
      <w:sz w:val="20"/>
      <w:szCs w:val="20"/>
    </w:r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7F01BF"/>
    <w:rPr>
      <w:rFonts w:ascii="Times New Roman" w:hAnsi="Times New Roman"/>
      <w:lang w:eastAsia="de-D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288"/>
    <w:rPr>
      <w:rFonts w:ascii="Segoe UI" w:eastAsiaTheme="minorHAnsi" w:hAnsi="Segoe UI" w:cs="Segoe UI"/>
      <w:sz w:val="18"/>
      <w:szCs w:val="18"/>
      <w:lang w:val="en-US" w:eastAsia="en-US"/>
    </w:rPr>
  </w:style>
  <w:style w:type="paragraph" w:customStyle="1" w:styleId="Equation">
    <w:name w:val="Equation"/>
    <w:basedOn w:val="Normal"/>
    <w:link w:val="EquationChar"/>
    <w:rsid w:val="0088317F"/>
    <w:rPr>
      <w:rFonts w:ascii="Cambria Math" w:hAnsi="Cambria Math"/>
      <w:i/>
    </w:rPr>
  </w:style>
  <w:style w:type="paragraph" w:styleId="Caption">
    <w:name w:val="caption"/>
    <w:basedOn w:val="Normal"/>
    <w:next w:val="Normal"/>
    <w:uiPriority w:val="35"/>
    <w:unhideWhenUsed/>
    <w:qFormat/>
    <w:rsid w:val="0020057A"/>
    <w:rPr>
      <w:rFonts w:ascii="CMU Sans Serif Demi Condensed D" w:hAnsi="CMU Sans Serif Demi Condensed D"/>
      <w:b/>
      <w:bCs/>
      <w:sz w:val="21"/>
      <w:szCs w:val="18"/>
    </w:rPr>
  </w:style>
  <w:style w:type="character" w:customStyle="1" w:styleId="EquationChar">
    <w:name w:val="Equation Char"/>
    <w:basedOn w:val="DefaultParagraphFont"/>
    <w:link w:val="Equation"/>
    <w:rsid w:val="0088317F"/>
    <w:rPr>
      <w:rFonts w:ascii="Cambria Math" w:eastAsia="Times New Roman" w:hAnsi="Cambria Math"/>
      <w:i/>
      <w:szCs w:val="24"/>
      <w:lang w:val="fr-FR" w:eastAsia="de-DE"/>
    </w:rPr>
  </w:style>
  <w:style w:type="paragraph" w:styleId="Footer">
    <w:name w:val="footer"/>
    <w:basedOn w:val="Normal"/>
    <w:link w:val="FooterChar"/>
    <w:uiPriority w:val="99"/>
    <w:unhideWhenUsed/>
    <w:rsid w:val="00CD3588"/>
    <w:pPr>
      <w:tabs>
        <w:tab w:val="center" w:pos="4680"/>
        <w:tab w:val="right" w:pos="9360"/>
      </w:tabs>
      <w:spacing w:after="0"/>
    </w:pPr>
  </w:style>
  <w:style w:type="character" w:customStyle="1" w:styleId="FooterChar">
    <w:name w:val="Footer Char"/>
    <w:basedOn w:val="DefaultParagraphFont"/>
    <w:link w:val="Footer"/>
    <w:uiPriority w:val="99"/>
    <w:rsid w:val="006D0C96"/>
    <w:rPr>
      <w:rFonts w:asciiTheme="minorHAnsi" w:eastAsiaTheme="minorHAnsi" w:hAnsiTheme="minorHAnsi" w:cstheme="minorBidi"/>
      <w:sz w:val="22"/>
      <w:szCs w:val="22"/>
      <w:lang w:val="en-US" w:eastAsia="en-US"/>
    </w:rPr>
  </w:style>
  <w:style w:type="paragraph" w:customStyle="1" w:styleId="Correspondence">
    <w:name w:val="Correspondence"/>
    <w:basedOn w:val="Normal"/>
    <w:link w:val="CorrespondenceChar"/>
    <w:qFormat/>
    <w:rsid w:val="008E213F"/>
    <w:pPr>
      <w:spacing w:before="120" w:after="360"/>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7F01BF"/>
    <w:pPr>
      <w:spacing w:before="180"/>
      <w:contextualSpacing/>
    </w:pPr>
    <w:rPr>
      <w:rFonts w:eastAsia="SimSun"/>
      <w:sz w:val="24"/>
    </w:rPr>
  </w:style>
  <w:style w:type="character" w:customStyle="1" w:styleId="AuthorsChar">
    <w:name w:val="Authors Char"/>
    <w:basedOn w:val="DefaultParagraphFont"/>
    <w:link w:val="Authors"/>
    <w:rsid w:val="007F01BF"/>
    <w:rPr>
      <w:rFonts w:ascii="Times New Roman" w:hAnsi="Times New Roman"/>
      <w:sz w:val="24"/>
      <w:szCs w:val="24"/>
      <w:lang w:eastAsia="de-DE"/>
    </w:rPr>
  </w:style>
  <w:style w:type="paragraph" w:styleId="FootnoteText">
    <w:name w:val="footnote text"/>
    <w:basedOn w:val="Normal"/>
    <w:link w:val="FootnoteTextChar"/>
    <w:uiPriority w:val="99"/>
    <w:semiHidden/>
    <w:unhideWhenUsed/>
    <w:rsid w:val="001C41A5"/>
    <w:rPr>
      <w:szCs w:val="20"/>
    </w:rPr>
  </w:style>
  <w:style w:type="character" w:customStyle="1" w:styleId="FootnoteTextChar">
    <w:name w:val="Footnote Text Char"/>
    <w:basedOn w:val="DefaultParagraphFont"/>
    <w:link w:val="FootnoteText"/>
    <w:uiPriority w:val="99"/>
    <w:semiHidden/>
    <w:rsid w:val="001C41A5"/>
    <w:rPr>
      <w:rFonts w:ascii="Times New Roman" w:eastAsia="Times New Roman" w:hAnsi="Times New Roman"/>
      <w:lang w:eastAsia="de-DE"/>
    </w:rPr>
  </w:style>
  <w:style w:type="character" w:styleId="FootnoteReference">
    <w:name w:val="footnote reference"/>
    <w:basedOn w:val="DefaultParagraphFont"/>
    <w:uiPriority w:val="99"/>
    <w:semiHidden/>
    <w:unhideWhenUsed/>
    <w:rsid w:val="001C41A5"/>
    <w:rPr>
      <w:vertAlign w:val="superscript"/>
    </w:rPr>
  </w:style>
  <w:style w:type="character" w:styleId="UnresolvedMention">
    <w:name w:val="Unresolved Mention"/>
    <w:basedOn w:val="DefaultParagraphFont"/>
    <w:uiPriority w:val="99"/>
    <w:semiHidden/>
    <w:unhideWhenUsed/>
    <w:rsid w:val="0024665C"/>
    <w:rPr>
      <w:color w:val="605E5C"/>
      <w:shd w:val="clear" w:color="auto" w:fill="E1DFDD"/>
    </w:rPr>
  </w:style>
  <w:style w:type="character" w:styleId="FollowedHyperlink">
    <w:name w:val="FollowedHyperlink"/>
    <w:basedOn w:val="DefaultParagraphFont"/>
    <w:uiPriority w:val="99"/>
    <w:semiHidden/>
    <w:unhideWhenUsed/>
    <w:rsid w:val="0020057A"/>
    <w:rPr>
      <w:color w:val="800080" w:themeColor="followedHyperlink"/>
      <w:u w:val="single"/>
    </w:rPr>
  </w:style>
  <w:style w:type="paragraph" w:customStyle="1" w:styleId="Teaser">
    <w:name w:val="Teaser"/>
    <w:basedOn w:val="Normal"/>
    <w:rsid w:val="00B40641"/>
    <w:pPr>
      <w:spacing w:before="120"/>
    </w:pPr>
    <w:rPr>
      <w:sz w:val="24"/>
    </w:rPr>
  </w:style>
  <w:style w:type="paragraph" w:styleId="Header">
    <w:name w:val="header"/>
    <w:basedOn w:val="Normal"/>
    <w:link w:val="HeaderChar"/>
    <w:uiPriority w:val="99"/>
    <w:unhideWhenUsed/>
    <w:rsid w:val="00CD3588"/>
    <w:pPr>
      <w:tabs>
        <w:tab w:val="center" w:pos="4680"/>
        <w:tab w:val="right" w:pos="9360"/>
      </w:tabs>
      <w:spacing w:after="0"/>
    </w:pPr>
  </w:style>
  <w:style w:type="character" w:customStyle="1" w:styleId="HeaderChar">
    <w:name w:val="Header Char"/>
    <w:basedOn w:val="DefaultParagraphFont"/>
    <w:link w:val="Header"/>
    <w:uiPriority w:val="99"/>
    <w:rsid w:val="00C53516"/>
    <w:rPr>
      <w:rFonts w:asciiTheme="minorHAnsi" w:eastAsiaTheme="minorHAnsi" w:hAnsiTheme="minorHAnsi" w:cstheme="minorBidi"/>
      <w:sz w:val="22"/>
      <w:szCs w:val="22"/>
      <w:lang w:val="en-US" w:eastAsia="en-US"/>
    </w:rPr>
  </w:style>
  <w:style w:type="paragraph" w:styleId="Revision">
    <w:name w:val="Revision"/>
    <w:hidden/>
    <w:uiPriority w:val="99"/>
    <w:semiHidden/>
    <w:rsid w:val="00C53516"/>
    <w:rPr>
      <w:rFonts w:ascii="Times New Roman" w:eastAsia="Times New Roman" w:hAnsi="Times New Roman"/>
      <w:sz w:val="22"/>
      <w:szCs w:val="24"/>
      <w:lang w:eastAsia="de-DE"/>
    </w:rPr>
  </w:style>
  <w:style w:type="character" w:styleId="CommentReference">
    <w:name w:val="annotation reference"/>
    <w:basedOn w:val="DefaultParagraphFont"/>
    <w:uiPriority w:val="99"/>
    <w:semiHidden/>
    <w:unhideWhenUsed/>
    <w:rsid w:val="00C53516"/>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351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53516"/>
    <w:rPr>
      <w:rFonts w:asciiTheme="minorHAnsi" w:eastAsiaTheme="minorHAnsi" w:hAnsiTheme="minorHAnsi" w:cstheme="minorBidi"/>
      <w:b/>
      <w:bCs/>
      <w:lang w:val="en-US" w:eastAsia="en-US"/>
    </w:rPr>
  </w:style>
  <w:style w:type="character" w:styleId="Emphasis">
    <w:name w:val="Emphasis"/>
    <w:basedOn w:val="DefaultParagraphFont"/>
    <w:uiPriority w:val="20"/>
    <w:qFormat/>
    <w:rsid w:val="005E4F56"/>
    <w:rPr>
      <w:i/>
      <w:iCs/>
    </w:rPr>
  </w:style>
  <w:style w:type="paragraph" w:styleId="Bibliography">
    <w:name w:val="Bibliography"/>
    <w:basedOn w:val="Normal"/>
    <w:next w:val="Normal"/>
    <w:uiPriority w:val="37"/>
    <w:unhideWhenUsed/>
    <w:rsid w:val="00CD3588"/>
    <w:pPr>
      <w:spacing w:after="240"/>
      <w:ind w:left="720" w:hanging="720"/>
    </w:p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ListParagraph">
    <w:name w:val="List Paragraph"/>
    <w:basedOn w:val="Normal"/>
    <w:uiPriority w:val="34"/>
    <w:qFormat/>
    <w:rsid w:val="002C5C51"/>
    <w:pPr>
      <w:ind w:left="720"/>
      <w:contextualSpacing/>
    </w:pPr>
  </w:style>
  <w:style w:type="character" w:customStyle="1" w:styleId="anchor-text">
    <w:name w:val="anchor-text"/>
    <w:basedOn w:val="DefaultParagraphFont"/>
    <w:rsid w:val="005C2714"/>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customStyle="1" w:styleId="Text">
    <w:name w:val="Text"/>
    <w:basedOn w:val="Normal"/>
    <w:rsid w:val="00B90F91"/>
    <w:pPr>
      <w:spacing w:before="120" w:after="0"/>
      <w:ind w:firstLine="720"/>
    </w:pPr>
    <w:rPr>
      <w:rFonts w:ascii="Times New Roman" w:eastAsia="Times New Roman" w:hAnsi="Times New Roman" w:cs="Times New Roman"/>
      <w:sz w:val="24"/>
      <w:szCs w:val="24"/>
    </w:rPr>
  </w:style>
  <w:style w:type="paragraph" w:customStyle="1" w:styleId="Heading-Main">
    <w:name w:val="Heading-Main"/>
    <w:basedOn w:val="Normal"/>
    <w:rsid w:val="00B90F91"/>
    <w:pPr>
      <w:keepNext/>
      <w:spacing w:before="240" w:after="120"/>
      <w:outlineLvl w:val="0"/>
    </w:pPr>
    <w:rPr>
      <w:rFonts w:ascii="Times New Roman" w:eastAsia="Times New Roman" w:hAnsi="Times New Roman" w:cs="Times New Roman"/>
      <w:b/>
      <w:bCs/>
      <w:kern w:val="28"/>
      <w:sz w:val="24"/>
      <w:szCs w:val="24"/>
    </w:rPr>
  </w:style>
  <w:style w:type="paragraph" w:customStyle="1" w:styleId="Acknowledgement">
    <w:name w:val="Acknowledgement"/>
    <w:basedOn w:val="Normal"/>
    <w:rsid w:val="00B90F91"/>
    <w:pPr>
      <w:spacing w:before="120" w:after="0"/>
      <w:ind w:left="720" w:hanging="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50453">
      <w:bodyDiv w:val="1"/>
      <w:marLeft w:val="0"/>
      <w:marRight w:val="0"/>
      <w:marTop w:val="0"/>
      <w:marBottom w:val="0"/>
      <w:divBdr>
        <w:top w:val="none" w:sz="0" w:space="0" w:color="auto"/>
        <w:left w:val="none" w:sz="0" w:space="0" w:color="auto"/>
        <w:bottom w:val="none" w:sz="0" w:space="0" w:color="auto"/>
        <w:right w:val="none" w:sz="0" w:space="0" w:color="auto"/>
      </w:divBdr>
    </w:div>
    <w:div w:id="249777149">
      <w:bodyDiv w:val="1"/>
      <w:marLeft w:val="0"/>
      <w:marRight w:val="0"/>
      <w:marTop w:val="0"/>
      <w:marBottom w:val="0"/>
      <w:divBdr>
        <w:top w:val="none" w:sz="0" w:space="0" w:color="auto"/>
        <w:left w:val="none" w:sz="0" w:space="0" w:color="auto"/>
        <w:bottom w:val="none" w:sz="0" w:space="0" w:color="auto"/>
        <w:right w:val="none" w:sz="0" w:space="0" w:color="auto"/>
      </w:divBdr>
    </w:div>
    <w:div w:id="367798868">
      <w:bodyDiv w:val="1"/>
      <w:marLeft w:val="0"/>
      <w:marRight w:val="0"/>
      <w:marTop w:val="0"/>
      <w:marBottom w:val="0"/>
      <w:divBdr>
        <w:top w:val="none" w:sz="0" w:space="0" w:color="auto"/>
        <w:left w:val="none" w:sz="0" w:space="0" w:color="auto"/>
        <w:bottom w:val="none" w:sz="0" w:space="0" w:color="auto"/>
        <w:right w:val="none" w:sz="0" w:space="0" w:color="auto"/>
      </w:divBdr>
    </w:div>
    <w:div w:id="386681505">
      <w:bodyDiv w:val="1"/>
      <w:marLeft w:val="0"/>
      <w:marRight w:val="0"/>
      <w:marTop w:val="0"/>
      <w:marBottom w:val="0"/>
      <w:divBdr>
        <w:top w:val="none" w:sz="0" w:space="0" w:color="auto"/>
        <w:left w:val="none" w:sz="0" w:space="0" w:color="auto"/>
        <w:bottom w:val="none" w:sz="0" w:space="0" w:color="auto"/>
        <w:right w:val="none" w:sz="0" w:space="0" w:color="auto"/>
      </w:divBdr>
    </w:div>
    <w:div w:id="489292693">
      <w:bodyDiv w:val="1"/>
      <w:marLeft w:val="0"/>
      <w:marRight w:val="0"/>
      <w:marTop w:val="0"/>
      <w:marBottom w:val="0"/>
      <w:divBdr>
        <w:top w:val="none" w:sz="0" w:space="0" w:color="auto"/>
        <w:left w:val="none" w:sz="0" w:space="0" w:color="auto"/>
        <w:bottom w:val="none" w:sz="0" w:space="0" w:color="auto"/>
        <w:right w:val="none" w:sz="0" w:space="0" w:color="auto"/>
      </w:divBdr>
    </w:div>
    <w:div w:id="499464919">
      <w:bodyDiv w:val="1"/>
      <w:marLeft w:val="0"/>
      <w:marRight w:val="0"/>
      <w:marTop w:val="0"/>
      <w:marBottom w:val="0"/>
      <w:divBdr>
        <w:top w:val="none" w:sz="0" w:space="0" w:color="auto"/>
        <w:left w:val="none" w:sz="0" w:space="0" w:color="auto"/>
        <w:bottom w:val="none" w:sz="0" w:space="0" w:color="auto"/>
        <w:right w:val="none" w:sz="0" w:space="0" w:color="auto"/>
      </w:divBdr>
    </w:div>
    <w:div w:id="754939246">
      <w:bodyDiv w:val="1"/>
      <w:marLeft w:val="0"/>
      <w:marRight w:val="0"/>
      <w:marTop w:val="0"/>
      <w:marBottom w:val="0"/>
      <w:divBdr>
        <w:top w:val="none" w:sz="0" w:space="0" w:color="auto"/>
        <w:left w:val="none" w:sz="0" w:space="0" w:color="auto"/>
        <w:bottom w:val="none" w:sz="0" w:space="0" w:color="auto"/>
        <w:right w:val="none" w:sz="0" w:space="0" w:color="auto"/>
      </w:divBdr>
      <w:divsChild>
        <w:div w:id="1073550839">
          <w:marLeft w:val="0"/>
          <w:marRight w:val="0"/>
          <w:marTop w:val="0"/>
          <w:marBottom w:val="0"/>
          <w:divBdr>
            <w:top w:val="none" w:sz="0" w:space="0" w:color="auto"/>
            <w:left w:val="none" w:sz="0" w:space="0" w:color="auto"/>
            <w:bottom w:val="none" w:sz="0" w:space="0" w:color="auto"/>
            <w:right w:val="none" w:sz="0" w:space="0" w:color="auto"/>
          </w:divBdr>
          <w:divsChild>
            <w:div w:id="2049642772">
              <w:marLeft w:val="0"/>
              <w:marRight w:val="0"/>
              <w:marTop w:val="0"/>
              <w:marBottom w:val="0"/>
              <w:divBdr>
                <w:top w:val="none" w:sz="0" w:space="0" w:color="auto"/>
                <w:left w:val="none" w:sz="0" w:space="0" w:color="auto"/>
                <w:bottom w:val="none" w:sz="0" w:space="0" w:color="auto"/>
                <w:right w:val="none" w:sz="0" w:space="0" w:color="auto"/>
              </w:divBdr>
              <w:divsChild>
                <w:div w:id="1893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3612">
      <w:bodyDiv w:val="1"/>
      <w:marLeft w:val="0"/>
      <w:marRight w:val="0"/>
      <w:marTop w:val="0"/>
      <w:marBottom w:val="0"/>
      <w:divBdr>
        <w:top w:val="none" w:sz="0" w:space="0" w:color="auto"/>
        <w:left w:val="none" w:sz="0" w:space="0" w:color="auto"/>
        <w:bottom w:val="none" w:sz="0" w:space="0" w:color="auto"/>
        <w:right w:val="none" w:sz="0" w:space="0" w:color="auto"/>
      </w:divBdr>
    </w:div>
    <w:div w:id="1062173840">
      <w:bodyDiv w:val="1"/>
      <w:marLeft w:val="0"/>
      <w:marRight w:val="0"/>
      <w:marTop w:val="0"/>
      <w:marBottom w:val="0"/>
      <w:divBdr>
        <w:top w:val="none" w:sz="0" w:space="0" w:color="auto"/>
        <w:left w:val="none" w:sz="0" w:space="0" w:color="auto"/>
        <w:bottom w:val="none" w:sz="0" w:space="0" w:color="auto"/>
        <w:right w:val="none" w:sz="0" w:space="0" w:color="auto"/>
      </w:divBdr>
    </w:div>
    <w:div w:id="1304390814">
      <w:bodyDiv w:val="1"/>
      <w:marLeft w:val="0"/>
      <w:marRight w:val="0"/>
      <w:marTop w:val="0"/>
      <w:marBottom w:val="0"/>
      <w:divBdr>
        <w:top w:val="none" w:sz="0" w:space="0" w:color="auto"/>
        <w:left w:val="none" w:sz="0" w:space="0" w:color="auto"/>
        <w:bottom w:val="none" w:sz="0" w:space="0" w:color="auto"/>
        <w:right w:val="none" w:sz="0" w:space="0" w:color="auto"/>
      </w:divBdr>
    </w:div>
    <w:div w:id="1616135017">
      <w:bodyDiv w:val="1"/>
      <w:marLeft w:val="0"/>
      <w:marRight w:val="0"/>
      <w:marTop w:val="0"/>
      <w:marBottom w:val="0"/>
      <w:divBdr>
        <w:top w:val="none" w:sz="0" w:space="0" w:color="auto"/>
        <w:left w:val="none" w:sz="0" w:space="0" w:color="auto"/>
        <w:bottom w:val="none" w:sz="0" w:space="0" w:color="auto"/>
        <w:right w:val="none" w:sz="0" w:space="0" w:color="auto"/>
      </w:divBdr>
    </w:div>
    <w:div w:id="1728723591">
      <w:bodyDiv w:val="1"/>
      <w:marLeft w:val="0"/>
      <w:marRight w:val="0"/>
      <w:marTop w:val="0"/>
      <w:marBottom w:val="0"/>
      <w:divBdr>
        <w:top w:val="none" w:sz="0" w:space="0" w:color="auto"/>
        <w:left w:val="none" w:sz="0" w:space="0" w:color="auto"/>
        <w:bottom w:val="none" w:sz="0" w:space="0" w:color="auto"/>
        <w:right w:val="none" w:sz="0" w:space="0" w:color="auto"/>
      </w:divBdr>
    </w:div>
    <w:div w:id="1829437932">
      <w:bodyDiv w:val="1"/>
      <w:marLeft w:val="0"/>
      <w:marRight w:val="0"/>
      <w:marTop w:val="0"/>
      <w:marBottom w:val="0"/>
      <w:divBdr>
        <w:top w:val="none" w:sz="0" w:space="0" w:color="auto"/>
        <w:left w:val="none" w:sz="0" w:space="0" w:color="auto"/>
        <w:bottom w:val="none" w:sz="0" w:space="0" w:color="auto"/>
        <w:right w:val="none" w:sz="0" w:space="0" w:color="auto"/>
      </w:divBdr>
      <w:divsChild>
        <w:div w:id="1553273003">
          <w:marLeft w:val="0"/>
          <w:marRight w:val="0"/>
          <w:marTop w:val="0"/>
          <w:marBottom w:val="0"/>
          <w:divBdr>
            <w:top w:val="none" w:sz="0" w:space="0" w:color="auto"/>
            <w:left w:val="none" w:sz="0" w:space="0" w:color="auto"/>
            <w:bottom w:val="none" w:sz="0" w:space="0" w:color="auto"/>
            <w:right w:val="none" w:sz="0" w:space="0" w:color="auto"/>
          </w:divBdr>
          <w:divsChild>
            <w:div w:id="1597859596">
              <w:marLeft w:val="0"/>
              <w:marRight w:val="0"/>
              <w:marTop w:val="0"/>
              <w:marBottom w:val="0"/>
              <w:divBdr>
                <w:top w:val="none" w:sz="0" w:space="0" w:color="auto"/>
                <w:left w:val="none" w:sz="0" w:space="0" w:color="auto"/>
                <w:bottom w:val="none" w:sz="0" w:space="0" w:color="auto"/>
                <w:right w:val="none" w:sz="0" w:space="0" w:color="auto"/>
              </w:divBdr>
              <w:divsChild>
                <w:div w:id="1400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6821">
      <w:bodyDiv w:val="1"/>
      <w:marLeft w:val="0"/>
      <w:marRight w:val="0"/>
      <w:marTop w:val="0"/>
      <w:marBottom w:val="0"/>
      <w:divBdr>
        <w:top w:val="none" w:sz="0" w:space="0" w:color="auto"/>
        <w:left w:val="none" w:sz="0" w:space="0" w:color="auto"/>
        <w:bottom w:val="none" w:sz="0" w:space="0" w:color="auto"/>
        <w:right w:val="none" w:sz="0" w:space="0" w:color="auto"/>
      </w:divBdr>
      <w:divsChild>
        <w:div w:id="1420566369">
          <w:marLeft w:val="0"/>
          <w:marRight w:val="0"/>
          <w:marTop w:val="0"/>
          <w:marBottom w:val="0"/>
          <w:divBdr>
            <w:top w:val="none" w:sz="0" w:space="0" w:color="auto"/>
            <w:left w:val="none" w:sz="0" w:space="0" w:color="auto"/>
            <w:bottom w:val="none" w:sz="0" w:space="0" w:color="auto"/>
            <w:right w:val="none" w:sz="0" w:space="0" w:color="auto"/>
          </w:divBdr>
        </w:div>
      </w:divsChild>
    </w:div>
    <w:div w:id="1894266718">
      <w:bodyDiv w:val="1"/>
      <w:marLeft w:val="0"/>
      <w:marRight w:val="0"/>
      <w:marTop w:val="0"/>
      <w:marBottom w:val="0"/>
      <w:divBdr>
        <w:top w:val="none" w:sz="0" w:space="0" w:color="auto"/>
        <w:left w:val="none" w:sz="0" w:space="0" w:color="auto"/>
        <w:bottom w:val="none" w:sz="0" w:space="0" w:color="auto"/>
        <w:right w:val="none" w:sz="0" w:space="0" w:color="auto"/>
      </w:divBdr>
    </w:div>
    <w:div w:id="1926069987">
      <w:bodyDiv w:val="1"/>
      <w:marLeft w:val="0"/>
      <w:marRight w:val="0"/>
      <w:marTop w:val="0"/>
      <w:marBottom w:val="0"/>
      <w:divBdr>
        <w:top w:val="none" w:sz="0" w:space="0" w:color="auto"/>
        <w:left w:val="none" w:sz="0" w:space="0" w:color="auto"/>
        <w:bottom w:val="none" w:sz="0" w:space="0" w:color="auto"/>
        <w:right w:val="none" w:sz="0" w:space="0" w:color="auto"/>
      </w:divBdr>
    </w:div>
    <w:div w:id="1999385139">
      <w:bodyDiv w:val="1"/>
      <w:marLeft w:val="0"/>
      <w:marRight w:val="0"/>
      <w:marTop w:val="0"/>
      <w:marBottom w:val="0"/>
      <w:divBdr>
        <w:top w:val="none" w:sz="0" w:space="0" w:color="auto"/>
        <w:left w:val="none" w:sz="0" w:space="0" w:color="auto"/>
        <w:bottom w:val="none" w:sz="0" w:space="0" w:color="auto"/>
        <w:right w:val="none" w:sz="0" w:space="0" w:color="auto"/>
      </w:divBdr>
    </w:div>
    <w:div w:id="2078357978">
      <w:bodyDiv w:val="1"/>
      <w:marLeft w:val="0"/>
      <w:marRight w:val="0"/>
      <w:marTop w:val="0"/>
      <w:marBottom w:val="0"/>
      <w:divBdr>
        <w:top w:val="none" w:sz="0" w:space="0" w:color="auto"/>
        <w:left w:val="none" w:sz="0" w:space="0" w:color="auto"/>
        <w:bottom w:val="none" w:sz="0" w:space="0" w:color="auto"/>
        <w:right w:val="none" w:sz="0" w:space="0" w:color="auto"/>
      </w:divBdr>
      <w:divsChild>
        <w:div w:id="4802712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l.devitre@gmail.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cljdevitre/2023_Kilauea-rapid-response-simulatio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7167-7997"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https://www.electrochem.org/wp-content/uploads/2017/11/ORCID-icon.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CBC3B-5857-5345-925B-2BF1D32E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C:\CopernicusTemplates\Free-Forms\Blank.dotm</Template>
  <TotalTime>80</TotalTime>
  <Pages>25</Pages>
  <Words>39117</Words>
  <Characters>222971</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Blank</vt:lpstr>
    </vt:vector>
  </TitlesOfParts>
  <Company>Volcanica</Company>
  <LinksUpToDate>false</LinksUpToDate>
  <CharactersWithSpaces>261565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Jamie Farquharson</dc:creator>
  <cp:keywords/>
  <dc:description/>
  <cp:lastModifiedBy>Charlotte Devitre</cp:lastModifiedBy>
  <cp:revision>8</cp:revision>
  <cp:lastPrinted>2016-02-01T07:21:00Z</cp:lastPrinted>
  <dcterms:created xsi:type="dcterms:W3CDTF">2024-07-24T17:59:00Z</dcterms:created>
  <dcterms:modified xsi:type="dcterms:W3CDTF">2024-07-26T19:43:00Z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id="YRNO6Sw0"/&gt;&lt;style id="http://www.zotero.org/styles/journal-of-petrology"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