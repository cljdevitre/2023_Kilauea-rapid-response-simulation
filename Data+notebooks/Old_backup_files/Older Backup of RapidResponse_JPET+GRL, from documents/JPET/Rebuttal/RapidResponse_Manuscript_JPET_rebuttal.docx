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E99BC" w14:textId="02A86430" w:rsidR="00A9183D" w:rsidRPr="001F7D93" w:rsidRDefault="005A7065" w:rsidP="00994067">
      <w:pPr>
        <w:spacing w:line="480" w:lineRule="auto"/>
        <w:jc w:val="both"/>
        <w:rPr>
          <w:rFonts w:ascii="Times New Roman" w:hAnsi="Times New Roman" w:cs="Times New Roman"/>
          <w:b/>
          <w:sz w:val="32"/>
          <w:lang w:val="en-GB"/>
        </w:rPr>
      </w:pPr>
      <w:r w:rsidRPr="001F7D93">
        <w:rPr>
          <w:rFonts w:ascii="Times New Roman" w:hAnsi="Times New Roman" w:cs="Times New Roman"/>
          <w:b/>
          <w:sz w:val="32"/>
          <w:lang w:val="en-GB"/>
        </w:rPr>
        <w:t xml:space="preserve">Depths in a day - A new era of rapid-response </w:t>
      </w:r>
      <w:r w:rsidR="00AD29CC" w:rsidRPr="001F7D93">
        <w:rPr>
          <w:rFonts w:ascii="Times New Roman" w:hAnsi="Times New Roman" w:cs="Times New Roman"/>
          <w:b/>
          <w:sz w:val="32"/>
          <w:lang w:val="en-GB"/>
        </w:rPr>
        <w:t xml:space="preserve">Raman-based </w:t>
      </w:r>
      <w:r w:rsidRPr="001F7D93">
        <w:rPr>
          <w:rFonts w:ascii="Times New Roman" w:hAnsi="Times New Roman" w:cs="Times New Roman"/>
          <w:b/>
          <w:sz w:val="32"/>
          <w:lang w:val="en-GB"/>
        </w:rPr>
        <w:t>barometry using fluid inclusions</w:t>
      </w:r>
      <w:r w:rsidR="00A863E8" w:rsidRPr="001F7D93">
        <w:rPr>
          <w:rFonts w:ascii="Times New Roman" w:hAnsi="Times New Roman" w:cs="Times New Roman"/>
          <w:b/>
          <w:sz w:val="32"/>
          <w:szCs w:val="32"/>
          <w:lang w:val="en-GB"/>
        </w:rPr>
        <w:t>.</w:t>
      </w:r>
    </w:p>
    <w:p w14:paraId="11183ADD" w14:textId="64476EB8" w:rsidR="00E6133D" w:rsidRPr="001F7D93" w:rsidRDefault="0062185F" w:rsidP="0062185F">
      <w:pPr>
        <w:spacing w:line="480" w:lineRule="auto"/>
        <w:jc w:val="both"/>
        <w:rPr>
          <w:rFonts w:ascii="Times New Roman" w:hAnsi="Times New Roman" w:cs="Times New Roman"/>
          <w:bCs/>
          <w:sz w:val="24"/>
          <w:szCs w:val="24"/>
          <w:lang w:val="en-GB"/>
        </w:rPr>
      </w:pPr>
      <w:r w:rsidRPr="001F7D93">
        <w:rPr>
          <w:rFonts w:ascii="Times New Roman" w:hAnsi="Times New Roman" w:cs="Times New Roman"/>
          <w:bCs/>
          <w:sz w:val="24"/>
          <w:szCs w:val="24"/>
          <w:lang w:val="en-GB"/>
        </w:rPr>
        <w:t>Running title: Depths in a day – a new era of rapid response barometry</w:t>
      </w:r>
    </w:p>
    <w:p w14:paraId="6996F751" w14:textId="77777777" w:rsidR="00A863E8" w:rsidRPr="001F7D93" w:rsidRDefault="00A863E8" w:rsidP="0062185F">
      <w:pPr>
        <w:spacing w:line="480" w:lineRule="auto"/>
        <w:jc w:val="both"/>
        <w:rPr>
          <w:rFonts w:ascii="Times New Roman" w:hAnsi="Times New Roman" w:cs="Times New Roman"/>
          <w:bCs/>
          <w:sz w:val="24"/>
          <w:szCs w:val="24"/>
        </w:rPr>
      </w:pPr>
    </w:p>
    <w:p w14:paraId="03424BBB" w14:textId="0693156B" w:rsidR="00FC2C38" w:rsidRPr="001F7D93" w:rsidRDefault="00816403" w:rsidP="00994067">
      <w:pPr>
        <w:spacing w:line="480" w:lineRule="auto"/>
        <w:jc w:val="both"/>
        <w:rPr>
          <w:rFonts w:ascii="Times New Roman" w:hAnsi="Times New Roman" w:cs="Times New Roman"/>
          <w:sz w:val="24"/>
          <w:vertAlign w:val="superscript"/>
        </w:rPr>
      </w:pPr>
      <w:r w:rsidRPr="001F7D93">
        <w:rPr>
          <w:rFonts w:ascii="Times New Roman" w:hAnsi="Times New Roman" w:cs="Times New Roman"/>
          <w:sz w:val="24"/>
        </w:rPr>
        <w:t xml:space="preserve">Charlotte L. </w:t>
      </w:r>
      <w:r w:rsidR="00C14B33" w:rsidRPr="001F7D93">
        <w:rPr>
          <w:rFonts w:ascii="Times New Roman" w:hAnsi="Times New Roman" w:cs="Times New Roman"/>
          <w:sz w:val="24"/>
          <w:szCs w:val="24"/>
        </w:rPr>
        <w:t>DeVitre</w:t>
      </w:r>
      <w:r w:rsidR="00C14B33" w:rsidRPr="001F7D93">
        <w:rPr>
          <w:rFonts w:ascii="Times New Roman" w:hAnsi="Times New Roman" w:cs="Times New Roman"/>
          <w:sz w:val="24"/>
          <w:szCs w:val="24"/>
          <w:vertAlign w:val="superscript"/>
        </w:rPr>
        <w:t>1*</w:t>
      </w:r>
      <w:r w:rsidR="00C14B33" w:rsidRPr="001F7D93">
        <w:rPr>
          <w:rFonts w:ascii="Times New Roman" w:hAnsi="Times New Roman" w:cs="Times New Roman"/>
          <w:sz w:val="24"/>
          <w:szCs w:val="24"/>
        </w:rPr>
        <w:t>,</w:t>
      </w:r>
      <w:r w:rsidR="00B4015F" w:rsidRPr="001F7D93">
        <w:rPr>
          <w:rFonts w:ascii="Times New Roman" w:hAnsi="Times New Roman" w:cs="Times New Roman"/>
          <w:sz w:val="24"/>
        </w:rPr>
        <w:t xml:space="preserve"> </w:t>
      </w:r>
      <w:r w:rsidRPr="001F7D93">
        <w:rPr>
          <w:rFonts w:ascii="Times New Roman" w:hAnsi="Times New Roman" w:cs="Times New Roman"/>
          <w:sz w:val="24"/>
        </w:rPr>
        <w:t>Penny E. Wiese</w:t>
      </w:r>
      <w:r w:rsidR="00FC2C38" w:rsidRPr="001F7D93">
        <w:rPr>
          <w:rFonts w:ascii="Times New Roman" w:hAnsi="Times New Roman" w:cs="Times New Roman"/>
          <w:sz w:val="24"/>
        </w:rPr>
        <w:t>r</w:t>
      </w:r>
      <w:r w:rsidR="009146AE" w:rsidRPr="001F7D93">
        <w:rPr>
          <w:rFonts w:ascii="Times New Roman" w:hAnsi="Times New Roman" w:cs="Times New Roman"/>
          <w:sz w:val="24"/>
          <w:vertAlign w:val="superscript"/>
        </w:rPr>
        <w:t>1</w:t>
      </w:r>
      <w:r w:rsidR="00FC2C38" w:rsidRPr="001F7D93">
        <w:rPr>
          <w:rFonts w:ascii="Times New Roman" w:hAnsi="Times New Roman" w:cs="Times New Roman"/>
          <w:sz w:val="24"/>
        </w:rPr>
        <w:t>, Alex</w:t>
      </w:r>
      <w:r w:rsidR="009D687C" w:rsidRPr="001F7D93">
        <w:rPr>
          <w:rFonts w:ascii="Times New Roman" w:hAnsi="Times New Roman" w:cs="Times New Roman"/>
          <w:sz w:val="24"/>
        </w:rPr>
        <w:t>ander T.</w:t>
      </w:r>
      <w:r w:rsidR="00FC2C38" w:rsidRPr="001F7D93">
        <w:rPr>
          <w:rFonts w:ascii="Times New Roman" w:hAnsi="Times New Roman" w:cs="Times New Roman"/>
          <w:sz w:val="24"/>
        </w:rPr>
        <w:t xml:space="preserve"> Bearden</w:t>
      </w:r>
      <w:r w:rsidR="009146AE" w:rsidRPr="001F7D93">
        <w:rPr>
          <w:rFonts w:ascii="Times New Roman" w:hAnsi="Times New Roman" w:cs="Times New Roman"/>
          <w:sz w:val="24"/>
          <w:vertAlign w:val="superscript"/>
        </w:rPr>
        <w:t>1</w:t>
      </w:r>
      <w:r w:rsidR="009146AE" w:rsidRPr="001F7D93">
        <w:rPr>
          <w:rFonts w:ascii="Times New Roman" w:hAnsi="Times New Roman" w:cs="Times New Roman"/>
          <w:sz w:val="24"/>
        </w:rPr>
        <w:t xml:space="preserve">, </w:t>
      </w:r>
      <w:proofErr w:type="spellStart"/>
      <w:r w:rsidR="00A7137B" w:rsidRPr="001F7D93">
        <w:rPr>
          <w:rFonts w:ascii="Times New Roman" w:hAnsi="Times New Roman" w:cs="Times New Roman"/>
          <w:sz w:val="24"/>
        </w:rPr>
        <w:t>Ar</w:t>
      </w:r>
      <w:r w:rsidR="009146AE" w:rsidRPr="001F7D93">
        <w:rPr>
          <w:rFonts w:ascii="Times New Roman" w:hAnsi="Times New Roman" w:cs="Times New Roman"/>
          <w:sz w:val="24"/>
        </w:rPr>
        <w:t>aela</w:t>
      </w:r>
      <w:proofErr w:type="spellEnd"/>
      <w:r w:rsidR="009146AE" w:rsidRPr="001F7D93">
        <w:rPr>
          <w:rFonts w:ascii="Times New Roman" w:hAnsi="Times New Roman" w:cs="Times New Roman"/>
          <w:sz w:val="24"/>
        </w:rPr>
        <w:t xml:space="preserve"> Richie</w:t>
      </w:r>
      <w:r w:rsidR="009146AE" w:rsidRPr="001F7D93">
        <w:rPr>
          <w:rFonts w:ascii="Times New Roman" w:hAnsi="Times New Roman" w:cs="Times New Roman"/>
          <w:sz w:val="24"/>
          <w:vertAlign w:val="superscript"/>
        </w:rPr>
        <w:t>1</w:t>
      </w:r>
      <w:r w:rsidR="009146AE" w:rsidRPr="001F7D93">
        <w:rPr>
          <w:rFonts w:ascii="Times New Roman" w:hAnsi="Times New Roman" w:cs="Times New Roman"/>
          <w:sz w:val="24"/>
        </w:rPr>
        <w:t>, Berenise Rangel</w:t>
      </w:r>
      <w:r w:rsidR="009146AE" w:rsidRPr="001F7D93">
        <w:rPr>
          <w:rFonts w:ascii="Times New Roman" w:hAnsi="Times New Roman" w:cs="Times New Roman"/>
          <w:sz w:val="24"/>
          <w:vertAlign w:val="superscript"/>
        </w:rPr>
        <w:t>1</w:t>
      </w:r>
      <w:r w:rsidR="00E50437" w:rsidRPr="001F7D93">
        <w:rPr>
          <w:rFonts w:ascii="Times New Roman" w:hAnsi="Times New Roman" w:cs="Times New Roman"/>
          <w:sz w:val="24"/>
        </w:rPr>
        <w:t xml:space="preserve">, </w:t>
      </w:r>
      <w:r w:rsidR="000A5485" w:rsidRPr="001F7D93">
        <w:rPr>
          <w:rFonts w:ascii="Times New Roman" w:hAnsi="Times New Roman" w:cs="Times New Roman"/>
          <w:sz w:val="24"/>
        </w:rPr>
        <w:t xml:space="preserve">Matthew </w:t>
      </w:r>
      <w:r w:rsidR="00A7137B" w:rsidRPr="001F7D93">
        <w:rPr>
          <w:rFonts w:ascii="Times New Roman" w:hAnsi="Times New Roman" w:cs="Times New Roman"/>
          <w:sz w:val="24"/>
        </w:rPr>
        <w:t xml:space="preserve">LM </w:t>
      </w:r>
      <w:r w:rsidR="000A5485" w:rsidRPr="001F7D93">
        <w:rPr>
          <w:rFonts w:ascii="Times New Roman" w:hAnsi="Times New Roman" w:cs="Times New Roman"/>
          <w:sz w:val="24"/>
        </w:rPr>
        <w:t>Gleeson</w:t>
      </w:r>
      <w:r w:rsidR="000A5485" w:rsidRPr="001F7D93">
        <w:rPr>
          <w:rFonts w:ascii="Times New Roman" w:hAnsi="Times New Roman" w:cs="Times New Roman"/>
          <w:sz w:val="24"/>
          <w:vertAlign w:val="superscript"/>
        </w:rPr>
        <w:t>1</w:t>
      </w:r>
      <w:r w:rsidR="000A5485" w:rsidRPr="001F7D93">
        <w:rPr>
          <w:rFonts w:ascii="Times New Roman" w:hAnsi="Times New Roman" w:cs="Times New Roman"/>
          <w:sz w:val="24"/>
        </w:rPr>
        <w:t>,</w:t>
      </w:r>
      <w:r w:rsidR="00A70035" w:rsidRPr="001F7D93">
        <w:rPr>
          <w:rFonts w:ascii="Times New Roman" w:hAnsi="Times New Roman" w:cs="Times New Roman"/>
          <w:sz w:val="24"/>
        </w:rPr>
        <w:t xml:space="preserve"> John Grimsich</w:t>
      </w:r>
      <w:r w:rsidR="009146AE" w:rsidRPr="001F7D93">
        <w:rPr>
          <w:rFonts w:ascii="Times New Roman" w:hAnsi="Times New Roman" w:cs="Times New Roman"/>
          <w:sz w:val="24"/>
          <w:vertAlign w:val="superscript"/>
        </w:rPr>
        <w:t>1</w:t>
      </w:r>
      <w:r w:rsidR="00A70035" w:rsidRPr="001F7D93">
        <w:rPr>
          <w:rFonts w:ascii="Times New Roman" w:hAnsi="Times New Roman" w:cs="Times New Roman"/>
          <w:sz w:val="24"/>
        </w:rPr>
        <w:t>,</w:t>
      </w:r>
      <w:r w:rsidR="000A5485" w:rsidRPr="001F7D93">
        <w:rPr>
          <w:rFonts w:ascii="Times New Roman" w:hAnsi="Times New Roman" w:cs="Times New Roman"/>
          <w:sz w:val="24"/>
        </w:rPr>
        <w:t xml:space="preserve"> Kendra</w:t>
      </w:r>
      <w:r w:rsidR="00914E09" w:rsidRPr="001F7D93">
        <w:rPr>
          <w:rFonts w:ascii="Times New Roman" w:hAnsi="Times New Roman" w:cs="Times New Roman"/>
          <w:sz w:val="24"/>
        </w:rPr>
        <w:t xml:space="preserve"> J.</w:t>
      </w:r>
      <w:r w:rsidR="000A5485" w:rsidRPr="001F7D93">
        <w:rPr>
          <w:rFonts w:ascii="Times New Roman" w:hAnsi="Times New Roman" w:cs="Times New Roman"/>
          <w:sz w:val="24"/>
        </w:rPr>
        <w:t xml:space="preserve"> Lynn</w:t>
      </w:r>
      <w:r w:rsidR="000A5485" w:rsidRPr="001F7D93">
        <w:rPr>
          <w:rFonts w:ascii="Times New Roman" w:hAnsi="Times New Roman" w:cs="Times New Roman"/>
          <w:sz w:val="24"/>
          <w:vertAlign w:val="superscript"/>
        </w:rPr>
        <w:t>2</w:t>
      </w:r>
      <w:r w:rsidR="00E50437" w:rsidRPr="001F7D93">
        <w:rPr>
          <w:rFonts w:ascii="Times New Roman" w:hAnsi="Times New Roman" w:cs="Times New Roman"/>
          <w:sz w:val="24"/>
        </w:rPr>
        <w:t xml:space="preserve">, </w:t>
      </w:r>
      <w:r w:rsidR="00FC2C38" w:rsidRPr="001F7D93">
        <w:rPr>
          <w:rFonts w:ascii="Times New Roman" w:hAnsi="Times New Roman" w:cs="Times New Roman"/>
          <w:sz w:val="24"/>
        </w:rPr>
        <w:t xml:space="preserve">Drew </w:t>
      </w:r>
      <w:r w:rsidR="00EF798A" w:rsidRPr="001F7D93">
        <w:rPr>
          <w:rFonts w:ascii="Times New Roman" w:hAnsi="Times New Roman" w:cs="Times New Roman"/>
          <w:sz w:val="24"/>
        </w:rPr>
        <w:t xml:space="preserve">T. </w:t>
      </w:r>
      <w:r w:rsidR="00FC2C38" w:rsidRPr="001F7D93">
        <w:rPr>
          <w:rFonts w:ascii="Times New Roman" w:hAnsi="Times New Roman" w:cs="Times New Roman"/>
          <w:sz w:val="24"/>
        </w:rPr>
        <w:t>Downs</w:t>
      </w:r>
      <w:r w:rsidR="00FC2C38" w:rsidRPr="001F7D93">
        <w:rPr>
          <w:rFonts w:ascii="Times New Roman" w:hAnsi="Times New Roman" w:cs="Times New Roman"/>
          <w:sz w:val="24"/>
          <w:vertAlign w:val="superscript"/>
        </w:rPr>
        <w:t>2</w:t>
      </w:r>
      <w:r w:rsidR="00FC2C38" w:rsidRPr="001F7D93">
        <w:rPr>
          <w:rFonts w:ascii="Times New Roman" w:hAnsi="Times New Roman" w:cs="Times New Roman"/>
          <w:sz w:val="24"/>
        </w:rPr>
        <w:t xml:space="preserve">, </w:t>
      </w:r>
      <w:r w:rsidR="00FC2C38" w:rsidRPr="001F7D93">
        <w:rPr>
          <w:rFonts w:ascii="Times New Roman" w:hAnsi="Times New Roman" w:cs="Times New Roman"/>
          <w:sz w:val="24"/>
          <w:lang w:val="en-GB"/>
        </w:rPr>
        <w:t xml:space="preserve">Natalia </w:t>
      </w:r>
      <w:r w:rsidR="001002AA" w:rsidRPr="001F7D93">
        <w:rPr>
          <w:rFonts w:ascii="Times New Roman" w:hAnsi="Times New Roman" w:cs="Times New Roman"/>
          <w:sz w:val="24"/>
          <w:lang w:val="en-GB"/>
        </w:rPr>
        <w:t xml:space="preserve">I. </w:t>
      </w:r>
      <w:r w:rsidR="00FC2C38" w:rsidRPr="001F7D93">
        <w:rPr>
          <w:rFonts w:ascii="Times New Roman" w:hAnsi="Times New Roman" w:cs="Times New Roman"/>
          <w:sz w:val="24"/>
          <w:lang w:val="en-GB"/>
        </w:rPr>
        <w:t>Deligne</w:t>
      </w:r>
      <w:r w:rsidR="00FC2C38" w:rsidRPr="001F7D93">
        <w:rPr>
          <w:rFonts w:ascii="Times New Roman" w:hAnsi="Times New Roman" w:cs="Times New Roman"/>
          <w:sz w:val="24"/>
          <w:vertAlign w:val="superscript"/>
          <w:lang w:val="en-GB"/>
        </w:rPr>
        <w:t>2</w:t>
      </w:r>
      <w:r w:rsidR="00EF798A" w:rsidRPr="001F7D93">
        <w:rPr>
          <w:rFonts w:ascii="Times New Roman" w:hAnsi="Times New Roman" w:cs="Times New Roman"/>
          <w:sz w:val="24"/>
          <w:lang w:val="en-GB"/>
        </w:rPr>
        <w:t>,</w:t>
      </w:r>
      <w:r w:rsidR="00FC2C38" w:rsidRPr="001F7D93">
        <w:rPr>
          <w:rFonts w:ascii="Times New Roman" w:hAnsi="Times New Roman" w:cs="Times New Roman"/>
          <w:sz w:val="24"/>
          <w:lang w:val="en-GB"/>
        </w:rPr>
        <w:t xml:space="preserve"> and </w:t>
      </w:r>
      <w:r w:rsidR="00EF798A" w:rsidRPr="001F7D93">
        <w:rPr>
          <w:rFonts w:ascii="Times New Roman" w:hAnsi="Times New Roman" w:cs="Times New Roman"/>
          <w:sz w:val="24"/>
          <w:lang w:val="en-GB"/>
        </w:rPr>
        <w:t>Katherine M.</w:t>
      </w:r>
      <w:r w:rsidR="00FC2C38" w:rsidRPr="001F7D93">
        <w:rPr>
          <w:rFonts w:ascii="Times New Roman" w:hAnsi="Times New Roman" w:cs="Times New Roman"/>
          <w:sz w:val="24"/>
          <w:lang w:val="en-GB"/>
        </w:rPr>
        <w:t xml:space="preserve"> Mullike</w:t>
      </w:r>
      <w:r w:rsidR="00EF798A" w:rsidRPr="001F7D93">
        <w:rPr>
          <w:rFonts w:ascii="Times New Roman" w:hAnsi="Times New Roman" w:cs="Times New Roman"/>
          <w:sz w:val="24"/>
          <w:lang w:val="en-GB"/>
        </w:rPr>
        <w:t>n</w:t>
      </w:r>
      <w:r w:rsidR="00FC2C38" w:rsidRPr="001F7D93">
        <w:rPr>
          <w:rFonts w:ascii="Times New Roman" w:hAnsi="Times New Roman" w:cs="Times New Roman"/>
          <w:sz w:val="24"/>
          <w:vertAlign w:val="superscript"/>
          <w:lang w:val="en-GB"/>
        </w:rPr>
        <w:t>2</w:t>
      </w:r>
    </w:p>
    <w:p w14:paraId="558C324C" w14:textId="2A7CA31A" w:rsidR="00810620" w:rsidRPr="001F7D93" w:rsidRDefault="00C14B33" w:rsidP="00994067">
      <w:pPr>
        <w:spacing w:line="480" w:lineRule="auto"/>
        <w:jc w:val="both"/>
        <w:rPr>
          <w:rFonts w:ascii="Times New Roman" w:hAnsi="Times New Roman" w:cs="Times New Roman"/>
          <w:sz w:val="24"/>
          <w:lang w:val="en-GB"/>
        </w:rPr>
      </w:pPr>
      <w:r w:rsidRPr="001F7D93">
        <w:rPr>
          <w:rFonts w:ascii="Times New Roman" w:hAnsi="Times New Roman" w:cs="Times New Roman"/>
          <w:sz w:val="24"/>
          <w:szCs w:val="24"/>
          <w:vertAlign w:val="superscript"/>
          <w:lang w:val="en-GB"/>
        </w:rPr>
        <w:t xml:space="preserve">1 </w:t>
      </w:r>
      <w:r w:rsidR="0062185F" w:rsidRPr="001F7D93">
        <w:rPr>
          <w:rFonts w:ascii="Times New Roman" w:hAnsi="Times New Roman" w:cs="Times New Roman"/>
          <w:sz w:val="24"/>
          <w:szCs w:val="24"/>
          <w:lang w:val="en-GB"/>
        </w:rPr>
        <w:t>Earth and Planetary Sciences,</w:t>
      </w:r>
      <w:r w:rsidR="00810620" w:rsidRPr="001F7D93">
        <w:rPr>
          <w:rFonts w:ascii="Times New Roman" w:hAnsi="Times New Roman" w:cs="Times New Roman"/>
          <w:sz w:val="24"/>
          <w:lang w:val="en-GB"/>
        </w:rPr>
        <w:t xml:space="preserve"> </w:t>
      </w:r>
      <w:r w:rsidR="00816403" w:rsidRPr="001F7D93">
        <w:rPr>
          <w:rFonts w:ascii="Times New Roman" w:hAnsi="Times New Roman" w:cs="Times New Roman"/>
          <w:sz w:val="24"/>
          <w:lang w:val="en-GB"/>
        </w:rPr>
        <w:t>University of California, Berkeley, CA 94270</w:t>
      </w:r>
      <w:r w:rsidR="00EF798A" w:rsidRPr="001F7D93">
        <w:rPr>
          <w:rFonts w:ascii="Times New Roman" w:hAnsi="Times New Roman" w:cs="Times New Roman"/>
          <w:sz w:val="24"/>
          <w:lang w:val="en-GB"/>
        </w:rPr>
        <w:t>, USA</w:t>
      </w:r>
    </w:p>
    <w:p w14:paraId="29ABFA3E" w14:textId="387BC235" w:rsidR="000A5485" w:rsidRPr="001F7D93" w:rsidRDefault="000A5485" w:rsidP="00994067">
      <w:pPr>
        <w:spacing w:line="480" w:lineRule="auto"/>
        <w:jc w:val="both"/>
        <w:rPr>
          <w:rFonts w:ascii="Times New Roman" w:hAnsi="Times New Roman" w:cs="Times New Roman"/>
          <w:sz w:val="24"/>
        </w:rPr>
      </w:pPr>
      <w:r w:rsidRPr="001F7D93">
        <w:rPr>
          <w:rFonts w:ascii="Times New Roman" w:hAnsi="Times New Roman" w:cs="Times New Roman"/>
          <w:sz w:val="24"/>
          <w:vertAlign w:val="superscript"/>
        </w:rPr>
        <w:t>2</w:t>
      </w:r>
      <w:r w:rsidRPr="001F7D93">
        <w:rPr>
          <w:rFonts w:ascii="Times New Roman" w:hAnsi="Times New Roman" w:cs="Times New Roman"/>
          <w:sz w:val="24"/>
        </w:rPr>
        <w:t xml:space="preserve"> </w:t>
      </w:r>
      <w:r w:rsidR="001002AA" w:rsidRPr="001F7D93">
        <w:rPr>
          <w:rFonts w:ascii="Times New Roman" w:hAnsi="Times New Roman" w:cs="Times New Roman"/>
          <w:sz w:val="24"/>
        </w:rPr>
        <w:t>U</w:t>
      </w:r>
      <w:r w:rsidR="00EF798A" w:rsidRPr="001F7D93">
        <w:rPr>
          <w:rFonts w:ascii="Times New Roman" w:hAnsi="Times New Roman" w:cs="Times New Roman"/>
          <w:sz w:val="24"/>
        </w:rPr>
        <w:t>.</w:t>
      </w:r>
      <w:r w:rsidR="001002AA" w:rsidRPr="001F7D93">
        <w:rPr>
          <w:rFonts w:ascii="Times New Roman" w:hAnsi="Times New Roman" w:cs="Times New Roman"/>
          <w:sz w:val="24"/>
        </w:rPr>
        <w:t xml:space="preserve"> S</w:t>
      </w:r>
      <w:r w:rsidR="00EF798A" w:rsidRPr="001F7D93">
        <w:rPr>
          <w:rFonts w:ascii="Times New Roman" w:hAnsi="Times New Roman" w:cs="Times New Roman"/>
          <w:sz w:val="24"/>
        </w:rPr>
        <w:t>.</w:t>
      </w:r>
      <w:r w:rsidR="001002AA" w:rsidRPr="001F7D93">
        <w:rPr>
          <w:rFonts w:ascii="Times New Roman" w:hAnsi="Times New Roman" w:cs="Times New Roman"/>
          <w:sz w:val="24"/>
        </w:rPr>
        <w:t xml:space="preserve"> Geological Survey</w:t>
      </w:r>
      <w:r w:rsidR="00EF798A" w:rsidRPr="001F7D93">
        <w:rPr>
          <w:rFonts w:ascii="Times New Roman" w:hAnsi="Times New Roman" w:cs="Times New Roman"/>
          <w:sz w:val="24"/>
        </w:rPr>
        <w:t>,</w:t>
      </w:r>
      <w:r w:rsidR="001002AA" w:rsidRPr="001F7D93">
        <w:rPr>
          <w:rFonts w:ascii="Times New Roman" w:hAnsi="Times New Roman" w:cs="Times New Roman"/>
          <w:sz w:val="24"/>
        </w:rPr>
        <w:t xml:space="preserve"> </w:t>
      </w:r>
      <w:r w:rsidR="001F6599" w:rsidRPr="001F7D93">
        <w:rPr>
          <w:rFonts w:ascii="Times New Roman" w:hAnsi="Times New Roman" w:cs="Times New Roman"/>
          <w:sz w:val="24"/>
        </w:rPr>
        <w:t>Hawai</w:t>
      </w:r>
      <w:r w:rsidR="00914E09" w:rsidRPr="001F7D93">
        <w:rPr>
          <w:rFonts w:ascii="Times New Roman" w:hAnsi="Times New Roman" w:cs="Times New Roman"/>
          <w:sz w:val="24"/>
        </w:rPr>
        <w:t>ian</w:t>
      </w:r>
      <w:r w:rsidRPr="001F7D93">
        <w:rPr>
          <w:rFonts w:ascii="Times New Roman" w:hAnsi="Times New Roman" w:cs="Times New Roman"/>
          <w:sz w:val="24"/>
        </w:rPr>
        <w:t xml:space="preserve"> Volcano Observatory, </w:t>
      </w:r>
      <w:r w:rsidR="001002AA" w:rsidRPr="001F7D93">
        <w:rPr>
          <w:rFonts w:ascii="Times New Roman" w:hAnsi="Times New Roman" w:cs="Times New Roman"/>
          <w:sz w:val="24"/>
        </w:rPr>
        <w:t>Hilo</w:t>
      </w:r>
      <w:r w:rsidRPr="001F7D93">
        <w:rPr>
          <w:rFonts w:ascii="Times New Roman" w:hAnsi="Times New Roman" w:cs="Times New Roman"/>
          <w:sz w:val="24"/>
        </w:rPr>
        <w:t>, HI</w:t>
      </w:r>
      <w:r w:rsidR="001002AA" w:rsidRPr="001F7D93">
        <w:rPr>
          <w:rFonts w:ascii="Times New Roman" w:hAnsi="Times New Roman" w:cs="Times New Roman"/>
          <w:sz w:val="24"/>
        </w:rPr>
        <w:t xml:space="preserve"> 96720</w:t>
      </w:r>
      <w:r w:rsidR="00EF798A" w:rsidRPr="001F7D93">
        <w:rPr>
          <w:rFonts w:ascii="Times New Roman" w:hAnsi="Times New Roman" w:cs="Times New Roman"/>
          <w:sz w:val="24"/>
        </w:rPr>
        <w:t>, USA</w:t>
      </w:r>
    </w:p>
    <w:p w14:paraId="49BD2558" w14:textId="6FF6AF9B" w:rsidR="00810620" w:rsidRPr="001F7D93" w:rsidRDefault="00E6133D" w:rsidP="00994067">
      <w:pPr>
        <w:spacing w:line="480" w:lineRule="auto"/>
        <w:jc w:val="both"/>
        <w:rPr>
          <w:rFonts w:ascii="Times New Roman" w:hAnsi="Times New Roman" w:cs="Times New Roman"/>
          <w:sz w:val="24"/>
        </w:rPr>
      </w:pPr>
      <w:r w:rsidRPr="001F7D93">
        <w:rPr>
          <w:rFonts w:ascii="Times New Roman" w:hAnsi="Times New Roman" w:cs="Times New Roman"/>
          <w:sz w:val="24"/>
          <w:szCs w:val="24"/>
        </w:rPr>
        <w:t xml:space="preserve">* </w:t>
      </w:r>
      <w:r w:rsidR="0062185F" w:rsidRPr="001F7D93">
        <w:rPr>
          <w:rFonts w:ascii="Times New Roman" w:hAnsi="Times New Roman" w:cs="Times New Roman"/>
          <w:sz w:val="24"/>
          <w:szCs w:val="24"/>
        </w:rPr>
        <w:t xml:space="preserve">Corresponding author: </w:t>
      </w:r>
      <w:r w:rsidR="00C14B33" w:rsidRPr="001F7D93">
        <w:rPr>
          <w:rFonts w:ascii="Times New Roman" w:hAnsi="Times New Roman" w:cs="Times New Roman"/>
          <w:sz w:val="24"/>
          <w:szCs w:val="24"/>
        </w:rPr>
        <w:t xml:space="preserve">Charlotte L. </w:t>
      </w:r>
      <w:proofErr w:type="spellStart"/>
      <w:r w:rsidR="00C14B33" w:rsidRPr="001F7D93">
        <w:rPr>
          <w:rFonts w:ascii="Times New Roman" w:hAnsi="Times New Roman" w:cs="Times New Roman"/>
          <w:sz w:val="24"/>
          <w:szCs w:val="24"/>
        </w:rPr>
        <w:t>DeVitre</w:t>
      </w:r>
      <w:proofErr w:type="spellEnd"/>
      <w:r w:rsidR="00810620" w:rsidRPr="001F7D93">
        <w:rPr>
          <w:rFonts w:ascii="Times New Roman" w:hAnsi="Times New Roman" w:cs="Times New Roman"/>
          <w:sz w:val="24"/>
        </w:rPr>
        <w:t xml:space="preserve"> </w:t>
      </w:r>
      <w:hyperlink r:id="rId8" w:history="1">
        <w:r w:rsidR="00AD29CC" w:rsidRPr="001F7D93">
          <w:rPr>
            <w:rStyle w:val="Hyperlink"/>
            <w:rFonts w:ascii="Times New Roman" w:hAnsi="Times New Roman" w:cs="Times New Roman"/>
            <w:sz w:val="24"/>
          </w:rPr>
          <w:t>cl.devitre@gmail.com</w:t>
        </w:r>
      </w:hyperlink>
      <w:r w:rsidR="00AD29CC" w:rsidRPr="001F7D93">
        <w:rPr>
          <w:rFonts w:ascii="Times New Roman" w:hAnsi="Times New Roman" w:cs="Times New Roman"/>
          <w:sz w:val="24"/>
        </w:rPr>
        <w:t xml:space="preserve"> </w:t>
      </w:r>
    </w:p>
    <w:p w14:paraId="6B049638" w14:textId="3A589152" w:rsidR="00E04D85" w:rsidRPr="001F7D93" w:rsidRDefault="003A7845" w:rsidP="00671CAA">
      <w:pPr>
        <w:spacing w:line="480" w:lineRule="auto"/>
        <w:rPr>
          <w:rStyle w:val="Hyperlink"/>
          <w:rFonts w:ascii="Times New Roman" w:hAnsi="Times New Roman" w:cs="Times New Roman"/>
        </w:rPr>
      </w:pPr>
      <w:r w:rsidRPr="001F7D93">
        <w:rPr>
          <w:rFonts w:ascii="Times New Roman" w:hAnsi="Times New Roman" w:cs="Times New Roman"/>
          <w:noProof/>
        </w:rPr>
        <w:drawing>
          <wp:anchor distT="0" distB="0" distL="114300" distR="114300" simplePos="0" relativeHeight="251669504" behindDoc="0" locked="0" layoutInCell="1" allowOverlap="1" wp14:anchorId="01FE8166" wp14:editId="082405F3">
            <wp:simplePos x="0" y="0"/>
            <wp:positionH relativeFrom="column">
              <wp:posOffset>0</wp:posOffset>
            </wp:positionH>
            <wp:positionV relativeFrom="paragraph">
              <wp:posOffset>0</wp:posOffset>
            </wp:positionV>
            <wp:extent cx="107315" cy="107315"/>
            <wp:effectExtent l="0" t="0" r="0" b="0"/>
            <wp:wrapSquare wrapText="bothSides"/>
            <wp:docPr id="1111548859" name="Picture 1111548859"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810620" w:rsidRPr="001F7D93">
        <w:rPr>
          <w:rFonts w:ascii="Times New Roman" w:hAnsi="Times New Roman" w:cs="Times New Roman"/>
        </w:rPr>
        <w:t>ORCiD</w:t>
      </w:r>
      <w:proofErr w:type="spellEnd"/>
      <w:r w:rsidR="00810620" w:rsidRPr="001F7D93">
        <w:rPr>
          <w:rFonts w:ascii="Times New Roman" w:hAnsi="Times New Roman" w:cs="Times New Roman"/>
        </w:rPr>
        <w:t xml:space="preserve"> (</w:t>
      </w:r>
      <w:r w:rsidR="00E04D85" w:rsidRPr="001F7D93">
        <w:rPr>
          <w:rFonts w:ascii="Times New Roman" w:hAnsi="Times New Roman" w:cs="Times New Roman"/>
        </w:rPr>
        <w:t>CLD</w:t>
      </w:r>
      <w:r w:rsidR="00810620" w:rsidRPr="001F7D93">
        <w:rPr>
          <w:rFonts w:ascii="Times New Roman" w:hAnsi="Times New Roman" w:cs="Times New Roman"/>
        </w:rPr>
        <w:t xml:space="preserve">): </w:t>
      </w:r>
      <w:hyperlink r:id="rId11" w:history="1">
        <w:r w:rsidR="006877AF" w:rsidRPr="001F7D93">
          <w:rPr>
            <w:rStyle w:val="Hyperlink"/>
            <w:rFonts w:ascii="Times New Roman" w:hAnsi="Times New Roman" w:cs="Times New Roman"/>
          </w:rPr>
          <w:t>0000-0002-7167-7997</w:t>
        </w:r>
      </w:hyperlink>
    </w:p>
    <w:p w14:paraId="0E5FDE91" w14:textId="1A5C1AE4" w:rsidR="00E04D85" w:rsidRPr="001F7D93" w:rsidRDefault="003A7845" w:rsidP="00E04D85">
      <w:pPr>
        <w:spacing w:line="480" w:lineRule="auto"/>
        <w:rPr>
          <w:rFonts w:ascii="Times New Roman" w:hAnsi="Times New Roman" w:cs="Times New Roman"/>
        </w:rPr>
      </w:pPr>
      <w:r w:rsidRPr="001F7D93">
        <w:rPr>
          <w:rFonts w:ascii="Times New Roman" w:hAnsi="Times New Roman" w:cs="Times New Roman"/>
          <w:noProof/>
        </w:rPr>
        <w:drawing>
          <wp:anchor distT="0" distB="0" distL="114300" distR="114300" simplePos="0" relativeHeight="251671552" behindDoc="0" locked="0" layoutInCell="1" allowOverlap="1" wp14:anchorId="4C6A49B1" wp14:editId="16EC73D2">
            <wp:simplePos x="0" y="0"/>
            <wp:positionH relativeFrom="column">
              <wp:posOffset>0</wp:posOffset>
            </wp:positionH>
            <wp:positionV relativeFrom="paragraph">
              <wp:posOffset>0</wp:posOffset>
            </wp:positionV>
            <wp:extent cx="107315" cy="107315"/>
            <wp:effectExtent l="0" t="0" r="0" b="0"/>
            <wp:wrapSquare wrapText="bothSides"/>
            <wp:docPr id="520174007" name="Picture 520174007"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04D85" w:rsidRPr="001F7D93">
        <w:rPr>
          <w:rFonts w:ascii="Times New Roman" w:hAnsi="Times New Roman" w:cs="Times New Roman"/>
        </w:rPr>
        <w:t>ORCiD</w:t>
      </w:r>
      <w:proofErr w:type="spellEnd"/>
      <w:r w:rsidR="00E04D85" w:rsidRPr="001F7D93">
        <w:rPr>
          <w:rFonts w:ascii="Times New Roman" w:hAnsi="Times New Roman" w:cs="Times New Roman"/>
        </w:rPr>
        <w:t xml:space="preserve"> (KJL): 0000-0001-7886-4376</w:t>
      </w:r>
      <w:r w:rsidRPr="001F7D93">
        <w:rPr>
          <w:rFonts w:ascii="Times New Roman" w:hAnsi="Times New Roman" w:cs="Times New Roman"/>
          <w:noProof/>
        </w:rPr>
        <w:drawing>
          <wp:anchor distT="0" distB="0" distL="114300" distR="114300" simplePos="0" relativeHeight="251673600" behindDoc="0" locked="0" layoutInCell="1" allowOverlap="1" wp14:anchorId="3B881A7A" wp14:editId="1A71B2FE">
            <wp:simplePos x="0" y="0"/>
            <wp:positionH relativeFrom="column">
              <wp:posOffset>0</wp:posOffset>
            </wp:positionH>
            <wp:positionV relativeFrom="paragraph">
              <wp:posOffset>0</wp:posOffset>
            </wp:positionV>
            <wp:extent cx="107315" cy="107315"/>
            <wp:effectExtent l="0" t="0" r="0" b="0"/>
            <wp:wrapSquare wrapText="bothSides"/>
            <wp:docPr id="1800379929" name="Picture 1800379929"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r w:rsidR="00E04D85" w:rsidRPr="001F7D93">
        <w:rPr>
          <w:rFonts w:ascii="Times New Roman" w:hAnsi="Times New Roman" w:cs="Times New Roman"/>
        </w:rPr>
        <w:t xml:space="preserve"> </w:t>
      </w:r>
    </w:p>
    <w:p w14:paraId="6CCF5266" w14:textId="17374337" w:rsidR="00E04D85" w:rsidRPr="001F7D93" w:rsidRDefault="00E04D85" w:rsidP="00E04D85">
      <w:pPr>
        <w:spacing w:line="480" w:lineRule="auto"/>
        <w:rPr>
          <w:rFonts w:ascii="Times New Roman" w:hAnsi="Times New Roman" w:cs="Times New Roman"/>
        </w:rPr>
      </w:pPr>
      <w:r w:rsidRPr="001F7D93">
        <w:rPr>
          <w:rFonts w:ascii="Times New Roman" w:hAnsi="Times New Roman" w:cs="Times New Roman"/>
          <w:noProof/>
        </w:rPr>
        <w:drawing>
          <wp:anchor distT="0" distB="0" distL="114300" distR="114300" simplePos="0" relativeHeight="251663360" behindDoc="0" locked="0" layoutInCell="1" allowOverlap="1" wp14:anchorId="6898FCA0" wp14:editId="408070BC">
            <wp:simplePos x="0" y="0"/>
            <wp:positionH relativeFrom="column">
              <wp:posOffset>0</wp:posOffset>
            </wp:positionH>
            <wp:positionV relativeFrom="paragraph">
              <wp:posOffset>0</wp:posOffset>
            </wp:positionV>
            <wp:extent cx="107315" cy="107315"/>
            <wp:effectExtent l="0" t="0" r="0" b="0"/>
            <wp:wrapSquare wrapText="bothSides"/>
            <wp:docPr id="442935461" name="Picture 442935461"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1F7D93">
        <w:rPr>
          <w:rFonts w:ascii="Times New Roman" w:hAnsi="Times New Roman" w:cs="Times New Roman"/>
        </w:rPr>
        <w:t>ORCiD</w:t>
      </w:r>
      <w:proofErr w:type="spellEnd"/>
      <w:r w:rsidRPr="001F7D93">
        <w:rPr>
          <w:rFonts w:ascii="Times New Roman" w:hAnsi="Times New Roman" w:cs="Times New Roman"/>
        </w:rPr>
        <w:t xml:space="preserve"> (DTD): 0000-0002-9056-1404</w:t>
      </w:r>
      <w:r w:rsidRPr="001F7D93">
        <w:rPr>
          <w:rFonts w:ascii="Times New Roman" w:hAnsi="Times New Roman" w:cs="Times New Roman"/>
          <w:noProof/>
        </w:rPr>
        <w:drawing>
          <wp:anchor distT="0" distB="0" distL="114300" distR="114300" simplePos="0" relativeHeight="251664384" behindDoc="0" locked="0" layoutInCell="1" allowOverlap="1" wp14:anchorId="0A6C5A97" wp14:editId="332228B5">
            <wp:simplePos x="0" y="0"/>
            <wp:positionH relativeFrom="column">
              <wp:posOffset>0</wp:posOffset>
            </wp:positionH>
            <wp:positionV relativeFrom="paragraph">
              <wp:posOffset>0</wp:posOffset>
            </wp:positionV>
            <wp:extent cx="107315" cy="107315"/>
            <wp:effectExtent l="0" t="0" r="0" b="0"/>
            <wp:wrapSquare wrapText="bothSides"/>
            <wp:docPr id="1987596945" name="Picture 1987596945"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7D93">
        <w:rPr>
          <w:rFonts w:ascii="Times New Roman" w:hAnsi="Times New Roman" w:cs="Times New Roman"/>
        </w:rPr>
        <w:t xml:space="preserve"> </w:t>
      </w:r>
    </w:p>
    <w:p w14:paraId="191BCD13" w14:textId="64FBC8AE" w:rsidR="00810620" w:rsidRPr="001F7D93" w:rsidRDefault="003A7845" w:rsidP="00671CAA">
      <w:pPr>
        <w:spacing w:line="480" w:lineRule="auto"/>
        <w:rPr>
          <w:rFonts w:ascii="Times New Roman" w:hAnsi="Times New Roman" w:cs="Times New Roman"/>
        </w:rPr>
      </w:pPr>
      <w:r w:rsidRPr="001F7D93">
        <w:rPr>
          <w:rFonts w:ascii="Times New Roman" w:hAnsi="Times New Roman" w:cs="Times New Roman"/>
          <w:noProof/>
        </w:rPr>
        <w:drawing>
          <wp:anchor distT="0" distB="0" distL="114300" distR="114300" simplePos="0" relativeHeight="251675648" behindDoc="0" locked="0" layoutInCell="1" allowOverlap="1" wp14:anchorId="0C46EAD0" wp14:editId="4D96F42C">
            <wp:simplePos x="0" y="0"/>
            <wp:positionH relativeFrom="column">
              <wp:posOffset>0</wp:posOffset>
            </wp:positionH>
            <wp:positionV relativeFrom="paragraph">
              <wp:posOffset>0</wp:posOffset>
            </wp:positionV>
            <wp:extent cx="107315" cy="107315"/>
            <wp:effectExtent l="0" t="0" r="0" b="0"/>
            <wp:wrapSquare wrapText="bothSides"/>
            <wp:docPr id="573005013" name="Picture 573005013"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04D85" w:rsidRPr="001F7D93">
        <w:rPr>
          <w:rFonts w:ascii="Times New Roman" w:hAnsi="Times New Roman" w:cs="Times New Roman"/>
        </w:rPr>
        <w:t>ORCiD</w:t>
      </w:r>
      <w:proofErr w:type="spellEnd"/>
      <w:r w:rsidR="00E04D85" w:rsidRPr="001F7D93">
        <w:rPr>
          <w:rFonts w:ascii="Times New Roman" w:hAnsi="Times New Roman" w:cs="Times New Roman"/>
        </w:rPr>
        <w:t xml:space="preserve"> (NID): 0000-0001-9221-8581</w:t>
      </w:r>
      <w:r w:rsidRPr="001F7D93">
        <w:rPr>
          <w:rFonts w:ascii="Times New Roman" w:hAnsi="Times New Roman" w:cs="Times New Roman"/>
          <w:noProof/>
        </w:rPr>
        <w:drawing>
          <wp:anchor distT="0" distB="0" distL="114300" distR="114300" simplePos="0" relativeHeight="251678720" behindDoc="0" locked="0" layoutInCell="1" allowOverlap="1" wp14:anchorId="217B99E0" wp14:editId="60C05558">
            <wp:simplePos x="0" y="0"/>
            <wp:positionH relativeFrom="column">
              <wp:posOffset>0</wp:posOffset>
            </wp:positionH>
            <wp:positionV relativeFrom="paragraph">
              <wp:posOffset>0</wp:posOffset>
            </wp:positionV>
            <wp:extent cx="107315" cy="107315"/>
            <wp:effectExtent l="0" t="0" r="0" b="0"/>
            <wp:wrapSquare wrapText="bothSides"/>
            <wp:docPr id="934804792" name="Picture 934804792"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7D93">
        <w:rPr>
          <w:rFonts w:ascii="Times New Roman" w:hAnsi="Times New Roman" w:cs="Times New Roman"/>
          <w:noProof/>
        </w:rPr>
        <w:drawing>
          <wp:anchor distT="0" distB="0" distL="114300" distR="114300" simplePos="0" relativeHeight="251677696" behindDoc="0" locked="0" layoutInCell="1" allowOverlap="1" wp14:anchorId="0ABB0A5F" wp14:editId="2A1AC9E6">
            <wp:simplePos x="0" y="0"/>
            <wp:positionH relativeFrom="column">
              <wp:posOffset>0</wp:posOffset>
            </wp:positionH>
            <wp:positionV relativeFrom="paragraph">
              <wp:posOffset>0</wp:posOffset>
            </wp:positionV>
            <wp:extent cx="107315" cy="107315"/>
            <wp:effectExtent l="0" t="0" r="0" b="0"/>
            <wp:wrapSquare wrapText="bothSides"/>
            <wp:docPr id="301710409" name="Picture 301710409"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C8023D" w14:textId="21E3078D" w:rsidR="00671CAA" w:rsidRPr="001F7D93" w:rsidRDefault="00671CAA" w:rsidP="00994067">
      <w:pPr>
        <w:spacing w:line="480" w:lineRule="auto"/>
        <w:jc w:val="both"/>
        <w:rPr>
          <w:rFonts w:ascii="Times New Roman" w:hAnsi="Times New Roman" w:cs="Times New Roman"/>
          <w:sz w:val="24"/>
        </w:rPr>
      </w:pPr>
      <w:r w:rsidRPr="001F7D93">
        <w:rPr>
          <w:rFonts w:ascii="Times New Roman" w:hAnsi="Times New Roman" w:cs="Times New Roman"/>
          <w:color w:val="000000"/>
          <w:sz w:val="24"/>
        </w:rPr>
        <w:t xml:space="preserve">Word count: Abstract </w:t>
      </w:r>
      <w:r w:rsidR="00994067" w:rsidRPr="001F7D93">
        <w:rPr>
          <w:rFonts w:ascii="Times New Roman" w:hAnsi="Times New Roman" w:cs="Times New Roman"/>
        </w:rPr>
        <w:t>70</w:t>
      </w:r>
      <w:r w:rsidRPr="001F7D93">
        <w:rPr>
          <w:rFonts w:ascii="Times New Roman" w:hAnsi="Times New Roman" w:cs="Times New Roman"/>
          <w:color w:val="000000"/>
          <w:sz w:val="24"/>
        </w:rPr>
        <w:t xml:space="preserve">, </w:t>
      </w:r>
      <w:r w:rsidR="00615BCC" w:rsidRPr="001F7D93">
        <w:rPr>
          <w:rFonts w:ascii="Times New Roman" w:hAnsi="Times New Roman" w:cs="Times New Roman"/>
          <w:color w:val="000000"/>
          <w:sz w:val="24"/>
        </w:rPr>
        <w:t>Main</w:t>
      </w:r>
      <w:r w:rsidR="00994067" w:rsidRPr="001F7D93">
        <w:rPr>
          <w:rFonts w:ascii="Times New Roman" w:hAnsi="Times New Roman" w:cs="Times New Roman"/>
        </w:rPr>
        <w:t>1705</w:t>
      </w:r>
      <w:r w:rsidRPr="001F7D93">
        <w:rPr>
          <w:rFonts w:ascii="Times New Roman" w:hAnsi="Times New Roman" w:cs="Times New Roman"/>
          <w:color w:val="000000"/>
          <w:sz w:val="24"/>
        </w:rPr>
        <w:br w:type="page"/>
      </w:r>
    </w:p>
    <w:p w14:paraId="4F5A2187" w14:textId="458ECB58" w:rsidR="001C41A5" w:rsidRPr="001F7D93" w:rsidRDefault="000A1B66" w:rsidP="00994067">
      <w:pPr>
        <w:keepNext/>
        <w:pBdr>
          <w:top w:val="nil"/>
          <w:left w:val="nil"/>
          <w:bottom w:val="nil"/>
          <w:right w:val="nil"/>
          <w:between w:val="nil"/>
        </w:pBdr>
        <w:spacing w:before="240" w:after="60" w:line="480" w:lineRule="auto"/>
        <w:jc w:val="both"/>
        <w:rPr>
          <w:rFonts w:ascii="Times New Roman" w:hAnsi="Times New Roman" w:cs="Times New Roman"/>
          <w:b/>
          <w:color w:val="000000"/>
          <w:sz w:val="24"/>
        </w:rPr>
      </w:pPr>
      <w:r w:rsidRPr="001F7D93">
        <w:rPr>
          <w:rFonts w:ascii="Times New Roman" w:hAnsi="Times New Roman" w:cs="Times New Roman"/>
          <w:b/>
          <w:color w:val="000000"/>
          <w:sz w:val="24"/>
        </w:rPr>
        <w:lastRenderedPageBreak/>
        <w:t>Abstract</w:t>
      </w:r>
    </w:p>
    <w:p w14:paraId="25F0AA7C" w14:textId="6DD84F70" w:rsidR="001C7D86" w:rsidRPr="001F7D93" w:rsidRDefault="00F20111" w:rsidP="00994067">
      <w:pPr>
        <w:keepNext/>
        <w:pBdr>
          <w:top w:val="nil"/>
          <w:left w:val="nil"/>
          <w:bottom w:val="nil"/>
          <w:right w:val="nil"/>
          <w:between w:val="nil"/>
        </w:pBdr>
        <w:spacing w:before="240" w:after="60" w:line="480" w:lineRule="auto"/>
        <w:ind w:firstLine="720"/>
        <w:contextualSpacing/>
        <w:jc w:val="both"/>
        <w:rPr>
          <w:rFonts w:ascii="Times New Roman" w:hAnsi="Times New Roman" w:cs="Times New Roman"/>
          <w:color w:val="000000"/>
          <w:sz w:val="24"/>
          <w:lang w:val="en-GB"/>
        </w:rPr>
      </w:pPr>
      <w:r w:rsidRPr="001F7D93">
        <w:rPr>
          <w:rFonts w:ascii="Times New Roman" w:hAnsi="Times New Roman" w:cs="Times New Roman"/>
          <w:color w:val="000000"/>
          <w:sz w:val="24"/>
          <w:lang w:val="en-GB"/>
        </w:rPr>
        <w:t xml:space="preserve">Rapid-response petrological monitoring is a </w:t>
      </w:r>
      <w:r w:rsidR="001002AA" w:rsidRPr="001F7D93">
        <w:rPr>
          <w:rFonts w:ascii="Times New Roman" w:hAnsi="Times New Roman" w:cs="Times New Roman"/>
          <w:color w:val="000000"/>
          <w:sz w:val="24"/>
          <w:lang w:val="en-GB"/>
        </w:rPr>
        <w:t>major advance</w:t>
      </w:r>
      <w:r w:rsidRPr="001F7D93">
        <w:rPr>
          <w:rFonts w:ascii="Times New Roman" w:hAnsi="Times New Roman" w:cs="Times New Roman"/>
          <w:color w:val="000000"/>
          <w:sz w:val="24"/>
          <w:lang w:val="en-GB"/>
        </w:rPr>
        <w:t xml:space="preserve"> for </w:t>
      </w:r>
      <w:r w:rsidR="001002AA" w:rsidRPr="001F7D93">
        <w:rPr>
          <w:rFonts w:ascii="Times New Roman" w:hAnsi="Times New Roman" w:cs="Times New Roman"/>
          <w:color w:val="000000"/>
          <w:sz w:val="24"/>
          <w:lang w:val="en-GB"/>
        </w:rPr>
        <w:t xml:space="preserve">volcano </w:t>
      </w:r>
      <w:r w:rsidR="00A70035" w:rsidRPr="001F7D93">
        <w:rPr>
          <w:rFonts w:ascii="Times New Roman" w:hAnsi="Times New Roman" w:cs="Times New Roman"/>
          <w:color w:val="000000"/>
          <w:sz w:val="24"/>
          <w:lang w:val="en-GB"/>
        </w:rPr>
        <w:t>observatories to</w:t>
      </w:r>
      <w:r w:rsidR="007F5228" w:rsidRPr="001F7D93">
        <w:rPr>
          <w:rFonts w:ascii="Times New Roman" w:hAnsi="Times New Roman" w:cs="Times New Roman"/>
          <w:color w:val="000000"/>
          <w:sz w:val="24"/>
          <w:lang w:val="en-GB"/>
        </w:rPr>
        <w:t xml:space="preserve"> </w:t>
      </w:r>
      <w:r w:rsidR="00041AF6" w:rsidRPr="001F7D93">
        <w:rPr>
          <w:rFonts w:ascii="Times New Roman" w:hAnsi="Times New Roman" w:cs="Times New Roman"/>
          <w:color w:val="000000"/>
          <w:sz w:val="24"/>
          <w:lang w:val="en-GB"/>
        </w:rPr>
        <w:t>build</w:t>
      </w:r>
      <w:r w:rsidR="001002AA" w:rsidRPr="001F7D93">
        <w:rPr>
          <w:rFonts w:ascii="Times New Roman" w:hAnsi="Times New Roman" w:cs="Times New Roman"/>
          <w:color w:val="000000"/>
          <w:sz w:val="24"/>
          <w:lang w:val="en-GB"/>
        </w:rPr>
        <w:t xml:space="preserve"> and validate</w:t>
      </w:r>
      <w:r w:rsidR="00041AF6" w:rsidRPr="001F7D93">
        <w:rPr>
          <w:rFonts w:ascii="Times New Roman" w:hAnsi="Times New Roman" w:cs="Times New Roman"/>
          <w:color w:val="000000"/>
          <w:sz w:val="24"/>
          <w:lang w:val="en-GB"/>
        </w:rPr>
        <w:t xml:space="preserve"> </w:t>
      </w:r>
      <w:r w:rsidRPr="001F7D93">
        <w:rPr>
          <w:rFonts w:ascii="Times New Roman" w:hAnsi="Times New Roman" w:cs="Times New Roman"/>
          <w:color w:val="000000"/>
          <w:sz w:val="24"/>
          <w:lang w:val="en-GB"/>
        </w:rPr>
        <w:t>models</w:t>
      </w:r>
      <w:r w:rsidR="00041AF6" w:rsidRPr="001F7D93">
        <w:rPr>
          <w:rFonts w:ascii="Times New Roman" w:hAnsi="Times New Roman" w:cs="Times New Roman"/>
          <w:color w:val="000000"/>
          <w:sz w:val="24"/>
          <w:lang w:val="en-GB"/>
        </w:rPr>
        <w:t xml:space="preserve"> of </w:t>
      </w:r>
      <w:r w:rsidR="00A7137B" w:rsidRPr="001F7D93">
        <w:rPr>
          <w:rFonts w:ascii="Times New Roman" w:hAnsi="Times New Roman" w:cs="Times New Roman"/>
          <w:color w:val="000000"/>
          <w:sz w:val="24"/>
          <w:lang w:val="en-GB"/>
        </w:rPr>
        <w:t xml:space="preserve">the </w:t>
      </w:r>
      <w:r w:rsidR="00041AF6" w:rsidRPr="001F7D93">
        <w:rPr>
          <w:rFonts w:ascii="Times New Roman" w:hAnsi="Times New Roman" w:cs="Times New Roman"/>
          <w:color w:val="000000"/>
          <w:sz w:val="24"/>
          <w:lang w:val="en-GB"/>
        </w:rPr>
        <w:t>plumbing system</w:t>
      </w:r>
      <w:r w:rsidR="00F11859" w:rsidRPr="001F7D93">
        <w:rPr>
          <w:rFonts w:ascii="Times New Roman" w:hAnsi="Times New Roman" w:cs="Times New Roman"/>
          <w:color w:val="000000"/>
          <w:sz w:val="24"/>
          <w:lang w:val="en-GB"/>
        </w:rPr>
        <w:t>s</w:t>
      </w:r>
      <w:r w:rsidR="00041AF6" w:rsidRPr="001F7D93">
        <w:rPr>
          <w:rFonts w:ascii="Times New Roman" w:hAnsi="Times New Roman" w:cs="Times New Roman"/>
          <w:color w:val="000000"/>
          <w:sz w:val="24"/>
          <w:lang w:val="en-GB"/>
        </w:rPr>
        <w:t xml:space="preserve"> </w:t>
      </w:r>
      <w:r w:rsidR="00F11859" w:rsidRPr="001F7D93">
        <w:rPr>
          <w:rFonts w:ascii="Times New Roman" w:hAnsi="Times New Roman" w:cs="Times New Roman"/>
          <w:color w:val="000000"/>
          <w:sz w:val="24"/>
          <w:lang w:val="en-GB"/>
        </w:rPr>
        <w:t xml:space="preserve">that </w:t>
      </w:r>
      <w:r w:rsidR="00041AF6" w:rsidRPr="001F7D93">
        <w:rPr>
          <w:rFonts w:ascii="Times New Roman" w:hAnsi="Times New Roman" w:cs="Times New Roman"/>
          <w:color w:val="000000"/>
          <w:sz w:val="24"/>
          <w:lang w:val="en-GB"/>
        </w:rPr>
        <w:t xml:space="preserve">supply </w:t>
      </w:r>
      <w:r w:rsidRPr="001F7D93">
        <w:rPr>
          <w:rFonts w:ascii="Times New Roman" w:hAnsi="Times New Roman" w:cs="Times New Roman"/>
          <w:color w:val="000000"/>
          <w:sz w:val="24"/>
          <w:lang w:val="en-GB"/>
        </w:rPr>
        <w:t>eruption</w:t>
      </w:r>
      <w:r w:rsidR="00F11859" w:rsidRPr="001F7D93">
        <w:rPr>
          <w:rFonts w:ascii="Times New Roman" w:hAnsi="Times New Roman" w:cs="Times New Roman"/>
          <w:color w:val="000000"/>
          <w:sz w:val="24"/>
          <w:lang w:val="en-GB"/>
        </w:rPr>
        <w:t>s</w:t>
      </w:r>
      <w:r w:rsidR="00EC6F4E" w:rsidRPr="001F7D93">
        <w:rPr>
          <w:rFonts w:ascii="Times New Roman" w:hAnsi="Times New Roman" w:cs="Times New Roman"/>
          <w:color w:val="000000"/>
          <w:sz w:val="24"/>
          <w:lang w:val="en-GB"/>
        </w:rPr>
        <w:t xml:space="preserve"> in near-real-time</w:t>
      </w:r>
      <w:r w:rsidR="00A70035" w:rsidRPr="001F7D93">
        <w:rPr>
          <w:rFonts w:ascii="Times New Roman" w:hAnsi="Times New Roman" w:cs="Times New Roman"/>
          <w:color w:val="000000"/>
          <w:sz w:val="24"/>
          <w:lang w:val="en-GB"/>
        </w:rPr>
        <w:t xml:space="preserve">. </w:t>
      </w:r>
      <w:r w:rsidR="00041AF6" w:rsidRPr="001F7D93">
        <w:rPr>
          <w:rFonts w:ascii="Times New Roman" w:hAnsi="Times New Roman" w:cs="Times New Roman"/>
          <w:color w:val="000000"/>
          <w:sz w:val="24"/>
          <w:lang w:val="en-GB"/>
        </w:rPr>
        <w:t xml:space="preserve">Our </w:t>
      </w:r>
      <w:r w:rsidRPr="001F7D93">
        <w:rPr>
          <w:rFonts w:ascii="Times New Roman" w:hAnsi="Times New Roman" w:cs="Times New Roman"/>
          <w:color w:val="000000"/>
          <w:sz w:val="24"/>
          <w:lang w:val="en-GB"/>
        </w:rPr>
        <w:t>rapid-response</w:t>
      </w:r>
      <w:r w:rsidR="00041AF6" w:rsidRPr="001F7D93">
        <w:rPr>
          <w:rFonts w:ascii="Times New Roman" w:hAnsi="Times New Roman" w:cs="Times New Roman"/>
          <w:color w:val="000000"/>
          <w:sz w:val="24"/>
          <w:lang w:val="en-GB"/>
        </w:rPr>
        <w:t xml:space="preserve"> </w:t>
      </w:r>
      <w:r w:rsidR="001002AA" w:rsidRPr="001F7D93">
        <w:rPr>
          <w:rFonts w:ascii="Times New Roman" w:hAnsi="Times New Roman" w:cs="Times New Roman"/>
          <w:color w:val="000000"/>
          <w:sz w:val="24"/>
          <w:lang w:val="en-GB"/>
        </w:rPr>
        <w:t>analysis of tephra from</w:t>
      </w:r>
      <w:r w:rsidR="00041AF6" w:rsidRPr="001F7D93">
        <w:rPr>
          <w:rFonts w:ascii="Times New Roman" w:hAnsi="Times New Roman" w:cs="Times New Roman"/>
          <w:color w:val="000000"/>
          <w:sz w:val="24"/>
          <w:lang w:val="en-GB"/>
        </w:rPr>
        <w:t xml:space="preserve"> the</w:t>
      </w:r>
      <w:r w:rsidR="001002AA" w:rsidRPr="001F7D93">
        <w:rPr>
          <w:rFonts w:ascii="Times New Roman" w:hAnsi="Times New Roman" w:cs="Times New Roman"/>
          <w:color w:val="000000"/>
          <w:sz w:val="24"/>
          <w:lang w:val="en-GB"/>
        </w:rPr>
        <w:t xml:space="preserve"> September</w:t>
      </w:r>
      <w:r w:rsidR="00A70035" w:rsidRPr="001F7D93">
        <w:rPr>
          <w:rFonts w:ascii="Times New Roman" w:hAnsi="Times New Roman" w:cs="Times New Roman"/>
          <w:color w:val="000000"/>
          <w:sz w:val="24"/>
          <w:lang w:val="en-GB"/>
        </w:rPr>
        <w:t xml:space="preserve"> 2023 eruption of Kīlauea show</w:t>
      </w:r>
      <w:r w:rsidR="00041AF6" w:rsidRPr="001F7D93">
        <w:rPr>
          <w:rFonts w:ascii="Times New Roman" w:hAnsi="Times New Roman" w:cs="Times New Roman"/>
          <w:color w:val="000000"/>
          <w:sz w:val="24"/>
          <w:lang w:val="en-GB"/>
        </w:rPr>
        <w:t>s</w:t>
      </w:r>
      <w:r w:rsidR="00A70035" w:rsidRPr="001F7D93">
        <w:rPr>
          <w:rFonts w:ascii="Times New Roman" w:hAnsi="Times New Roman" w:cs="Times New Roman"/>
          <w:color w:val="000000"/>
          <w:sz w:val="24"/>
          <w:lang w:val="en-GB"/>
        </w:rPr>
        <w:t xml:space="preserve"> that</w:t>
      </w:r>
      <w:r w:rsidRPr="001F7D93">
        <w:rPr>
          <w:rFonts w:ascii="Times New Roman" w:hAnsi="Times New Roman" w:cs="Times New Roman"/>
          <w:color w:val="000000"/>
          <w:sz w:val="24"/>
          <w:lang w:val="en-GB"/>
        </w:rPr>
        <w:t xml:space="preserve"> Raman analyses of fluid inclusions</w:t>
      </w:r>
      <w:r w:rsidR="00A9183D" w:rsidRPr="001F7D93">
        <w:rPr>
          <w:rFonts w:ascii="Times New Roman" w:hAnsi="Times New Roman" w:cs="Times New Roman"/>
          <w:color w:val="000000"/>
          <w:sz w:val="24"/>
          <w:lang w:val="en-GB"/>
        </w:rPr>
        <w:t xml:space="preserve"> </w:t>
      </w:r>
      <w:r w:rsidRPr="001F7D93">
        <w:rPr>
          <w:rFonts w:ascii="Times New Roman" w:hAnsi="Times New Roman" w:cs="Times New Roman"/>
          <w:color w:val="000000"/>
          <w:sz w:val="24"/>
          <w:lang w:val="en-GB"/>
        </w:rPr>
        <w:t xml:space="preserve">can </w:t>
      </w:r>
      <w:r w:rsidR="001002AA" w:rsidRPr="001F7D93">
        <w:rPr>
          <w:rFonts w:ascii="Times New Roman" w:hAnsi="Times New Roman" w:cs="Times New Roman"/>
          <w:color w:val="000000"/>
          <w:sz w:val="24"/>
          <w:lang w:val="en-GB"/>
        </w:rPr>
        <w:t xml:space="preserve">robustly </w:t>
      </w:r>
      <w:r w:rsidRPr="001F7D93">
        <w:rPr>
          <w:rFonts w:ascii="Times New Roman" w:hAnsi="Times New Roman" w:cs="Times New Roman"/>
          <w:color w:val="000000"/>
          <w:sz w:val="24"/>
          <w:lang w:val="en-GB"/>
        </w:rPr>
        <w:t>determine</w:t>
      </w:r>
      <w:r w:rsidR="00A9183D" w:rsidRPr="001F7D93">
        <w:rPr>
          <w:rFonts w:ascii="Times New Roman" w:hAnsi="Times New Roman" w:cs="Times New Roman"/>
          <w:color w:val="000000"/>
          <w:sz w:val="24"/>
          <w:lang w:val="en-GB"/>
        </w:rPr>
        <w:t xml:space="preserve"> magma reservoir </w:t>
      </w:r>
      <w:r w:rsidR="001002AA" w:rsidRPr="001F7D93">
        <w:rPr>
          <w:rFonts w:ascii="Times New Roman" w:hAnsi="Times New Roman" w:cs="Times New Roman"/>
          <w:color w:val="000000"/>
          <w:sz w:val="24"/>
          <w:lang w:val="en-GB"/>
        </w:rPr>
        <w:t>depth</w:t>
      </w:r>
      <w:r w:rsidR="00F11859" w:rsidRPr="001F7D93">
        <w:rPr>
          <w:rFonts w:ascii="Times New Roman" w:hAnsi="Times New Roman" w:cs="Times New Roman"/>
          <w:color w:val="000000"/>
          <w:sz w:val="24"/>
          <w:lang w:val="en-GB"/>
        </w:rPr>
        <w:t>s</w:t>
      </w:r>
      <w:r w:rsidR="001002AA" w:rsidRPr="001F7D93">
        <w:rPr>
          <w:rFonts w:ascii="Times New Roman" w:hAnsi="Times New Roman" w:cs="Times New Roman"/>
          <w:color w:val="000000"/>
          <w:sz w:val="24"/>
          <w:lang w:val="en-GB"/>
        </w:rPr>
        <w:t xml:space="preserve"> </w:t>
      </w:r>
      <w:r w:rsidRPr="001F7D93">
        <w:rPr>
          <w:rFonts w:ascii="Times New Roman" w:hAnsi="Times New Roman" w:cs="Times New Roman"/>
          <w:color w:val="000000"/>
          <w:sz w:val="24"/>
          <w:lang w:val="en-GB"/>
        </w:rPr>
        <w:t xml:space="preserve">within a day of </w:t>
      </w:r>
      <w:r w:rsidR="00F11859" w:rsidRPr="001F7D93">
        <w:rPr>
          <w:rFonts w:ascii="Times New Roman" w:hAnsi="Times New Roman" w:cs="Times New Roman"/>
          <w:color w:val="000000"/>
          <w:sz w:val="24"/>
          <w:lang w:val="en-GB"/>
        </w:rPr>
        <w:t xml:space="preserve">receiving </w:t>
      </w:r>
      <w:r w:rsidRPr="001F7D93">
        <w:rPr>
          <w:rFonts w:ascii="Times New Roman" w:hAnsi="Times New Roman" w:cs="Times New Roman"/>
          <w:color w:val="000000"/>
          <w:sz w:val="24"/>
          <w:lang w:val="en-GB"/>
        </w:rPr>
        <w:t>sample</w:t>
      </w:r>
      <w:r w:rsidR="00F11859" w:rsidRPr="001F7D93">
        <w:rPr>
          <w:rFonts w:ascii="Times New Roman" w:hAnsi="Times New Roman" w:cs="Times New Roman"/>
          <w:color w:val="000000"/>
          <w:sz w:val="24"/>
          <w:lang w:val="en-GB"/>
        </w:rPr>
        <w:t>s</w:t>
      </w:r>
      <w:r w:rsidRPr="001F7D93">
        <w:rPr>
          <w:rFonts w:ascii="Times New Roman" w:hAnsi="Times New Roman" w:cs="Times New Roman"/>
          <w:color w:val="000000"/>
          <w:sz w:val="24"/>
          <w:lang w:val="en-GB"/>
        </w:rPr>
        <w:t xml:space="preserve"> – a</w:t>
      </w:r>
      <w:r w:rsidR="007F5228" w:rsidRPr="001F7D93">
        <w:rPr>
          <w:rFonts w:ascii="Times New Roman" w:hAnsi="Times New Roman" w:cs="Times New Roman"/>
          <w:color w:val="000000"/>
          <w:sz w:val="24"/>
          <w:lang w:val="en-GB"/>
        </w:rPr>
        <w:t xml:space="preserve"> transformative</w:t>
      </w:r>
      <w:r w:rsidRPr="001F7D93">
        <w:rPr>
          <w:rFonts w:ascii="Times New Roman" w:hAnsi="Times New Roman" w:cs="Times New Roman"/>
          <w:color w:val="000000"/>
          <w:sz w:val="24"/>
          <w:lang w:val="en-GB"/>
        </w:rPr>
        <w:t xml:space="preserve"> timescale</w:t>
      </w:r>
      <w:r w:rsidR="00A9183D" w:rsidRPr="001F7D93">
        <w:rPr>
          <w:rFonts w:ascii="Times New Roman" w:hAnsi="Times New Roman" w:cs="Times New Roman"/>
          <w:color w:val="000000"/>
          <w:sz w:val="24"/>
          <w:lang w:val="en-GB"/>
        </w:rPr>
        <w:t xml:space="preserve"> for </w:t>
      </w:r>
      <w:r w:rsidR="00B12C63" w:rsidRPr="001F7D93">
        <w:rPr>
          <w:rFonts w:ascii="Times New Roman" w:hAnsi="Times New Roman" w:cs="Times New Roman"/>
          <w:color w:val="000000"/>
          <w:sz w:val="24"/>
          <w:lang w:val="en-GB"/>
        </w:rPr>
        <w:t>decision making</w:t>
      </w:r>
      <w:r w:rsidR="00A9183D" w:rsidRPr="001F7D93">
        <w:rPr>
          <w:rFonts w:ascii="Times New Roman" w:hAnsi="Times New Roman" w:cs="Times New Roman"/>
          <w:color w:val="000000"/>
          <w:sz w:val="24"/>
          <w:lang w:val="en-GB"/>
        </w:rPr>
        <w:t xml:space="preserve"> that has</w:t>
      </w:r>
      <w:r w:rsidRPr="001F7D93">
        <w:rPr>
          <w:rFonts w:ascii="Times New Roman" w:hAnsi="Times New Roman" w:cs="Times New Roman"/>
          <w:color w:val="000000"/>
          <w:sz w:val="24"/>
          <w:lang w:val="en-GB"/>
        </w:rPr>
        <w:t xml:space="preserve"> </w:t>
      </w:r>
      <w:r w:rsidR="007F5228" w:rsidRPr="001F7D93">
        <w:rPr>
          <w:rFonts w:ascii="Times New Roman" w:hAnsi="Times New Roman" w:cs="Times New Roman"/>
          <w:color w:val="000000"/>
          <w:sz w:val="24"/>
          <w:lang w:val="en-GB"/>
        </w:rPr>
        <w:t>n</w:t>
      </w:r>
      <w:r w:rsidR="00EC6F4E" w:rsidRPr="001F7D93">
        <w:rPr>
          <w:rFonts w:ascii="Times New Roman" w:hAnsi="Times New Roman" w:cs="Times New Roman"/>
          <w:color w:val="000000"/>
          <w:sz w:val="24"/>
          <w:lang w:val="en-GB"/>
        </w:rPr>
        <w:t xml:space="preserve">ot previously </w:t>
      </w:r>
      <w:r w:rsidR="00B12C63" w:rsidRPr="001F7D93">
        <w:rPr>
          <w:rFonts w:ascii="Times New Roman" w:hAnsi="Times New Roman" w:cs="Times New Roman"/>
          <w:color w:val="000000"/>
          <w:sz w:val="24"/>
          <w:lang w:val="en-GB"/>
        </w:rPr>
        <w:t>been achieved</w:t>
      </w:r>
      <w:r w:rsidR="007F5228" w:rsidRPr="001F7D93">
        <w:rPr>
          <w:rFonts w:ascii="Times New Roman" w:hAnsi="Times New Roman" w:cs="Times New Roman"/>
          <w:color w:val="000000"/>
          <w:sz w:val="24"/>
          <w:lang w:val="en-GB"/>
        </w:rPr>
        <w:t xml:space="preserve"> by petrological methods</w:t>
      </w:r>
      <w:r w:rsidR="00B12C63" w:rsidRPr="001F7D93">
        <w:rPr>
          <w:rFonts w:ascii="Times New Roman" w:hAnsi="Times New Roman" w:cs="Times New Roman"/>
          <w:color w:val="000000"/>
          <w:sz w:val="24"/>
          <w:lang w:val="en-GB"/>
        </w:rPr>
        <w:t>.</w:t>
      </w:r>
    </w:p>
    <w:p w14:paraId="2947AB14" w14:textId="6EF97A5B" w:rsidR="003A7845" w:rsidRPr="001F7D93" w:rsidRDefault="003A7845" w:rsidP="003A7845">
      <w:pPr>
        <w:keepNext/>
        <w:pBdr>
          <w:top w:val="nil"/>
          <w:left w:val="nil"/>
          <w:bottom w:val="nil"/>
          <w:right w:val="nil"/>
          <w:between w:val="nil"/>
        </w:pBdr>
        <w:spacing w:before="240" w:after="60" w:line="480" w:lineRule="auto"/>
        <w:jc w:val="both"/>
        <w:rPr>
          <w:rFonts w:ascii="Times New Roman" w:hAnsi="Times New Roman" w:cs="Times New Roman"/>
          <w:b/>
          <w:color w:val="000000"/>
          <w:sz w:val="24"/>
          <w:szCs w:val="24"/>
        </w:rPr>
      </w:pPr>
      <w:r w:rsidRPr="001F7D93">
        <w:rPr>
          <w:rFonts w:ascii="Times New Roman" w:hAnsi="Times New Roman" w:cs="Times New Roman"/>
          <w:b/>
          <w:color w:val="000000"/>
          <w:sz w:val="24"/>
          <w:szCs w:val="24"/>
        </w:rPr>
        <w:t>Keywords</w:t>
      </w:r>
      <w:r w:rsidR="00F3431D">
        <w:rPr>
          <w:rFonts w:ascii="Times New Roman" w:hAnsi="Times New Roman" w:cs="Times New Roman"/>
          <w:b/>
          <w:color w:val="000000"/>
          <w:sz w:val="24"/>
          <w:szCs w:val="24"/>
        </w:rPr>
        <w:t xml:space="preserve">: </w:t>
      </w:r>
      <w:r w:rsidRPr="001F7D93">
        <w:rPr>
          <w:rFonts w:ascii="Times New Roman" w:hAnsi="Times New Roman" w:cs="Times New Roman"/>
          <w:color w:val="000000"/>
          <w:sz w:val="24"/>
          <w:szCs w:val="24"/>
          <w:lang w:val="en-GB"/>
        </w:rPr>
        <w:t xml:space="preserve">Fluid </w:t>
      </w:r>
      <w:r w:rsidR="00E51DA0" w:rsidRPr="001F7D93">
        <w:rPr>
          <w:rFonts w:ascii="Times New Roman" w:hAnsi="Times New Roman" w:cs="Times New Roman"/>
          <w:color w:val="000000"/>
          <w:sz w:val="24"/>
          <w:szCs w:val="24"/>
          <w:lang w:val="en-GB"/>
        </w:rPr>
        <w:t>I</w:t>
      </w:r>
      <w:r w:rsidRPr="001F7D93">
        <w:rPr>
          <w:rFonts w:ascii="Times New Roman" w:hAnsi="Times New Roman" w:cs="Times New Roman"/>
          <w:color w:val="000000"/>
          <w:sz w:val="24"/>
          <w:szCs w:val="24"/>
          <w:lang w:val="en-GB"/>
        </w:rPr>
        <w:t>nclusions</w:t>
      </w:r>
      <w:r w:rsidR="00E51DA0" w:rsidRPr="001F7D93">
        <w:rPr>
          <w:rFonts w:ascii="Times New Roman" w:hAnsi="Times New Roman" w:cs="Times New Roman"/>
          <w:color w:val="000000"/>
          <w:sz w:val="24"/>
          <w:szCs w:val="24"/>
          <w:lang w:val="en-GB"/>
        </w:rPr>
        <w:t>;</w:t>
      </w:r>
      <w:r w:rsidRPr="001F7D93">
        <w:rPr>
          <w:rFonts w:ascii="Times New Roman" w:hAnsi="Times New Roman" w:cs="Times New Roman"/>
          <w:color w:val="000000"/>
          <w:sz w:val="24"/>
          <w:szCs w:val="24"/>
          <w:lang w:val="en-GB"/>
        </w:rPr>
        <w:t xml:space="preserve"> </w:t>
      </w:r>
      <w:r w:rsidR="00E51DA0" w:rsidRPr="001F7D93">
        <w:rPr>
          <w:rFonts w:ascii="Times New Roman" w:hAnsi="Times New Roman" w:cs="Times New Roman"/>
          <w:color w:val="000000"/>
          <w:sz w:val="24"/>
          <w:szCs w:val="24"/>
          <w:lang w:val="en-GB"/>
        </w:rPr>
        <w:t xml:space="preserve">Geobarometry; </w:t>
      </w:r>
      <w:r w:rsidRPr="001F7D93">
        <w:rPr>
          <w:rFonts w:ascii="Times New Roman" w:hAnsi="Times New Roman" w:cs="Times New Roman"/>
          <w:color w:val="000000"/>
          <w:sz w:val="24"/>
          <w:szCs w:val="24"/>
          <w:lang w:val="en-GB"/>
        </w:rPr>
        <w:t xml:space="preserve">Raman </w:t>
      </w:r>
      <w:r w:rsidR="00E51DA0" w:rsidRPr="001F7D93">
        <w:rPr>
          <w:rFonts w:ascii="Times New Roman" w:hAnsi="Times New Roman" w:cs="Times New Roman"/>
          <w:color w:val="000000"/>
          <w:sz w:val="24"/>
          <w:szCs w:val="24"/>
          <w:lang w:val="en-GB"/>
        </w:rPr>
        <w:t>S</w:t>
      </w:r>
      <w:r w:rsidRPr="001F7D93">
        <w:rPr>
          <w:rFonts w:ascii="Times New Roman" w:hAnsi="Times New Roman" w:cs="Times New Roman"/>
          <w:color w:val="000000"/>
          <w:sz w:val="24"/>
          <w:szCs w:val="24"/>
          <w:lang w:val="en-GB"/>
        </w:rPr>
        <w:t>pectroscopy</w:t>
      </w:r>
      <w:r w:rsidR="00E51DA0" w:rsidRPr="001F7D93">
        <w:rPr>
          <w:rFonts w:ascii="Times New Roman" w:hAnsi="Times New Roman" w:cs="Times New Roman"/>
          <w:color w:val="000000"/>
          <w:sz w:val="24"/>
          <w:szCs w:val="24"/>
          <w:lang w:val="en-GB"/>
        </w:rPr>
        <w:t>; Rapid Response;</w:t>
      </w:r>
      <w:r w:rsidRPr="001F7D93">
        <w:rPr>
          <w:rFonts w:ascii="Times New Roman" w:hAnsi="Times New Roman" w:cs="Times New Roman"/>
          <w:color w:val="000000"/>
          <w:sz w:val="24"/>
          <w:szCs w:val="24"/>
          <w:lang w:val="en-GB"/>
        </w:rPr>
        <w:t xml:space="preserve"> Volcano Monitoring</w:t>
      </w:r>
    </w:p>
    <w:p w14:paraId="3D7AE479" w14:textId="77777777" w:rsidR="00980C22" w:rsidRPr="001F7D93" w:rsidRDefault="00980C22" w:rsidP="0062185F">
      <w:pPr>
        <w:keepNext/>
        <w:pBdr>
          <w:top w:val="nil"/>
          <w:left w:val="nil"/>
          <w:bottom w:val="nil"/>
          <w:right w:val="nil"/>
          <w:between w:val="nil"/>
        </w:pBdr>
        <w:spacing w:before="240" w:after="60" w:line="480" w:lineRule="auto"/>
        <w:contextualSpacing/>
        <w:jc w:val="both"/>
        <w:rPr>
          <w:rFonts w:ascii="Times New Roman" w:hAnsi="Times New Roman" w:cs="Times New Roman"/>
          <w:color w:val="000000"/>
          <w:sz w:val="24"/>
          <w:szCs w:val="24"/>
        </w:rPr>
      </w:pPr>
    </w:p>
    <w:p w14:paraId="69CD750A" w14:textId="2E9BD75D" w:rsidR="007F5228" w:rsidRPr="001F7D93" w:rsidRDefault="00E51DA0" w:rsidP="00994067">
      <w:pPr>
        <w:rPr>
          <w:rFonts w:ascii="Times New Roman" w:hAnsi="Times New Roman" w:cs="Times New Roman"/>
          <w:b/>
          <w:color w:val="000000"/>
          <w:sz w:val="24"/>
        </w:rPr>
      </w:pPr>
      <w:r w:rsidRPr="001F7D93">
        <w:rPr>
          <w:rFonts w:ascii="Times New Roman" w:hAnsi="Times New Roman" w:cs="Times New Roman"/>
          <w:b/>
          <w:color w:val="000000"/>
          <w:sz w:val="24"/>
          <w:szCs w:val="24"/>
        </w:rPr>
        <w:br w:type="page"/>
      </w:r>
    </w:p>
    <w:p w14:paraId="3541E93D" w14:textId="1CBA66F4" w:rsidR="00A54201" w:rsidRPr="001F7D93" w:rsidRDefault="007310C9" w:rsidP="00994067">
      <w:pPr>
        <w:keepNext/>
        <w:pBdr>
          <w:top w:val="nil"/>
          <w:left w:val="nil"/>
          <w:bottom w:val="nil"/>
          <w:right w:val="nil"/>
          <w:between w:val="nil"/>
        </w:pBdr>
        <w:spacing w:before="240" w:after="60" w:line="480" w:lineRule="auto"/>
        <w:contextualSpacing/>
        <w:jc w:val="both"/>
        <w:rPr>
          <w:rFonts w:ascii="Times New Roman" w:hAnsi="Times New Roman" w:cs="Times New Roman"/>
          <w:b/>
          <w:color w:val="000000"/>
          <w:sz w:val="24"/>
        </w:rPr>
      </w:pPr>
      <w:r w:rsidRPr="001F7D93">
        <w:rPr>
          <w:rFonts w:ascii="Times New Roman" w:hAnsi="Times New Roman" w:cs="Times New Roman"/>
          <w:b/>
          <w:color w:val="000000"/>
          <w:sz w:val="24"/>
        </w:rPr>
        <w:lastRenderedPageBreak/>
        <w:t xml:space="preserve">Main </w:t>
      </w:r>
      <w:r w:rsidR="00E6133D" w:rsidRPr="001F7D93">
        <w:rPr>
          <w:rFonts w:ascii="Times New Roman" w:hAnsi="Times New Roman" w:cs="Times New Roman"/>
          <w:b/>
          <w:color w:val="000000"/>
          <w:sz w:val="24"/>
          <w:szCs w:val="24"/>
        </w:rPr>
        <w:t>Text</w:t>
      </w:r>
    </w:p>
    <w:p w14:paraId="7D901700" w14:textId="77777777" w:rsidR="00980C22" w:rsidRPr="001F7D93" w:rsidRDefault="00980C22" w:rsidP="0062185F">
      <w:pPr>
        <w:keepNext/>
        <w:pBdr>
          <w:top w:val="nil"/>
          <w:left w:val="nil"/>
          <w:bottom w:val="nil"/>
          <w:right w:val="nil"/>
          <w:between w:val="nil"/>
        </w:pBdr>
        <w:spacing w:before="240" w:after="60" w:line="480" w:lineRule="auto"/>
        <w:contextualSpacing/>
        <w:jc w:val="both"/>
        <w:rPr>
          <w:rFonts w:ascii="Times New Roman" w:hAnsi="Times New Roman" w:cs="Times New Roman"/>
          <w:b/>
          <w:color w:val="000000"/>
          <w:sz w:val="24"/>
          <w:szCs w:val="24"/>
        </w:rPr>
      </w:pPr>
    </w:p>
    <w:p w14:paraId="1BCF4F11" w14:textId="056247E8" w:rsidR="00CD3588" w:rsidRPr="001F7D93" w:rsidRDefault="00CD3588" w:rsidP="0062185F">
      <w:pPr>
        <w:pBdr>
          <w:top w:val="nil"/>
          <w:left w:val="nil"/>
          <w:bottom w:val="nil"/>
          <w:right w:val="nil"/>
          <w:between w:val="nil"/>
        </w:pBdr>
        <w:spacing w:after="0" w:line="480" w:lineRule="auto"/>
        <w:ind w:firstLine="720"/>
        <w:contextualSpacing/>
        <w:jc w:val="both"/>
        <w:rPr>
          <w:rFonts w:ascii="Times New Roman" w:hAnsi="Times New Roman" w:cs="Times New Roman"/>
          <w:color w:val="000000"/>
          <w:sz w:val="24"/>
          <w:szCs w:val="24"/>
          <w:lang w:val="en-GB"/>
        </w:rPr>
      </w:pPr>
      <w:r w:rsidRPr="001F7D93">
        <w:rPr>
          <w:rFonts w:ascii="Times New Roman" w:hAnsi="Times New Roman" w:cs="Times New Roman"/>
          <w:color w:val="000000"/>
          <w:sz w:val="24"/>
          <w:szCs w:val="24"/>
          <w:lang w:val="en-GB"/>
        </w:rPr>
        <w:t>Volcano observatories increasingly use data collected from erupted lava and tephra samples in near-real-time to obtain information about the magmatic plumbing system to help inform decision</w:t>
      </w:r>
      <w:ins w:id="0" w:author="Charlotte Devitre" w:date="2024-01-23T18:06:00Z">
        <w:r w:rsidR="000A08A2">
          <w:rPr>
            <w:rFonts w:ascii="Times New Roman" w:hAnsi="Times New Roman" w:cs="Times New Roman"/>
            <w:color w:val="000000"/>
            <w:sz w:val="24"/>
            <w:szCs w:val="24"/>
            <w:lang w:val="en-GB"/>
          </w:rPr>
          <w:t>-</w:t>
        </w:r>
      </w:ins>
      <w:del w:id="1" w:author="Charlotte Devitre" w:date="2024-01-23T18:06:00Z">
        <w:r w:rsidRPr="001F7D93" w:rsidDel="000A08A2">
          <w:rPr>
            <w:rFonts w:ascii="Times New Roman" w:hAnsi="Times New Roman" w:cs="Times New Roman"/>
            <w:color w:val="000000"/>
            <w:sz w:val="24"/>
            <w:szCs w:val="24"/>
            <w:lang w:val="en-GB"/>
          </w:rPr>
          <w:delText xml:space="preserve"> </w:delText>
        </w:r>
      </w:del>
      <w:r w:rsidRPr="001F7D93">
        <w:rPr>
          <w:rFonts w:ascii="Times New Roman" w:hAnsi="Times New Roman" w:cs="Times New Roman"/>
          <w:color w:val="000000"/>
          <w:sz w:val="24"/>
          <w:szCs w:val="24"/>
          <w:lang w:val="en-GB"/>
        </w:rPr>
        <w:t>making during volcanic crises</w:t>
      </w:r>
      <w:r w:rsidR="005D60B7">
        <w:rPr>
          <w:rFonts w:ascii="Times New Roman" w:hAnsi="Times New Roman" w:cs="Times New Roman"/>
          <w:color w:val="000000"/>
          <w:sz w:val="24"/>
          <w:szCs w:val="24"/>
          <w:lang w:val="en-GB"/>
        </w:rPr>
        <w:t xml:space="preserve"> </w:t>
      </w:r>
      <w:r w:rsidRPr="001F7D93">
        <w:rPr>
          <w:rFonts w:ascii="Times New Roman" w:hAnsi="Times New Roman" w:cs="Times New Roman"/>
          <w:color w:val="000000"/>
          <w:sz w:val="24"/>
          <w:szCs w:val="24"/>
          <w:lang w:val="en-GB"/>
        </w:rPr>
        <w:fldChar w:fldCharType="begin"/>
      </w:r>
      <w:r w:rsidR="00E51DA0" w:rsidRPr="001F7D93">
        <w:rPr>
          <w:rFonts w:ascii="Times New Roman" w:hAnsi="Times New Roman" w:cs="Times New Roman"/>
          <w:color w:val="000000"/>
          <w:sz w:val="24"/>
          <w:szCs w:val="24"/>
          <w:lang w:val="en-GB"/>
        </w:rPr>
        <w:instrText xml:space="preserve"> ADDIN ZOTERO_ITEM CSL_CITATION {"citationID":"m6t22j26","properties":{"formattedCitation":"(Gansecki {\\i{}et al.}, 2019; Re {\\i{}et al.}, 2021; Pankhurst {\\i{}et al.}, 2022)","plainCitation":"(Gansecki et al., 2019; Re et al., 2021; Pankhurst et al., 2022)","noteIndex":0},"citationItems":[{"id":2026,"uris":["http://zotero.org/users/9451925/items/3MFT747E"],"itemData":{"id":2026,"type":"article-journal","abstract":"Changes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P."},{"family":"Hon","given":"Ken"},{"family":"Parcheta","given":"Carolyn"}],"issued":{"date-parts":[["2019",12,6]]}}},{"id":2035,"uris":["http://zotero.org/users/9451925/items/44GVML4T"],"itemData":{"id":2035,"type":"article-journal","abstract":"A questionnaire to survey the common petrological monitoring procedures adopted by volcano monitoring institutions has been developed, aimed at identifying prevailing techniques and rating their suitability in terms of costs versus benefits. The collected information resulted from a sample of eighteen participating institutions, which include countries with some of the most important active volcanic provinces worldwide. The participating institutions also offer insights into volcanoes with a variety of volcanic activity, providing a comprehensive picture of the state of art of petrological monitoring. The final purposes are (i) to promote the advancement that petrologic monitoring brings in the comprehension of the eruptive processes, providing the only “signals” (i.e., rock samples) concerning the physico-chemical properties of the magma feeding the eruption; (ii) to design best practices, and (iii) to define the minimum requirements needed to perform an efficient petrological monitoring during ongoing eruptions. The survey also highlighted the main problems to overcome to have a profitable petrological monitoring infrastructure, including (i) the time required to accomplish both field survey and laboratory works (sampling, sample preparation, and analyses), (ii) the lack of onsite analytical facilities, (iii) the shortage of qualified staff. Starting from the state of the art of petrological monitoring, how it is performed by the different institutions worldwide, and what participants considered as the major problems, we identified the Best Practices in Petrological Monitoring as the best compromise between fast and easy analyses and the relevance of the acquired results.","container-title":"Journal of Volcanology and Geothermal Research","DOI":"10.1016/j.jvolgeores.2021.107365","ISSN":"0377-0273","journalAbbreviation":"Journal of Volcanology and Geothermal Research","page":"107365","source":"ScienceDirect","title":"Petrological monitoring of active volcanoes: A review of existing procedures to achieve best practices and operative protocols during eruptions","title-short":"Petrological monitoring of active volcanoes","volume":"419","author":[{"family":"Re","given":"Giuseppe"},{"family":"Corsaro","given":"Rosa Anna"},{"family":"D'Oriano","given":"Claudia"},{"family":"Pompilio","given":"Massimo"}],"issued":{"date-parts":[["2021",11,1]]}}},{"id":2033,"uris":["http://zotero.org/users/9451925/items/SFSE8JP6"],"itemData":{"id":2033,"type":"article-journal","abstract":"How and why magmatic systems reactivate and evolve is a critical question for monitoring and hazard mitigation efforts during initial response and ongoing volcanic crisis management. Here we report the first integrated petrological results and interpretation provided to monitoring authorities during the ongoing eruption of Cumbre Vieja, La Palma, Canary Islands, Spain. The first eruptive products comprised simultaneous Strombolian fountain-fed lava flows and tephra fall from near-continuous eruption plumes. From combined field, petrographic and geochemical analyses conducted in the 10 days following sample collection, we infer low percentage mantle melts with a variably equilibrated multimineralic crystal-cargo and compositional fractionation by winnowing during eruptive processes. Hence ‘rapid response’ petrology can untangle complex magmatic and volcanic processes for this eruption, which combined with further study and methodological improvement can increasingly assist in active decision making.","container-title":"Volcanica","DOI":"10.30909/vol.05.01.0110","ISSN":"2610-3540","issue":"1","language":"en","license":"Copyright (c) 2022 Matthew J. Pankhurst, Jane H. Scarrow, Olivia A. Barbee, James Hickey, Beverley C. Coldwell, Gavyn K. Rollinson, José A. Rodríguez-Losada, Alba Martín Lorenzo, Fátima Rodríguez, William Hernández, David Calvo Fernández, Pedro Hernández, Nemesio M. Pérez","note":"number: 1","page":"1-10","source":"www.jvolcanica.org","title":"Rapid response petrology for the opening eruptive phase of the 2021 Cumbre Vieja eruption, La Palma, Canary Islands","volume":"5","author":[{"family":"Pankhurst","given":"Matthew J."},{"family":"Scarrow","given":"Jane H."},{"family":"Barbee","given":"Olivia A."},{"family":"Hickey","given":"James"},{"family":"Coldwell","given":"Beverley C."},{"family":"Rollinson","given":"Gavyn K."},{"family":"Rodríguez-Losada","given":"José A."},{"family":"Lorenzo","given":"Alba Martín"},{"family":"Rodríguez","given":"Fátima"},{"family":"Hernández","given":"William"},{"family":"Fernández","given":"David Calvo"},{"family":"Hernández","given":"Pedro A."},{"family":"Pérez","given":"Nemesio M."}],"issued":{"date-parts":[["2022",1,10]]}}}],"schema":"https://github.com/citation-style-language/schema/raw/master/csl-citation.json"} </w:instrText>
      </w:r>
      <w:r w:rsidRPr="001F7D93">
        <w:rPr>
          <w:rFonts w:ascii="Times New Roman" w:hAnsi="Times New Roman" w:cs="Times New Roman"/>
          <w:color w:val="000000"/>
          <w:sz w:val="24"/>
          <w:szCs w:val="24"/>
          <w:lang w:val="en-GB"/>
        </w:rPr>
        <w:fldChar w:fldCharType="separate"/>
      </w:r>
      <w:r w:rsidR="001F7D93" w:rsidRPr="001F7D93">
        <w:rPr>
          <w:rFonts w:ascii="Times New Roman" w:hAnsi="Times New Roman" w:cs="Times New Roman"/>
          <w:sz w:val="24"/>
          <w:szCs w:val="24"/>
        </w:rPr>
        <w:t>(</w:t>
      </w:r>
      <w:proofErr w:type="spellStart"/>
      <w:r w:rsidR="001F7D93" w:rsidRPr="001F7D93">
        <w:rPr>
          <w:rFonts w:ascii="Times New Roman" w:hAnsi="Times New Roman" w:cs="Times New Roman"/>
          <w:sz w:val="24"/>
          <w:szCs w:val="24"/>
        </w:rPr>
        <w:t>Gansecki</w:t>
      </w:r>
      <w:proofErr w:type="spellEnd"/>
      <w:r w:rsidR="001F7D93" w:rsidRPr="001F7D93">
        <w:rPr>
          <w:rFonts w:ascii="Times New Roman" w:hAnsi="Times New Roman" w:cs="Times New Roman"/>
          <w:sz w:val="24"/>
          <w:szCs w:val="24"/>
        </w:rPr>
        <w:t xml:space="preserve"> </w:t>
      </w:r>
      <w:r w:rsidR="001F7D93" w:rsidRPr="001F7D93">
        <w:rPr>
          <w:rFonts w:ascii="Times New Roman" w:hAnsi="Times New Roman" w:cs="Times New Roman"/>
          <w:i/>
          <w:iCs/>
          <w:sz w:val="24"/>
          <w:szCs w:val="24"/>
        </w:rPr>
        <w:t>et al.</w:t>
      </w:r>
      <w:r w:rsidR="001F7D93" w:rsidRPr="001F7D93">
        <w:rPr>
          <w:rFonts w:ascii="Times New Roman" w:hAnsi="Times New Roman" w:cs="Times New Roman"/>
          <w:sz w:val="24"/>
          <w:szCs w:val="24"/>
        </w:rPr>
        <w:t xml:space="preserve">, 2019; Re </w:t>
      </w:r>
      <w:r w:rsidR="001F7D93" w:rsidRPr="001F7D93">
        <w:rPr>
          <w:rFonts w:ascii="Times New Roman" w:hAnsi="Times New Roman" w:cs="Times New Roman"/>
          <w:i/>
          <w:iCs/>
          <w:sz w:val="24"/>
          <w:szCs w:val="24"/>
        </w:rPr>
        <w:t>et al.</w:t>
      </w:r>
      <w:r w:rsidR="001F7D93" w:rsidRPr="001F7D93">
        <w:rPr>
          <w:rFonts w:ascii="Times New Roman" w:hAnsi="Times New Roman" w:cs="Times New Roman"/>
          <w:sz w:val="24"/>
          <w:szCs w:val="24"/>
        </w:rPr>
        <w:t xml:space="preserve">, 2021; Pankhurst </w:t>
      </w:r>
      <w:r w:rsidR="001F7D93" w:rsidRPr="001F7D93">
        <w:rPr>
          <w:rFonts w:ascii="Times New Roman" w:hAnsi="Times New Roman" w:cs="Times New Roman"/>
          <w:i/>
          <w:iCs/>
          <w:sz w:val="24"/>
          <w:szCs w:val="24"/>
        </w:rPr>
        <w:t>et al.</w:t>
      </w:r>
      <w:r w:rsidR="001F7D93" w:rsidRPr="001F7D93">
        <w:rPr>
          <w:rFonts w:ascii="Times New Roman" w:hAnsi="Times New Roman" w:cs="Times New Roman"/>
          <w:sz w:val="24"/>
          <w:szCs w:val="24"/>
        </w:rPr>
        <w:t>, 2022)</w:t>
      </w:r>
      <w:r w:rsidRPr="001F7D93">
        <w:rPr>
          <w:rFonts w:ascii="Times New Roman" w:hAnsi="Times New Roman" w:cs="Times New Roman"/>
          <w:color w:val="000000"/>
          <w:sz w:val="24"/>
          <w:szCs w:val="24"/>
        </w:rPr>
        <w:fldChar w:fldCharType="end"/>
      </w:r>
      <w:r w:rsidRPr="001F7D93">
        <w:rPr>
          <w:rFonts w:ascii="Times New Roman" w:hAnsi="Times New Roman" w:cs="Times New Roman"/>
          <w:color w:val="000000"/>
          <w:sz w:val="24"/>
          <w:szCs w:val="24"/>
          <w:lang w:val="en-GB"/>
        </w:rPr>
        <w:t>. Most work so far has focused on the chemistry of erupted lavas and crystal cargoes</w:t>
      </w:r>
      <w:r w:rsidR="005D60B7">
        <w:rPr>
          <w:rFonts w:ascii="Times New Roman" w:hAnsi="Times New Roman" w:cs="Times New Roman"/>
          <w:color w:val="000000"/>
          <w:sz w:val="24"/>
          <w:szCs w:val="24"/>
          <w:lang w:val="en-GB"/>
        </w:rPr>
        <w:t xml:space="preserve"> </w:t>
      </w:r>
      <w:r w:rsidRPr="001F7D93">
        <w:rPr>
          <w:rFonts w:ascii="Times New Roman" w:hAnsi="Times New Roman" w:cs="Times New Roman"/>
          <w:color w:val="000000"/>
          <w:sz w:val="24"/>
          <w:szCs w:val="24"/>
          <w:lang w:val="en-GB"/>
        </w:rPr>
        <w:fldChar w:fldCharType="begin"/>
      </w:r>
      <w:r w:rsidR="00E51DA0" w:rsidRPr="001F7D93">
        <w:rPr>
          <w:rFonts w:ascii="Times New Roman" w:hAnsi="Times New Roman" w:cs="Times New Roman"/>
          <w:color w:val="000000"/>
          <w:sz w:val="24"/>
          <w:szCs w:val="24"/>
          <w:lang w:val="en-GB"/>
        </w:rPr>
        <w:instrText xml:space="preserve"> ADDIN ZOTERO_ITEM CSL_CITATION {"citationID":"xInzlsTa","properties":{"formattedCitation":"(Pankhurst {\\i{}et al.}, 2022)","plainCitation":"(Pankhurst et al., 2022)","noteIndex":0},"citationItems":[{"id":2033,"uris":["http://zotero.org/users/9451925/items/SFSE8JP6"],"itemData":{"id":2033,"type":"article-journal","abstract":"How and why magmatic systems reactivate and evolve is a critical question for monitoring and hazard mitigation efforts during initial response and ongoing volcanic crisis management. Here we report the first integrated petrological results and interpretation provided to monitoring authorities during the ongoing eruption of Cumbre Vieja, La Palma, Canary Islands, Spain. The first eruptive products comprised simultaneous Strombolian fountain-fed lava flows and tephra fall from near-continuous eruption plumes. From combined field, petrographic and geochemical analyses conducted in the 10 days following sample collection, we infer low percentage mantle melts with a variably equilibrated multimineralic crystal-cargo and compositional fractionation by winnowing during eruptive processes. Hence ‘rapid response’ petrology can untangle complex magmatic and volcanic processes for this eruption, which combined with further study and methodological improvement can increasingly assist in active decision making.","container-title":"Volcanica","DOI":"10.30909/vol.05.01.0110","ISSN":"2610-3540","issue":"1","language":"en","license":"Copyright (c) 2022 Matthew J. Pankhurst, Jane H. Scarrow, Olivia A. Barbee, James Hickey, Beverley C. Coldwell, Gavyn K. Rollinson, José A. Rodríguez-Losada, Alba Martín Lorenzo, Fátima Rodríguez, William Hernández, David Calvo Fernández, Pedro Hernández, Nemesio M. Pérez","note":"number: 1","page":"1-10","source":"www.jvolcanica.org","title":"Rapid response petrology for the opening eruptive phase of the 2021 Cumbre Vieja eruption, La Palma, Canary Islands","volume":"5","author":[{"family":"Pankhurst","given":"Matthew J."},{"family":"Scarrow","given":"Jane H."},{"family":"Barbee","given":"Olivia A."},{"family":"Hickey","given":"James"},{"family":"Coldwell","given":"Beverley C."},{"family":"Rollinson","given":"Gavyn K."},{"family":"Rodríguez-Losada","given":"José A."},{"family":"Lorenzo","given":"Alba Martín"},{"family":"Rodríguez","given":"Fátima"},{"family":"Hernández","given":"William"},{"family":"Fernández","given":"David Calvo"},{"family":"Hernández","given":"Pedro A."},{"family":"Pérez","given":"Nemesio M."}],"issued":{"date-parts":[["2022",1,10]]}}}],"schema":"https://github.com/citation-style-language/schema/raw/master/csl-citation.json"} </w:instrText>
      </w:r>
      <w:r w:rsidRPr="001F7D93">
        <w:rPr>
          <w:rFonts w:ascii="Times New Roman" w:hAnsi="Times New Roman" w:cs="Times New Roman"/>
          <w:color w:val="000000"/>
          <w:sz w:val="24"/>
          <w:szCs w:val="24"/>
          <w:lang w:val="en-GB"/>
        </w:rPr>
        <w:fldChar w:fldCharType="separate"/>
      </w:r>
      <w:r w:rsidR="001F7D93" w:rsidRPr="001F7D93">
        <w:rPr>
          <w:rFonts w:ascii="Times New Roman" w:hAnsi="Times New Roman" w:cs="Times New Roman"/>
          <w:sz w:val="24"/>
          <w:szCs w:val="24"/>
        </w:rPr>
        <w:t xml:space="preserve">(Pankhurst </w:t>
      </w:r>
      <w:r w:rsidR="001F7D93" w:rsidRPr="001F7D93">
        <w:rPr>
          <w:rFonts w:ascii="Times New Roman" w:hAnsi="Times New Roman" w:cs="Times New Roman"/>
          <w:i/>
          <w:iCs/>
          <w:sz w:val="24"/>
          <w:szCs w:val="24"/>
        </w:rPr>
        <w:t>et al.</w:t>
      </w:r>
      <w:r w:rsidR="001F7D93" w:rsidRPr="001F7D93">
        <w:rPr>
          <w:rFonts w:ascii="Times New Roman" w:hAnsi="Times New Roman" w:cs="Times New Roman"/>
          <w:sz w:val="24"/>
          <w:szCs w:val="24"/>
        </w:rPr>
        <w:t>, 2022)</w:t>
      </w:r>
      <w:r w:rsidRPr="001F7D93">
        <w:rPr>
          <w:rFonts w:ascii="Times New Roman" w:hAnsi="Times New Roman" w:cs="Times New Roman"/>
          <w:color w:val="000000"/>
          <w:sz w:val="24"/>
          <w:szCs w:val="24"/>
        </w:rPr>
        <w:fldChar w:fldCharType="end"/>
      </w:r>
      <w:r w:rsidRPr="001F7D93">
        <w:rPr>
          <w:rFonts w:ascii="Times New Roman" w:hAnsi="Times New Roman" w:cs="Times New Roman"/>
          <w:color w:val="000000"/>
          <w:sz w:val="24"/>
          <w:szCs w:val="24"/>
          <w:lang w:val="en-GB"/>
        </w:rPr>
        <w:t xml:space="preserve"> to gain insight into changing melt composition and rheological properties (e.g., </w:t>
      </w:r>
      <w:r w:rsidRPr="001F7D93">
        <w:rPr>
          <w:rFonts w:ascii="Times New Roman" w:hAnsi="Times New Roman" w:cs="Times New Roman"/>
          <w:color w:val="000000"/>
          <w:sz w:val="24"/>
          <w:szCs w:val="24"/>
          <w:lang w:val="en-GB"/>
        </w:rPr>
        <w:fldChar w:fldCharType="begin"/>
      </w:r>
      <w:r w:rsidR="00F3431D">
        <w:rPr>
          <w:rFonts w:ascii="Times New Roman" w:hAnsi="Times New Roman" w:cs="Times New Roman"/>
          <w:color w:val="000000"/>
          <w:sz w:val="24"/>
          <w:szCs w:val="24"/>
          <w:lang w:val="en-GB"/>
        </w:rPr>
        <w:instrText xml:space="preserve"> ADDIN ZOTERO_ITEM CSL_CITATION {"citationID":"5LvCMagZ","properties":{"formattedCitation":"(Gansecki {\\i{}et al.}, 2019)","plainCitation":"(Gansecki et al., 2019)","dontUpdate":true,"noteIndex":0},"citationItems":[{"id":2026,"uris":["http://zotero.org/users/9451925/items/3MFT747E"],"itemData":{"id":2026,"type":"article-journal","abstract":"Changes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P."},{"family":"Hon","given":"Ken"},{"family":"Parcheta","given":"Carolyn"}],"issued":{"date-parts":[["2019",12,6]]}}}],"schema":"https://github.com/citation-style-language/schema/raw/master/csl-citation.json"} </w:instrText>
      </w:r>
      <w:r w:rsidRPr="001F7D93">
        <w:rPr>
          <w:rFonts w:ascii="Times New Roman" w:hAnsi="Times New Roman" w:cs="Times New Roman"/>
          <w:color w:val="000000"/>
          <w:sz w:val="24"/>
          <w:szCs w:val="24"/>
          <w:lang w:val="en-GB"/>
        </w:rPr>
        <w:fldChar w:fldCharType="separate"/>
      </w:r>
      <w:proofErr w:type="spellStart"/>
      <w:r w:rsidR="009C5427" w:rsidRPr="009C5427">
        <w:rPr>
          <w:rFonts w:ascii="Times New Roman" w:hAnsi="Times New Roman" w:cs="Times New Roman"/>
          <w:sz w:val="24"/>
          <w:szCs w:val="24"/>
        </w:rPr>
        <w:t>Gansecki</w:t>
      </w:r>
      <w:proofErr w:type="spellEnd"/>
      <w:r w:rsidR="009C5427" w:rsidRPr="009C5427">
        <w:rPr>
          <w:rFonts w:ascii="Times New Roman" w:hAnsi="Times New Roman" w:cs="Times New Roman"/>
          <w:sz w:val="24"/>
          <w:szCs w:val="24"/>
        </w:rPr>
        <w:t xml:space="preserve"> </w:t>
      </w:r>
      <w:r w:rsidR="009C5427" w:rsidRPr="009C5427">
        <w:rPr>
          <w:rFonts w:ascii="Times New Roman" w:hAnsi="Times New Roman" w:cs="Times New Roman"/>
          <w:i/>
          <w:iCs/>
          <w:sz w:val="24"/>
          <w:szCs w:val="24"/>
        </w:rPr>
        <w:t>et al.</w:t>
      </w:r>
      <w:r w:rsidR="009C5427" w:rsidRPr="009C5427">
        <w:rPr>
          <w:rFonts w:ascii="Times New Roman" w:hAnsi="Times New Roman" w:cs="Times New Roman"/>
          <w:sz w:val="24"/>
          <w:szCs w:val="24"/>
        </w:rPr>
        <w:t>, 2019)</w:t>
      </w:r>
      <w:r w:rsidRPr="001F7D93">
        <w:rPr>
          <w:rFonts w:ascii="Times New Roman" w:hAnsi="Times New Roman" w:cs="Times New Roman"/>
          <w:color w:val="000000"/>
          <w:sz w:val="24"/>
          <w:szCs w:val="24"/>
        </w:rPr>
        <w:fldChar w:fldCharType="end"/>
      </w:r>
      <w:r w:rsidRPr="001F7D93">
        <w:rPr>
          <w:rFonts w:ascii="Times New Roman" w:hAnsi="Times New Roman" w:cs="Times New Roman"/>
          <w:color w:val="000000"/>
          <w:sz w:val="24"/>
          <w:szCs w:val="24"/>
          <w:lang w:val="en-GB"/>
        </w:rPr>
        <w:t>. However, up until now, petrological monitoring has been unable to address the high-priority question– ‘</w:t>
      </w:r>
      <w:r w:rsidRPr="001F7D93">
        <w:rPr>
          <w:rFonts w:ascii="Times New Roman" w:hAnsi="Times New Roman" w:cs="Times New Roman"/>
          <w:i/>
          <w:iCs/>
          <w:color w:val="000000"/>
          <w:sz w:val="24"/>
          <w:szCs w:val="24"/>
          <w:lang w:val="en-GB"/>
        </w:rPr>
        <w:t>Where is the magma coming from?</w:t>
      </w:r>
      <w:r w:rsidRPr="001F7D93">
        <w:rPr>
          <w:rFonts w:ascii="Times New Roman" w:hAnsi="Times New Roman" w:cs="Times New Roman"/>
          <w:color w:val="000000"/>
          <w:sz w:val="24"/>
          <w:szCs w:val="24"/>
          <w:lang w:val="en-GB"/>
        </w:rPr>
        <w:t xml:space="preserve">’ </w:t>
      </w:r>
      <w:r w:rsidRPr="001F7D93">
        <w:rPr>
          <w:rFonts w:ascii="Times New Roman" w:hAnsi="Times New Roman" w:cs="Times New Roman"/>
          <w:color w:val="000000"/>
          <w:sz w:val="24"/>
          <w:szCs w:val="24"/>
          <w:lang w:val="en-GB"/>
        </w:rPr>
        <w:fldChar w:fldCharType="begin"/>
      </w:r>
      <w:r w:rsidR="00E51DA0" w:rsidRPr="001F7D93">
        <w:rPr>
          <w:rFonts w:ascii="Times New Roman" w:hAnsi="Times New Roman" w:cs="Times New Roman"/>
          <w:color w:val="000000"/>
          <w:sz w:val="24"/>
          <w:szCs w:val="24"/>
          <w:lang w:val="en-GB"/>
        </w:rPr>
        <w:instrText xml:space="preserve"> ADDIN ZOTERO_ITEM CSL_CITATION {"citationID":"QOjMjbJ4","properties":{"formattedCitation":"(Re {\\i{}et al.}, 2021)","plainCitation":"(Re et al., 2021)","noteIndex":0},"citationItems":[{"id":2035,"uris":["http://zotero.org/users/9451925/items/44GVML4T"],"itemData":{"id":2035,"type":"article-journal","abstract":"A questionnaire to survey the common petrological monitoring procedures adopted by volcano monitoring institutions has been developed, aimed at identifying prevailing techniques and rating their suitability in terms of costs versus benefits. The collected information resulted from a sample of eighteen participating institutions, which include countries with some of the most important active volcanic provinces worldwide. The participating institutions also offer insights into volcanoes with a variety of volcanic activity, providing a comprehensive picture of the state of art of petrological monitoring. The final purposes are (i) to promote the advancement that petrologic monitoring brings in the comprehension of the eruptive processes, providing the only “signals” (i.e., rock samples) concerning the physico-chemical properties of the magma feeding the eruption; (ii) to design best practices, and (iii) to define the minimum requirements needed to perform an efficient petrological monitoring during ongoing eruptions. The survey also highlighted the main problems to overcome to have a profitable petrological monitoring infrastructure, including (i) the time required to accomplish both field survey and laboratory works (sampling, sample preparation, and analyses), (ii) the lack of onsite analytical facilities, (iii) the shortage of qualified staff. Starting from the state of the art of petrological monitoring, how it is performed by the different institutions worldwide, and what participants considered as the major problems, we identified the Best Practices in Petrological Monitoring as the best compromise between fast and easy analyses and the relevance of the acquired results.","container-title":"Journal of Volcanology and Geothermal Research","DOI":"10.1016/j.jvolgeores.2021.107365","ISSN":"0377-0273","journalAbbreviation":"Journal of Volcanology and Geothermal Research","page":"107365","source":"ScienceDirect","title":"Petrological monitoring of active volcanoes: A review of existing procedures to achieve best practices and operative protocols during eruptions","title-short":"Petrological monitoring of active volcanoes","volume":"419","author":[{"family":"Re","given":"Giuseppe"},{"family":"Corsaro","given":"Rosa Anna"},{"family":"D'Oriano","given":"Claudia"},{"family":"Pompilio","given":"Massimo"}],"issued":{"date-parts":[["2021",11,1]]}}}],"schema":"https://github.com/citation-style-language/schema/raw/master/csl-citation.json"} </w:instrText>
      </w:r>
      <w:r w:rsidRPr="001F7D93">
        <w:rPr>
          <w:rFonts w:ascii="Times New Roman" w:hAnsi="Times New Roman" w:cs="Times New Roman"/>
          <w:color w:val="000000"/>
          <w:sz w:val="24"/>
          <w:szCs w:val="24"/>
          <w:lang w:val="en-GB"/>
        </w:rPr>
        <w:fldChar w:fldCharType="separate"/>
      </w:r>
      <w:r w:rsidR="001F7D93" w:rsidRPr="001F7D93">
        <w:rPr>
          <w:rFonts w:ascii="Times New Roman" w:hAnsi="Times New Roman" w:cs="Times New Roman"/>
          <w:sz w:val="24"/>
          <w:szCs w:val="24"/>
        </w:rPr>
        <w:t xml:space="preserve">(Re </w:t>
      </w:r>
      <w:r w:rsidR="001F7D93" w:rsidRPr="001F7D93">
        <w:rPr>
          <w:rFonts w:ascii="Times New Roman" w:hAnsi="Times New Roman" w:cs="Times New Roman"/>
          <w:i/>
          <w:iCs/>
          <w:sz w:val="24"/>
          <w:szCs w:val="24"/>
        </w:rPr>
        <w:t>et al.</w:t>
      </w:r>
      <w:r w:rsidR="001F7D93" w:rsidRPr="001F7D93">
        <w:rPr>
          <w:rFonts w:ascii="Times New Roman" w:hAnsi="Times New Roman" w:cs="Times New Roman"/>
          <w:sz w:val="24"/>
          <w:szCs w:val="24"/>
        </w:rPr>
        <w:t>, 2021)</w:t>
      </w:r>
      <w:r w:rsidRPr="001F7D93">
        <w:rPr>
          <w:rFonts w:ascii="Times New Roman" w:hAnsi="Times New Roman" w:cs="Times New Roman"/>
          <w:color w:val="000000"/>
          <w:sz w:val="24"/>
          <w:szCs w:val="24"/>
        </w:rPr>
        <w:fldChar w:fldCharType="end"/>
      </w:r>
      <w:r w:rsidRPr="001F7D93">
        <w:rPr>
          <w:rFonts w:ascii="Times New Roman" w:hAnsi="Times New Roman" w:cs="Times New Roman"/>
          <w:color w:val="000000"/>
          <w:sz w:val="24"/>
          <w:szCs w:val="24"/>
          <w:lang w:val="en-GB"/>
        </w:rPr>
        <w:t xml:space="preserve">. At well-monitored volcanoes, such information can be used to draw analogies to previous eruptive episodes associated with specific storage reservoirs (e.g., vigour, pathway, or length of eruption), and to help interpret geophysical signals of ongoing activity. At poorly-monitored volcanoes, where there may be no prior constraints on magma storage geometry </w:t>
      </w:r>
      <w:r w:rsidRPr="001F7D93">
        <w:rPr>
          <w:rFonts w:ascii="Times New Roman" w:hAnsi="Times New Roman" w:cs="Times New Roman"/>
          <w:color w:val="000000"/>
          <w:sz w:val="24"/>
          <w:szCs w:val="24"/>
          <w:lang w:val="en-GB"/>
        </w:rPr>
        <w:fldChar w:fldCharType="begin"/>
      </w:r>
      <w:r w:rsidR="00E51DA0" w:rsidRPr="001F7D93">
        <w:rPr>
          <w:rFonts w:ascii="Times New Roman" w:hAnsi="Times New Roman" w:cs="Times New Roman"/>
          <w:color w:val="000000"/>
          <w:sz w:val="24"/>
          <w:szCs w:val="24"/>
          <w:lang w:val="en-GB"/>
        </w:rPr>
        <w:instrText xml:space="preserve"> ADDIN ZOTERO_ITEM CSL_CITATION {"citationID":"Jja7Xexh","properties":{"formattedCitation":"(Wieser {\\i{}et al.}, 2023b)","plainCitation":"(Wieser et al., 2023b)","noteIndex":0},"citationItems":[{"id":2028,"uris":["http://zotero.org/users/9451925/items/VKWQXY2G"],"itemData":{"id":2028,"type":"article","abstract":"The iconic volcanoes of the Cascade arc stretch from Lassen Volcanic Center in northern California, through Oregon and Washington, to the Garibaldi Volcanic Belt in British Columbia. Recent studies have reviewed differences in the distribution and eruptive volumes of vents, as well as variations in geochemical compositions and heat flux along strike (amongst other characteristics). We investigate whether these along-arc variations manifest as variations in magma storage conditions. We compile available constraints on magma storage depths from InSAR, geodetics, seismic inversions, and magnotellurics for each major edifice, and compare these to melt inclusion saturation pressures, pressures calculated using mineral-only barometers, and constraints from experimental petrology. The availability of magma storage depth estimates varies greatly along the arc, with abundant geochemical and geophysical data available for some systems (e.g. Lassen Volcanic Center, Mt. St. Helens), and very limited data available for other volcanoes, including many which are classified as “very high threat” by the USGS (e.g., Glacier Peak, Mt. Baker, Mt. Hood, Three Sisters). Acknowledging the limitations of data availability and the large uncertainties associated with certain methods, available data is indicative of magma storage within the upper 15 km of the crust (~2 ± 2 kbar). These findings are consistent with previous work recognising barometric estimates cluster within the upper crust in many arcs worldwide. There are no clear offsets in magma storage between arc segments that are in extension, transtension or compression, although substantially more petrological work is needed for fine scale evaluation of storage pressures.","DOI":"https://doi.org/10.31223/X5KX00","language":"en","license":"CC BY Attribution 4.0 International","note":"publisher: EarthArXiv","source":"eartharxiv.org","title":"Geophysical and Geochemical Constraints on Magma Storage Depths along the Cascade Arc: Knowns and Unknowns","title-short":"Geophysical and Geochemical Constraints on Magma Storage Depths along the Cascade Arc","URL":"https://eartharxiv.org/repository/view/5336/","author":[{"family":"Wieser","given":"Penny E."},{"family":"Kent","given":"Adam"},{"family":"Till","given":"Christy"},{"family":"Abers","given":"Geoff"}],"accessed":{"date-parts":[["2023",9,23]]},"issued":{"date-parts":[["2023",5,3]]}}}],"schema":"https://github.com/citation-style-language/schema/raw/master/csl-citation.json"} </w:instrText>
      </w:r>
      <w:r w:rsidRPr="001F7D93">
        <w:rPr>
          <w:rFonts w:ascii="Times New Roman" w:hAnsi="Times New Roman" w:cs="Times New Roman"/>
          <w:color w:val="000000"/>
          <w:sz w:val="24"/>
          <w:szCs w:val="24"/>
          <w:lang w:val="en-GB"/>
        </w:rPr>
        <w:fldChar w:fldCharType="separate"/>
      </w:r>
      <w:r w:rsidR="001F7D93" w:rsidRPr="001F7D93">
        <w:rPr>
          <w:rFonts w:ascii="Times New Roman" w:hAnsi="Times New Roman" w:cs="Times New Roman"/>
          <w:sz w:val="24"/>
          <w:szCs w:val="24"/>
        </w:rPr>
        <w:t xml:space="preserve">(Wieser </w:t>
      </w:r>
      <w:r w:rsidR="001F7D93" w:rsidRPr="001F7D93">
        <w:rPr>
          <w:rFonts w:ascii="Times New Roman" w:hAnsi="Times New Roman" w:cs="Times New Roman"/>
          <w:i/>
          <w:iCs/>
          <w:sz w:val="24"/>
          <w:szCs w:val="24"/>
        </w:rPr>
        <w:t>et al.</w:t>
      </w:r>
      <w:r w:rsidR="001F7D93" w:rsidRPr="001F7D93">
        <w:rPr>
          <w:rFonts w:ascii="Times New Roman" w:hAnsi="Times New Roman" w:cs="Times New Roman"/>
          <w:sz w:val="24"/>
          <w:szCs w:val="24"/>
        </w:rPr>
        <w:t>, 2023b)</w:t>
      </w:r>
      <w:r w:rsidRPr="001F7D93">
        <w:rPr>
          <w:rFonts w:ascii="Times New Roman" w:hAnsi="Times New Roman" w:cs="Times New Roman"/>
          <w:color w:val="000000"/>
          <w:sz w:val="24"/>
          <w:szCs w:val="24"/>
        </w:rPr>
        <w:fldChar w:fldCharType="end"/>
      </w:r>
      <w:r w:rsidRPr="001F7D93">
        <w:rPr>
          <w:rFonts w:ascii="Times New Roman" w:hAnsi="Times New Roman" w:cs="Times New Roman"/>
          <w:color w:val="000000"/>
          <w:sz w:val="24"/>
          <w:szCs w:val="24"/>
          <w:lang w:val="en-GB"/>
        </w:rPr>
        <w:t xml:space="preserve">, depths of storage are a vital parameter to begin interpreting new eruptive activity. Melt inclusion (MI) barometry, a widely popular petrological method to determine storage depths from volatile contents, takes months to years to complete </w:t>
      </w:r>
      <w:r w:rsidRPr="001F7D93">
        <w:rPr>
          <w:rFonts w:ascii="Times New Roman" w:hAnsi="Times New Roman" w:cs="Times New Roman"/>
          <w:color w:val="000000"/>
          <w:sz w:val="24"/>
          <w:szCs w:val="24"/>
          <w:lang w:val="en-GB"/>
        </w:rPr>
        <w:fldChar w:fldCharType="begin"/>
      </w:r>
      <w:r w:rsidR="00E51DA0" w:rsidRPr="001F7D93">
        <w:rPr>
          <w:rFonts w:ascii="Times New Roman" w:hAnsi="Times New Roman" w:cs="Times New Roman"/>
          <w:color w:val="000000"/>
          <w:sz w:val="24"/>
          <w:szCs w:val="24"/>
          <w:lang w:val="en-GB"/>
        </w:rPr>
        <w:instrText xml:space="preserve"> ADDIN ZOTERO_ITEM CSL_CITATION {"citationID":"SMcLjzCz","properties":{"formattedCitation":"(Re {\\i{}et al.}, 2021)","plainCitation":"(Re et al., 2021)","noteIndex":0},"citationItems":[{"id":2035,"uris":["http://zotero.org/users/9451925/items/44GVML4T"],"itemData":{"id":2035,"type":"article-journal","abstract":"A questionnaire to survey the common petrological monitoring procedures adopted by volcano monitoring institutions has been developed, aimed at identifying prevailing techniques and rating their suitability in terms of costs versus benefits. The collected information resulted from a sample of eighteen participating institutions, which include countries with some of the most important active volcanic provinces worldwide. The participating institutions also offer insights into volcanoes with a variety of volcanic activity, providing a comprehensive picture of the state of art of petrological monitoring. The final purposes are (i) to promote the advancement that petrologic monitoring brings in the comprehension of the eruptive processes, providing the only “signals” (i.e., rock samples) concerning the physico-chemical properties of the magma feeding the eruption; (ii) to design best practices, and (iii) to define the minimum requirements needed to perform an efficient petrological monitoring during ongoing eruptions. The survey also highlighted the main problems to overcome to have a profitable petrological monitoring infrastructure, including (i) the time required to accomplish both field survey and laboratory works (sampling, sample preparation, and analyses), (ii) the lack of onsite analytical facilities, (iii) the shortage of qualified staff. Starting from the state of the art of petrological monitoring, how it is performed by the different institutions worldwide, and what participants considered as the major problems, we identified the Best Practices in Petrological Monitoring as the best compromise between fast and easy analyses and the relevance of the acquired results.","container-title":"Journal of Volcanology and Geothermal Research","DOI":"10.1016/j.jvolgeores.2021.107365","ISSN":"0377-0273","journalAbbreviation":"Journal of Volcanology and Geothermal Research","page":"107365","source":"ScienceDirect","title":"Petrological monitoring of active volcanoes: A review of existing procedures to achieve best practices and operative protocols during eruptions","title-short":"Petrological monitoring of active volcanoes","volume":"419","author":[{"family":"Re","given":"Giuseppe"},{"family":"Corsaro","given":"Rosa Anna"},{"family":"D'Oriano","given":"Claudia"},{"family":"Pompilio","given":"Massimo"}],"issued":{"date-parts":[["2021",11,1]]}}}],"schema":"https://github.com/citation-style-language/schema/raw/master/csl-citation.json"} </w:instrText>
      </w:r>
      <w:r w:rsidRPr="001F7D93">
        <w:rPr>
          <w:rFonts w:ascii="Times New Roman" w:hAnsi="Times New Roman" w:cs="Times New Roman"/>
          <w:color w:val="000000"/>
          <w:sz w:val="24"/>
          <w:szCs w:val="24"/>
          <w:lang w:val="en-GB"/>
        </w:rPr>
        <w:fldChar w:fldCharType="separate"/>
      </w:r>
      <w:r w:rsidR="001F7D93" w:rsidRPr="001F7D93">
        <w:rPr>
          <w:rFonts w:ascii="Times New Roman" w:hAnsi="Times New Roman" w:cs="Times New Roman"/>
          <w:sz w:val="24"/>
          <w:szCs w:val="24"/>
        </w:rPr>
        <w:t xml:space="preserve">(Re </w:t>
      </w:r>
      <w:r w:rsidR="001F7D93" w:rsidRPr="001F7D93">
        <w:rPr>
          <w:rFonts w:ascii="Times New Roman" w:hAnsi="Times New Roman" w:cs="Times New Roman"/>
          <w:i/>
          <w:iCs/>
          <w:sz w:val="24"/>
          <w:szCs w:val="24"/>
        </w:rPr>
        <w:t>et al.</w:t>
      </w:r>
      <w:r w:rsidR="001F7D93" w:rsidRPr="001F7D93">
        <w:rPr>
          <w:rFonts w:ascii="Times New Roman" w:hAnsi="Times New Roman" w:cs="Times New Roman"/>
          <w:sz w:val="24"/>
          <w:szCs w:val="24"/>
        </w:rPr>
        <w:t>, 2021)</w:t>
      </w:r>
      <w:r w:rsidRPr="001F7D93">
        <w:rPr>
          <w:rFonts w:ascii="Times New Roman" w:hAnsi="Times New Roman" w:cs="Times New Roman"/>
          <w:color w:val="000000"/>
          <w:sz w:val="24"/>
          <w:szCs w:val="24"/>
        </w:rPr>
        <w:fldChar w:fldCharType="end"/>
      </w:r>
      <w:r w:rsidRPr="001F7D93">
        <w:rPr>
          <w:rFonts w:ascii="Times New Roman" w:hAnsi="Times New Roman" w:cs="Times New Roman"/>
          <w:color w:val="000000"/>
          <w:sz w:val="24"/>
          <w:szCs w:val="24"/>
          <w:lang w:val="en-GB"/>
        </w:rPr>
        <w:t xml:space="preserve">. While mineral barometry could be implemented faster (only requiring electron probe microanalysis (EPMA) measurements on eruptive minerals), it is imprecise </w:t>
      </w:r>
      <w:r w:rsidRPr="001F7D93">
        <w:rPr>
          <w:rFonts w:ascii="Times New Roman" w:hAnsi="Times New Roman" w:cs="Times New Roman"/>
          <w:color w:val="000000"/>
          <w:sz w:val="24"/>
          <w:szCs w:val="24"/>
          <w:lang w:val="en-GB"/>
        </w:rPr>
        <w:fldChar w:fldCharType="begin"/>
      </w:r>
      <w:r w:rsidR="00E51DA0" w:rsidRPr="001F7D93">
        <w:rPr>
          <w:rFonts w:ascii="Times New Roman" w:hAnsi="Times New Roman" w:cs="Times New Roman"/>
          <w:color w:val="000000"/>
          <w:sz w:val="24"/>
          <w:szCs w:val="24"/>
          <w:lang w:val="en-GB"/>
        </w:rPr>
        <w:instrText xml:space="preserve"> ADDIN ZOTERO_ITEM CSL_CITATION {"citationID":"AV8E5NeI","properties":{"formattedCitation":"(Wieser {\\i{}et al.}, 2023a)","plainCitation":"(Wieser et al., 2023a)","noteIndex":0},"citationItems":[{"id":2030,"uris":["http://zotero.org/users/9451925/items/W4LHA48G"],"itemData":{"id":2030,"type":"article-journal","abstract":"The chemistry of erupted clinopyroxene crystals (±equilibrium liquids) have been widely used to deduce the pressures and temperatures of magma storage in volcanic arcs. However, the large number of different equations parameterizing the relationship between mineral and melt compositions and intensive variables such as pressure and temperature yield vastly different results, with implications for our interpretation of magma storage conditions. We use a new test dataset composed of the average Clinopyroxene-Liquid (Cpx-Liq) compositions from N = 543 variably hydrous experiments at crustal conditions (1 bar to 17 kbar) to assess the performance of different thermobarometers and identify the most accurate and precise expressions for application to subduction zone magmas. First, we assess different equilibrium tests, finding that comparing the measured and predicted Enstatite-Ferrosillite and KD (using Fet in both phases) are the most useful tests in arc magmas, whereas CaTs, CaTi and Jd tests have limited utility. We then apply further quality filters based on cation sums (3.95–4.05), number of analyses (N &amp;gt; 5) and the presence of reported H2O data in the quenched experimental glass (hereafter ‘liquid’) to obtain a filtered dataset (N = 214). We use this filtered dataset to compare calculated versus experimental pressures and temperatures for different combinations of thermobarometers. A number of Cpx-Liq thermometers perform very well when liquid H2O contents are known, although the Cpx composition contributes little to the calculated temperature relative to the liquid composition. Most Cpx-only thermometers perform very badly, greatly overestimating temperatures for hydrous experiments. These two findings demonstrate that the Cpx chemistry alone holds very little temperature information in hydrous systems.Most Cpx-Liq and Cpx-only barometers show similar performance to one another (mostly yielding root mean square errors [RMSEs] of 2–3.5 kbar), although the best Cpx-only barometers currently outperform the best Cpx-Liq barometers. We also assess the sensitivity of different equations to melt H2O contents, which are poorly constrained in many natural systems. Overall, this work demonstrates that Cpx-based barometry on individual Cpx only provides sufficient resolution to distinguish broad storage regions in continental arcs (e.g. upper, mid, lower crust). Significant averaging of Cpx compositions from experiments reported at similar pressures can reduce RMSEs to ~1.3–1.9 kbar. We hope our findings motivate the substantial amount of experimental and analytical work that is required to obtain precise and accurate estimates of magma storage depths from Cpx ± Liq equilibrium in volcanic arcs.","container-title":"Journal of Petrology","DOI":"10.1093/petrology/egad050","ISSN":"0022-3530","issue":"8","journalAbbreviation":"Journal of Petrology","page":"egad050","source":"Silverchair","title":"Barometers Behaving Badly II: a Critical Evaluation of Cpx-Only and Cpx-Liq Thermobarometry in Variably-Hydrous Arc Magmas","title-short":"Barometers Behaving Badly II","volume":"64","author":[{"family":"Wieser","given":"Penny E"},{"family":"Kent","given":"Adam J R"},{"family":"Till","given":"Christy B"}],"issued":{"date-parts":[["2023",8,1]]}},"label":"page"}],"schema":"https://github.com/citation-style-language/schema/raw/master/csl-citation.json"} </w:instrText>
      </w:r>
      <w:r w:rsidRPr="001F7D93">
        <w:rPr>
          <w:rFonts w:ascii="Times New Roman" w:hAnsi="Times New Roman" w:cs="Times New Roman"/>
          <w:color w:val="000000"/>
          <w:sz w:val="24"/>
          <w:szCs w:val="24"/>
          <w:lang w:val="en-GB"/>
        </w:rPr>
        <w:fldChar w:fldCharType="separate"/>
      </w:r>
      <w:r w:rsidR="001F7D93" w:rsidRPr="001F7D93">
        <w:rPr>
          <w:rFonts w:ascii="Times New Roman" w:hAnsi="Times New Roman" w:cs="Times New Roman"/>
          <w:sz w:val="24"/>
          <w:szCs w:val="24"/>
        </w:rPr>
        <w:t xml:space="preserve">(Wieser </w:t>
      </w:r>
      <w:r w:rsidR="001F7D93" w:rsidRPr="001F7D93">
        <w:rPr>
          <w:rFonts w:ascii="Times New Roman" w:hAnsi="Times New Roman" w:cs="Times New Roman"/>
          <w:i/>
          <w:iCs/>
          <w:sz w:val="24"/>
          <w:szCs w:val="24"/>
        </w:rPr>
        <w:t>et al.</w:t>
      </w:r>
      <w:r w:rsidR="001F7D93" w:rsidRPr="001F7D93">
        <w:rPr>
          <w:rFonts w:ascii="Times New Roman" w:hAnsi="Times New Roman" w:cs="Times New Roman"/>
          <w:sz w:val="24"/>
          <w:szCs w:val="24"/>
        </w:rPr>
        <w:t>, 2023a)</w:t>
      </w:r>
      <w:r w:rsidRPr="001F7D93">
        <w:rPr>
          <w:rFonts w:ascii="Times New Roman" w:hAnsi="Times New Roman" w:cs="Times New Roman"/>
          <w:color w:val="000000"/>
          <w:sz w:val="24"/>
          <w:szCs w:val="24"/>
        </w:rPr>
        <w:fldChar w:fldCharType="end"/>
      </w:r>
      <w:r w:rsidRPr="001F7D93">
        <w:rPr>
          <w:rFonts w:ascii="Times New Roman" w:hAnsi="Times New Roman" w:cs="Times New Roman"/>
          <w:color w:val="000000"/>
          <w:sz w:val="24"/>
          <w:szCs w:val="24"/>
          <w:lang w:val="en-GB"/>
        </w:rPr>
        <w:t xml:space="preserve">, and therefore would only be able to constrain magma storage to very broad depths (e.g.,  stored in the crust vs. below the Moho). This technique has particularly poor applicability at active volcanoes such as Kīlauea or Mauna Loa, where a precision of 1–2 </w:t>
      </w:r>
      <w:r w:rsidRPr="001F7D93">
        <w:rPr>
          <w:rFonts w:ascii="Times New Roman" w:hAnsi="Times New Roman" w:cs="Times New Roman"/>
          <w:color w:val="000000"/>
          <w:sz w:val="24"/>
          <w:szCs w:val="24"/>
          <w:lang w:val="en-GB"/>
        </w:rPr>
        <w:lastRenderedPageBreak/>
        <w:t>km is needed to distinguish between storage reservoirs</w:t>
      </w:r>
      <w:r w:rsidR="005D60B7">
        <w:rPr>
          <w:rFonts w:ascii="Times New Roman" w:hAnsi="Times New Roman" w:cs="Times New Roman"/>
          <w:color w:val="000000"/>
          <w:sz w:val="24"/>
          <w:szCs w:val="24"/>
          <w:lang w:val="en-GB"/>
        </w:rPr>
        <w:t xml:space="preserve"> </w:t>
      </w:r>
      <w:r w:rsidRPr="001F7D93">
        <w:rPr>
          <w:rFonts w:ascii="Times New Roman" w:hAnsi="Times New Roman" w:cs="Times New Roman"/>
          <w:color w:val="000000"/>
          <w:sz w:val="24"/>
          <w:szCs w:val="24"/>
          <w:lang w:val="en-GB"/>
        </w:rPr>
        <w:fldChar w:fldCharType="begin"/>
      </w:r>
      <w:r w:rsidR="00E51DA0" w:rsidRPr="001F7D93">
        <w:rPr>
          <w:rFonts w:ascii="Times New Roman" w:hAnsi="Times New Roman" w:cs="Times New Roman"/>
          <w:color w:val="000000"/>
          <w:sz w:val="24"/>
          <w:szCs w:val="24"/>
          <w:lang w:val="en-GB"/>
        </w:rPr>
        <w:instrText xml:space="preserve"> ADDIN ZOTERO_ITEM CSL_CITATION {"citationID":"XblM5Ymy","properties":{"formattedCitation":"(Baker and Amelung, 2012; Anderson and Poland, 2016)","plainCitation":"(Baker and Amelung, 2012; Anderson and Poland, 2016)","noteIndex":0},"citationItems":[{"id":2004,"uris":["http://zotero.org/users/9451925/items/AVM9PSS7"],"itemData":{"id":2004,"type":"article-journal","abstract":"Estimating rates of magma supply to the world's volcanoes remains one of the most fundamental aims of volcanology. Yet, supply rates can be difficult to estimate even at well-monitored volcanoes, in part because observations are noisy and are usually considered independently rather than as part of a holistic system. In this work we demonstrate a technique for probabilistically estimating time-variable rates of magma supply to a volcano through probabilistic constraint on storage and eruption rates. This approach utilizes Bayesian joint inversion of diverse datasets using predictions from a multiphysical volcano model, and independent prior information derived from previous geophysical, geochemical, and geological studies. The solution to the inverse problem takes the form of a probability density function which takes into account uncertainties in observations and prior information, and which we sample using a Markov chain Monte Carlo algorithm. Applying the technique to Kīlauea Volcano, we develop a model which relates magma flow rates with deformation of the volcano's surface, sulfur dioxide emission rates, lava flow field volumes, and composition of the volcano's basaltic magma. This model accounts for effects and processes mostly neglected in previous supply rate estimates at Kīlauea, including magma compressibility, loss of sulfur to the hydrothermal system, and potential magma storage in the volcano's deep rift zones. We jointly invert data and prior information to estimate rates of supply, storage, and eruption during three recent quasi-steady-state periods at the volcano. Results shed new light on the time-variability of magma supply to Kīlauea, which we find to have increased by 35–100% between 2001 and 2006 (from 0.11–0.17 to 0.18–0.28 km3/yr), before subsequently decreasing to 0.08–0.12 km3/yr by 2012. Changes in supply rate directly impact hazard at the volcano, and were largely responsible for an increase in eruption rate of 60–150% between 2001 and 2006, and subsequent decline by as much as 60% by 2012. We also demonstrate the occurrence of temporal changes in the proportion of Kīlauea's magma supply that is stored versus erupted, with the supply “surge” in 2006 associated with increased accumulation of magma at the summit. Finally, we are able to place some constraints on sulfur concentrations in Kīlauea magma and the scrubbing of sulfur by the volcano's hydrothermal system. Multiphysical, Bayesian constraint on magma flow rates may be used to monitor evolving volcanic hazard not just at Kīlauea but at other volcanoes around the world.","container-title":"Earth and Planetary Science Letters","DOI":"10.1016/j.epsl.2016.04.029","ISSN":"0012-821X","journalAbbreviation":"Earth and Planetary Science Letters","page":"161-171","source":"ScienceDirect","title":"Bayesian estimation of magma supply, storage, and eruption rates using a multiphysical volcano model: Kīlauea Volcano, 2000–2012","title-short":"Bayesian estimation of magma supply, storage, and eruption rates using a multiphysical volcano model","volume":"447","author":[{"family":"Anderson","given":"Kyle R."},{"family":"Poland","given":"Michael P."}],"issued":{"date-parts":[["2016",8,1]]}}},{"id":2006,"uris":["http://zotero.org/users/9451925/items/FQW6YRR6"],"itemData":{"id":2006,"type":"article-journal","abstract":"We use interferometric synthetic aperture radar (InSAR) to study deformation of the summit caldera at Kīlauea Volcano during 2000–2008, which spanned both an east rift zone eruptive event in 2007 and the start of the ongoing summit eruption in 2008. The data set consists of small baseline subset (SBAS) time series generated from 270 acquisitions on three separate beam modes from the Radarsat-1 satellite. We identify 12 time periods with distinct patterns of displacement that we attribute until late 2003 to secular tectonic-driven deformation and from 2004 to 2008 to four different sources in the summit area. We model the shallow magmatic system as a spherical reservoir at 1.9 ± 0.1 km depth below the surface to the northeast of Halemaumau (source 1) and three vertically stacked sills at greater depths in the southern caldera area (source 2 at the southern edge of the caldera at 2.9 ± 0.2 km depth, source 3 to the south-southeast of the caldera at 3.4 ± 0.5 km depth, and source 4 south of the caldera at 3.6 ± 0.4 km depth). The sequence for filling of and withdrawal from these reservoirs reveals a top-down process, with sequences of both inflation and deflation initiating in the shallowest source. Inflation of source 3 is coincident with elevated seismic activity in the upper east rift zone in February 2006 and May 2007. Source 4 is elongated toward the southwest rift zone and also shows elevated seismicity that extends toward the southwest rift zone.","container-title":"Journal of Geophysical Research: Solid Earth","DOI":"10.1029/2011JB009123","ISSN":"2156-2202","issue":"B12","language":"en","license":"©2012. American Geophysical Union. All Rights Reserved.","note":"_eprint: https://onlinelibrary.wiley.com/doi/pdf/10.1029/2011JB009123","source":"Wiley Online Library","title":"Top-down inflation and deflation at the summit of Kīlauea Volcano, Hawai‘i observed with InSAR","URL":"https://onlinelibrary.wiley.com/doi/abs/10.1029/2011JB009123","volume":"117","author":[{"family":"Baker","given":"Scott"},{"family":"Amelung","given":"Falk"}],"accessed":{"date-parts":[["2023",9,18]]},"issued":{"date-parts":[["2012"]]}}}],"schema":"https://github.com/citation-style-language/schema/raw/master/csl-citation.json"} </w:instrText>
      </w:r>
      <w:r w:rsidRPr="001F7D93">
        <w:rPr>
          <w:rFonts w:ascii="Times New Roman" w:hAnsi="Times New Roman" w:cs="Times New Roman"/>
          <w:color w:val="000000"/>
          <w:sz w:val="24"/>
          <w:szCs w:val="24"/>
          <w:lang w:val="en-GB"/>
        </w:rPr>
        <w:fldChar w:fldCharType="separate"/>
      </w:r>
      <w:r w:rsidR="001F7D93" w:rsidRPr="001F7D93">
        <w:rPr>
          <w:rFonts w:ascii="Times New Roman" w:hAnsi="Times New Roman" w:cs="Times New Roman"/>
          <w:sz w:val="24"/>
        </w:rPr>
        <w:t>(Baker and Amelung, 2012; Anderson and Poland, 2016)</w:t>
      </w:r>
      <w:r w:rsidRPr="001F7D93">
        <w:rPr>
          <w:rFonts w:ascii="Times New Roman" w:hAnsi="Times New Roman" w:cs="Times New Roman"/>
          <w:color w:val="000000"/>
          <w:sz w:val="24"/>
          <w:szCs w:val="24"/>
        </w:rPr>
        <w:fldChar w:fldCharType="end"/>
      </w:r>
      <w:r w:rsidRPr="001F7D93">
        <w:rPr>
          <w:rFonts w:ascii="Times New Roman" w:hAnsi="Times New Roman" w:cs="Times New Roman"/>
          <w:color w:val="000000"/>
          <w:sz w:val="24"/>
          <w:szCs w:val="24"/>
          <w:lang w:val="en-GB"/>
        </w:rPr>
        <w:t>.</w:t>
      </w:r>
    </w:p>
    <w:p w14:paraId="4C8CA9F3" w14:textId="39185E80" w:rsidR="001C7D86" w:rsidRPr="001F7D93" w:rsidRDefault="007310C9" w:rsidP="00994067">
      <w:pPr>
        <w:pBdr>
          <w:top w:val="nil"/>
          <w:left w:val="nil"/>
          <w:bottom w:val="nil"/>
          <w:right w:val="nil"/>
          <w:between w:val="nil"/>
        </w:pBdr>
        <w:spacing w:after="0" w:line="480" w:lineRule="auto"/>
        <w:ind w:firstLine="720"/>
        <w:contextualSpacing/>
        <w:jc w:val="both"/>
        <w:rPr>
          <w:rFonts w:ascii="Times New Roman" w:hAnsi="Times New Roman" w:cs="Times New Roman"/>
          <w:color w:val="000000"/>
          <w:sz w:val="24"/>
          <w:lang w:val="en-GB"/>
        </w:rPr>
      </w:pPr>
      <w:r w:rsidRPr="001F7D93">
        <w:rPr>
          <w:rFonts w:ascii="Times New Roman" w:hAnsi="Times New Roman" w:cs="Times New Roman"/>
          <w:color w:val="000000"/>
          <w:sz w:val="24"/>
          <w:lang w:val="en-GB"/>
        </w:rPr>
        <w:t>Recent developments have shown that Raman-based barometry of CO</w:t>
      </w:r>
      <w:r w:rsidRPr="001F7D93">
        <w:rPr>
          <w:rFonts w:ascii="Times New Roman" w:hAnsi="Times New Roman" w:cs="Times New Roman"/>
          <w:color w:val="000000"/>
          <w:sz w:val="24"/>
          <w:vertAlign w:val="subscript"/>
          <w:lang w:val="en-GB"/>
        </w:rPr>
        <w:t>2</w:t>
      </w:r>
      <w:r w:rsidRPr="001F7D93">
        <w:rPr>
          <w:rFonts w:ascii="Times New Roman" w:hAnsi="Times New Roman" w:cs="Times New Roman"/>
          <w:color w:val="000000"/>
          <w:sz w:val="24"/>
          <w:lang w:val="en-GB"/>
        </w:rPr>
        <w:t>-rich fluid inclusions</w:t>
      </w:r>
      <w:r w:rsidR="00BE54B8" w:rsidRPr="001F7D93">
        <w:rPr>
          <w:rFonts w:ascii="Times New Roman" w:hAnsi="Times New Roman" w:cs="Times New Roman"/>
          <w:color w:val="000000"/>
          <w:sz w:val="24"/>
          <w:lang w:val="en-GB"/>
        </w:rPr>
        <w:t xml:space="preserve"> (FI)</w:t>
      </w:r>
      <w:r w:rsidR="003C3021" w:rsidRPr="001F7D93">
        <w:rPr>
          <w:rFonts w:ascii="Times New Roman" w:hAnsi="Times New Roman" w:cs="Times New Roman"/>
          <w:color w:val="000000"/>
          <w:sz w:val="24"/>
          <w:lang w:val="en-GB"/>
        </w:rPr>
        <w:t xml:space="preserve"> provides </w:t>
      </w:r>
      <w:r w:rsidRPr="001F7D93">
        <w:rPr>
          <w:rFonts w:ascii="Times New Roman" w:hAnsi="Times New Roman" w:cs="Times New Roman"/>
          <w:color w:val="000000"/>
          <w:sz w:val="24"/>
          <w:lang w:val="en-GB"/>
        </w:rPr>
        <w:t>a</w:t>
      </w:r>
      <w:r w:rsidR="003C3021" w:rsidRPr="001F7D93">
        <w:rPr>
          <w:rFonts w:ascii="Times New Roman" w:hAnsi="Times New Roman" w:cs="Times New Roman"/>
          <w:color w:val="000000"/>
          <w:sz w:val="24"/>
          <w:lang w:val="en-GB"/>
        </w:rPr>
        <w:t xml:space="preserve">n alternative to popular petrological </w:t>
      </w:r>
      <w:r w:rsidR="00FE39AD" w:rsidRPr="001F7D93">
        <w:rPr>
          <w:rFonts w:ascii="Times New Roman" w:hAnsi="Times New Roman" w:cs="Times New Roman"/>
          <w:color w:val="000000"/>
          <w:sz w:val="24"/>
          <w:lang w:val="en-GB"/>
        </w:rPr>
        <w:t>barometers,</w:t>
      </w:r>
      <w:r w:rsidR="001C7D86" w:rsidRPr="001F7D93">
        <w:rPr>
          <w:rFonts w:ascii="Times New Roman" w:hAnsi="Times New Roman" w:cs="Times New Roman"/>
          <w:color w:val="000000"/>
          <w:sz w:val="24"/>
          <w:lang w:val="en-GB"/>
        </w:rPr>
        <w:t xml:space="preserve"> </w:t>
      </w:r>
      <w:r w:rsidR="00DE47D0" w:rsidRPr="001F7D93">
        <w:rPr>
          <w:rFonts w:ascii="Times New Roman" w:hAnsi="Times New Roman" w:cs="Times New Roman"/>
          <w:color w:val="000000"/>
          <w:sz w:val="24"/>
          <w:lang w:val="en-GB"/>
        </w:rPr>
        <w:t xml:space="preserve">with much </w:t>
      </w:r>
      <w:r w:rsidR="00A378AE" w:rsidRPr="001F7D93">
        <w:rPr>
          <w:rFonts w:ascii="Times New Roman" w:hAnsi="Times New Roman" w:cs="Times New Roman"/>
          <w:color w:val="000000"/>
          <w:sz w:val="24"/>
          <w:lang w:val="en-GB"/>
        </w:rPr>
        <w:t>smaller</w:t>
      </w:r>
      <w:r w:rsidR="00DE47D0" w:rsidRPr="001F7D93">
        <w:rPr>
          <w:rFonts w:ascii="Times New Roman" w:hAnsi="Times New Roman" w:cs="Times New Roman"/>
          <w:color w:val="000000"/>
          <w:sz w:val="24"/>
          <w:lang w:val="en-GB"/>
        </w:rPr>
        <w:t xml:space="preserve"> uncertainties</w:t>
      </w:r>
      <w:r w:rsidR="003C3021" w:rsidRPr="001F7D93">
        <w:rPr>
          <w:rFonts w:ascii="Times New Roman" w:hAnsi="Times New Roman" w:cs="Times New Roman"/>
          <w:color w:val="000000"/>
          <w:sz w:val="24"/>
          <w:lang w:val="en-GB"/>
        </w:rPr>
        <w:t xml:space="preserve"> than mineral barometry</w:t>
      </w:r>
      <w:r w:rsidR="00DE47D0" w:rsidRPr="001F7D93">
        <w:rPr>
          <w:rFonts w:ascii="Times New Roman" w:hAnsi="Times New Roman" w:cs="Times New Roman"/>
          <w:color w:val="000000"/>
          <w:sz w:val="24"/>
          <w:lang w:val="en-GB"/>
        </w:rPr>
        <w:t>,</w:t>
      </w:r>
      <w:r w:rsidR="003C3021" w:rsidRPr="001F7D93">
        <w:rPr>
          <w:rFonts w:ascii="Times New Roman" w:hAnsi="Times New Roman" w:cs="Times New Roman"/>
          <w:color w:val="000000"/>
          <w:sz w:val="24"/>
          <w:lang w:val="en-GB"/>
        </w:rPr>
        <w:t xml:space="preserve"> and requiring </w:t>
      </w:r>
      <w:r w:rsidR="00BE54B8" w:rsidRPr="001F7D93">
        <w:rPr>
          <w:rFonts w:ascii="Times New Roman" w:hAnsi="Times New Roman" w:cs="Times New Roman"/>
          <w:color w:val="000000"/>
          <w:sz w:val="24"/>
          <w:lang w:val="en-GB"/>
        </w:rPr>
        <w:t xml:space="preserve">far less </w:t>
      </w:r>
      <w:r w:rsidR="00DE47D0" w:rsidRPr="001F7D93">
        <w:rPr>
          <w:rFonts w:ascii="Times New Roman" w:hAnsi="Times New Roman" w:cs="Times New Roman"/>
          <w:color w:val="000000"/>
          <w:sz w:val="24"/>
          <w:lang w:val="en-GB"/>
        </w:rPr>
        <w:t>time and resource</w:t>
      </w:r>
      <w:r w:rsidR="003C3021" w:rsidRPr="001F7D93">
        <w:rPr>
          <w:rFonts w:ascii="Times New Roman" w:hAnsi="Times New Roman" w:cs="Times New Roman"/>
          <w:color w:val="000000"/>
          <w:sz w:val="24"/>
          <w:lang w:val="en-GB"/>
        </w:rPr>
        <w:t xml:space="preserve">s than </w:t>
      </w:r>
      <w:r w:rsidR="00BE54B8" w:rsidRPr="001F7D93">
        <w:rPr>
          <w:rFonts w:ascii="Times New Roman" w:hAnsi="Times New Roman" w:cs="Times New Roman"/>
          <w:color w:val="000000"/>
          <w:sz w:val="24"/>
          <w:lang w:val="en-GB"/>
        </w:rPr>
        <w:t>MI</w:t>
      </w:r>
      <w:r w:rsidR="003C3021" w:rsidRPr="001F7D93">
        <w:rPr>
          <w:rFonts w:ascii="Times New Roman" w:hAnsi="Times New Roman" w:cs="Times New Roman"/>
          <w:color w:val="000000"/>
          <w:sz w:val="24"/>
          <w:lang w:val="en-GB"/>
        </w:rPr>
        <w:t xml:space="preserve"> analyses</w:t>
      </w:r>
      <w:r w:rsidR="00DE47D0" w:rsidRPr="001F7D93">
        <w:rPr>
          <w:rFonts w:ascii="Times New Roman" w:hAnsi="Times New Roman" w:cs="Times New Roman"/>
          <w:color w:val="000000"/>
          <w:sz w:val="24"/>
          <w:lang w:val="en-GB"/>
        </w:rPr>
        <w:t xml:space="preserve"> </w:t>
      </w:r>
      <w:r w:rsidR="00CD3588" w:rsidRPr="001F7D93">
        <w:rPr>
          <w:rFonts w:ascii="Times New Roman" w:hAnsi="Times New Roman" w:cs="Times New Roman"/>
          <w:color w:val="000000"/>
          <w:sz w:val="24"/>
          <w:szCs w:val="24"/>
          <w:lang w:val="en-GB"/>
        </w:rPr>
        <w:fldChar w:fldCharType="begin"/>
      </w:r>
      <w:r w:rsidR="00E51DA0" w:rsidRPr="001F7D93">
        <w:rPr>
          <w:rFonts w:ascii="Times New Roman" w:hAnsi="Times New Roman" w:cs="Times New Roman"/>
          <w:color w:val="000000"/>
          <w:sz w:val="24"/>
          <w:szCs w:val="24"/>
          <w:lang w:val="en-GB"/>
        </w:rPr>
        <w:instrText xml:space="preserve"> ADDIN ZOTERO_ITEM CSL_CITATION {"citationID":"KbkDqLoo","properties":{"formattedCitation":"(Dayton {\\i{}et al.}, 2023; DeVitre and Wieser, 2023)","plainCitation":"(Dayton et al., 2023; DeVitre and Wieser, 2023)","noteIndex":0},"citationItems":[{"id":1923,"uris":["http://zotero.org/users/9451925/items/E29P4B6S"],"itemData":{"id":1923,"type":"article-journal","abstract":"The 2021 La Palma eruption provided an unpreceded opportunity to test the relationship between earthquake hypocenters and the location of magma reservoirs. We performed density measurements on CO2-rich fluid inclusions (FIs) hosted in olivine crystals that are highly sensitive to pressure via calibrated Raman spectroscopy. This technique can revolutionize our knowledge of magma storage and transport during an ongoing eruption, given that it can produce precise magma storage depth constraints in near real time with minimal sample preparation. Our FIs have CO2 recorded densities from 0.73 to 0.98 g/cm3, translating into depths of 15 to 27 km, which falls within the reported deep seismic zone recording the main melt storage reservoir.","container-title":"Science Advances","DOI":"10.1126/sciadv.ade7641","issue":"6","note":"publisher: American Association for the Advancement of Science","page":"eade7641","source":"science.org (Atypon)","title":"Deep magma storage during the 2021 La Palma eruption","volume":"9","author":[{"family":"Dayton","given":"Kyle"},{"family":"Gazel","given":"Esteban"},{"family":"Wieser","given":"Penny"},{"family":"Troll","given":"Valentin R."},{"family":"Carracedo","given":"Juan Carlos"},{"family":"La Madrid","given":"Hector"},{"family":"Roman","given":"Diana C."},{"family":"Ward","given":"Jamison"},{"family":"Aulinas","given":"Meritxell"},{"family":"Geiger","given":"Harri"},{"family":"Deegan","given":"Frances M."},{"family":"Gisbert","given":"Guillem"},{"family":"Perez-Torrado","given":"Francisco J."}],"issued":{"date-parts":[["2023",2,8]]}}},{"id":2041,"uris":["http://zotero.org/users/9451925/items/KPKPFUAW","http://zotero.org/users/9451925/items/8P772SSJ"],"itemData":{"id":2041,"type":"article","abstract":"Interpreting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w:instrText>
      </w:r>
      <w:r w:rsidR="00E51DA0" w:rsidRPr="001F7D93">
        <w:rPr>
          <w:rFonts w:ascii="Times New Roman" w:hAnsi="Times New Roman" w:cs="Times New Roman"/>
          <w:color w:val="000000"/>
          <w:sz w:val="24"/>
          <w:szCs w:val="24"/>
        </w:rPr>
        <w:instrText xml:space="preserve">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Laila"},{"family":"Wieser","given":"Penny"}],"accessed":{"date-parts":[["2023",9,26]]},"issued":{"date-parts":[["2023",9,25]]}}}],"schema":"https://github.com/citation-style-language/schema/raw/master/csl-citation.json"} </w:instrText>
      </w:r>
      <w:r w:rsidR="00CD3588" w:rsidRPr="001F7D93">
        <w:rPr>
          <w:rFonts w:ascii="Times New Roman" w:hAnsi="Times New Roman" w:cs="Times New Roman"/>
          <w:color w:val="000000"/>
          <w:sz w:val="24"/>
          <w:szCs w:val="24"/>
          <w:lang w:val="en-GB"/>
        </w:rPr>
        <w:fldChar w:fldCharType="separate"/>
      </w:r>
      <w:r w:rsidR="001F7D93" w:rsidRPr="001F7D93">
        <w:rPr>
          <w:rFonts w:ascii="Times New Roman" w:hAnsi="Times New Roman" w:cs="Times New Roman"/>
          <w:sz w:val="24"/>
          <w:szCs w:val="24"/>
        </w:rPr>
        <w:t xml:space="preserve">(Dayton </w:t>
      </w:r>
      <w:r w:rsidR="001F7D93" w:rsidRPr="001F7D93">
        <w:rPr>
          <w:rFonts w:ascii="Times New Roman" w:hAnsi="Times New Roman" w:cs="Times New Roman"/>
          <w:i/>
          <w:iCs/>
          <w:sz w:val="24"/>
          <w:szCs w:val="24"/>
        </w:rPr>
        <w:t>et al.</w:t>
      </w:r>
      <w:r w:rsidR="001F7D93" w:rsidRPr="001F7D93">
        <w:rPr>
          <w:rFonts w:ascii="Times New Roman" w:hAnsi="Times New Roman" w:cs="Times New Roman"/>
          <w:sz w:val="24"/>
          <w:szCs w:val="24"/>
        </w:rPr>
        <w:t xml:space="preserve">, 2023; </w:t>
      </w:r>
      <w:proofErr w:type="spellStart"/>
      <w:r w:rsidR="001F7D93" w:rsidRPr="001F7D93">
        <w:rPr>
          <w:rFonts w:ascii="Times New Roman" w:hAnsi="Times New Roman" w:cs="Times New Roman"/>
          <w:sz w:val="24"/>
          <w:szCs w:val="24"/>
        </w:rPr>
        <w:t>DeVitre</w:t>
      </w:r>
      <w:proofErr w:type="spellEnd"/>
      <w:r w:rsidR="001F7D93" w:rsidRPr="001F7D93">
        <w:rPr>
          <w:rFonts w:ascii="Times New Roman" w:hAnsi="Times New Roman" w:cs="Times New Roman"/>
          <w:sz w:val="24"/>
          <w:szCs w:val="24"/>
        </w:rPr>
        <w:t xml:space="preserve"> and Wieser, 2023)</w:t>
      </w:r>
      <w:r w:rsidR="00CD3588" w:rsidRPr="001F7D93">
        <w:rPr>
          <w:rFonts w:ascii="Times New Roman" w:hAnsi="Times New Roman" w:cs="Times New Roman"/>
          <w:color w:val="000000"/>
          <w:sz w:val="24"/>
          <w:szCs w:val="24"/>
        </w:rPr>
        <w:fldChar w:fldCharType="end"/>
      </w:r>
      <w:r w:rsidR="00CD3588" w:rsidRPr="001F7D93">
        <w:rPr>
          <w:rFonts w:ascii="Times New Roman" w:hAnsi="Times New Roman" w:cs="Times New Roman"/>
          <w:color w:val="000000"/>
          <w:sz w:val="24"/>
          <w:szCs w:val="24"/>
        </w:rPr>
        <w:t>.</w:t>
      </w:r>
      <w:r w:rsidR="00CF5D02" w:rsidRPr="001F7D93">
        <w:rPr>
          <w:rFonts w:ascii="Times New Roman" w:hAnsi="Times New Roman" w:cs="Times New Roman"/>
          <w:color w:val="000000"/>
          <w:sz w:val="24"/>
        </w:rPr>
        <w:t xml:space="preserve"> This method</w:t>
      </w:r>
      <w:r w:rsidR="00D02603" w:rsidRPr="001F7D93">
        <w:rPr>
          <w:rFonts w:ascii="Times New Roman" w:hAnsi="Times New Roman" w:cs="Times New Roman"/>
          <w:color w:val="000000"/>
          <w:sz w:val="24"/>
        </w:rPr>
        <w:t xml:space="preserve"> uses spectral features of CO</w:t>
      </w:r>
      <w:r w:rsidR="00D02603" w:rsidRPr="001F7D93">
        <w:rPr>
          <w:rFonts w:ascii="Times New Roman" w:hAnsi="Times New Roman" w:cs="Times New Roman"/>
          <w:color w:val="000000"/>
          <w:sz w:val="24"/>
          <w:vertAlign w:val="subscript"/>
        </w:rPr>
        <w:t>2</w:t>
      </w:r>
      <w:r w:rsidR="00D02603" w:rsidRPr="001F7D93">
        <w:rPr>
          <w:rFonts w:ascii="Times New Roman" w:hAnsi="Times New Roman" w:cs="Times New Roman"/>
          <w:color w:val="000000"/>
          <w:sz w:val="24"/>
        </w:rPr>
        <w:t xml:space="preserve"> fluids to calculate a CO</w:t>
      </w:r>
      <w:r w:rsidR="00D02603" w:rsidRPr="001F7D93">
        <w:rPr>
          <w:rFonts w:ascii="Times New Roman" w:hAnsi="Times New Roman" w:cs="Times New Roman"/>
          <w:color w:val="000000"/>
          <w:sz w:val="24"/>
          <w:vertAlign w:val="subscript"/>
        </w:rPr>
        <w:t>2</w:t>
      </w:r>
      <w:r w:rsidR="00D02603" w:rsidRPr="001F7D93">
        <w:rPr>
          <w:rFonts w:ascii="Times New Roman" w:hAnsi="Times New Roman" w:cs="Times New Roman"/>
          <w:color w:val="000000"/>
          <w:sz w:val="24"/>
        </w:rPr>
        <w:t xml:space="preserve"> density using a</w:t>
      </w:r>
      <w:r w:rsidR="00D1088C" w:rsidRPr="001F7D93">
        <w:rPr>
          <w:rFonts w:ascii="Times New Roman" w:hAnsi="Times New Roman" w:cs="Times New Roman"/>
          <w:color w:val="000000"/>
          <w:sz w:val="24"/>
        </w:rPr>
        <w:t>n</w:t>
      </w:r>
      <w:r w:rsidR="00D02603" w:rsidRPr="001F7D93">
        <w:rPr>
          <w:rFonts w:ascii="Times New Roman" w:hAnsi="Times New Roman" w:cs="Times New Roman"/>
          <w:color w:val="000000"/>
          <w:sz w:val="24"/>
        </w:rPr>
        <w:t xml:space="preserve"> instrument specific calibration</w:t>
      </w:r>
      <w:r w:rsidR="00D1088C" w:rsidRPr="001F7D93">
        <w:rPr>
          <w:rFonts w:ascii="Times New Roman" w:hAnsi="Times New Roman" w:cs="Times New Roman"/>
          <w:color w:val="000000"/>
          <w:sz w:val="24"/>
        </w:rPr>
        <w:t xml:space="preserve"> </w:t>
      </w:r>
      <w:r w:rsidR="00CD3588" w:rsidRPr="001F7D93">
        <w:rPr>
          <w:rFonts w:ascii="Times New Roman" w:hAnsi="Times New Roman" w:cs="Times New Roman"/>
          <w:color w:val="000000"/>
          <w:sz w:val="24"/>
          <w:szCs w:val="24"/>
          <w:lang w:val="en-GB"/>
        </w:rPr>
        <w:fldChar w:fldCharType="begin"/>
      </w:r>
      <w:r w:rsidR="00E51DA0" w:rsidRPr="001F7D93">
        <w:rPr>
          <w:rFonts w:ascii="Times New Roman" w:hAnsi="Times New Roman" w:cs="Times New Roman"/>
          <w:color w:val="000000"/>
          <w:sz w:val="24"/>
          <w:szCs w:val="24"/>
        </w:rPr>
        <w:instrText xml:space="preserve"> ADDIN ZOTERO_ITEM CSL_CITATION {"citationID":"JL5zVcMl","properties":{"formattedCitation":"(DeVitre {\\i{}et al.}, 2021)","plainCitation":"(DeVitre et al., 2021)","noteIndex":0},"citationItems":[{"id":291,"uris":["http://zotero.org/users/9451925/items/2A38GRRP"],"itemData":{"id":291,"type":"article-journal","abstract":"Fluid and melt inclusions rich in CO2 are common in many geological environments and are a powerful tool to provide constraints on P-T-X conditions of fluids resulting in ore deposits as well as pressures of inclusions in volcanic systems. Raman spectroscopy is an in situ, non-destructive method capable of determining the CO2 densities of inclusions for most sample sizes (&gt; 1 </w:instrText>
      </w:r>
      <w:r w:rsidR="00E51DA0" w:rsidRPr="001F7D93">
        <w:rPr>
          <w:rFonts w:ascii="Times New Roman" w:hAnsi="Times New Roman" w:cs="Times New Roman"/>
          <w:color w:val="000000"/>
          <w:sz w:val="24"/>
          <w:szCs w:val="24"/>
          <w:lang w:val="en-GB"/>
        </w:rPr>
        <w:instrText>μ</w:instrText>
      </w:r>
      <w:r w:rsidR="00E51DA0" w:rsidRPr="001F7D93">
        <w:rPr>
          <w:rFonts w:ascii="Times New Roman" w:hAnsi="Times New Roman" w:cs="Times New Roman"/>
          <w:color w:val="000000"/>
          <w:sz w:val="24"/>
          <w:szCs w:val="24"/>
        </w:rPr>
        <w:instrText>m) and densities. However, significant discrepancies exist among published CO2 densimeters for Raman spectroscopic measurements, mainly due to inconsistent calibration procedures, hardware differences, and sparse measurements for fluid densities between 0.2 and 0.7 g/mL. In this study, we re-designed a Fluid Density Calibration Apparatus (FDCA) based on one originally described by Lin et al. (2007) with important structural changes such as high accuracy temperature measurements made directly inside the FDCA that significantly reduce the error for critical region measurements. We provide five highly precise new calibration equations for different temperatures and CO2 densi</w:instrText>
      </w:r>
      <w:r w:rsidR="00E51DA0" w:rsidRPr="001F7D93">
        <w:rPr>
          <w:rFonts w:ascii="Times New Roman" w:hAnsi="Times New Roman" w:cs="Times New Roman"/>
          <w:color w:val="000000"/>
          <w:sz w:val="24"/>
          <w:szCs w:val="24"/>
          <w:lang w:val="en-GB"/>
        </w:rPr>
        <w:instrText xml:space="preserve">ty ranges. Application of these equations to a set of melt inclusions from a Pico do Fogo eruption from Cabo Verde indicates that the total percent uncertainty in calculated CO2 contents of bubbles derived from our densimeter are always below 5% except for inclusions with densities in the most sensitive part of the critical region (~7.3% for a 0.425 g/mL bubble), while relative percent uncertainty for literature densimeters are always above 10% and up to 28% in the worst-case scenario. In this study, we include all of the new designs, diagrams, and operational procedures with the goal of providing the community a new high-precision and high-accuracy FDCA for Raman spectroscopy.","container-title":"Chemical Geology","DOI":"10.1016/j.chemgeo.2021.120522","ISSN":"0009-2541","journalAbbreviation":"Chemical Geology","language":"en","page":"120522","source":"ScienceDirect","title":"A high-precision CO2 densimeter for Raman spectroscopy using a Fluid Density Calibration Apparatus","volume":"584","author":[{"family":"DeVitre","given":"Charlotte L."},{"family":"Allison","given":"Chelsea M."},{"family":"Gazel","given":"Esteban"}],"issued":{"date-parts":[["2021",12,5]]}}}],"schema":"https://github.com/citation-style-language/schema/raw/master/csl-citation.json"} </w:instrText>
      </w:r>
      <w:r w:rsidR="00CD3588" w:rsidRPr="001F7D93">
        <w:rPr>
          <w:rFonts w:ascii="Times New Roman" w:hAnsi="Times New Roman" w:cs="Times New Roman"/>
          <w:color w:val="000000"/>
          <w:sz w:val="24"/>
          <w:szCs w:val="24"/>
          <w:lang w:val="en-GB"/>
        </w:rPr>
        <w:fldChar w:fldCharType="separate"/>
      </w:r>
      <w:r w:rsidR="001F7D93" w:rsidRPr="001F7D93">
        <w:rPr>
          <w:rFonts w:ascii="Times New Roman" w:hAnsi="Times New Roman" w:cs="Times New Roman"/>
          <w:sz w:val="24"/>
          <w:szCs w:val="24"/>
        </w:rPr>
        <w:t>(</w:t>
      </w:r>
      <w:proofErr w:type="spellStart"/>
      <w:r w:rsidR="001F7D93" w:rsidRPr="001F7D93">
        <w:rPr>
          <w:rFonts w:ascii="Times New Roman" w:hAnsi="Times New Roman" w:cs="Times New Roman"/>
          <w:sz w:val="24"/>
          <w:szCs w:val="24"/>
        </w:rPr>
        <w:t>DeVitre</w:t>
      </w:r>
      <w:proofErr w:type="spellEnd"/>
      <w:r w:rsidR="001F7D93" w:rsidRPr="001F7D93">
        <w:rPr>
          <w:rFonts w:ascii="Times New Roman" w:hAnsi="Times New Roman" w:cs="Times New Roman"/>
          <w:sz w:val="24"/>
          <w:szCs w:val="24"/>
        </w:rPr>
        <w:t xml:space="preserve"> </w:t>
      </w:r>
      <w:r w:rsidR="001F7D93" w:rsidRPr="001F7D93">
        <w:rPr>
          <w:rFonts w:ascii="Times New Roman" w:hAnsi="Times New Roman" w:cs="Times New Roman"/>
          <w:i/>
          <w:iCs/>
          <w:sz w:val="24"/>
          <w:szCs w:val="24"/>
        </w:rPr>
        <w:t>et al.</w:t>
      </w:r>
      <w:r w:rsidR="001F7D93" w:rsidRPr="001F7D93">
        <w:rPr>
          <w:rFonts w:ascii="Times New Roman" w:hAnsi="Times New Roman" w:cs="Times New Roman"/>
          <w:sz w:val="24"/>
          <w:szCs w:val="24"/>
        </w:rPr>
        <w:t>, 2021)</w:t>
      </w:r>
      <w:r w:rsidR="00CD3588" w:rsidRPr="001F7D93">
        <w:rPr>
          <w:rFonts w:ascii="Times New Roman" w:hAnsi="Times New Roman" w:cs="Times New Roman"/>
          <w:color w:val="000000"/>
          <w:sz w:val="24"/>
          <w:szCs w:val="24"/>
        </w:rPr>
        <w:fldChar w:fldCharType="end"/>
      </w:r>
      <w:r w:rsidR="00CD3588" w:rsidRPr="001F7D93">
        <w:rPr>
          <w:rFonts w:ascii="Times New Roman" w:hAnsi="Times New Roman" w:cs="Times New Roman"/>
          <w:color w:val="000000"/>
          <w:sz w:val="24"/>
          <w:szCs w:val="24"/>
          <w:lang w:val="en-GB"/>
        </w:rPr>
        <w:t>.</w:t>
      </w:r>
      <w:r w:rsidR="00D02603" w:rsidRPr="001F7D93">
        <w:rPr>
          <w:rFonts w:ascii="Times New Roman" w:hAnsi="Times New Roman" w:cs="Times New Roman"/>
          <w:color w:val="000000"/>
          <w:sz w:val="24"/>
          <w:lang w:val="en-GB"/>
        </w:rPr>
        <w:t xml:space="preserve"> Along with an estimate of entrapment temperature, this density is converted into an entrapment pressure using </w:t>
      </w:r>
      <w:r w:rsidR="00364A58" w:rsidRPr="001F7D93">
        <w:rPr>
          <w:rFonts w:ascii="Times New Roman" w:hAnsi="Times New Roman" w:cs="Times New Roman"/>
          <w:color w:val="000000"/>
          <w:sz w:val="24"/>
          <w:lang w:val="en-GB"/>
        </w:rPr>
        <w:t>a</w:t>
      </w:r>
      <w:r w:rsidR="00D02603" w:rsidRPr="001F7D93">
        <w:rPr>
          <w:rFonts w:ascii="Times New Roman" w:hAnsi="Times New Roman" w:cs="Times New Roman"/>
          <w:color w:val="000000"/>
          <w:sz w:val="24"/>
          <w:lang w:val="en-GB"/>
        </w:rPr>
        <w:t xml:space="preserve"> </w:t>
      </w:r>
      <w:r w:rsidR="00CF5D02" w:rsidRPr="001F7D93">
        <w:rPr>
          <w:rFonts w:ascii="Times New Roman" w:hAnsi="Times New Roman" w:cs="Times New Roman"/>
          <w:color w:val="000000"/>
          <w:sz w:val="24"/>
          <w:lang w:val="en-GB"/>
        </w:rPr>
        <w:t>CO</w:t>
      </w:r>
      <w:r w:rsidR="00CF5D02" w:rsidRPr="001F7D93">
        <w:rPr>
          <w:rFonts w:ascii="Times New Roman" w:hAnsi="Times New Roman" w:cs="Times New Roman"/>
          <w:color w:val="000000"/>
          <w:sz w:val="24"/>
          <w:vertAlign w:val="subscript"/>
          <w:lang w:val="en-GB"/>
        </w:rPr>
        <w:t>2</w:t>
      </w:r>
      <w:r w:rsidR="00AA24FB" w:rsidRPr="001F7D93">
        <w:rPr>
          <w:rFonts w:ascii="Times New Roman" w:hAnsi="Times New Roman" w:cs="Times New Roman"/>
          <w:color w:val="000000"/>
          <w:sz w:val="24"/>
          <w:lang w:val="en-GB"/>
        </w:rPr>
        <w:t xml:space="preserve"> Equation of State (EOS</w:t>
      </w:r>
      <w:ins w:id="2" w:author="Charlotte Devitre" w:date="2024-01-26T13:52:00Z">
        <w:r w:rsidR="00FD73C0">
          <w:rPr>
            <w:rFonts w:ascii="Times New Roman" w:hAnsi="Times New Roman" w:cs="Times New Roman"/>
            <w:color w:val="000000"/>
            <w:sz w:val="24"/>
            <w:lang w:val="en-GB"/>
          </w:rPr>
          <w:t xml:space="preserve">, </w:t>
        </w:r>
      </w:ins>
      <w:ins w:id="3" w:author="Charlotte Devitre" w:date="2024-01-26T13:53:00Z">
        <w:r w:rsidR="00FD73C0">
          <w:rPr>
            <w:rFonts w:ascii="Times New Roman" w:hAnsi="Times New Roman" w:cs="Times New Roman"/>
            <w:color w:val="000000"/>
            <w:sz w:val="24"/>
            <w:lang w:val="en-GB"/>
          </w:rPr>
          <w:t>Fig. 1</w:t>
        </w:r>
      </w:ins>
      <w:r w:rsidR="00AA24FB" w:rsidRPr="001F7D93">
        <w:rPr>
          <w:rFonts w:ascii="Times New Roman" w:hAnsi="Times New Roman" w:cs="Times New Roman"/>
          <w:color w:val="000000"/>
          <w:sz w:val="24"/>
          <w:lang w:val="en-GB"/>
        </w:rPr>
        <w:t>)</w:t>
      </w:r>
      <w:r w:rsidR="00D02603" w:rsidRPr="001F7D93">
        <w:rPr>
          <w:rFonts w:ascii="Times New Roman" w:hAnsi="Times New Roman" w:cs="Times New Roman"/>
          <w:color w:val="000000"/>
          <w:sz w:val="24"/>
          <w:lang w:val="en-GB"/>
        </w:rPr>
        <w:t>.</w:t>
      </w:r>
      <w:del w:id="4" w:author="Charlotte Devitre" w:date="2024-01-26T13:52:00Z">
        <w:r w:rsidR="00D02603" w:rsidRPr="001F7D93" w:rsidDel="00FD73C0">
          <w:rPr>
            <w:rFonts w:ascii="Times New Roman" w:hAnsi="Times New Roman" w:cs="Times New Roman"/>
            <w:color w:val="000000"/>
            <w:sz w:val="24"/>
            <w:lang w:val="en-GB"/>
          </w:rPr>
          <w:delText xml:space="preserve"> </w:delText>
        </w:r>
      </w:del>
      <w:ins w:id="5" w:author="Charlotte Devitre" w:date="2024-01-26T13:51:00Z">
        <w:r w:rsidR="00FD73C0">
          <w:rPr>
            <w:rFonts w:ascii="Times New Roman" w:hAnsi="Times New Roman" w:cs="Times New Roman"/>
            <w:color w:val="000000"/>
            <w:sz w:val="24"/>
            <w:lang w:val="en-GB"/>
          </w:rPr>
          <w:t xml:space="preserve"> </w:t>
        </w:r>
      </w:ins>
      <w:r w:rsidR="00D02603" w:rsidRPr="001F7D93">
        <w:rPr>
          <w:rFonts w:ascii="Times New Roman" w:hAnsi="Times New Roman" w:cs="Times New Roman"/>
          <w:color w:val="000000"/>
          <w:sz w:val="24"/>
          <w:lang w:val="en-GB"/>
        </w:rPr>
        <w:t xml:space="preserve">Pressures are converted to </w:t>
      </w:r>
      <w:r w:rsidR="00AA24FB" w:rsidRPr="001F7D93">
        <w:rPr>
          <w:rFonts w:ascii="Times New Roman" w:hAnsi="Times New Roman" w:cs="Times New Roman"/>
          <w:color w:val="000000"/>
          <w:sz w:val="24"/>
          <w:lang w:val="en-GB"/>
        </w:rPr>
        <w:t xml:space="preserve">depths </w:t>
      </w:r>
      <w:r w:rsidR="00A7137B" w:rsidRPr="001F7D93">
        <w:rPr>
          <w:rFonts w:ascii="Times New Roman" w:hAnsi="Times New Roman" w:cs="Times New Roman"/>
          <w:color w:val="000000"/>
          <w:sz w:val="24"/>
          <w:lang w:val="en-GB"/>
        </w:rPr>
        <w:t>through an estimate of crustal density</w:t>
      </w:r>
      <w:r w:rsidR="00F93D60" w:rsidRPr="001F7D93">
        <w:rPr>
          <w:rFonts w:ascii="Times New Roman" w:hAnsi="Times New Roman" w:cs="Times New Roman"/>
          <w:color w:val="000000"/>
          <w:sz w:val="24"/>
          <w:lang w:val="en-GB"/>
        </w:rPr>
        <w:t>.</w:t>
      </w:r>
      <w:ins w:id="6" w:author="Charlotte Devitre" w:date="2024-01-26T13:53:00Z">
        <w:r w:rsidR="00FD73C0">
          <w:rPr>
            <w:rFonts w:ascii="Times New Roman" w:hAnsi="Times New Roman" w:cs="Times New Roman"/>
            <w:color w:val="000000"/>
            <w:sz w:val="24"/>
            <w:lang w:val="en-GB"/>
          </w:rPr>
          <w:t xml:space="preserve"> </w:t>
        </w:r>
      </w:ins>
      <w:del w:id="7" w:author="Charlotte Devitre" w:date="2024-01-26T14:04:00Z">
        <w:r w:rsidR="00E20E57" w:rsidRPr="001F7D93" w:rsidDel="0041322B">
          <w:rPr>
            <w:rFonts w:ascii="Times New Roman" w:hAnsi="Times New Roman" w:cs="Times New Roman"/>
            <w:color w:val="000000"/>
            <w:sz w:val="24"/>
            <w:lang w:val="en-GB"/>
          </w:rPr>
          <w:delText xml:space="preserve"> </w:delText>
        </w:r>
      </w:del>
      <w:r w:rsidRPr="001F7D93">
        <w:rPr>
          <w:rFonts w:ascii="Times New Roman" w:hAnsi="Times New Roman" w:cs="Times New Roman"/>
          <w:color w:val="000000"/>
          <w:sz w:val="24"/>
          <w:lang w:val="en-GB"/>
        </w:rPr>
        <w:t xml:space="preserve">However, </w:t>
      </w:r>
      <w:r w:rsidR="007C368E" w:rsidRPr="001F7D93">
        <w:rPr>
          <w:rFonts w:ascii="Times New Roman" w:hAnsi="Times New Roman" w:cs="Times New Roman"/>
          <w:color w:val="000000"/>
          <w:sz w:val="24"/>
          <w:lang w:val="en-GB"/>
        </w:rPr>
        <w:t xml:space="preserve">there </w:t>
      </w:r>
      <w:r w:rsidR="00A378AE" w:rsidRPr="001F7D93">
        <w:rPr>
          <w:rFonts w:ascii="Times New Roman" w:hAnsi="Times New Roman" w:cs="Times New Roman"/>
          <w:color w:val="000000"/>
          <w:sz w:val="24"/>
          <w:lang w:val="en-GB"/>
        </w:rPr>
        <w:t>has</w:t>
      </w:r>
      <w:r w:rsidR="007C368E" w:rsidRPr="001F7D93">
        <w:rPr>
          <w:rFonts w:ascii="Times New Roman" w:hAnsi="Times New Roman" w:cs="Times New Roman"/>
          <w:color w:val="000000"/>
          <w:sz w:val="24"/>
          <w:lang w:val="en-GB"/>
        </w:rPr>
        <w:t xml:space="preserve"> </w:t>
      </w:r>
      <w:r w:rsidR="00A378AE" w:rsidRPr="001F7D93">
        <w:rPr>
          <w:rFonts w:ascii="Times New Roman" w:hAnsi="Times New Roman" w:cs="Times New Roman"/>
          <w:color w:val="000000"/>
          <w:sz w:val="24"/>
          <w:lang w:val="en-GB"/>
        </w:rPr>
        <w:t xml:space="preserve">previously </w:t>
      </w:r>
      <w:r w:rsidR="007C368E" w:rsidRPr="001F7D93">
        <w:rPr>
          <w:rFonts w:ascii="Times New Roman" w:hAnsi="Times New Roman" w:cs="Times New Roman"/>
          <w:color w:val="000000"/>
          <w:sz w:val="24"/>
          <w:lang w:val="en-GB"/>
        </w:rPr>
        <w:t xml:space="preserve">been no rigorous assessment </w:t>
      </w:r>
      <w:r w:rsidR="00470D54" w:rsidRPr="001F7D93">
        <w:rPr>
          <w:rFonts w:ascii="Times New Roman" w:hAnsi="Times New Roman" w:cs="Times New Roman"/>
          <w:color w:val="000000"/>
          <w:sz w:val="24"/>
          <w:lang w:val="en-GB"/>
        </w:rPr>
        <w:t>of how</w:t>
      </w:r>
      <w:r w:rsidR="007C368E" w:rsidRPr="001F7D93">
        <w:rPr>
          <w:rFonts w:ascii="Times New Roman" w:hAnsi="Times New Roman" w:cs="Times New Roman"/>
          <w:color w:val="000000"/>
          <w:sz w:val="24"/>
          <w:lang w:val="en-GB"/>
        </w:rPr>
        <w:t xml:space="preserve"> quickly </w:t>
      </w:r>
      <w:r w:rsidR="00E20E57" w:rsidRPr="001F7D93">
        <w:rPr>
          <w:rFonts w:ascii="Times New Roman" w:hAnsi="Times New Roman" w:cs="Times New Roman"/>
          <w:color w:val="000000"/>
          <w:sz w:val="24"/>
          <w:lang w:val="en-GB"/>
        </w:rPr>
        <w:t xml:space="preserve">FI depths </w:t>
      </w:r>
      <w:r w:rsidR="007C368E" w:rsidRPr="001F7D93">
        <w:rPr>
          <w:rFonts w:ascii="Times New Roman" w:hAnsi="Times New Roman" w:cs="Times New Roman"/>
          <w:color w:val="000000"/>
          <w:sz w:val="24"/>
          <w:lang w:val="en-GB"/>
        </w:rPr>
        <w:t xml:space="preserve">can be obtained from erupted material, and whether these timescales are short enough to </w:t>
      </w:r>
      <w:r w:rsidR="00F93D60" w:rsidRPr="001F7D93">
        <w:rPr>
          <w:rFonts w:ascii="Times New Roman" w:hAnsi="Times New Roman" w:cs="Times New Roman"/>
          <w:color w:val="000000"/>
          <w:sz w:val="24"/>
          <w:lang w:val="en-GB"/>
        </w:rPr>
        <w:t xml:space="preserve">have </w:t>
      </w:r>
      <w:r w:rsidR="007C368E" w:rsidRPr="001F7D93">
        <w:rPr>
          <w:rFonts w:ascii="Times New Roman" w:hAnsi="Times New Roman" w:cs="Times New Roman"/>
          <w:color w:val="000000"/>
          <w:sz w:val="24"/>
          <w:lang w:val="en-GB"/>
        </w:rPr>
        <w:t xml:space="preserve">use as </w:t>
      </w:r>
      <w:r w:rsidR="00BE54B8" w:rsidRPr="001F7D93">
        <w:rPr>
          <w:rFonts w:ascii="Times New Roman" w:hAnsi="Times New Roman" w:cs="Times New Roman"/>
          <w:color w:val="000000"/>
          <w:sz w:val="24"/>
          <w:lang w:val="en-GB"/>
        </w:rPr>
        <w:t xml:space="preserve">a </w:t>
      </w:r>
      <w:r w:rsidRPr="001F7D93">
        <w:rPr>
          <w:rFonts w:ascii="Times New Roman" w:hAnsi="Times New Roman" w:cs="Times New Roman"/>
          <w:color w:val="000000"/>
          <w:sz w:val="24"/>
          <w:lang w:val="en-GB"/>
        </w:rPr>
        <w:t xml:space="preserve">real-time monitoring tool. </w:t>
      </w:r>
    </w:p>
    <w:p w14:paraId="665BD342" w14:textId="29F804B8" w:rsidR="007C368E" w:rsidRPr="001F7D93" w:rsidRDefault="00BD52C9" w:rsidP="00994067">
      <w:pPr>
        <w:pBdr>
          <w:top w:val="nil"/>
          <w:left w:val="nil"/>
          <w:bottom w:val="nil"/>
          <w:right w:val="nil"/>
          <w:between w:val="nil"/>
        </w:pBdr>
        <w:spacing w:after="0" w:line="480" w:lineRule="auto"/>
        <w:contextualSpacing/>
        <w:jc w:val="both"/>
        <w:rPr>
          <w:rFonts w:ascii="Times New Roman" w:hAnsi="Times New Roman" w:cs="Times New Roman"/>
          <w:color w:val="000000"/>
          <w:sz w:val="24"/>
          <w:lang w:val="en-GB"/>
        </w:rPr>
      </w:pPr>
      <w:r w:rsidRPr="001F7D93">
        <w:rPr>
          <w:rFonts w:ascii="Times New Roman" w:hAnsi="Times New Roman" w:cs="Times New Roman"/>
          <w:color w:val="000000"/>
          <w:sz w:val="24"/>
          <w:lang w:val="en-GB"/>
        </w:rPr>
        <w:tab/>
      </w:r>
      <w:r w:rsidR="00BE54B8" w:rsidRPr="001F7D93">
        <w:rPr>
          <w:rFonts w:ascii="Times New Roman" w:hAnsi="Times New Roman" w:cs="Times New Roman"/>
          <w:color w:val="000000"/>
          <w:sz w:val="24"/>
          <w:lang w:val="en-GB"/>
        </w:rPr>
        <w:t xml:space="preserve">The eruption </w:t>
      </w:r>
      <w:r w:rsidR="001250BF" w:rsidRPr="001F7D93">
        <w:rPr>
          <w:rFonts w:ascii="Times New Roman" w:hAnsi="Times New Roman" w:cs="Times New Roman"/>
          <w:color w:val="000000"/>
          <w:sz w:val="24"/>
          <w:lang w:val="en-GB"/>
        </w:rPr>
        <w:t xml:space="preserve">onset </w:t>
      </w:r>
      <w:r w:rsidR="00BE54B8" w:rsidRPr="001F7D93">
        <w:rPr>
          <w:rFonts w:ascii="Times New Roman" w:hAnsi="Times New Roman" w:cs="Times New Roman"/>
          <w:color w:val="000000"/>
          <w:sz w:val="24"/>
          <w:lang w:val="en-GB"/>
        </w:rPr>
        <w:t xml:space="preserve">of Kīlauea volcano on September 10, 2023 </w:t>
      </w:r>
      <w:r w:rsidR="00063BDF" w:rsidRPr="001F7D93">
        <w:rPr>
          <w:rFonts w:ascii="Times New Roman" w:hAnsi="Times New Roman" w:cs="Times New Roman"/>
          <w:color w:val="000000"/>
          <w:sz w:val="24"/>
          <w:lang w:val="en-GB"/>
        </w:rPr>
        <w:t>provided</w:t>
      </w:r>
      <w:r w:rsidR="00BE54B8" w:rsidRPr="001F7D93">
        <w:rPr>
          <w:rFonts w:ascii="Times New Roman" w:hAnsi="Times New Roman" w:cs="Times New Roman"/>
          <w:color w:val="000000"/>
          <w:sz w:val="24"/>
          <w:lang w:val="en-GB"/>
        </w:rPr>
        <w:t xml:space="preserve"> an unprecedented opportunity to test the validity of this method </w:t>
      </w:r>
      <w:r w:rsidR="001250BF" w:rsidRPr="001F7D93">
        <w:rPr>
          <w:rFonts w:ascii="Times New Roman" w:hAnsi="Times New Roman" w:cs="Times New Roman"/>
          <w:color w:val="000000"/>
          <w:sz w:val="24"/>
          <w:lang w:val="en-GB"/>
        </w:rPr>
        <w:t>during a</w:t>
      </w:r>
      <w:r w:rsidR="00BE54B8" w:rsidRPr="001F7D93">
        <w:rPr>
          <w:rFonts w:ascii="Times New Roman" w:hAnsi="Times New Roman" w:cs="Times New Roman"/>
          <w:color w:val="000000"/>
          <w:sz w:val="24"/>
          <w:lang w:val="en-GB"/>
        </w:rPr>
        <w:t xml:space="preserve"> response, given that depths of</w:t>
      </w:r>
      <w:r w:rsidR="00063BDF" w:rsidRPr="001F7D93">
        <w:rPr>
          <w:rFonts w:ascii="Times New Roman" w:hAnsi="Times New Roman" w:cs="Times New Roman"/>
          <w:color w:val="000000"/>
          <w:sz w:val="24"/>
          <w:lang w:val="en-GB"/>
        </w:rPr>
        <w:t xml:space="preserve"> the main</w:t>
      </w:r>
      <w:r w:rsidR="00BE54B8" w:rsidRPr="001F7D93">
        <w:rPr>
          <w:rFonts w:ascii="Times New Roman" w:hAnsi="Times New Roman" w:cs="Times New Roman"/>
          <w:color w:val="000000"/>
          <w:sz w:val="24"/>
          <w:lang w:val="en-GB"/>
        </w:rPr>
        <w:t xml:space="preserve"> magma storage </w:t>
      </w:r>
      <w:r w:rsidR="00063BDF" w:rsidRPr="001F7D93">
        <w:rPr>
          <w:rFonts w:ascii="Times New Roman" w:hAnsi="Times New Roman" w:cs="Times New Roman"/>
          <w:color w:val="000000"/>
          <w:sz w:val="24"/>
          <w:lang w:val="en-GB"/>
        </w:rPr>
        <w:t xml:space="preserve">regions </w:t>
      </w:r>
      <w:r w:rsidR="00BE54B8" w:rsidRPr="001F7D93">
        <w:rPr>
          <w:rFonts w:ascii="Times New Roman" w:hAnsi="Times New Roman" w:cs="Times New Roman"/>
          <w:color w:val="000000"/>
          <w:sz w:val="24"/>
          <w:lang w:val="en-GB"/>
        </w:rPr>
        <w:t xml:space="preserve">at this volcano have been well constrained by various independent geophysical and petrological methods, including </w:t>
      </w:r>
      <w:r w:rsidR="00063BDF" w:rsidRPr="001F7D93">
        <w:rPr>
          <w:rFonts w:ascii="Times New Roman" w:hAnsi="Times New Roman" w:cs="Times New Roman"/>
          <w:color w:val="000000"/>
          <w:sz w:val="24"/>
          <w:lang w:val="en-GB"/>
        </w:rPr>
        <w:t xml:space="preserve">prior </w:t>
      </w:r>
      <w:r w:rsidR="00BE54B8" w:rsidRPr="001F7D93">
        <w:rPr>
          <w:rFonts w:ascii="Times New Roman" w:hAnsi="Times New Roman" w:cs="Times New Roman"/>
          <w:color w:val="000000"/>
          <w:sz w:val="24"/>
          <w:lang w:val="en-GB"/>
        </w:rPr>
        <w:t>FI barometry</w:t>
      </w:r>
      <w:r w:rsidR="005D60B7">
        <w:rPr>
          <w:rFonts w:ascii="Times New Roman" w:hAnsi="Times New Roman" w:cs="Times New Roman"/>
          <w:color w:val="000000"/>
          <w:sz w:val="24"/>
          <w:lang w:val="en-GB"/>
        </w:rPr>
        <w:t xml:space="preserve"> </w:t>
      </w:r>
      <w:r w:rsidR="00CD3588" w:rsidRPr="001F7D93">
        <w:rPr>
          <w:rFonts w:ascii="Times New Roman" w:hAnsi="Times New Roman" w:cs="Times New Roman"/>
          <w:color w:val="000000"/>
          <w:sz w:val="24"/>
          <w:szCs w:val="24"/>
          <w:lang w:val="en-GB"/>
        </w:rPr>
        <w:fldChar w:fldCharType="begin"/>
      </w:r>
      <w:r w:rsidR="00E51DA0" w:rsidRPr="001F7D93">
        <w:rPr>
          <w:rFonts w:ascii="Times New Roman" w:hAnsi="Times New Roman" w:cs="Times New Roman"/>
          <w:color w:val="000000"/>
          <w:sz w:val="24"/>
          <w:szCs w:val="24"/>
          <w:lang w:val="en-GB"/>
        </w:rPr>
        <w:instrText xml:space="preserve"> ADDIN ZOTERO_ITEM CSL_CITATION {"citationID":"U7XABabg","properties":{"formattedCitation":"(DeVitre and Wieser, 2023)","plainCitation":"(DeVitre and Wieser, 2023)","noteIndex":0},"citationItems":[{"id":2041,"uris":["http://zotero.org/users/9451925/items/KPKPFUAW","http://zotero.org/users/9451925/items/8P772SSJ"],"itemData":{"id":2041,"type":"article","abstract":"Interpreting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Laila"},{"family":"Wieser","given":"Penny"}],"accessed":{"date-parts":[["2023",9,26]]},"issued":{"date-parts":[["2023",9,25]]}}}],"schema":"https://github.com/citation-style-language/schema/raw/master/csl-citation.json"} </w:instrText>
      </w:r>
      <w:r w:rsidR="00CD3588" w:rsidRPr="001F7D93">
        <w:rPr>
          <w:rFonts w:ascii="Times New Roman" w:hAnsi="Times New Roman" w:cs="Times New Roman"/>
          <w:color w:val="000000"/>
          <w:sz w:val="24"/>
          <w:szCs w:val="24"/>
          <w:lang w:val="en-GB"/>
        </w:rPr>
        <w:fldChar w:fldCharType="separate"/>
      </w:r>
      <w:r w:rsidR="001F7D93" w:rsidRPr="001F7D93">
        <w:rPr>
          <w:rFonts w:ascii="Times New Roman" w:hAnsi="Times New Roman" w:cs="Times New Roman"/>
          <w:sz w:val="24"/>
        </w:rPr>
        <w:t>(</w:t>
      </w:r>
      <w:proofErr w:type="spellStart"/>
      <w:r w:rsidR="001F7D93" w:rsidRPr="001F7D93">
        <w:rPr>
          <w:rFonts w:ascii="Times New Roman" w:hAnsi="Times New Roman" w:cs="Times New Roman"/>
          <w:sz w:val="24"/>
        </w:rPr>
        <w:t>DeVitre</w:t>
      </w:r>
      <w:proofErr w:type="spellEnd"/>
      <w:r w:rsidR="001F7D93" w:rsidRPr="001F7D93">
        <w:rPr>
          <w:rFonts w:ascii="Times New Roman" w:hAnsi="Times New Roman" w:cs="Times New Roman"/>
          <w:sz w:val="24"/>
        </w:rPr>
        <w:t xml:space="preserve"> and Wieser, 2023)</w:t>
      </w:r>
      <w:r w:rsidR="00CD3588" w:rsidRPr="001F7D93">
        <w:rPr>
          <w:rFonts w:ascii="Times New Roman" w:hAnsi="Times New Roman" w:cs="Times New Roman"/>
          <w:color w:val="000000"/>
          <w:sz w:val="24"/>
          <w:szCs w:val="24"/>
        </w:rPr>
        <w:fldChar w:fldCharType="end"/>
      </w:r>
      <w:r w:rsidR="00CD3588" w:rsidRPr="001F7D93">
        <w:rPr>
          <w:rFonts w:ascii="Times New Roman" w:hAnsi="Times New Roman" w:cs="Times New Roman"/>
          <w:color w:val="000000"/>
          <w:sz w:val="24"/>
          <w:szCs w:val="24"/>
          <w:lang w:val="en-GB"/>
        </w:rPr>
        <w:t>.</w:t>
      </w:r>
      <w:r w:rsidR="009B406F" w:rsidRPr="001F7D93">
        <w:rPr>
          <w:rFonts w:ascii="Times New Roman" w:hAnsi="Times New Roman" w:cs="Times New Roman"/>
          <w:color w:val="000000"/>
          <w:sz w:val="24"/>
          <w:lang w:val="en-GB"/>
        </w:rPr>
        <w:t xml:space="preserve"> </w:t>
      </w:r>
      <w:r w:rsidR="00041AF6" w:rsidRPr="001F7D93">
        <w:rPr>
          <w:rFonts w:ascii="Times New Roman" w:hAnsi="Times New Roman" w:cs="Times New Roman"/>
          <w:color w:val="000000"/>
          <w:sz w:val="24"/>
          <w:lang w:val="en-GB"/>
        </w:rPr>
        <w:t>Tephra samples representing the first ~</w:t>
      </w:r>
      <w:r w:rsidR="00291EC1" w:rsidRPr="001F7D93">
        <w:rPr>
          <w:rFonts w:ascii="Times New Roman" w:hAnsi="Times New Roman" w:cs="Times New Roman"/>
          <w:color w:val="000000"/>
          <w:sz w:val="24"/>
          <w:lang w:val="en-GB"/>
        </w:rPr>
        <w:t xml:space="preserve">14 </w:t>
      </w:r>
      <w:r w:rsidR="00041AF6" w:rsidRPr="001F7D93">
        <w:rPr>
          <w:rFonts w:ascii="Times New Roman" w:hAnsi="Times New Roman" w:cs="Times New Roman"/>
          <w:color w:val="000000"/>
          <w:sz w:val="24"/>
          <w:lang w:val="en-GB"/>
        </w:rPr>
        <w:t xml:space="preserve">hours of the </w:t>
      </w:r>
      <w:r w:rsidR="009B406F" w:rsidRPr="001F7D93">
        <w:rPr>
          <w:rFonts w:ascii="Times New Roman" w:hAnsi="Times New Roman" w:cs="Times New Roman"/>
          <w:color w:val="000000"/>
          <w:sz w:val="24"/>
          <w:lang w:val="en-GB"/>
        </w:rPr>
        <w:t xml:space="preserve">September </w:t>
      </w:r>
      <w:r w:rsidR="00041AF6" w:rsidRPr="001F7D93">
        <w:rPr>
          <w:rFonts w:ascii="Times New Roman" w:hAnsi="Times New Roman" w:cs="Times New Roman"/>
          <w:color w:val="000000"/>
          <w:sz w:val="24"/>
          <w:lang w:val="en-GB"/>
        </w:rPr>
        <w:t xml:space="preserve">2023 eruption were collected by </w:t>
      </w:r>
      <w:r w:rsidR="001F6599" w:rsidRPr="001F7D93">
        <w:rPr>
          <w:rFonts w:ascii="Times New Roman" w:hAnsi="Times New Roman" w:cs="Times New Roman"/>
          <w:color w:val="000000"/>
          <w:sz w:val="24"/>
          <w:lang w:val="en-GB"/>
        </w:rPr>
        <w:t>Hawa</w:t>
      </w:r>
      <w:r w:rsidR="009B406F" w:rsidRPr="001F7D93">
        <w:rPr>
          <w:rFonts w:ascii="Times New Roman" w:hAnsi="Times New Roman" w:cs="Times New Roman"/>
          <w:color w:val="000000"/>
          <w:sz w:val="24"/>
          <w:lang w:val="en-GB"/>
        </w:rPr>
        <w:t>iian</w:t>
      </w:r>
      <w:r w:rsidR="00041AF6" w:rsidRPr="001F7D93">
        <w:rPr>
          <w:rFonts w:ascii="Times New Roman" w:hAnsi="Times New Roman" w:cs="Times New Roman"/>
          <w:color w:val="000000"/>
          <w:sz w:val="24"/>
          <w:lang w:val="en-GB"/>
        </w:rPr>
        <w:t xml:space="preserve"> Volcano Observatory (HVO)</w:t>
      </w:r>
      <w:r w:rsidR="009B406F" w:rsidRPr="001F7D93">
        <w:rPr>
          <w:rFonts w:ascii="Times New Roman" w:hAnsi="Times New Roman" w:cs="Times New Roman"/>
          <w:color w:val="000000"/>
          <w:sz w:val="24"/>
          <w:lang w:val="en-GB"/>
        </w:rPr>
        <w:t xml:space="preserve"> geologists</w:t>
      </w:r>
      <w:r w:rsidR="00041AF6" w:rsidRPr="001F7D93">
        <w:rPr>
          <w:rFonts w:ascii="Times New Roman" w:hAnsi="Times New Roman" w:cs="Times New Roman"/>
          <w:color w:val="000000"/>
          <w:sz w:val="24"/>
          <w:lang w:val="en-GB"/>
        </w:rPr>
        <w:t xml:space="preserve"> on Sept</w:t>
      </w:r>
      <w:r w:rsidR="001250BF" w:rsidRPr="001F7D93">
        <w:rPr>
          <w:rFonts w:ascii="Times New Roman" w:hAnsi="Times New Roman" w:cs="Times New Roman"/>
          <w:color w:val="000000"/>
          <w:sz w:val="24"/>
          <w:lang w:val="en-GB"/>
        </w:rPr>
        <w:t>ember</w:t>
      </w:r>
      <w:r w:rsidR="00041AF6" w:rsidRPr="001F7D93">
        <w:rPr>
          <w:rFonts w:ascii="Times New Roman" w:hAnsi="Times New Roman" w:cs="Times New Roman"/>
          <w:color w:val="000000"/>
          <w:sz w:val="24"/>
          <w:lang w:val="en-GB"/>
        </w:rPr>
        <w:t xml:space="preserve"> </w:t>
      </w:r>
      <w:r w:rsidR="009B406F" w:rsidRPr="001F7D93">
        <w:rPr>
          <w:rFonts w:ascii="Times New Roman" w:hAnsi="Times New Roman" w:cs="Times New Roman"/>
          <w:color w:val="000000"/>
          <w:sz w:val="24"/>
          <w:lang w:val="en-GB"/>
        </w:rPr>
        <w:t>12</w:t>
      </w:r>
      <w:r w:rsidR="006C5F23" w:rsidRPr="001F7D93">
        <w:rPr>
          <w:rFonts w:ascii="Times New Roman" w:hAnsi="Times New Roman" w:cs="Times New Roman"/>
          <w:color w:val="000000"/>
          <w:sz w:val="24"/>
          <w:lang w:val="en-GB"/>
        </w:rPr>
        <w:t xml:space="preserve"> and mailed to UC Berkeley on September 15</w:t>
      </w:r>
      <w:r w:rsidR="006C5F23" w:rsidRPr="001F7D93">
        <w:rPr>
          <w:rFonts w:ascii="Times New Roman" w:hAnsi="Times New Roman" w:cs="Times New Roman"/>
          <w:color w:val="000000"/>
          <w:sz w:val="24"/>
          <w:vertAlign w:val="superscript"/>
          <w:lang w:val="en-GB"/>
        </w:rPr>
        <w:t>th</w:t>
      </w:r>
      <w:r w:rsidR="006C5F23" w:rsidRPr="001F7D93">
        <w:rPr>
          <w:rFonts w:ascii="Times New Roman" w:hAnsi="Times New Roman" w:cs="Times New Roman"/>
          <w:color w:val="000000"/>
          <w:sz w:val="24"/>
          <w:lang w:val="en-GB"/>
        </w:rPr>
        <w:t xml:space="preserve"> (</w:t>
      </w:r>
      <w:del w:id="8" w:author="Charlotte Devitre" w:date="2024-01-26T13:53:00Z">
        <w:r w:rsidR="006C5F23" w:rsidRPr="001F7D93" w:rsidDel="00FD73C0">
          <w:rPr>
            <w:rFonts w:ascii="Times New Roman" w:hAnsi="Times New Roman" w:cs="Times New Roman"/>
            <w:color w:val="000000"/>
            <w:sz w:val="24"/>
            <w:lang w:val="en-GB"/>
          </w:rPr>
          <w:delText>Fig. 1</w:delText>
        </w:r>
      </w:del>
      <w:ins w:id="9" w:author="Charlotte Devitre" w:date="2024-01-26T13:53:00Z">
        <w:r w:rsidR="00FD73C0">
          <w:rPr>
            <w:rFonts w:ascii="Times New Roman" w:hAnsi="Times New Roman" w:cs="Times New Roman"/>
            <w:color w:val="000000"/>
            <w:sz w:val="24"/>
            <w:lang w:val="en-GB"/>
          </w:rPr>
          <w:t>Fig. 2</w:t>
        </w:r>
      </w:ins>
      <w:r w:rsidR="006C5F23" w:rsidRPr="001F7D93">
        <w:rPr>
          <w:rFonts w:ascii="Times New Roman" w:hAnsi="Times New Roman" w:cs="Times New Roman"/>
          <w:color w:val="000000"/>
          <w:sz w:val="24"/>
          <w:lang w:val="en-GB"/>
        </w:rPr>
        <w:t>)</w:t>
      </w:r>
      <w:r w:rsidR="00041AF6" w:rsidRPr="001F7D93">
        <w:rPr>
          <w:rFonts w:ascii="Times New Roman" w:hAnsi="Times New Roman" w:cs="Times New Roman"/>
          <w:color w:val="000000"/>
          <w:sz w:val="24"/>
          <w:lang w:val="en-GB"/>
        </w:rPr>
        <w:t>.</w:t>
      </w:r>
      <w:r w:rsidR="006C5F23" w:rsidRPr="001F7D93">
        <w:rPr>
          <w:rFonts w:ascii="Times New Roman" w:hAnsi="Times New Roman" w:cs="Times New Roman"/>
          <w:color w:val="000000"/>
          <w:sz w:val="24"/>
          <w:lang w:val="en-GB"/>
        </w:rPr>
        <w:t xml:space="preserve"> </w:t>
      </w:r>
    </w:p>
    <w:p w14:paraId="2187D282" w14:textId="59782E91" w:rsidR="005D60B7" w:rsidRDefault="0046033E" w:rsidP="00B510BD">
      <w:pPr>
        <w:pBdr>
          <w:top w:val="nil"/>
          <w:left w:val="nil"/>
          <w:bottom w:val="nil"/>
          <w:right w:val="nil"/>
          <w:between w:val="nil"/>
        </w:pBdr>
        <w:spacing w:after="0" w:line="480" w:lineRule="auto"/>
        <w:ind w:firstLine="720"/>
        <w:contextualSpacing/>
        <w:jc w:val="both"/>
        <w:rPr>
          <w:ins w:id="10" w:author="Charlotte Devitre" w:date="2024-01-26T14:31:00Z"/>
          <w:rFonts w:ascii="Times New Roman" w:hAnsi="Times New Roman" w:cs="Times New Roman"/>
          <w:color w:val="000000"/>
          <w:sz w:val="24"/>
          <w:lang w:val="en-GB"/>
        </w:rPr>
      </w:pPr>
      <w:r w:rsidRPr="001F7D93">
        <w:rPr>
          <w:rFonts w:ascii="Times New Roman" w:hAnsi="Times New Roman" w:cs="Times New Roman"/>
          <w:color w:val="000000"/>
          <w:sz w:val="24"/>
          <w:lang w:val="en-GB"/>
        </w:rPr>
        <w:t>Our simulation</w:t>
      </w:r>
      <w:r w:rsidR="007C368E" w:rsidRPr="001F7D93">
        <w:rPr>
          <w:rFonts w:ascii="Times New Roman" w:hAnsi="Times New Roman" w:cs="Times New Roman"/>
          <w:color w:val="000000"/>
          <w:sz w:val="24"/>
          <w:lang w:val="en-GB"/>
        </w:rPr>
        <w:t xml:space="preserve"> started on Sept</w:t>
      </w:r>
      <w:r w:rsidR="001250BF" w:rsidRPr="001F7D93">
        <w:rPr>
          <w:rFonts w:ascii="Times New Roman" w:hAnsi="Times New Roman" w:cs="Times New Roman"/>
          <w:color w:val="000000"/>
          <w:sz w:val="24"/>
          <w:lang w:val="en-GB"/>
        </w:rPr>
        <w:t>ember</w:t>
      </w:r>
      <w:r w:rsidR="007C368E" w:rsidRPr="001F7D93">
        <w:rPr>
          <w:rFonts w:ascii="Times New Roman" w:hAnsi="Times New Roman" w:cs="Times New Roman"/>
          <w:color w:val="000000"/>
          <w:sz w:val="24"/>
          <w:lang w:val="en-GB"/>
        </w:rPr>
        <w:t xml:space="preserve"> 20 at 9 am</w:t>
      </w:r>
      <w:r w:rsidR="00291EC1" w:rsidRPr="001F7D93">
        <w:rPr>
          <w:rFonts w:ascii="Times New Roman" w:hAnsi="Times New Roman" w:cs="Times New Roman"/>
          <w:color w:val="000000"/>
          <w:sz w:val="24"/>
          <w:lang w:val="en-GB"/>
        </w:rPr>
        <w:t xml:space="preserve"> PST</w:t>
      </w:r>
      <w:r w:rsidR="007C368E" w:rsidRPr="001F7D93">
        <w:rPr>
          <w:rFonts w:ascii="Times New Roman" w:hAnsi="Times New Roman" w:cs="Times New Roman"/>
          <w:color w:val="000000"/>
          <w:sz w:val="24"/>
          <w:lang w:val="en-GB"/>
        </w:rPr>
        <w:t xml:space="preserve"> </w:t>
      </w:r>
      <w:r w:rsidR="00291EC1" w:rsidRPr="001F7D93">
        <w:rPr>
          <w:rFonts w:ascii="Times New Roman" w:hAnsi="Times New Roman" w:cs="Times New Roman"/>
          <w:color w:val="000000"/>
          <w:sz w:val="24"/>
          <w:lang w:val="en-GB"/>
        </w:rPr>
        <w:t>(Day 1)</w:t>
      </w:r>
      <w:r w:rsidR="006C5F23" w:rsidRPr="001F7D93">
        <w:rPr>
          <w:rFonts w:ascii="Times New Roman" w:hAnsi="Times New Roman" w:cs="Times New Roman"/>
          <w:color w:val="000000"/>
          <w:sz w:val="24"/>
          <w:lang w:val="en-GB"/>
        </w:rPr>
        <w:t xml:space="preserve">, the morning after sample receipt </w:t>
      </w:r>
      <w:r w:rsidRPr="001F7D93">
        <w:rPr>
          <w:rFonts w:ascii="Times New Roman" w:hAnsi="Times New Roman" w:cs="Times New Roman"/>
          <w:color w:val="000000"/>
          <w:sz w:val="24"/>
          <w:lang w:val="en-GB"/>
        </w:rPr>
        <w:t>(</w:t>
      </w:r>
      <w:del w:id="11" w:author="Charlotte Devitre" w:date="2024-01-26T13:53:00Z">
        <w:r w:rsidRPr="001F7D93" w:rsidDel="00FD73C0">
          <w:rPr>
            <w:rFonts w:ascii="Times New Roman" w:hAnsi="Times New Roman" w:cs="Times New Roman"/>
            <w:color w:val="000000"/>
            <w:sz w:val="24"/>
            <w:lang w:val="en-GB"/>
          </w:rPr>
          <w:delText>Fig. 1</w:delText>
        </w:r>
      </w:del>
      <w:ins w:id="12" w:author="Charlotte Devitre" w:date="2024-01-26T13:53:00Z">
        <w:r w:rsidR="00FD73C0">
          <w:rPr>
            <w:rFonts w:ascii="Times New Roman" w:hAnsi="Times New Roman" w:cs="Times New Roman"/>
            <w:color w:val="000000"/>
            <w:sz w:val="24"/>
            <w:lang w:val="en-GB"/>
          </w:rPr>
          <w:t>Fig. 2</w:t>
        </w:r>
      </w:ins>
      <w:r w:rsidRPr="001F7D93">
        <w:rPr>
          <w:rFonts w:ascii="Times New Roman" w:hAnsi="Times New Roman" w:cs="Times New Roman"/>
          <w:color w:val="000000"/>
          <w:sz w:val="24"/>
          <w:lang w:val="en-GB"/>
        </w:rPr>
        <w:t>)</w:t>
      </w:r>
      <w:r w:rsidR="007C368E" w:rsidRPr="001F7D93">
        <w:rPr>
          <w:rFonts w:ascii="Times New Roman" w:hAnsi="Times New Roman" w:cs="Times New Roman"/>
          <w:color w:val="000000"/>
          <w:sz w:val="24"/>
          <w:lang w:val="en-GB"/>
        </w:rPr>
        <w:t>. We used a production-line style workflow</w:t>
      </w:r>
      <w:r w:rsidR="00073FA1" w:rsidRPr="001F7D93">
        <w:rPr>
          <w:rFonts w:ascii="Times New Roman" w:hAnsi="Times New Roman" w:cs="Times New Roman"/>
          <w:color w:val="000000"/>
          <w:sz w:val="24"/>
          <w:lang w:val="en-GB"/>
        </w:rPr>
        <w:t xml:space="preserve"> involv</w:t>
      </w:r>
      <w:r w:rsidR="009B406F" w:rsidRPr="001F7D93">
        <w:rPr>
          <w:rFonts w:ascii="Times New Roman" w:hAnsi="Times New Roman" w:cs="Times New Roman"/>
          <w:color w:val="000000"/>
          <w:sz w:val="24"/>
          <w:lang w:val="en-GB"/>
        </w:rPr>
        <w:t>ing</w:t>
      </w:r>
      <w:r w:rsidR="00073FA1" w:rsidRPr="001F7D93">
        <w:rPr>
          <w:rFonts w:ascii="Times New Roman" w:hAnsi="Times New Roman" w:cs="Times New Roman"/>
          <w:color w:val="000000"/>
          <w:sz w:val="24"/>
          <w:lang w:val="en-GB"/>
        </w:rPr>
        <w:t xml:space="preserve"> two undergraduates, a 1</w:t>
      </w:r>
      <w:r w:rsidR="00073FA1" w:rsidRPr="001F7D93">
        <w:rPr>
          <w:rFonts w:ascii="Times New Roman" w:hAnsi="Times New Roman" w:cs="Times New Roman"/>
          <w:color w:val="000000"/>
          <w:sz w:val="24"/>
          <w:vertAlign w:val="superscript"/>
          <w:lang w:val="en-GB"/>
        </w:rPr>
        <w:t>st</w:t>
      </w:r>
      <w:r w:rsidR="00073FA1" w:rsidRPr="001F7D93">
        <w:rPr>
          <w:rFonts w:ascii="Times New Roman" w:hAnsi="Times New Roman" w:cs="Times New Roman"/>
          <w:color w:val="000000"/>
          <w:sz w:val="24"/>
          <w:lang w:val="en-GB"/>
        </w:rPr>
        <w:t xml:space="preserve"> year graduate student, a post</w:t>
      </w:r>
      <w:r w:rsidR="001250BF" w:rsidRPr="001F7D93">
        <w:rPr>
          <w:rFonts w:ascii="Times New Roman" w:hAnsi="Times New Roman" w:cs="Times New Roman"/>
          <w:color w:val="000000"/>
          <w:sz w:val="24"/>
          <w:lang w:val="en-GB"/>
        </w:rPr>
        <w:t>-</w:t>
      </w:r>
      <w:r w:rsidR="00073FA1" w:rsidRPr="001F7D93">
        <w:rPr>
          <w:rFonts w:ascii="Times New Roman" w:hAnsi="Times New Roman" w:cs="Times New Roman"/>
          <w:color w:val="000000"/>
          <w:sz w:val="24"/>
          <w:lang w:val="en-GB"/>
        </w:rPr>
        <w:t>doc</w:t>
      </w:r>
      <w:r w:rsidR="001250BF" w:rsidRPr="001F7D93">
        <w:rPr>
          <w:rFonts w:ascii="Times New Roman" w:hAnsi="Times New Roman" w:cs="Times New Roman"/>
          <w:color w:val="000000"/>
          <w:sz w:val="24"/>
          <w:lang w:val="en-GB"/>
        </w:rPr>
        <w:t>,</w:t>
      </w:r>
      <w:r w:rsidR="00073FA1" w:rsidRPr="001F7D93">
        <w:rPr>
          <w:rFonts w:ascii="Times New Roman" w:hAnsi="Times New Roman" w:cs="Times New Roman"/>
          <w:color w:val="000000"/>
          <w:sz w:val="24"/>
          <w:lang w:val="en-GB"/>
        </w:rPr>
        <w:t xml:space="preserve"> and an assistant professor</w:t>
      </w:r>
      <w:r w:rsidR="007C368E" w:rsidRPr="001F7D93">
        <w:rPr>
          <w:rFonts w:ascii="Times New Roman" w:hAnsi="Times New Roman" w:cs="Times New Roman"/>
          <w:color w:val="000000"/>
          <w:sz w:val="24"/>
          <w:lang w:val="en-GB"/>
        </w:rPr>
        <w:t xml:space="preserve">, with </w:t>
      </w:r>
      <w:r w:rsidR="007C368E" w:rsidRPr="001F7D93">
        <w:rPr>
          <w:rFonts w:ascii="Times New Roman" w:hAnsi="Times New Roman" w:cs="Times New Roman"/>
          <w:color w:val="000000"/>
          <w:sz w:val="24"/>
          <w:lang w:val="en-GB"/>
        </w:rPr>
        <w:lastRenderedPageBreak/>
        <w:t xml:space="preserve">stations for crushing and sieving, </w:t>
      </w:r>
      <w:r w:rsidR="001250BF" w:rsidRPr="001F7D93">
        <w:rPr>
          <w:rFonts w:ascii="Times New Roman" w:hAnsi="Times New Roman" w:cs="Times New Roman"/>
          <w:color w:val="000000"/>
          <w:sz w:val="24"/>
          <w:lang w:val="en-GB"/>
        </w:rPr>
        <w:t xml:space="preserve">mineral </w:t>
      </w:r>
      <w:r w:rsidR="007C368E" w:rsidRPr="001F7D93">
        <w:rPr>
          <w:rFonts w:ascii="Times New Roman" w:hAnsi="Times New Roman" w:cs="Times New Roman"/>
          <w:color w:val="000000"/>
          <w:sz w:val="24"/>
          <w:lang w:val="en-GB"/>
        </w:rPr>
        <w:t xml:space="preserve">picking, </w:t>
      </w:r>
      <w:r w:rsidR="001F6599" w:rsidRPr="001F7D93">
        <w:rPr>
          <w:rFonts w:ascii="Times New Roman" w:hAnsi="Times New Roman" w:cs="Times New Roman"/>
          <w:color w:val="000000"/>
          <w:sz w:val="24"/>
          <w:lang w:val="en-GB"/>
        </w:rPr>
        <w:t>FI</w:t>
      </w:r>
      <w:r w:rsidR="007C368E" w:rsidRPr="001F7D93">
        <w:rPr>
          <w:rFonts w:ascii="Times New Roman" w:hAnsi="Times New Roman" w:cs="Times New Roman"/>
          <w:color w:val="000000"/>
          <w:sz w:val="24"/>
          <w:lang w:val="en-GB"/>
        </w:rPr>
        <w:t xml:space="preserve"> preparation, sample </w:t>
      </w:r>
      <w:r w:rsidR="00364A58" w:rsidRPr="001F7D93">
        <w:rPr>
          <w:rFonts w:ascii="Times New Roman" w:hAnsi="Times New Roman" w:cs="Times New Roman"/>
          <w:color w:val="000000"/>
          <w:sz w:val="24"/>
          <w:lang w:val="en-GB"/>
        </w:rPr>
        <w:t>cataloguing</w:t>
      </w:r>
      <w:r w:rsidR="007C368E" w:rsidRPr="001F7D93">
        <w:rPr>
          <w:rFonts w:ascii="Times New Roman" w:hAnsi="Times New Roman" w:cs="Times New Roman"/>
          <w:color w:val="000000"/>
          <w:sz w:val="24"/>
          <w:lang w:val="en-GB"/>
        </w:rPr>
        <w:t>, and analysis</w:t>
      </w:r>
      <w:r w:rsidR="00073FA1" w:rsidRPr="001F7D93">
        <w:rPr>
          <w:rFonts w:ascii="Times New Roman" w:hAnsi="Times New Roman" w:cs="Times New Roman"/>
          <w:color w:val="000000"/>
          <w:sz w:val="24"/>
          <w:lang w:val="en-GB"/>
        </w:rPr>
        <w:t xml:space="preserve">. </w:t>
      </w:r>
      <w:r w:rsidRPr="001F7D93">
        <w:rPr>
          <w:rFonts w:ascii="Times New Roman" w:hAnsi="Times New Roman" w:cs="Times New Roman"/>
          <w:color w:val="000000"/>
          <w:sz w:val="24"/>
          <w:lang w:val="en-GB"/>
        </w:rPr>
        <w:t>The first steps were to crush and sieve tephra, pick olivine</w:t>
      </w:r>
      <w:r w:rsidR="002D7DCD" w:rsidRPr="001F7D93">
        <w:rPr>
          <w:rFonts w:ascii="Times New Roman" w:hAnsi="Times New Roman" w:cs="Times New Roman"/>
          <w:color w:val="000000"/>
          <w:sz w:val="24"/>
          <w:lang w:val="en-GB"/>
        </w:rPr>
        <w:t xml:space="preserve"> crystals (size fractions 0.5-1 and 1-2 mm)</w:t>
      </w:r>
      <w:r w:rsidR="001250BF" w:rsidRPr="001F7D93">
        <w:rPr>
          <w:rFonts w:ascii="Times New Roman" w:hAnsi="Times New Roman" w:cs="Times New Roman"/>
          <w:color w:val="000000"/>
          <w:sz w:val="24"/>
          <w:lang w:val="en-GB"/>
        </w:rPr>
        <w:t xml:space="preserve"> crystals</w:t>
      </w:r>
      <w:r w:rsidRPr="001F7D93">
        <w:rPr>
          <w:rFonts w:ascii="Times New Roman" w:hAnsi="Times New Roman" w:cs="Times New Roman"/>
          <w:color w:val="000000"/>
          <w:sz w:val="24"/>
          <w:lang w:val="en-GB"/>
        </w:rPr>
        <w:t>, and begin mounting</w:t>
      </w:r>
      <w:r w:rsidR="00A455DB" w:rsidRPr="001F7D93">
        <w:rPr>
          <w:rFonts w:ascii="Times New Roman" w:hAnsi="Times New Roman" w:cs="Times New Roman"/>
          <w:color w:val="000000"/>
          <w:sz w:val="24"/>
          <w:lang w:val="en-GB"/>
        </w:rPr>
        <w:t xml:space="preserve"> crystals in </w:t>
      </w:r>
      <w:proofErr w:type="spellStart"/>
      <w:r w:rsidR="00A455DB" w:rsidRPr="001F7D93">
        <w:rPr>
          <w:rFonts w:ascii="Times New Roman" w:hAnsi="Times New Roman" w:cs="Times New Roman"/>
          <w:color w:val="000000"/>
          <w:sz w:val="24"/>
          <w:lang w:val="en-GB"/>
        </w:rPr>
        <w:t>CrystalBond</w:t>
      </w:r>
      <w:r w:rsidR="00364A58" w:rsidRPr="001F7D93">
        <w:rPr>
          <w:rFonts w:ascii="Times New Roman" w:hAnsi="Times New Roman" w:cs="Times New Roman"/>
          <w:color w:val="000000"/>
          <w:sz w:val="24"/>
          <w:vertAlign w:val="superscript"/>
          <w:lang w:val="en-GB"/>
        </w:rPr>
        <w:t>TM</w:t>
      </w:r>
      <w:proofErr w:type="spellEnd"/>
      <w:r w:rsidR="006C5F23" w:rsidRPr="001F7D93">
        <w:rPr>
          <w:rFonts w:ascii="Times New Roman" w:hAnsi="Times New Roman" w:cs="Times New Roman"/>
          <w:color w:val="000000"/>
          <w:sz w:val="24"/>
          <w:vertAlign w:val="superscript"/>
          <w:lang w:val="en-GB"/>
        </w:rPr>
        <w:t>*</w:t>
      </w:r>
      <w:r w:rsidR="00A455DB" w:rsidRPr="001F7D93">
        <w:rPr>
          <w:rFonts w:ascii="Times New Roman" w:hAnsi="Times New Roman" w:cs="Times New Roman"/>
          <w:color w:val="000000"/>
          <w:sz w:val="24"/>
          <w:lang w:val="en-GB"/>
        </w:rPr>
        <w:t xml:space="preserve"> to </w:t>
      </w:r>
      <w:r w:rsidR="001250BF" w:rsidRPr="001F7D93">
        <w:rPr>
          <w:rFonts w:ascii="Times New Roman" w:hAnsi="Times New Roman" w:cs="Times New Roman"/>
          <w:color w:val="000000"/>
          <w:sz w:val="24"/>
          <w:lang w:val="en-GB"/>
        </w:rPr>
        <w:t xml:space="preserve">search </w:t>
      </w:r>
      <w:r w:rsidR="00A455DB" w:rsidRPr="001F7D93">
        <w:rPr>
          <w:rFonts w:ascii="Times New Roman" w:hAnsi="Times New Roman" w:cs="Times New Roman"/>
          <w:color w:val="000000"/>
          <w:sz w:val="24"/>
          <w:lang w:val="en-GB"/>
        </w:rPr>
        <w:t>for</w:t>
      </w:r>
      <w:r w:rsidRPr="001F7D93">
        <w:rPr>
          <w:rFonts w:ascii="Times New Roman" w:hAnsi="Times New Roman" w:cs="Times New Roman"/>
          <w:color w:val="000000"/>
          <w:sz w:val="24"/>
          <w:lang w:val="en-GB"/>
        </w:rPr>
        <w:t xml:space="preserve"> </w:t>
      </w:r>
      <w:r w:rsidR="00F93D60" w:rsidRPr="001F7D93">
        <w:rPr>
          <w:rFonts w:ascii="Times New Roman" w:hAnsi="Times New Roman" w:cs="Times New Roman"/>
          <w:color w:val="000000"/>
          <w:sz w:val="24"/>
          <w:lang w:val="en-GB"/>
        </w:rPr>
        <w:t>FI</w:t>
      </w:r>
      <w:r w:rsidRPr="001F7D93">
        <w:rPr>
          <w:rFonts w:ascii="Times New Roman" w:hAnsi="Times New Roman" w:cs="Times New Roman"/>
          <w:color w:val="000000"/>
          <w:sz w:val="24"/>
          <w:lang w:val="en-GB"/>
        </w:rPr>
        <w:t xml:space="preserve">. By 2 pm </w:t>
      </w:r>
      <w:r w:rsidR="00291EC1" w:rsidRPr="001F7D93">
        <w:rPr>
          <w:rFonts w:ascii="Times New Roman" w:hAnsi="Times New Roman" w:cs="Times New Roman"/>
          <w:color w:val="000000"/>
          <w:sz w:val="24"/>
          <w:lang w:val="en-GB"/>
        </w:rPr>
        <w:t xml:space="preserve">PST </w:t>
      </w:r>
      <w:r w:rsidRPr="001F7D93">
        <w:rPr>
          <w:rFonts w:ascii="Times New Roman" w:hAnsi="Times New Roman" w:cs="Times New Roman"/>
          <w:color w:val="000000"/>
          <w:sz w:val="24"/>
          <w:lang w:val="en-GB"/>
        </w:rPr>
        <w:t xml:space="preserve">(5 hrs into the simulation), we had collected our first Raman spectra. By ~7 pm </w:t>
      </w:r>
      <w:r w:rsidR="00291EC1" w:rsidRPr="001F7D93">
        <w:rPr>
          <w:rFonts w:ascii="Times New Roman" w:hAnsi="Times New Roman" w:cs="Times New Roman"/>
          <w:color w:val="000000"/>
          <w:sz w:val="24"/>
          <w:lang w:val="en-GB"/>
        </w:rPr>
        <w:t>PST</w:t>
      </w:r>
      <w:r w:rsidRPr="001F7D93">
        <w:rPr>
          <w:rFonts w:ascii="Times New Roman" w:hAnsi="Times New Roman" w:cs="Times New Roman"/>
          <w:color w:val="000000"/>
          <w:sz w:val="24"/>
          <w:lang w:val="en-GB"/>
        </w:rPr>
        <w:t xml:space="preserve">, </w:t>
      </w:r>
      <w:r w:rsidR="00B510BD">
        <w:rPr>
          <w:rFonts w:ascii="Times New Roman" w:hAnsi="Times New Roman" w:cs="Times New Roman"/>
          <w:color w:val="000000"/>
          <w:sz w:val="24"/>
          <w:lang w:val="en-GB"/>
        </w:rPr>
        <w:t>we had processed the spectra from 16 FI to get CO</w:t>
      </w:r>
      <w:r w:rsidR="00B510BD" w:rsidRPr="006B7731">
        <w:rPr>
          <w:rFonts w:ascii="Times New Roman" w:hAnsi="Times New Roman" w:cs="Times New Roman"/>
          <w:color w:val="000000"/>
          <w:sz w:val="24"/>
          <w:vertAlign w:val="subscript"/>
          <w:lang w:val="en-GB"/>
        </w:rPr>
        <w:t>2</w:t>
      </w:r>
      <w:r w:rsidR="00B510BD">
        <w:rPr>
          <w:rFonts w:ascii="Times New Roman" w:hAnsi="Times New Roman" w:cs="Times New Roman"/>
          <w:color w:val="000000"/>
          <w:sz w:val="24"/>
          <w:lang w:val="en-GB"/>
        </w:rPr>
        <w:t xml:space="preserve"> densities</w:t>
      </w:r>
      <w:r w:rsidR="00652AB8">
        <w:rPr>
          <w:rFonts w:ascii="Times New Roman" w:hAnsi="Times New Roman" w:cs="Times New Roman"/>
          <w:color w:val="000000"/>
          <w:sz w:val="24"/>
          <w:lang w:val="en-GB"/>
        </w:rPr>
        <w:t xml:space="preserve"> using a calibration </w:t>
      </w:r>
      <w:del w:id="13" w:author="Charlotte Devitre" w:date="2024-01-23T18:08:00Z">
        <w:r w:rsidR="005D60B7" w:rsidDel="000A08A2">
          <w:rPr>
            <w:rFonts w:ascii="Times New Roman" w:hAnsi="Times New Roman" w:cs="Times New Roman"/>
            <w:color w:val="000000"/>
            <w:sz w:val="24"/>
            <w:lang w:val="en-GB"/>
          </w:rPr>
          <w:delText>relating</w:delText>
        </w:r>
        <w:r w:rsidR="00F3431D" w:rsidDel="000A08A2">
          <w:rPr>
            <w:rFonts w:ascii="Times New Roman" w:hAnsi="Times New Roman" w:cs="Times New Roman"/>
            <w:color w:val="000000"/>
            <w:sz w:val="24"/>
            <w:lang w:val="en-GB"/>
          </w:rPr>
          <w:delText xml:space="preserve"> </w:delText>
        </w:r>
      </w:del>
      <w:ins w:id="14" w:author="Charlotte Devitre" w:date="2024-01-23T18:08:00Z">
        <w:r w:rsidR="000A08A2">
          <w:rPr>
            <w:rFonts w:ascii="Times New Roman" w:hAnsi="Times New Roman" w:cs="Times New Roman"/>
            <w:color w:val="000000"/>
            <w:sz w:val="24"/>
            <w:lang w:val="en-GB"/>
          </w:rPr>
          <w:t>based on the relationship</w:t>
        </w:r>
      </w:ins>
      <w:ins w:id="15" w:author="Charlotte Devitre" w:date="2024-01-23T18:09:00Z">
        <w:r w:rsidR="000A08A2">
          <w:rPr>
            <w:rFonts w:ascii="Times New Roman" w:hAnsi="Times New Roman" w:cs="Times New Roman"/>
            <w:color w:val="000000"/>
            <w:sz w:val="24"/>
            <w:lang w:val="en-GB"/>
          </w:rPr>
          <w:t xml:space="preserve"> between</w:t>
        </w:r>
      </w:ins>
      <w:ins w:id="16" w:author="Charlotte Devitre" w:date="2024-01-23T18:08:00Z">
        <w:r w:rsidR="000A08A2">
          <w:rPr>
            <w:rFonts w:ascii="Times New Roman" w:hAnsi="Times New Roman" w:cs="Times New Roman"/>
            <w:color w:val="000000"/>
            <w:sz w:val="24"/>
            <w:lang w:val="en-GB"/>
          </w:rPr>
          <w:t xml:space="preserve"> </w:t>
        </w:r>
      </w:ins>
      <w:r w:rsidR="00652AB8">
        <w:rPr>
          <w:rFonts w:ascii="Times New Roman" w:hAnsi="Times New Roman" w:cs="Times New Roman"/>
          <w:color w:val="000000"/>
          <w:sz w:val="24"/>
          <w:lang w:val="en-GB"/>
        </w:rPr>
        <w:t>CO</w:t>
      </w:r>
      <w:r w:rsidR="00652AB8" w:rsidRPr="00652AB8">
        <w:rPr>
          <w:rFonts w:ascii="Times New Roman" w:hAnsi="Times New Roman" w:cs="Times New Roman"/>
          <w:color w:val="000000"/>
          <w:sz w:val="24"/>
          <w:vertAlign w:val="subscript"/>
          <w:lang w:val="en-GB"/>
        </w:rPr>
        <w:t>2</w:t>
      </w:r>
      <w:r w:rsidR="00652AB8">
        <w:rPr>
          <w:rFonts w:ascii="Times New Roman" w:hAnsi="Times New Roman" w:cs="Times New Roman"/>
          <w:color w:val="000000"/>
          <w:sz w:val="24"/>
          <w:lang w:val="en-GB"/>
        </w:rPr>
        <w:t xml:space="preserve"> density </w:t>
      </w:r>
      <w:ins w:id="17" w:author="Charlotte Devitre" w:date="2024-01-23T18:09:00Z">
        <w:r w:rsidR="000A08A2">
          <w:rPr>
            <w:rFonts w:ascii="Times New Roman" w:hAnsi="Times New Roman" w:cs="Times New Roman"/>
            <w:color w:val="000000"/>
            <w:sz w:val="24"/>
            <w:lang w:val="en-GB"/>
          </w:rPr>
          <w:t>and</w:t>
        </w:r>
      </w:ins>
      <w:del w:id="18" w:author="Charlotte Devitre" w:date="2024-01-23T18:09:00Z">
        <w:r w:rsidR="005D60B7" w:rsidDel="000A08A2">
          <w:rPr>
            <w:rFonts w:ascii="Times New Roman" w:hAnsi="Times New Roman" w:cs="Times New Roman"/>
            <w:color w:val="000000"/>
            <w:sz w:val="24"/>
            <w:lang w:val="en-GB"/>
          </w:rPr>
          <w:delText>to</w:delText>
        </w:r>
      </w:del>
      <w:r w:rsidR="005D60B7">
        <w:rPr>
          <w:rFonts w:ascii="Times New Roman" w:hAnsi="Times New Roman" w:cs="Times New Roman"/>
          <w:color w:val="000000"/>
          <w:sz w:val="24"/>
          <w:lang w:val="en-GB"/>
        </w:rPr>
        <w:t xml:space="preserve"> </w:t>
      </w:r>
      <w:r w:rsidR="00652AB8">
        <w:rPr>
          <w:rFonts w:ascii="Times New Roman" w:hAnsi="Times New Roman" w:cs="Times New Roman"/>
          <w:color w:val="000000"/>
          <w:sz w:val="24"/>
          <w:lang w:val="en-GB"/>
        </w:rPr>
        <w:t xml:space="preserve">Fermi </w:t>
      </w:r>
      <w:proofErr w:type="spellStart"/>
      <w:ins w:id="19" w:author="Charlotte Devitre" w:date="2024-01-23T18:07:00Z">
        <w:r w:rsidR="000A08A2">
          <w:rPr>
            <w:rFonts w:ascii="Times New Roman" w:hAnsi="Times New Roman" w:cs="Times New Roman"/>
            <w:color w:val="000000"/>
            <w:sz w:val="24"/>
            <w:lang w:val="en-GB"/>
          </w:rPr>
          <w:t>d</w:t>
        </w:r>
      </w:ins>
      <w:del w:id="20" w:author="Charlotte Devitre" w:date="2024-01-23T18:07:00Z">
        <w:r w:rsidR="00652AB8" w:rsidDel="000A08A2">
          <w:rPr>
            <w:rFonts w:ascii="Times New Roman" w:hAnsi="Times New Roman" w:cs="Times New Roman"/>
            <w:color w:val="000000"/>
            <w:sz w:val="24"/>
            <w:lang w:val="en-GB"/>
          </w:rPr>
          <w:delText>D</w:delText>
        </w:r>
      </w:del>
      <w:r w:rsidR="00652AB8">
        <w:rPr>
          <w:rFonts w:ascii="Times New Roman" w:hAnsi="Times New Roman" w:cs="Times New Roman"/>
          <w:color w:val="000000"/>
          <w:sz w:val="24"/>
          <w:lang w:val="en-GB"/>
        </w:rPr>
        <w:t>iad</w:t>
      </w:r>
      <w:proofErr w:type="spellEnd"/>
      <w:r w:rsidR="00652AB8">
        <w:rPr>
          <w:rFonts w:ascii="Times New Roman" w:hAnsi="Times New Roman" w:cs="Times New Roman"/>
          <w:color w:val="000000"/>
          <w:sz w:val="24"/>
          <w:lang w:val="en-GB"/>
        </w:rPr>
        <w:t xml:space="preserve"> </w:t>
      </w:r>
      <w:del w:id="21" w:author="Charlotte Devitre" w:date="2024-01-23T18:10:00Z">
        <w:r w:rsidR="00652AB8" w:rsidDel="000A08A2">
          <w:rPr>
            <w:rFonts w:ascii="Times New Roman" w:hAnsi="Times New Roman" w:cs="Times New Roman"/>
            <w:color w:val="000000"/>
            <w:sz w:val="24"/>
            <w:lang w:val="en-GB"/>
          </w:rPr>
          <w:delText xml:space="preserve">separation </w:delText>
        </w:r>
      </w:del>
      <w:ins w:id="22" w:author="Charlotte Devitre" w:date="2024-01-23T18:10:00Z">
        <w:r w:rsidR="000A08A2">
          <w:rPr>
            <w:rFonts w:ascii="Times New Roman" w:hAnsi="Times New Roman" w:cs="Times New Roman"/>
            <w:color w:val="000000"/>
            <w:sz w:val="24"/>
            <w:lang w:val="en-GB"/>
          </w:rPr>
          <w:t xml:space="preserve">splitting distance </w:t>
        </w:r>
      </w:ins>
      <w:r w:rsidR="005D60B7">
        <w:rPr>
          <w:rFonts w:ascii="Times New Roman" w:hAnsi="Times New Roman" w:cs="Times New Roman"/>
          <w:color w:val="000000"/>
          <w:sz w:val="24"/>
          <w:lang w:val="en-GB"/>
        </w:rPr>
        <w:t>(</w:t>
      </w:r>
      <w:r w:rsidR="00652AB8">
        <w:rPr>
          <w:rFonts w:ascii="Times New Roman" w:hAnsi="Times New Roman" w:cs="Times New Roman"/>
          <w:color w:val="000000"/>
          <w:sz w:val="24"/>
          <w:lang w:val="en-GB"/>
        </w:rPr>
        <w:fldChar w:fldCharType="begin"/>
      </w:r>
      <w:r w:rsidR="009C5427">
        <w:rPr>
          <w:rFonts w:ascii="Times New Roman" w:hAnsi="Times New Roman" w:cs="Times New Roman"/>
          <w:color w:val="000000"/>
          <w:sz w:val="24"/>
          <w:lang w:val="en-GB"/>
        </w:rPr>
        <w:instrText xml:space="preserve"> ADDIN ZOTERO_ITEM CSL_CITATION {"citationID":"OSZDl59i","properties":{"formattedCitation":"(DeVitre and Wieser, 2023)","plainCitation":"(DeVitre and Wieser, 2023)","dontUpdate":true,"noteIndex":0},"citationItems":[{"id":2041,"uris":["http://zotero.org/users/9451925/items/KPKPFUAW","http://zotero.org/users/9451925/items/8P772SSJ"],"itemData":{"id":2041,"type":"article","abstract":"Interpreting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Laila"},{"family":"Wieser","given":"Penny"}],"accessed":{"date-parts":[["2023",9,26]]},"issued":{"date-parts":[["2023",9,25]]}}}],"schema":"https://github.com/citation-style-language/schema/raw/master/csl-citation.json"} </w:instrText>
      </w:r>
      <w:r w:rsidR="00652AB8">
        <w:rPr>
          <w:rFonts w:ascii="Times New Roman" w:hAnsi="Times New Roman" w:cs="Times New Roman"/>
          <w:color w:val="000000"/>
          <w:sz w:val="24"/>
          <w:lang w:val="en-GB"/>
        </w:rPr>
        <w:fldChar w:fldCharType="separate"/>
      </w:r>
      <w:proofErr w:type="spellStart"/>
      <w:r w:rsidR="00652AB8" w:rsidRPr="00652AB8">
        <w:rPr>
          <w:rFonts w:ascii="Times New Roman" w:hAnsi="Times New Roman" w:cs="Times New Roman"/>
          <w:sz w:val="24"/>
        </w:rPr>
        <w:t>DeVitre</w:t>
      </w:r>
      <w:proofErr w:type="spellEnd"/>
      <w:r w:rsidR="00652AB8" w:rsidRPr="00652AB8">
        <w:rPr>
          <w:rFonts w:ascii="Times New Roman" w:hAnsi="Times New Roman" w:cs="Times New Roman"/>
          <w:sz w:val="24"/>
        </w:rPr>
        <w:t xml:space="preserve"> and Wieser </w:t>
      </w:r>
      <w:r w:rsidR="00652AB8">
        <w:rPr>
          <w:rFonts w:ascii="Times New Roman" w:hAnsi="Times New Roman" w:cs="Times New Roman"/>
          <w:sz w:val="24"/>
        </w:rPr>
        <w:t>(</w:t>
      </w:r>
      <w:r w:rsidR="00652AB8" w:rsidRPr="00652AB8">
        <w:rPr>
          <w:rFonts w:ascii="Times New Roman" w:hAnsi="Times New Roman" w:cs="Times New Roman"/>
          <w:sz w:val="24"/>
        </w:rPr>
        <w:t>2023)</w:t>
      </w:r>
      <w:r w:rsidR="00652AB8">
        <w:rPr>
          <w:rFonts w:ascii="Times New Roman" w:hAnsi="Times New Roman" w:cs="Times New Roman"/>
          <w:color w:val="000000"/>
          <w:sz w:val="24"/>
          <w:lang w:val="en-GB"/>
        </w:rPr>
        <w:fldChar w:fldCharType="end"/>
      </w:r>
      <w:r w:rsidR="005D60B7">
        <w:rPr>
          <w:rFonts w:ascii="Times New Roman" w:hAnsi="Times New Roman" w:cs="Times New Roman"/>
          <w:color w:val="000000"/>
          <w:sz w:val="24"/>
          <w:lang w:val="en-GB"/>
        </w:rPr>
        <w:t xml:space="preserve">, </w:t>
      </w:r>
      <w:proofErr w:type="spellStart"/>
      <w:r w:rsidR="005D60B7">
        <w:rPr>
          <w:rFonts w:ascii="Times New Roman" w:hAnsi="Times New Roman" w:cs="Times New Roman"/>
          <w:color w:val="000000"/>
          <w:sz w:val="24"/>
          <w:lang w:val="en-GB"/>
        </w:rPr>
        <w:t>DeVitre</w:t>
      </w:r>
      <w:proofErr w:type="spellEnd"/>
      <w:r w:rsidR="005D60B7">
        <w:rPr>
          <w:rFonts w:ascii="Times New Roman" w:hAnsi="Times New Roman" w:cs="Times New Roman"/>
          <w:color w:val="000000"/>
          <w:sz w:val="24"/>
          <w:lang w:val="en-GB"/>
        </w:rPr>
        <w:t xml:space="preserve"> et al. 2021). </w:t>
      </w:r>
      <w:r w:rsidR="00B510BD">
        <w:rPr>
          <w:rFonts w:ascii="Times New Roman" w:hAnsi="Times New Roman" w:cs="Times New Roman"/>
          <w:color w:val="000000"/>
          <w:sz w:val="24"/>
          <w:lang w:val="en-GB"/>
        </w:rPr>
        <w:t xml:space="preserve"> </w:t>
      </w:r>
      <w:r w:rsidR="005D60B7">
        <w:rPr>
          <w:rFonts w:ascii="Times New Roman" w:hAnsi="Times New Roman" w:cs="Times New Roman"/>
          <w:color w:val="000000"/>
          <w:sz w:val="24"/>
          <w:lang w:val="en-GB"/>
        </w:rPr>
        <w:t>CO</w:t>
      </w:r>
      <w:r w:rsidR="005D60B7" w:rsidRPr="006B7731">
        <w:rPr>
          <w:rFonts w:ascii="Times New Roman" w:hAnsi="Times New Roman" w:cs="Times New Roman"/>
          <w:color w:val="000000"/>
          <w:sz w:val="24"/>
          <w:vertAlign w:val="subscript"/>
          <w:lang w:val="en-GB"/>
        </w:rPr>
        <w:t>2</w:t>
      </w:r>
      <w:r w:rsidR="005D60B7">
        <w:rPr>
          <w:rFonts w:ascii="Times New Roman" w:hAnsi="Times New Roman" w:cs="Times New Roman"/>
          <w:color w:val="000000"/>
          <w:sz w:val="24"/>
          <w:lang w:val="en-GB"/>
        </w:rPr>
        <w:t xml:space="preserve"> densities</w:t>
      </w:r>
      <w:r w:rsidR="00B510BD">
        <w:rPr>
          <w:rFonts w:ascii="Times New Roman" w:hAnsi="Times New Roman" w:cs="Times New Roman"/>
          <w:color w:val="000000"/>
          <w:sz w:val="24"/>
          <w:lang w:val="en-GB"/>
        </w:rPr>
        <w:t xml:space="preserve"> were converted into pressures using the</w:t>
      </w:r>
      <w:ins w:id="23" w:author="Charlotte Devitre" w:date="2024-01-23T18:11:00Z">
        <w:r w:rsidR="000A08A2">
          <w:rPr>
            <w:rFonts w:ascii="Times New Roman" w:hAnsi="Times New Roman" w:cs="Times New Roman"/>
            <w:color w:val="000000"/>
            <w:sz w:val="24"/>
            <w:lang w:val="en-GB"/>
          </w:rPr>
          <w:t xml:space="preserve"> pure CO</w:t>
        </w:r>
        <w:r w:rsidR="000A08A2" w:rsidRPr="000A08A2">
          <w:rPr>
            <w:rFonts w:ascii="Times New Roman" w:hAnsi="Times New Roman" w:cs="Times New Roman"/>
            <w:color w:val="000000"/>
            <w:sz w:val="24"/>
            <w:vertAlign w:val="subscript"/>
            <w:lang w:val="en-GB"/>
            <w:rPrChange w:id="24" w:author="Charlotte Devitre" w:date="2024-01-23T18:11:00Z">
              <w:rPr>
                <w:rFonts w:ascii="Times New Roman" w:hAnsi="Times New Roman" w:cs="Times New Roman"/>
                <w:color w:val="000000"/>
                <w:sz w:val="24"/>
                <w:lang w:val="en-GB"/>
              </w:rPr>
            </w:rPrChange>
          </w:rPr>
          <w:t>2</w:t>
        </w:r>
      </w:ins>
      <w:r w:rsidR="00B510BD">
        <w:rPr>
          <w:rFonts w:ascii="Times New Roman" w:hAnsi="Times New Roman" w:cs="Times New Roman"/>
          <w:color w:val="000000"/>
          <w:sz w:val="24"/>
          <w:lang w:val="en-GB"/>
        </w:rPr>
        <w:t xml:space="preserve"> EOS of</w:t>
      </w:r>
      <w:r w:rsidR="006B7731">
        <w:rPr>
          <w:rFonts w:ascii="Times New Roman" w:hAnsi="Times New Roman" w:cs="Times New Roman"/>
          <w:color w:val="000000"/>
          <w:sz w:val="24"/>
          <w:lang w:val="en-GB"/>
        </w:rPr>
        <w:t xml:space="preserve"> </w:t>
      </w:r>
      <w:r w:rsidR="006B7731">
        <w:rPr>
          <w:rFonts w:ascii="Times New Roman" w:hAnsi="Times New Roman" w:cs="Times New Roman"/>
          <w:color w:val="000000"/>
          <w:sz w:val="24"/>
          <w:lang w:val="en-GB"/>
        </w:rPr>
        <w:fldChar w:fldCharType="begin"/>
      </w:r>
      <w:r w:rsidR="006B7731">
        <w:rPr>
          <w:rFonts w:ascii="Times New Roman" w:hAnsi="Times New Roman" w:cs="Times New Roman"/>
          <w:color w:val="000000"/>
          <w:sz w:val="24"/>
          <w:lang w:val="en-GB"/>
        </w:rPr>
        <w:instrText xml:space="preserve"> ADDIN ZOTERO_ITEM CSL_CITATION {"citationID":"fDRa8gZ3","properties":{"formattedCitation":"(Span and Wagner, 1996)","plainCitation":"(Span and Wagner, 1996)","noteIndex":0},"citationItems":[{"id":366,"uris":["http://zotero.org/users/9451925/items/5XFZMXIB"],"itemData":{"id":366,"type":"article-journal","container-title":"Journal of physical and chemical reference data","issue":"6","note":"ISBN: 0047-2689\npublisher: American Institute of Physics for the National Institute of Standards and …","page":"1509-1596","title":"A new equation of state for carbon dioxide covering the fluid region from the triple‐point temperature to 1100 K at pressures up to 800 MPa","volume":"25","author":[{"family":"Span","given":"Roland"},{"family":"Wagner","given":"Wolfgang"}],"issued":{"date-parts":[["1996"]]}}}],"schema":"https://github.com/citation-style-language/schema/raw/master/csl-citation.json"} </w:instrText>
      </w:r>
      <w:r w:rsidR="006B7731">
        <w:rPr>
          <w:rFonts w:ascii="Times New Roman" w:hAnsi="Times New Roman" w:cs="Times New Roman"/>
          <w:color w:val="000000"/>
          <w:sz w:val="24"/>
          <w:lang w:val="en-GB"/>
        </w:rPr>
        <w:fldChar w:fldCharType="separate"/>
      </w:r>
      <w:r w:rsidR="006B7731" w:rsidRPr="006B7731">
        <w:rPr>
          <w:rFonts w:ascii="Times New Roman" w:hAnsi="Times New Roman" w:cs="Times New Roman"/>
          <w:sz w:val="24"/>
        </w:rPr>
        <w:t>(Span and Wagner, 1996)</w:t>
      </w:r>
      <w:r w:rsidR="006B7731">
        <w:rPr>
          <w:rFonts w:ascii="Times New Roman" w:hAnsi="Times New Roman" w:cs="Times New Roman"/>
          <w:color w:val="000000"/>
          <w:sz w:val="24"/>
          <w:lang w:val="en-GB"/>
        </w:rPr>
        <w:fldChar w:fldCharType="end"/>
      </w:r>
      <w:r w:rsidR="00B510BD">
        <w:rPr>
          <w:rFonts w:ascii="Times New Roman" w:hAnsi="Times New Roman" w:cs="Times New Roman"/>
          <w:color w:val="000000"/>
          <w:sz w:val="24"/>
          <w:lang w:val="en-GB"/>
        </w:rPr>
        <w:t xml:space="preserve">,  </w:t>
      </w:r>
      <w:bookmarkStart w:id="25" w:name="_Hlk157173128"/>
      <w:r w:rsidR="00B510BD">
        <w:rPr>
          <w:rFonts w:ascii="Times New Roman" w:hAnsi="Times New Roman" w:cs="Times New Roman"/>
          <w:color w:val="000000"/>
          <w:sz w:val="24"/>
          <w:lang w:val="en-GB"/>
        </w:rPr>
        <w:t>assuming an entrapment temp</w:t>
      </w:r>
      <w:r w:rsidR="006B7731">
        <w:rPr>
          <w:rFonts w:ascii="Times New Roman" w:hAnsi="Times New Roman" w:cs="Times New Roman"/>
          <w:color w:val="000000"/>
          <w:sz w:val="24"/>
          <w:lang w:val="en-GB"/>
        </w:rPr>
        <w:t>erature</w:t>
      </w:r>
      <w:r w:rsidR="00B510BD">
        <w:rPr>
          <w:rFonts w:ascii="Times New Roman" w:hAnsi="Times New Roman" w:cs="Times New Roman"/>
          <w:color w:val="000000"/>
          <w:sz w:val="24"/>
          <w:lang w:val="en-GB"/>
        </w:rPr>
        <w:t xml:space="preserve"> of 1150 </w:t>
      </w:r>
      <w:r w:rsidR="006B7731">
        <w:rPr>
          <w:rFonts w:ascii="Times New Roman" w:hAnsi="Times New Roman" w:cs="Times New Roman"/>
          <w:color w:val="000000"/>
          <w:sz w:val="24"/>
          <w:lang w:val="en-GB"/>
        </w:rPr>
        <w:t>˚</w:t>
      </w:r>
      <w:r w:rsidR="00B510BD">
        <w:rPr>
          <w:rFonts w:ascii="Times New Roman" w:hAnsi="Times New Roman" w:cs="Times New Roman"/>
          <w:color w:val="000000"/>
          <w:sz w:val="24"/>
          <w:lang w:val="en-GB"/>
        </w:rPr>
        <w:t>C</w:t>
      </w:r>
      <w:ins w:id="26" w:author="Charlotte Devitre" w:date="2024-01-23T18:12:00Z">
        <w:r w:rsidR="000A08A2">
          <w:rPr>
            <w:rFonts w:ascii="Times New Roman" w:hAnsi="Times New Roman" w:cs="Times New Roman"/>
            <w:color w:val="000000"/>
            <w:sz w:val="24"/>
            <w:lang w:val="en-GB"/>
          </w:rPr>
          <w:t>,</w:t>
        </w:r>
      </w:ins>
      <w:ins w:id="27" w:author="Charlotte Devitre" w:date="2024-01-25T14:29:00Z">
        <w:r w:rsidR="005B25AD">
          <w:rPr>
            <w:rFonts w:ascii="Times New Roman" w:hAnsi="Times New Roman" w:cs="Times New Roman"/>
            <w:color w:val="000000"/>
            <w:sz w:val="24"/>
            <w:lang w:val="en-GB"/>
          </w:rPr>
          <w:t xml:space="preserve"> based on </w:t>
        </w:r>
      </w:ins>
      <w:ins w:id="28" w:author="Charlotte Devitre" w:date="2024-01-25T14:31:00Z">
        <w:r w:rsidR="005B25AD">
          <w:rPr>
            <w:rFonts w:ascii="Times New Roman" w:hAnsi="Times New Roman" w:cs="Times New Roman"/>
            <w:color w:val="000000"/>
            <w:sz w:val="24"/>
            <w:lang w:val="en-GB"/>
          </w:rPr>
          <w:t xml:space="preserve">geothermometric estimates </w:t>
        </w:r>
      </w:ins>
      <w:ins w:id="29" w:author="Charlotte Devitre" w:date="2024-01-26T14:03:00Z">
        <w:r w:rsidR="0041322B">
          <w:rPr>
            <w:rFonts w:ascii="Times New Roman" w:hAnsi="Times New Roman" w:cs="Times New Roman"/>
            <w:color w:val="000000"/>
            <w:sz w:val="24"/>
            <w:lang w:val="en-GB"/>
          </w:rPr>
          <w:t xml:space="preserve">of erupted liquids </w:t>
        </w:r>
      </w:ins>
      <w:ins w:id="30" w:author="Charlotte Devitre" w:date="2024-01-25T14:31:00Z">
        <w:r w:rsidR="005B25AD">
          <w:rPr>
            <w:rFonts w:ascii="Times New Roman" w:hAnsi="Times New Roman" w:cs="Times New Roman"/>
            <w:color w:val="000000"/>
            <w:sz w:val="24"/>
            <w:lang w:val="en-GB"/>
          </w:rPr>
          <w:t xml:space="preserve">for </w:t>
        </w:r>
      </w:ins>
      <w:ins w:id="31" w:author="Charlotte Devitre" w:date="2024-01-25T14:35:00Z">
        <w:r w:rsidR="005B25AD">
          <w:rPr>
            <w:rFonts w:ascii="Times New Roman" w:hAnsi="Times New Roman" w:cs="Times New Roman"/>
            <w:color w:val="000000"/>
            <w:sz w:val="24"/>
            <w:lang w:val="en-GB"/>
          </w:rPr>
          <w:t>previous events such as the 2018 LERZ eruption</w:t>
        </w:r>
      </w:ins>
      <w:ins w:id="32" w:author="Charlotte Devitre" w:date="2024-01-25T14:34:00Z">
        <w:r w:rsidR="005B25AD">
          <w:rPr>
            <w:rFonts w:ascii="Times New Roman" w:hAnsi="Times New Roman" w:cs="Times New Roman"/>
            <w:color w:val="000000"/>
            <w:sz w:val="24"/>
            <w:lang w:val="en-GB"/>
          </w:rPr>
          <w:t xml:space="preserve"> </w:t>
        </w:r>
      </w:ins>
      <w:r w:rsidR="005B25AD">
        <w:rPr>
          <w:rFonts w:ascii="Times New Roman" w:hAnsi="Times New Roman" w:cs="Times New Roman"/>
          <w:color w:val="000000"/>
          <w:sz w:val="24"/>
          <w:lang w:val="en-GB"/>
        </w:rPr>
        <w:fldChar w:fldCharType="begin"/>
      </w:r>
      <w:r w:rsidR="005B25AD">
        <w:rPr>
          <w:rFonts w:ascii="Times New Roman" w:hAnsi="Times New Roman" w:cs="Times New Roman"/>
          <w:color w:val="000000"/>
          <w:sz w:val="24"/>
          <w:lang w:val="en-GB"/>
        </w:rPr>
        <w:instrText xml:space="preserve"> ADDIN ZOTERO_ITEM CSL_CITATION {"citationID":"wpcxxQrf","properties":{"formattedCitation":"(Gansecki {\\i{}et al.}, 2019)","plainCitation":"(Gansecki et al., 2019)","noteIndex":0},"citationItems":[{"id":2026,"uris":["http://zotero.org/users/9451925/items/3MFT747E"],"itemData":{"id":2026,"type":"article-journal","abstract":"Changes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P."},{"family":"Hon","given":"Ken"},{"family":"Parcheta","given":"Carolyn"}],"issued":{"date-parts":[["2019",12,6]]}}}],"schema":"https://github.com/citation-style-language/schema/raw/master/csl-citation.json"} </w:instrText>
      </w:r>
      <w:r w:rsidR="005B25AD">
        <w:rPr>
          <w:rFonts w:ascii="Times New Roman" w:hAnsi="Times New Roman" w:cs="Times New Roman"/>
          <w:color w:val="000000"/>
          <w:sz w:val="24"/>
          <w:lang w:val="en-GB"/>
        </w:rPr>
        <w:fldChar w:fldCharType="separate"/>
      </w:r>
      <w:r w:rsidR="005B25AD" w:rsidRPr="005B25AD">
        <w:rPr>
          <w:rFonts w:ascii="Times New Roman" w:hAnsi="Times New Roman" w:cs="Times New Roman"/>
          <w:sz w:val="24"/>
          <w:szCs w:val="24"/>
        </w:rPr>
        <w:t>(</w:t>
      </w:r>
      <w:proofErr w:type="spellStart"/>
      <w:r w:rsidR="005B25AD" w:rsidRPr="005B25AD">
        <w:rPr>
          <w:rFonts w:ascii="Times New Roman" w:hAnsi="Times New Roman" w:cs="Times New Roman"/>
          <w:sz w:val="24"/>
          <w:szCs w:val="24"/>
        </w:rPr>
        <w:t>Gansecki</w:t>
      </w:r>
      <w:proofErr w:type="spellEnd"/>
      <w:r w:rsidR="005B25AD" w:rsidRPr="005B25AD">
        <w:rPr>
          <w:rFonts w:ascii="Times New Roman" w:hAnsi="Times New Roman" w:cs="Times New Roman"/>
          <w:sz w:val="24"/>
          <w:szCs w:val="24"/>
        </w:rPr>
        <w:t xml:space="preserve"> </w:t>
      </w:r>
      <w:r w:rsidR="005B25AD" w:rsidRPr="005B25AD">
        <w:rPr>
          <w:rFonts w:ascii="Times New Roman" w:hAnsi="Times New Roman" w:cs="Times New Roman"/>
          <w:i/>
          <w:iCs/>
          <w:sz w:val="24"/>
          <w:szCs w:val="24"/>
        </w:rPr>
        <w:t>et al.</w:t>
      </w:r>
      <w:r w:rsidR="005B25AD" w:rsidRPr="005B25AD">
        <w:rPr>
          <w:rFonts w:ascii="Times New Roman" w:hAnsi="Times New Roman" w:cs="Times New Roman"/>
          <w:sz w:val="24"/>
          <w:szCs w:val="24"/>
        </w:rPr>
        <w:t>, 2019)</w:t>
      </w:r>
      <w:r w:rsidR="005B25AD">
        <w:rPr>
          <w:rFonts w:ascii="Times New Roman" w:hAnsi="Times New Roman" w:cs="Times New Roman"/>
          <w:color w:val="000000"/>
          <w:sz w:val="24"/>
          <w:lang w:val="en-GB"/>
        </w:rPr>
        <w:fldChar w:fldCharType="end"/>
      </w:r>
      <w:ins w:id="33" w:author="Charlotte Devitre" w:date="2024-01-25T14:34:00Z">
        <w:r w:rsidR="005B25AD">
          <w:rPr>
            <w:rFonts w:ascii="Times New Roman" w:hAnsi="Times New Roman" w:cs="Times New Roman"/>
            <w:color w:val="000000"/>
            <w:sz w:val="24"/>
            <w:lang w:val="en-GB"/>
          </w:rPr>
          <w:t xml:space="preserve">. </w:t>
        </w:r>
      </w:ins>
      <w:ins w:id="34" w:author="Charlotte Devitre" w:date="2024-01-26T14:12:00Z">
        <w:r w:rsidR="00860CD8">
          <w:rPr>
            <w:rFonts w:ascii="Times New Roman" w:hAnsi="Times New Roman" w:cs="Times New Roman"/>
            <w:color w:val="000000"/>
            <w:sz w:val="24"/>
            <w:lang w:val="en-GB"/>
          </w:rPr>
          <w:t xml:space="preserve">We highlight </w:t>
        </w:r>
      </w:ins>
      <w:ins w:id="35" w:author="Charlotte Devitre" w:date="2024-01-26T14:04:00Z">
        <w:r w:rsidR="0041322B">
          <w:rPr>
            <w:rFonts w:ascii="Times New Roman" w:hAnsi="Times New Roman" w:cs="Times New Roman"/>
            <w:color w:val="000000"/>
            <w:sz w:val="24"/>
            <w:lang w:val="en-GB"/>
          </w:rPr>
          <w:t>that this method is relatively insensitive to large temperature uncertainties (±150 K, Fig. 1</w:t>
        </w:r>
        <w:r w:rsidR="0041322B">
          <w:rPr>
            <w:rFonts w:ascii="Times New Roman" w:hAnsi="Times New Roman" w:cs="Times New Roman"/>
            <w:color w:val="000000"/>
            <w:sz w:val="24"/>
            <w:lang w:val="en-GB"/>
          </w:rPr>
          <w:t>a</w:t>
        </w:r>
      </w:ins>
      <w:ins w:id="36" w:author="Charlotte Devitre" w:date="2024-01-26T14:08:00Z">
        <w:r w:rsidR="0041322B">
          <w:rPr>
            <w:rFonts w:ascii="Times New Roman" w:hAnsi="Times New Roman" w:cs="Times New Roman"/>
            <w:color w:val="000000"/>
            <w:sz w:val="24"/>
            <w:lang w:val="en-GB"/>
          </w:rPr>
          <w:t>-b</w:t>
        </w:r>
      </w:ins>
      <w:ins w:id="37" w:author="Charlotte Devitre" w:date="2024-01-26T14:04:00Z">
        <w:r w:rsidR="0041322B">
          <w:rPr>
            <w:rFonts w:ascii="Times New Roman" w:hAnsi="Times New Roman" w:cs="Times New Roman"/>
            <w:color w:val="000000"/>
            <w:sz w:val="24"/>
            <w:lang w:val="en-GB"/>
          </w:rPr>
          <w:t>)</w:t>
        </w:r>
      </w:ins>
      <w:ins w:id="38" w:author="Charlotte Devitre" w:date="2024-01-26T14:08:00Z">
        <w:r w:rsidR="0041322B">
          <w:rPr>
            <w:rFonts w:ascii="Times New Roman" w:hAnsi="Times New Roman" w:cs="Times New Roman"/>
            <w:color w:val="000000"/>
            <w:sz w:val="24"/>
            <w:lang w:val="en-GB"/>
          </w:rPr>
          <w:t>. E</w:t>
        </w:r>
        <w:r w:rsidR="0041322B">
          <w:rPr>
            <w:rFonts w:ascii="Times New Roman" w:hAnsi="Times New Roman" w:cs="Times New Roman"/>
            <w:color w:val="000000"/>
            <w:sz w:val="24"/>
            <w:lang w:val="en-GB"/>
          </w:rPr>
          <w:t xml:space="preserve">ven if we consider the entire range of measured temperatures from olivine-saturated liquids erupted in the history of Kīlauea volcano (~1100–1350 ˚C), the resulting pressure </w:t>
        </w:r>
      </w:ins>
      <w:ins w:id="39" w:author="Charlotte Devitre" w:date="2024-01-26T14:11:00Z">
        <w:r w:rsidR="0041322B">
          <w:rPr>
            <w:rFonts w:ascii="Times New Roman" w:hAnsi="Times New Roman" w:cs="Times New Roman"/>
            <w:color w:val="000000"/>
            <w:sz w:val="24"/>
            <w:lang w:val="en-GB"/>
          </w:rPr>
          <w:t xml:space="preserve">and depth </w:t>
        </w:r>
      </w:ins>
      <w:ins w:id="40" w:author="Charlotte Devitre" w:date="2024-01-26T14:08:00Z">
        <w:r w:rsidR="0041322B">
          <w:rPr>
            <w:rFonts w:ascii="Times New Roman" w:hAnsi="Times New Roman" w:cs="Times New Roman"/>
            <w:color w:val="000000"/>
            <w:sz w:val="24"/>
            <w:lang w:val="en-GB"/>
          </w:rPr>
          <w:t>difference is no larger than 20%</w:t>
        </w:r>
      </w:ins>
      <w:ins w:id="41" w:author="Charlotte Devitre" w:date="2024-01-26T14:11:00Z">
        <w:r w:rsidR="0041322B">
          <w:rPr>
            <w:rFonts w:ascii="Times New Roman" w:hAnsi="Times New Roman" w:cs="Times New Roman"/>
            <w:color w:val="000000"/>
            <w:sz w:val="24"/>
            <w:lang w:val="en-GB"/>
          </w:rPr>
          <w:t xml:space="preserve"> </w:t>
        </w:r>
      </w:ins>
      <w:ins w:id="42" w:author="Charlotte Devitre" w:date="2024-01-26T14:08:00Z">
        <w:r w:rsidR="0041322B">
          <w:rPr>
            <w:rFonts w:ascii="Times New Roman" w:hAnsi="Times New Roman" w:cs="Times New Roman"/>
            <w:color w:val="000000"/>
            <w:sz w:val="24"/>
            <w:lang w:val="en-GB"/>
          </w:rPr>
          <w:t>(Fig. 1c).</w:t>
        </w:r>
      </w:ins>
      <w:ins w:id="43" w:author="Charlotte Devitre" w:date="2024-01-26T14:10:00Z">
        <w:r w:rsidR="0041322B">
          <w:rPr>
            <w:rFonts w:ascii="Times New Roman" w:hAnsi="Times New Roman" w:cs="Times New Roman"/>
            <w:color w:val="000000"/>
            <w:sz w:val="24"/>
            <w:lang w:val="en-GB"/>
          </w:rPr>
          <w:t xml:space="preserve"> A</w:t>
        </w:r>
      </w:ins>
      <w:ins w:id="44" w:author="Charlotte Devitre" w:date="2024-01-26T14:05:00Z">
        <w:r w:rsidR="0041322B">
          <w:rPr>
            <w:rFonts w:ascii="Times New Roman" w:hAnsi="Times New Roman" w:cs="Times New Roman"/>
            <w:color w:val="000000"/>
            <w:sz w:val="24"/>
            <w:lang w:val="en-GB"/>
          </w:rPr>
          <w:t xml:space="preserve">t pressures relevant for </w:t>
        </w:r>
        <w:r w:rsidR="0041322B">
          <w:rPr>
            <w:rFonts w:ascii="Times New Roman" w:hAnsi="Times New Roman" w:cs="Times New Roman"/>
            <w:color w:val="000000"/>
            <w:sz w:val="24"/>
            <w:lang w:val="en-GB"/>
          </w:rPr>
          <w:t>Kīlauea</w:t>
        </w:r>
        <w:r w:rsidR="0041322B">
          <w:rPr>
            <w:rFonts w:ascii="Times New Roman" w:hAnsi="Times New Roman" w:cs="Times New Roman"/>
            <w:color w:val="000000"/>
            <w:sz w:val="24"/>
            <w:lang w:val="en-GB"/>
          </w:rPr>
          <w:t xml:space="preserve"> magma storage, </w:t>
        </w:r>
      </w:ins>
      <w:ins w:id="45" w:author="Charlotte Devitre" w:date="2024-01-26T14:10:00Z">
        <w:r w:rsidR="0041322B">
          <w:rPr>
            <w:rFonts w:ascii="Times New Roman" w:hAnsi="Times New Roman" w:cs="Times New Roman"/>
            <w:color w:val="000000"/>
            <w:sz w:val="24"/>
            <w:lang w:val="en-GB"/>
          </w:rPr>
          <w:t>this corresponds to a</w:t>
        </w:r>
      </w:ins>
      <w:ins w:id="46" w:author="Charlotte Devitre" w:date="2024-01-26T14:06:00Z">
        <w:r w:rsidR="0041322B">
          <w:rPr>
            <w:rFonts w:ascii="Times New Roman" w:hAnsi="Times New Roman" w:cs="Times New Roman"/>
            <w:color w:val="000000"/>
            <w:sz w:val="24"/>
            <w:lang w:val="en-GB"/>
          </w:rPr>
          <w:t xml:space="preserve"> 1σ uncertainty on measured depths </w:t>
        </w:r>
      </w:ins>
      <w:ins w:id="47" w:author="Charlotte Devitre" w:date="2024-01-26T14:10:00Z">
        <w:r w:rsidR="0041322B">
          <w:rPr>
            <w:rFonts w:ascii="Times New Roman" w:hAnsi="Times New Roman" w:cs="Times New Roman"/>
            <w:color w:val="000000"/>
            <w:sz w:val="24"/>
            <w:lang w:val="en-GB"/>
          </w:rPr>
          <w:t>smaller than</w:t>
        </w:r>
      </w:ins>
      <w:ins w:id="48" w:author="Charlotte Devitre" w:date="2024-01-26T14:07:00Z">
        <w:r w:rsidR="0041322B">
          <w:rPr>
            <w:rFonts w:ascii="Times New Roman" w:hAnsi="Times New Roman" w:cs="Times New Roman"/>
            <w:color w:val="000000"/>
            <w:sz w:val="24"/>
            <w:lang w:val="en-GB"/>
          </w:rPr>
          <w:t xml:space="preserve"> 0.5 km (Fig. 1b)</w:t>
        </w:r>
      </w:ins>
      <w:ins w:id="49" w:author="Charlotte Devitre" w:date="2024-01-26T14:04:00Z">
        <w:r w:rsidR="0041322B">
          <w:rPr>
            <w:rFonts w:ascii="Times New Roman" w:hAnsi="Times New Roman" w:cs="Times New Roman"/>
            <w:color w:val="000000"/>
            <w:sz w:val="24"/>
            <w:lang w:val="en-GB"/>
          </w:rPr>
          <w:t xml:space="preserve">. </w:t>
        </w:r>
      </w:ins>
      <w:ins w:id="50" w:author="Charlotte Devitre" w:date="2024-01-26T14:13:00Z">
        <w:r w:rsidR="00860CD8">
          <w:rPr>
            <w:rFonts w:ascii="Times New Roman" w:hAnsi="Times New Roman" w:cs="Times New Roman"/>
            <w:color w:val="000000"/>
            <w:sz w:val="24"/>
            <w:lang w:val="en-GB"/>
          </w:rPr>
          <w:t>Given that the maximum range of measured temperatures in our final dataset is only ~125 K (</w:t>
        </w:r>
      </w:ins>
      <w:ins w:id="51" w:author="Charlotte Devitre" w:date="2024-01-26T14:14:00Z">
        <w:r w:rsidR="00860CD8">
          <w:rPr>
            <w:rFonts w:ascii="Times New Roman" w:hAnsi="Times New Roman" w:cs="Times New Roman"/>
            <w:color w:val="000000"/>
            <w:sz w:val="24"/>
            <w:lang w:val="en-GB"/>
          </w:rPr>
          <w:t>1182</w:t>
        </w:r>
        <w:r w:rsidR="00860CD8">
          <w:rPr>
            <w:rFonts w:ascii="Times New Roman" w:hAnsi="Times New Roman" w:cs="Times New Roman"/>
            <w:color w:val="000000"/>
            <w:sz w:val="24"/>
            <w:lang w:val="en-GB"/>
          </w:rPr>
          <w:t>–</w:t>
        </w:r>
        <w:r w:rsidR="00860CD8">
          <w:rPr>
            <w:rFonts w:ascii="Times New Roman" w:hAnsi="Times New Roman" w:cs="Times New Roman"/>
            <w:color w:val="000000"/>
            <w:sz w:val="24"/>
            <w:lang w:val="en-GB"/>
          </w:rPr>
          <w:t>1307</w:t>
        </w:r>
        <w:r w:rsidR="00860CD8" w:rsidRPr="00860CD8">
          <w:rPr>
            <w:rFonts w:ascii="Times New Roman" w:hAnsi="Times New Roman" w:cs="Times New Roman"/>
            <w:color w:val="000000"/>
            <w:sz w:val="24"/>
            <w:lang w:val="en-GB"/>
          </w:rPr>
          <w:t xml:space="preserve"> </w:t>
        </w:r>
        <w:r w:rsidR="00860CD8">
          <w:rPr>
            <w:rFonts w:ascii="Times New Roman" w:hAnsi="Times New Roman" w:cs="Times New Roman"/>
            <w:color w:val="000000"/>
            <w:sz w:val="24"/>
            <w:lang w:val="en-GB"/>
          </w:rPr>
          <w:t>˚C</w:t>
        </w:r>
        <w:r w:rsidR="00860CD8">
          <w:rPr>
            <w:rFonts w:ascii="Times New Roman" w:hAnsi="Times New Roman" w:cs="Times New Roman"/>
            <w:color w:val="000000"/>
            <w:sz w:val="24"/>
            <w:lang w:val="en-GB"/>
          </w:rPr>
          <w:t>)</w:t>
        </w:r>
      </w:ins>
      <w:ins w:id="52" w:author="Charlotte Devitre" w:date="2024-01-26T14:18:00Z">
        <w:r w:rsidR="00860CD8">
          <w:rPr>
            <w:rFonts w:ascii="Times New Roman" w:hAnsi="Times New Roman" w:cs="Times New Roman"/>
            <w:color w:val="000000"/>
            <w:sz w:val="24"/>
            <w:lang w:val="en-GB"/>
          </w:rPr>
          <w:t>, this means that the pressure difference induced by our first assumption of 1150</w:t>
        </w:r>
      </w:ins>
      <w:ins w:id="53" w:author="Charlotte Devitre" w:date="2024-01-26T14:29:00Z">
        <w:r w:rsidR="00773E2F">
          <w:rPr>
            <w:rFonts w:ascii="Times New Roman" w:hAnsi="Times New Roman" w:cs="Times New Roman"/>
            <w:color w:val="000000"/>
            <w:sz w:val="24"/>
            <w:lang w:val="en-GB"/>
          </w:rPr>
          <w:t xml:space="preserve"> </w:t>
        </w:r>
        <w:r w:rsidR="00773E2F">
          <w:rPr>
            <w:rFonts w:ascii="Times New Roman" w:hAnsi="Times New Roman" w:cs="Times New Roman"/>
            <w:color w:val="000000"/>
            <w:sz w:val="24"/>
            <w:lang w:val="en-GB"/>
          </w:rPr>
          <w:t>˚C</w:t>
        </w:r>
      </w:ins>
      <w:ins w:id="54" w:author="Charlotte Devitre" w:date="2024-01-26T14:21:00Z">
        <w:r w:rsidR="00860CD8">
          <w:rPr>
            <w:rFonts w:ascii="Times New Roman" w:hAnsi="Times New Roman" w:cs="Times New Roman"/>
            <w:color w:val="000000"/>
            <w:sz w:val="24"/>
            <w:lang w:val="en-GB"/>
          </w:rPr>
          <w:t xml:space="preserve"> </w:t>
        </w:r>
      </w:ins>
      <w:ins w:id="55" w:author="Charlotte Devitre" w:date="2024-01-26T14:29:00Z">
        <w:r w:rsidR="00773E2F">
          <w:rPr>
            <w:rFonts w:ascii="Times New Roman" w:hAnsi="Times New Roman" w:cs="Times New Roman"/>
            <w:color w:val="000000"/>
            <w:sz w:val="24"/>
            <w:lang w:val="en-GB"/>
          </w:rPr>
          <w:t>is at most</w:t>
        </w:r>
      </w:ins>
      <w:ins w:id="56" w:author="Charlotte Devitre" w:date="2024-01-26T14:21:00Z">
        <w:r w:rsidR="00860CD8">
          <w:rPr>
            <w:rFonts w:ascii="Times New Roman" w:hAnsi="Times New Roman" w:cs="Times New Roman"/>
            <w:color w:val="000000"/>
            <w:sz w:val="24"/>
            <w:lang w:val="en-GB"/>
          </w:rPr>
          <w:t xml:space="preserve"> 13% in the worst case scenario and less than </w:t>
        </w:r>
      </w:ins>
      <w:ins w:id="57" w:author="Charlotte Devitre" w:date="2024-01-26T14:28:00Z">
        <w:r w:rsidR="00773E2F">
          <w:rPr>
            <w:rFonts w:ascii="Times New Roman" w:hAnsi="Times New Roman" w:cs="Times New Roman"/>
            <w:color w:val="000000"/>
            <w:sz w:val="24"/>
            <w:lang w:val="en-GB"/>
          </w:rPr>
          <w:t>8% when compared to the mean measured temperature (~</w:t>
        </w:r>
        <w:r w:rsidR="00773E2F">
          <w:rPr>
            <w:rFonts w:ascii="Times New Roman" w:hAnsi="Times New Roman" w:cs="Times New Roman"/>
            <w:color w:val="000000"/>
            <w:sz w:val="24"/>
            <w:lang w:val="en-GB"/>
          </w:rPr>
          <w:t>1240 ˚C</w:t>
        </w:r>
        <w:r w:rsidR="00773E2F">
          <w:rPr>
            <w:rFonts w:ascii="Times New Roman" w:hAnsi="Times New Roman" w:cs="Times New Roman"/>
            <w:color w:val="000000"/>
            <w:sz w:val="24"/>
            <w:lang w:val="en-GB"/>
          </w:rPr>
          <w:t>, Fig</w:t>
        </w:r>
      </w:ins>
      <w:ins w:id="58" w:author="Charlotte Devitre" w:date="2024-01-26T14:29:00Z">
        <w:r w:rsidR="00773E2F">
          <w:rPr>
            <w:rFonts w:ascii="Times New Roman" w:hAnsi="Times New Roman" w:cs="Times New Roman"/>
            <w:color w:val="000000"/>
            <w:sz w:val="24"/>
            <w:lang w:val="en-GB"/>
          </w:rPr>
          <w:t>. 1c</w:t>
        </w:r>
      </w:ins>
      <w:ins w:id="59" w:author="Charlotte Devitre" w:date="2024-01-26T14:28:00Z">
        <w:r w:rsidR="00773E2F">
          <w:rPr>
            <w:rFonts w:ascii="Times New Roman" w:hAnsi="Times New Roman" w:cs="Times New Roman"/>
            <w:color w:val="000000"/>
            <w:sz w:val="24"/>
            <w:lang w:val="en-GB"/>
          </w:rPr>
          <w:t>).</w:t>
        </w:r>
      </w:ins>
      <w:ins w:id="60" w:author="Charlotte Devitre" w:date="2024-01-26T14:18:00Z">
        <w:r w:rsidR="00860CD8">
          <w:rPr>
            <w:rFonts w:ascii="Times New Roman" w:hAnsi="Times New Roman" w:cs="Times New Roman"/>
            <w:color w:val="000000"/>
            <w:sz w:val="24"/>
            <w:lang w:val="en-GB"/>
          </w:rPr>
          <w:t xml:space="preserve"> </w:t>
        </w:r>
      </w:ins>
      <w:bookmarkEnd w:id="25"/>
      <w:ins w:id="61" w:author="Charlotte Devitre" w:date="2024-01-26T14:14:00Z">
        <w:r w:rsidR="00860CD8" w:rsidDel="0041322B">
          <w:rPr>
            <w:rFonts w:ascii="Times New Roman" w:hAnsi="Times New Roman" w:cs="Times New Roman"/>
            <w:color w:val="000000"/>
            <w:sz w:val="24"/>
            <w:lang w:val="en-GB"/>
          </w:rPr>
          <w:t xml:space="preserve"> </w:t>
        </w:r>
      </w:ins>
      <w:del w:id="62" w:author="Charlotte Devitre" w:date="2024-01-26T14:04:00Z">
        <w:r w:rsidR="00642460" w:rsidDel="0041322B">
          <w:rPr>
            <w:rFonts w:ascii="Times New Roman" w:hAnsi="Times New Roman" w:cs="Times New Roman"/>
            <w:color w:val="000000"/>
            <w:sz w:val="24"/>
            <w:lang w:val="en-GB"/>
          </w:rPr>
          <w:fldChar w:fldCharType="begin"/>
        </w:r>
        <w:r w:rsidR="00DD2E8E" w:rsidDel="0041322B">
          <w:rPr>
            <w:rFonts w:ascii="Times New Roman" w:hAnsi="Times New Roman" w:cs="Times New Roman"/>
            <w:color w:val="000000"/>
            <w:sz w:val="24"/>
            <w:lang w:val="en-GB"/>
          </w:rPr>
          <w:delInstrText xml:space="preserve"> ADDIN ZOTERO_ITEM CSL_CITATION {"citationID":"Rtk7NFqF","properties":{"formattedCitation":"(Gansecki {\\i{}et al.}, 2019; DeVitre and Wieser, 2023)","plainCitation":"(Gansecki et al., 2019; DeVitre and Wieser, 2023)","noteIndex":0},"citationItems":[{"id":2026,"uris":["http://zotero.org/users/9451925/items/3MFT747E"],"itemData":{"id":2026,"type":"article-journal","abstract":"Changes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Laila"},{"family":"Wieser","given":"Penny"}],"accessed":{"date-parts":[["2023",9,26]]},"issued":{"date-parts":[["2023",9,25]]}}}],"schema":"https://github.com/citation-style-language/schema/raw/master/csl-citation.json"} </w:delInstrText>
        </w:r>
        <w:r w:rsidR="00642460" w:rsidDel="0041322B">
          <w:rPr>
            <w:rFonts w:ascii="Times New Roman" w:hAnsi="Times New Roman" w:cs="Times New Roman"/>
            <w:color w:val="000000"/>
            <w:sz w:val="24"/>
            <w:lang w:val="en-GB"/>
          </w:rPr>
          <w:fldChar w:fldCharType="separate"/>
        </w:r>
        <w:r w:rsidR="00DD2E8E" w:rsidRPr="00DD2E8E" w:rsidDel="0041322B">
          <w:rPr>
            <w:rFonts w:ascii="Times New Roman" w:hAnsi="Times New Roman" w:cs="Times New Roman"/>
            <w:sz w:val="24"/>
            <w:szCs w:val="24"/>
          </w:rPr>
          <w:delText xml:space="preserve">(Gansecki </w:delText>
        </w:r>
        <w:r w:rsidR="00DD2E8E" w:rsidRPr="00DD2E8E" w:rsidDel="0041322B">
          <w:rPr>
            <w:rFonts w:ascii="Times New Roman" w:hAnsi="Times New Roman" w:cs="Times New Roman"/>
            <w:i/>
            <w:iCs/>
            <w:sz w:val="24"/>
            <w:szCs w:val="24"/>
          </w:rPr>
          <w:delText>et al.</w:delText>
        </w:r>
        <w:r w:rsidR="00DD2E8E" w:rsidRPr="00DD2E8E" w:rsidDel="0041322B">
          <w:rPr>
            <w:rFonts w:ascii="Times New Roman" w:hAnsi="Times New Roman" w:cs="Times New Roman"/>
            <w:sz w:val="24"/>
            <w:szCs w:val="24"/>
          </w:rPr>
          <w:delText>, 2019; DeVitre and Wieser, 2023)</w:delText>
        </w:r>
        <w:r w:rsidR="00642460" w:rsidDel="0041322B">
          <w:rPr>
            <w:rFonts w:ascii="Times New Roman" w:hAnsi="Times New Roman" w:cs="Times New Roman"/>
            <w:color w:val="000000"/>
            <w:sz w:val="24"/>
            <w:lang w:val="en-GB"/>
          </w:rPr>
          <w:fldChar w:fldCharType="end"/>
        </w:r>
        <w:r w:rsidR="00B510BD" w:rsidDel="0041322B">
          <w:rPr>
            <w:rFonts w:ascii="Times New Roman" w:hAnsi="Times New Roman" w:cs="Times New Roman"/>
            <w:color w:val="000000"/>
            <w:sz w:val="24"/>
            <w:lang w:val="en-GB"/>
          </w:rPr>
          <w:delText xml:space="preserve">. </w:delText>
        </w:r>
      </w:del>
      <w:r w:rsidR="00B510BD">
        <w:rPr>
          <w:rFonts w:ascii="Times New Roman" w:hAnsi="Times New Roman" w:cs="Times New Roman"/>
          <w:color w:val="000000"/>
          <w:sz w:val="24"/>
          <w:lang w:val="en-GB"/>
        </w:rPr>
        <w:t>Pressures were converted into depths using the crustal density model of</w:t>
      </w:r>
      <w:r w:rsidR="00652AB8">
        <w:rPr>
          <w:rFonts w:ascii="Times New Roman" w:hAnsi="Times New Roman" w:cs="Times New Roman"/>
          <w:color w:val="000000"/>
          <w:sz w:val="24"/>
          <w:lang w:val="en-GB"/>
        </w:rPr>
        <w:t xml:space="preserve"> </w:t>
      </w:r>
      <w:r w:rsidR="00652AB8">
        <w:rPr>
          <w:rFonts w:ascii="Times New Roman" w:hAnsi="Times New Roman" w:cs="Times New Roman"/>
          <w:color w:val="000000"/>
          <w:sz w:val="24"/>
          <w:lang w:val="en-GB"/>
        </w:rPr>
        <w:fldChar w:fldCharType="begin"/>
      </w:r>
      <w:r w:rsidR="009C5427">
        <w:rPr>
          <w:rFonts w:ascii="Times New Roman" w:hAnsi="Times New Roman" w:cs="Times New Roman"/>
          <w:color w:val="000000"/>
          <w:sz w:val="24"/>
          <w:lang w:val="en-GB"/>
        </w:rPr>
        <w:instrText xml:space="preserve"> ADDIN ZOTERO_ITEM CSL_CITATION {"citationID":"x3U7YYt0","properties":{"formattedCitation":"(Ryan, 1987)","plainCitation":"(Ryan, 1987)","dontUpdate":true,"noteIndex":0},"citationItems":[{"id":2011,"uris":["http://zotero.org/users/9451925/items/GDIV3W6W"],"itemData":{"id":2011,"type":"article-journal","container-title":"US Geol. Surv. Prof. Pap.","page":"1395-1447","title":"The elasticity and contractancy of Hawaiian olivine tholeiite, and its role in the stability and structural evolution of sub-caldera magma reservoirs and rift systems. In Volcanism in Hawaii","volume":"1350","author":[{"family":"Ryan","given":"M. P."}],"issued":{"date-parts":[["1987"]]}}}],"schema":"https://github.com/citation-style-language/schema/raw/master/csl-citation.json"} </w:instrText>
      </w:r>
      <w:r w:rsidR="00652AB8">
        <w:rPr>
          <w:rFonts w:ascii="Times New Roman" w:hAnsi="Times New Roman" w:cs="Times New Roman"/>
          <w:color w:val="000000"/>
          <w:sz w:val="24"/>
          <w:lang w:val="en-GB"/>
        </w:rPr>
        <w:fldChar w:fldCharType="separate"/>
      </w:r>
      <w:r w:rsidR="00652AB8" w:rsidRPr="00652AB8">
        <w:rPr>
          <w:rFonts w:ascii="Times New Roman" w:hAnsi="Times New Roman" w:cs="Times New Roman"/>
          <w:sz w:val="24"/>
        </w:rPr>
        <w:t xml:space="preserve">Ryan, </w:t>
      </w:r>
      <w:r w:rsidR="00652AB8">
        <w:rPr>
          <w:rFonts w:ascii="Times New Roman" w:hAnsi="Times New Roman" w:cs="Times New Roman"/>
          <w:sz w:val="24"/>
        </w:rPr>
        <w:t>(</w:t>
      </w:r>
      <w:r w:rsidR="00652AB8" w:rsidRPr="00652AB8">
        <w:rPr>
          <w:rFonts w:ascii="Times New Roman" w:hAnsi="Times New Roman" w:cs="Times New Roman"/>
          <w:sz w:val="24"/>
        </w:rPr>
        <w:t>1987)</w:t>
      </w:r>
      <w:r w:rsidR="00652AB8">
        <w:rPr>
          <w:rFonts w:ascii="Times New Roman" w:hAnsi="Times New Roman" w:cs="Times New Roman"/>
          <w:color w:val="000000"/>
          <w:sz w:val="24"/>
          <w:lang w:val="en-GB"/>
        </w:rPr>
        <w:fldChar w:fldCharType="end"/>
      </w:r>
      <w:r w:rsidR="00652AB8">
        <w:rPr>
          <w:rFonts w:ascii="Times New Roman" w:hAnsi="Times New Roman" w:cs="Times New Roman"/>
          <w:color w:val="000000"/>
          <w:sz w:val="24"/>
          <w:lang w:val="en-GB"/>
        </w:rPr>
        <w:t xml:space="preserve"> </w:t>
      </w:r>
      <w:r w:rsidR="005D60B7">
        <w:rPr>
          <w:rFonts w:ascii="Times New Roman" w:hAnsi="Times New Roman" w:cs="Times New Roman"/>
          <w:color w:val="000000"/>
          <w:sz w:val="24"/>
          <w:lang w:val="en-GB"/>
        </w:rPr>
        <w:t>parameterized by</w:t>
      </w:r>
      <w:r w:rsidR="00F3431D">
        <w:rPr>
          <w:rFonts w:ascii="Times New Roman" w:hAnsi="Times New Roman" w:cs="Times New Roman"/>
          <w:color w:val="000000"/>
          <w:sz w:val="24"/>
          <w:lang w:val="en-GB"/>
        </w:rPr>
        <w:t xml:space="preserve"> </w:t>
      </w:r>
      <w:r w:rsidR="00652AB8">
        <w:rPr>
          <w:rFonts w:ascii="Times New Roman" w:hAnsi="Times New Roman" w:cs="Times New Roman"/>
          <w:color w:val="000000"/>
          <w:sz w:val="24"/>
          <w:lang w:val="en-GB"/>
        </w:rPr>
        <w:fldChar w:fldCharType="begin"/>
      </w:r>
      <w:r w:rsidR="00F3431D">
        <w:rPr>
          <w:rFonts w:ascii="Times New Roman" w:hAnsi="Times New Roman" w:cs="Times New Roman"/>
          <w:color w:val="000000"/>
          <w:sz w:val="24"/>
          <w:lang w:val="en-GB"/>
        </w:rPr>
        <w:instrText xml:space="preserve"> ADDIN ZOTERO_ITEM CSL_CITATION {"citationID":"khdj27GD","properties":{"formattedCitation":"(Lerner {\\i{}et al.}, 2021)","plainCitation":"(Lerner et al., 2021)","dontUpdate":true,"noteIndex":0},"citationItems":[{"id":1274,"uris":["http://zotero.org/users/9451925/items/MK6E7YHU"],"itemData":{"id":1274,"type":"article-journal","container-title":"Bulletin of Volcanology","issue":"6","note":"ISBN: 1432-0819\npublisher: Springer","page":"1-32","title":"The petrologic and degassing behavior of sulfur and other magmatic volatiles from the 2018 eruption of Kīlauea, Hawaiʻi: melt concentrations, magma storage depths, and magma recycling","volume":"83","author":[{"family":"Lerner","given":"Allan H."},{"family":"Wallace","given":"Paul J."},{"family":"Shea","given":"Thomas"},{"family":"Mourey","given":"Adrien J."},{"family":"Kelly","given":"Peter J."},{"family":"Nadeau","given":"Patricia A."},{"family":"Elias","given":"Tamar"},{"family":"Kern","given":"Christoph"},{"family":"Clor","given":"Laura E."},{"family":"Gansecki","given":"Cheryl"}],"issued":{"date-parts":[["2021"]]}}}],"schema":"https://github.com/citation-style-language/schema/raw/master/csl-citation.json"} </w:instrText>
      </w:r>
      <w:r w:rsidR="00652AB8">
        <w:rPr>
          <w:rFonts w:ascii="Times New Roman" w:hAnsi="Times New Roman" w:cs="Times New Roman"/>
          <w:color w:val="000000"/>
          <w:sz w:val="24"/>
          <w:lang w:val="en-GB"/>
        </w:rPr>
        <w:fldChar w:fldCharType="separate"/>
      </w:r>
      <w:r w:rsidR="00652AB8" w:rsidRPr="00652AB8">
        <w:rPr>
          <w:rFonts w:ascii="Times New Roman" w:hAnsi="Times New Roman" w:cs="Times New Roman"/>
          <w:sz w:val="24"/>
          <w:szCs w:val="24"/>
        </w:rPr>
        <w:t xml:space="preserve">Lerner </w:t>
      </w:r>
      <w:r w:rsidR="00652AB8" w:rsidRPr="00652AB8">
        <w:rPr>
          <w:rFonts w:ascii="Times New Roman" w:hAnsi="Times New Roman" w:cs="Times New Roman"/>
          <w:i/>
          <w:iCs/>
          <w:sz w:val="24"/>
          <w:szCs w:val="24"/>
        </w:rPr>
        <w:t>et al.</w:t>
      </w:r>
      <w:r w:rsidR="005D60B7">
        <w:rPr>
          <w:rFonts w:ascii="Times New Roman" w:hAnsi="Times New Roman" w:cs="Times New Roman"/>
          <w:sz w:val="24"/>
          <w:szCs w:val="24"/>
        </w:rPr>
        <w:t xml:space="preserve"> (</w:t>
      </w:r>
      <w:r w:rsidR="00652AB8" w:rsidRPr="00652AB8">
        <w:rPr>
          <w:rFonts w:ascii="Times New Roman" w:hAnsi="Times New Roman" w:cs="Times New Roman"/>
          <w:sz w:val="24"/>
          <w:szCs w:val="24"/>
        </w:rPr>
        <w:t>2021)</w:t>
      </w:r>
      <w:r w:rsidR="00652AB8">
        <w:rPr>
          <w:rFonts w:ascii="Times New Roman" w:hAnsi="Times New Roman" w:cs="Times New Roman"/>
          <w:color w:val="000000"/>
          <w:sz w:val="24"/>
          <w:lang w:val="en-GB"/>
        </w:rPr>
        <w:fldChar w:fldCharType="end"/>
      </w:r>
      <w:r w:rsidR="00B510BD">
        <w:rPr>
          <w:rFonts w:ascii="Times New Roman" w:hAnsi="Times New Roman" w:cs="Times New Roman"/>
          <w:color w:val="000000"/>
          <w:sz w:val="24"/>
          <w:lang w:val="en-GB"/>
        </w:rPr>
        <w:t xml:space="preserve">. We shared the resulting histogram (Fig </w:t>
      </w:r>
      <w:r w:rsidR="00553065">
        <w:rPr>
          <w:rFonts w:ascii="Times New Roman" w:hAnsi="Times New Roman" w:cs="Times New Roman"/>
          <w:color w:val="000000"/>
          <w:sz w:val="24"/>
          <w:lang w:val="en-GB"/>
        </w:rPr>
        <w:t>2a</w:t>
      </w:r>
      <w:r w:rsidR="00B510BD">
        <w:rPr>
          <w:rFonts w:ascii="Times New Roman" w:hAnsi="Times New Roman" w:cs="Times New Roman"/>
          <w:color w:val="000000"/>
          <w:sz w:val="24"/>
          <w:lang w:val="en-GB"/>
        </w:rPr>
        <w:t xml:space="preserve">) of </w:t>
      </w:r>
      <w:r w:rsidRPr="001F7D93">
        <w:rPr>
          <w:rFonts w:ascii="Times New Roman" w:hAnsi="Times New Roman" w:cs="Times New Roman"/>
          <w:color w:val="000000"/>
          <w:sz w:val="24"/>
          <w:lang w:val="en-GB"/>
        </w:rPr>
        <w:t>storage depths with HVO collaborators</w:t>
      </w:r>
      <w:r w:rsidR="006D13F8" w:rsidRPr="001F7D93">
        <w:rPr>
          <w:rFonts w:ascii="Times New Roman" w:hAnsi="Times New Roman" w:cs="Times New Roman"/>
          <w:color w:val="000000"/>
          <w:sz w:val="24"/>
          <w:lang w:val="en-GB"/>
        </w:rPr>
        <w:t xml:space="preserve"> </w:t>
      </w:r>
      <w:r w:rsidR="00A455DB" w:rsidRPr="001F7D93">
        <w:rPr>
          <w:rFonts w:ascii="Times New Roman" w:hAnsi="Times New Roman" w:cs="Times New Roman"/>
          <w:color w:val="000000"/>
          <w:sz w:val="24"/>
          <w:lang w:val="en-GB"/>
        </w:rPr>
        <w:t>showing</w:t>
      </w:r>
      <w:r w:rsidR="006D13F8" w:rsidRPr="001F7D93">
        <w:rPr>
          <w:rFonts w:ascii="Times New Roman" w:hAnsi="Times New Roman" w:cs="Times New Roman"/>
          <w:color w:val="000000"/>
          <w:sz w:val="24"/>
          <w:lang w:val="en-GB"/>
        </w:rPr>
        <w:t xml:space="preserve"> that </w:t>
      </w:r>
      <w:r w:rsidR="00A455DB" w:rsidRPr="001F7D93">
        <w:rPr>
          <w:rFonts w:ascii="Times New Roman" w:hAnsi="Times New Roman" w:cs="Times New Roman"/>
          <w:color w:val="000000"/>
          <w:sz w:val="24"/>
          <w:lang w:val="en-GB"/>
        </w:rPr>
        <w:t>crystals</w:t>
      </w:r>
      <w:r w:rsidR="001250BF" w:rsidRPr="001F7D93">
        <w:rPr>
          <w:rFonts w:ascii="Times New Roman" w:hAnsi="Times New Roman" w:cs="Times New Roman"/>
          <w:color w:val="000000"/>
          <w:sz w:val="24"/>
          <w:lang w:val="en-GB"/>
        </w:rPr>
        <w:t>,</w:t>
      </w:r>
      <w:r w:rsidR="00A455DB" w:rsidRPr="001F7D93">
        <w:rPr>
          <w:rFonts w:ascii="Times New Roman" w:hAnsi="Times New Roman" w:cs="Times New Roman"/>
          <w:color w:val="000000"/>
          <w:sz w:val="24"/>
          <w:lang w:val="en-GB"/>
        </w:rPr>
        <w:t xml:space="preserve"> and thus magma</w:t>
      </w:r>
      <w:r w:rsidR="001250BF" w:rsidRPr="001F7D93">
        <w:rPr>
          <w:rFonts w:ascii="Times New Roman" w:hAnsi="Times New Roman" w:cs="Times New Roman"/>
          <w:color w:val="000000"/>
          <w:sz w:val="24"/>
          <w:lang w:val="en-GB"/>
        </w:rPr>
        <w:t>,</w:t>
      </w:r>
      <w:r w:rsidR="00A455DB" w:rsidRPr="001F7D93">
        <w:rPr>
          <w:rFonts w:ascii="Times New Roman" w:hAnsi="Times New Roman" w:cs="Times New Roman"/>
          <w:color w:val="000000"/>
          <w:sz w:val="24"/>
          <w:lang w:val="en-GB"/>
        </w:rPr>
        <w:t xml:space="preserve"> </w:t>
      </w:r>
      <w:r w:rsidR="00232E26" w:rsidRPr="001F7D93">
        <w:rPr>
          <w:rFonts w:ascii="Times New Roman" w:hAnsi="Times New Roman" w:cs="Times New Roman"/>
          <w:color w:val="000000"/>
          <w:sz w:val="24"/>
          <w:lang w:val="en-GB"/>
        </w:rPr>
        <w:t>were likely coming</w:t>
      </w:r>
      <w:r w:rsidR="006D13F8" w:rsidRPr="001F7D93">
        <w:rPr>
          <w:rFonts w:ascii="Times New Roman" w:hAnsi="Times New Roman" w:cs="Times New Roman"/>
          <w:color w:val="000000"/>
          <w:sz w:val="24"/>
          <w:lang w:val="en-GB"/>
        </w:rPr>
        <w:t xml:space="preserve"> from the </w:t>
      </w:r>
      <w:r w:rsidR="006D13F8" w:rsidRPr="001F7D93">
        <w:rPr>
          <w:rFonts w:ascii="Times New Roman" w:hAnsi="Times New Roman" w:cs="Times New Roman"/>
          <w:color w:val="000000"/>
          <w:sz w:val="24"/>
          <w:lang w:val="en-GB"/>
        </w:rPr>
        <w:lastRenderedPageBreak/>
        <w:t xml:space="preserve">shallower </w:t>
      </w:r>
      <w:r w:rsidR="00741FEB" w:rsidRPr="001F7D93">
        <w:rPr>
          <w:rFonts w:ascii="Times New Roman" w:hAnsi="Times New Roman" w:cs="Times New Roman"/>
          <w:color w:val="000000"/>
          <w:sz w:val="24"/>
          <w:lang w:val="en-GB"/>
        </w:rPr>
        <w:t>Halemaʻumaʻu</w:t>
      </w:r>
      <w:r w:rsidR="006D13F8" w:rsidRPr="001F7D93">
        <w:rPr>
          <w:rFonts w:ascii="Times New Roman" w:hAnsi="Times New Roman" w:cs="Times New Roman"/>
          <w:color w:val="000000"/>
          <w:sz w:val="24"/>
          <w:lang w:val="en-GB"/>
        </w:rPr>
        <w:t xml:space="preserve"> reservoir </w:t>
      </w:r>
      <w:r w:rsidR="001250BF" w:rsidRPr="001F7D93">
        <w:rPr>
          <w:rFonts w:ascii="Times New Roman" w:hAnsi="Times New Roman" w:cs="Times New Roman"/>
          <w:color w:val="000000"/>
          <w:sz w:val="24"/>
          <w:lang w:val="en-GB"/>
        </w:rPr>
        <w:t>of</w:t>
      </w:r>
      <w:r w:rsidR="006D13F8" w:rsidRPr="001F7D93">
        <w:rPr>
          <w:rFonts w:ascii="Times New Roman" w:hAnsi="Times New Roman" w:cs="Times New Roman"/>
          <w:color w:val="000000"/>
          <w:sz w:val="24"/>
          <w:lang w:val="en-GB"/>
        </w:rPr>
        <w:t xml:space="preserve"> K</w:t>
      </w:r>
      <w:r w:rsidR="00741FEB" w:rsidRPr="001F7D93">
        <w:rPr>
          <w:rFonts w:ascii="Times New Roman" w:hAnsi="Times New Roman" w:cs="Times New Roman"/>
          <w:color w:val="000000"/>
          <w:sz w:val="24"/>
          <w:lang w:val="en-GB"/>
        </w:rPr>
        <w:t>ī</w:t>
      </w:r>
      <w:r w:rsidR="006D13F8" w:rsidRPr="001F7D93">
        <w:rPr>
          <w:rFonts w:ascii="Times New Roman" w:hAnsi="Times New Roman" w:cs="Times New Roman"/>
          <w:color w:val="000000"/>
          <w:sz w:val="24"/>
          <w:lang w:val="en-GB"/>
        </w:rPr>
        <w:t>lauea</w:t>
      </w:r>
      <w:r w:rsidRPr="001F7D93">
        <w:rPr>
          <w:rFonts w:ascii="Times New Roman" w:hAnsi="Times New Roman" w:cs="Times New Roman"/>
          <w:color w:val="000000"/>
          <w:sz w:val="24"/>
          <w:lang w:val="en-GB"/>
        </w:rPr>
        <w:t xml:space="preserve"> (</w:t>
      </w:r>
      <w:r w:rsidR="002D7DCD" w:rsidRPr="001F7D93">
        <w:rPr>
          <w:rFonts w:ascii="Times New Roman" w:hAnsi="Times New Roman" w:cs="Times New Roman"/>
          <w:color w:val="000000"/>
          <w:sz w:val="24"/>
          <w:lang w:val="en-GB"/>
        </w:rPr>
        <w:t xml:space="preserve">HMM on </w:t>
      </w:r>
      <w:del w:id="63" w:author="Charlotte Devitre" w:date="2024-01-26T13:53:00Z">
        <w:r w:rsidRPr="001F7D93" w:rsidDel="00FD73C0">
          <w:rPr>
            <w:rFonts w:ascii="Times New Roman" w:hAnsi="Times New Roman" w:cs="Times New Roman"/>
            <w:color w:val="000000"/>
            <w:sz w:val="24"/>
            <w:lang w:val="en-GB"/>
          </w:rPr>
          <w:delText xml:space="preserve">Fig. </w:delText>
        </w:r>
        <w:r w:rsidR="00F93D60" w:rsidRPr="001F7D93" w:rsidDel="00FD73C0">
          <w:rPr>
            <w:rFonts w:ascii="Times New Roman" w:hAnsi="Times New Roman" w:cs="Times New Roman"/>
            <w:color w:val="000000"/>
            <w:sz w:val="24"/>
            <w:lang w:val="en-GB"/>
          </w:rPr>
          <w:delText>2</w:delText>
        </w:r>
      </w:del>
      <w:ins w:id="64" w:author="Charlotte Devitre" w:date="2024-01-26T13:53:00Z">
        <w:r w:rsidR="00FD73C0">
          <w:rPr>
            <w:rFonts w:ascii="Times New Roman" w:hAnsi="Times New Roman" w:cs="Times New Roman"/>
            <w:color w:val="000000"/>
            <w:sz w:val="24"/>
            <w:lang w:val="en-GB"/>
          </w:rPr>
          <w:t>Fig. 3</w:t>
        </w:r>
      </w:ins>
      <w:r w:rsidRPr="001F7D93">
        <w:rPr>
          <w:rFonts w:ascii="Times New Roman" w:hAnsi="Times New Roman" w:cs="Times New Roman"/>
          <w:color w:val="000000"/>
          <w:sz w:val="24"/>
          <w:lang w:val="en-GB"/>
        </w:rPr>
        <w:t>a</w:t>
      </w:r>
      <w:r w:rsidR="001250BF" w:rsidRPr="001F7D93">
        <w:rPr>
          <w:rFonts w:ascii="Times New Roman" w:hAnsi="Times New Roman" w:cs="Times New Roman"/>
          <w:color w:val="000000"/>
          <w:sz w:val="24"/>
          <w:lang w:val="en-GB"/>
        </w:rPr>
        <w:t>–</w:t>
      </w:r>
      <w:r w:rsidR="00F93D60" w:rsidRPr="001F7D93">
        <w:rPr>
          <w:rFonts w:ascii="Times New Roman" w:hAnsi="Times New Roman" w:cs="Times New Roman"/>
          <w:color w:val="000000"/>
          <w:sz w:val="24"/>
          <w:lang w:val="en-GB"/>
        </w:rPr>
        <w:t>b</w:t>
      </w:r>
      <w:r w:rsidRPr="001F7D93">
        <w:rPr>
          <w:rFonts w:ascii="Times New Roman" w:hAnsi="Times New Roman" w:cs="Times New Roman"/>
          <w:color w:val="000000"/>
          <w:sz w:val="24"/>
          <w:lang w:val="en-GB"/>
        </w:rPr>
        <w:t xml:space="preserve">). </w:t>
      </w:r>
      <w:r w:rsidR="00232E26" w:rsidRPr="001F7D93">
        <w:rPr>
          <w:rFonts w:ascii="Times New Roman" w:hAnsi="Times New Roman" w:cs="Times New Roman"/>
          <w:color w:val="000000"/>
          <w:sz w:val="24"/>
          <w:lang w:val="en-GB"/>
        </w:rPr>
        <w:t xml:space="preserve">It worthwhile to note that the number of FI reported on Day 2 is comparable to many melt inclusion studies, which often aim for ~20 MI per sample but frequently report </w:t>
      </w:r>
      <w:r w:rsidR="005D60B7">
        <w:rPr>
          <w:rFonts w:ascii="Times New Roman" w:hAnsi="Times New Roman" w:cs="Times New Roman"/>
          <w:color w:val="000000"/>
          <w:sz w:val="24"/>
          <w:lang w:val="en-GB"/>
        </w:rPr>
        <w:t>fewer</w:t>
      </w:r>
      <w:r w:rsidR="005D60B7" w:rsidRPr="001F7D93">
        <w:rPr>
          <w:rFonts w:ascii="Times New Roman" w:hAnsi="Times New Roman" w:cs="Times New Roman"/>
          <w:color w:val="000000"/>
          <w:sz w:val="24"/>
          <w:lang w:val="en-GB"/>
        </w:rPr>
        <w:t xml:space="preserve"> </w:t>
      </w:r>
      <w:r w:rsidR="00232E26" w:rsidRPr="001F7D93">
        <w:rPr>
          <w:rFonts w:ascii="Times New Roman" w:hAnsi="Times New Roman" w:cs="Times New Roman"/>
          <w:color w:val="000000"/>
          <w:sz w:val="24"/>
          <w:lang w:val="en-GB"/>
        </w:rPr>
        <w:t xml:space="preserve">(e.g., </w:t>
      </w:r>
      <w:r w:rsidR="00CD3588" w:rsidRPr="001F7D93">
        <w:rPr>
          <w:rFonts w:ascii="Times New Roman" w:hAnsi="Times New Roman" w:cs="Times New Roman"/>
          <w:color w:val="000000"/>
          <w:sz w:val="24"/>
          <w:szCs w:val="24"/>
          <w:lang w:val="en-GB"/>
        </w:rPr>
        <w:fldChar w:fldCharType="begin"/>
      </w:r>
      <w:r w:rsidR="00F3431D">
        <w:rPr>
          <w:rFonts w:ascii="Times New Roman" w:hAnsi="Times New Roman" w:cs="Times New Roman"/>
          <w:color w:val="000000"/>
          <w:sz w:val="24"/>
          <w:szCs w:val="24"/>
          <w:lang w:val="en-GB"/>
        </w:rPr>
        <w:instrText xml:space="preserve"> ADDIN ZOTERO_ITEM CSL_CITATION {"citationID":"hRolhaat","properties":{"formattedCitation":"(Lerner {\\i{}et al.}, 2021)","plainCitation":"(Lerner et al., 2021)","dontUpdate":true,"noteIndex":0},"citationItems":[{"id":1274,"uris":["http://zotero.org/users/9451925/items/MK6E7YHU"],"itemData":{"id":1274,"type":"article-journal","container-title":"Bulletin of Volcanology","issue":"6","note":"ISBN: 1432-0819\npublisher: Springer","page":"1-32","title":"The petrologic and degassing behavior of sulfur and other magmatic volatiles from the 2018 eruption of Kīlauea, Hawaiʻi: melt concentrations, magma storage depths, and magma recycling","volume":"83","author":[{"family":"Lerner","given":"Allan H."},{"family":"Wallace","given":"Paul J."},{"family":"Shea","given":"Thomas"},{"family":"Mourey","given":"Adrien J."},{"family":"Kelly","given":"Peter J."},{"family":"Nadeau","given":"Patricia A."},{"family":"Elias","given":"Tamar"},{"family":"Kern","given":"Christoph"},{"family":"Clor","given":"Laura E."},{"family":"Gansecki","given":"Cheryl"}],"issued":{"date-parts":[["2021"]]}}}],"schema":"https://github.com/citation-style-language/schema/raw/master/csl-citation.json"} </w:instrText>
      </w:r>
      <w:r w:rsidR="00CD3588" w:rsidRPr="001F7D93">
        <w:rPr>
          <w:rFonts w:ascii="Times New Roman" w:hAnsi="Times New Roman" w:cs="Times New Roman"/>
          <w:color w:val="000000"/>
          <w:sz w:val="24"/>
          <w:szCs w:val="24"/>
          <w:lang w:val="en-GB"/>
        </w:rPr>
        <w:fldChar w:fldCharType="separate"/>
      </w:r>
      <w:r w:rsidR="001F7D93" w:rsidRPr="001F7D93">
        <w:rPr>
          <w:rFonts w:ascii="Times New Roman" w:hAnsi="Times New Roman" w:cs="Times New Roman"/>
          <w:sz w:val="24"/>
          <w:szCs w:val="24"/>
        </w:rPr>
        <w:t xml:space="preserve">Lerner </w:t>
      </w:r>
      <w:r w:rsidR="001F7D93" w:rsidRPr="001F7D93">
        <w:rPr>
          <w:rFonts w:ascii="Times New Roman" w:hAnsi="Times New Roman" w:cs="Times New Roman"/>
          <w:i/>
          <w:iCs/>
          <w:sz w:val="24"/>
          <w:szCs w:val="24"/>
        </w:rPr>
        <w:t>et al.</w:t>
      </w:r>
      <w:r w:rsidR="001F7D93" w:rsidRPr="001F7D93">
        <w:rPr>
          <w:rFonts w:ascii="Times New Roman" w:hAnsi="Times New Roman" w:cs="Times New Roman"/>
          <w:sz w:val="24"/>
          <w:szCs w:val="24"/>
        </w:rPr>
        <w:t>, 2021)</w:t>
      </w:r>
      <w:r w:rsidR="00CD3588" w:rsidRPr="001F7D93">
        <w:rPr>
          <w:rFonts w:ascii="Times New Roman" w:hAnsi="Times New Roman" w:cs="Times New Roman"/>
          <w:color w:val="000000"/>
          <w:sz w:val="24"/>
          <w:szCs w:val="24"/>
        </w:rPr>
        <w:fldChar w:fldCharType="end"/>
      </w:r>
      <w:r w:rsidR="00CD3588" w:rsidRPr="001F7D93">
        <w:rPr>
          <w:rFonts w:ascii="Times New Roman" w:hAnsi="Times New Roman" w:cs="Times New Roman"/>
          <w:color w:val="000000"/>
          <w:sz w:val="24"/>
          <w:szCs w:val="24"/>
          <w:lang w:val="en-GB"/>
        </w:rPr>
        <w:t xml:space="preserve"> reported 14 MI with </w:t>
      </w:r>
      <w:r w:rsidR="00CD3588" w:rsidRPr="00F3431D">
        <w:rPr>
          <w:rFonts w:ascii="Times New Roman" w:hAnsi="Times New Roman" w:cs="Times New Roman"/>
          <w:color w:val="000000"/>
          <w:sz w:val="24"/>
          <w:szCs w:val="24"/>
          <w:lang w:val="en-GB"/>
        </w:rPr>
        <w:t>sufficient data</w:t>
      </w:r>
      <w:r w:rsidR="00F3431D">
        <w:rPr>
          <w:rFonts w:ascii="Times New Roman" w:hAnsi="Times New Roman" w:cs="Times New Roman"/>
          <w:color w:val="000000"/>
          <w:sz w:val="24"/>
          <w:szCs w:val="24"/>
          <w:lang w:val="en-GB"/>
        </w:rPr>
        <w:t xml:space="preserve"> – that is MI glass total volatile contents and major element compositions - </w:t>
      </w:r>
      <w:r w:rsidR="00CD3588" w:rsidRPr="001F7D93">
        <w:rPr>
          <w:rFonts w:ascii="Times New Roman" w:hAnsi="Times New Roman" w:cs="Times New Roman"/>
          <w:color w:val="000000"/>
          <w:sz w:val="24"/>
          <w:szCs w:val="24"/>
          <w:lang w:val="en-GB"/>
        </w:rPr>
        <w:t>to produce saturation pressures for the LERZ eruption of 2018).</w:t>
      </w:r>
      <w:r w:rsidR="00232E26" w:rsidRPr="001F7D93">
        <w:rPr>
          <w:rFonts w:ascii="Times New Roman" w:hAnsi="Times New Roman" w:cs="Times New Roman"/>
          <w:color w:val="000000"/>
          <w:sz w:val="24"/>
          <w:lang w:val="en-GB"/>
        </w:rPr>
        <w:t xml:space="preserve"> </w:t>
      </w:r>
      <w:r w:rsidRPr="001F7D93">
        <w:rPr>
          <w:rFonts w:ascii="Times New Roman" w:hAnsi="Times New Roman" w:cs="Times New Roman"/>
          <w:color w:val="000000"/>
          <w:sz w:val="24"/>
          <w:lang w:val="en-GB"/>
        </w:rPr>
        <w:t>We also had a</w:t>
      </w:r>
      <w:r w:rsidR="00FC6FCD" w:rsidRPr="001F7D93">
        <w:rPr>
          <w:rFonts w:ascii="Times New Roman" w:hAnsi="Times New Roman" w:cs="Times New Roman"/>
          <w:color w:val="000000"/>
          <w:sz w:val="24"/>
          <w:lang w:val="en-GB"/>
        </w:rPr>
        <w:t>n additional</w:t>
      </w:r>
      <w:r w:rsidRPr="001F7D93">
        <w:rPr>
          <w:rFonts w:ascii="Times New Roman" w:hAnsi="Times New Roman" w:cs="Times New Roman"/>
          <w:color w:val="000000"/>
          <w:sz w:val="24"/>
          <w:lang w:val="en-GB"/>
        </w:rPr>
        <w:t xml:space="preserve"> ~20 FI fully prepared and catalogued for analysis</w:t>
      </w:r>
      <w:r w:rsidR="005D60B7">
        <w:rPr>
          <w:rFonts w:ascii="Times New Roman" w:hAnsi="Times New Roman" w:cs="Times New Roman"/>
          <w:color w:val="000000"/>
          <w:sz w:val="24"/>
          <w:lang w:val="en-GB"/>
        </w:rPr>
        <w:t xml:space="preserve"> by the end of Day 1.</w:t>
      </w:r>
    </w:p>
    <w:p w14:paraId="24AA4591" w14:textId="5A6F42BA" w:rsidR="00773E2F" w:rsidRDefault="00B4443D" w:rsidP="00B4443D">
      <w:pPr>
        <w:pBdr>
          <w:top w:val="nil"/>
          <w:left w:val="nil"/>
          <w:bottom w:val="nil"/>
          <w:right w:val="nil"/>
          <w:between w:val="nil"/>
        </w:pBdr>
        <w:spacing w:after="0" w:line="480" w:lineRule="auto"/>
        <w:contextualSpacing/>
        <w:jc w:val="both"/>
        <w:rPr>
          <w:ins w:id="65" w:author="Charlotte Devitre" w:date="2024-01-26T14:32:00Z"/>
          <w:rFonts w:ascii="Times New Roman" w:hAnsi="Times New Roman" w:cs="Times New Roman"/>
          <w:color w:val="000000"/>
          <w:sz w:val="24"/>
          <w:lang w:val="en-GB"/>
        </w:rPr>
      </w:pPr>
      <w:ins w:id="66" w:author="Charlotte Devitre" w:date="2024-01-26T14:32:00Z">
        <w:r w:rsidRPr="00B4443D">
          <w:rPr>
            <w:rFonts w:ascii="Times New Roman" w:hAnsi="Times New Roman" w:cs="Times New Roman"/>
            <w:color w:val="000000"/>
            <w:sz w:val="24"/>
            <w:lang w:val="en-GB"/>
          </w:rPr>
          <w:drawing>
            <wp:inline distT="0" distB="0" distL="0" distR="0" wp14:anchorId="795FB3DB" wp14:editId="375A0D97">
              <wp:extent cx="5527431" cy="1355628"/>
              <wp:effectExtent l="0" t="0" r="0" b="0"/>
              <wp:docPr id="1781250757" name="Picture 1" descr="A graph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50757" name="Picture 1" descr="A graph with a line&#10;&#10;Description automatically generated with medium confidence"/>
                      <pic:cNvPicPr/>
                    </pic:nvPicPr>
                    <pic:blipFill>
                      <a:blip r:embed="rId12"/>
                      <a:stretch>
                        <a:fillRect/>
                      </a:stretch>
                    </pic:blipFill>
                    <pic:spPr>
                      <a:xfrm>
                        <a:off x="0" y="0"/>
                        <a:ext cx="5574319" cy="1367128"/>
                      </a:xfrm>
                      <a:prstGeom prst="rect">
                        <a:avLst/>
                      </a:prstGeom>
                    </pic:spPr>
                  </pic:pic>
                </a:graphicData>
              </a:graphic>
            </wp:inline>
          </w:drawing>
        </w:r>
      </w:ins>
    </w:p>
    <w:p w14:paraId="63F8489A" w14:textId="77777777" w:rsidR="00B4443D" w:rsidRDefault="00B4443D" w:rsidP="00B4443D">
      <w:pPr>
        <w:pBdr>
          <w:top w:val="nil"/>
          <w:left w:val="nil"/>
          <w:bottom w:val="nil"/>
          <w:right w:val="nil"/>
          <w:between w:val="nil"/>
        </w:pBdr>
        <w:spacing w:after="0" w:line="480" w:lineRule="auto"/>
        <w:contextualSpacing/>
        <w:jc w:val="both"/>
        <w:rPr>
          <w:rFonts w:ascii="Times New Roman" w:hAnsi="Times New Roman" w:cs="Times New Roman"/>
          <w:color w:val="000000"/>
          <w:sz w:val="24"/>
          <w:lang w:val="en-GB"/>
        </w:rPr>
        <w:pPrChange w:id="67" w:author="Charlotte Devitre" w:date="2024-01-26T14:31:00Z">
          <w:pPr>
            <w:pBdr>
              <w:top w:val="nil"/>
              <w:left w:val="nil"/>
              <w:bottom w:val="nil"/>
              <w:right w:val="nil"/>
              <w:between w:val="nil"/>
            </w:pBdr>
            <w:spacing w:after="0" w:line="480" w:lineRule="auto"/>
            <w:ind w:firstLine="720"/>
            <w:contextualSpacing/>
            <w:jc w:val="both"/>
          </w:pPr>
        </w:pPrChange>
      </w:pPr>
    </w:p>
    <w:p w14:paraId="74062F1C" w14:textId="0ED75DFA" w:rsidR="006D13F8" w:rsidRPr="001F7D93" w:rsidRDefault="0046033E" w:rsidP="00B510BD">
      <w:pPr>
        <w:pBdr>
          <w:top w:val="nil"/>
          <w:left w:val="nil"/>
          <w:bottom w:val="nil"/>
          <w:right w:val="nil"/>
          <w:between w:val="nil"/>
        </w:pBdr>
        <w:spacing w:after="0" w:line="480" w:lineRule="auto"/>
        <w:ind w:firstLine="720"/>
        <w:contextualSpacing/>
        <w:jc w:val="both"/>
        <w:rPr>
          <w:rFonts w:ascii="Times New Roman" w:hAnsi="Times New Roman" w:cs="Times New Roman"/>
          <w:color w:val="000000"/>
          <w:sz w:val="24"/>
          <w:lang w:val="en-GB"/>
        </w:rPr>
      </w:pPr>
      <w:r w:rsidRPr="001F7D93">
        <w:rPr>
          <w:rFonts w:ascii="Times New Roman" w:hAnsi="Times New Roman" w:cs="Times New Roman"/>
          <w:color w:val="000000"/>
          <w:sz w:val="24"/>
          <w:lang w:val="en-GB"/>
        </w:rPr>
        <w:t xml:space="preserve"> </w:t>
      </w:r>
      <w:r w:rsidR="00F93D60" w:rsidRPr="001F7D93">
        <w:rPr>
          <w:rFonts w:ascii="Times New Roman" w:hAnsi="Times New Roman" w:cs="Times New Roman"/>
          <w:color w:val="000000"/>
          <w:sz w:val="24"/>
          <w:lang w:val="en-GB"/>
        </w:rPr>
        <w:t xml:space="preserve">On </w:t>
      </w:r>
      <w:r w:rsidRPr="001F7D93">
        <w:rPr>
          <w:rFonts w:ascii="Times New Roman" w:hAnsi="Times New Roman" w:cs="Times New Roman"/>
          <w:color w:val="000000"/>
          <w:sz w:val="24"/>
          <w:lang w:val="en-GB"/>
        </w:rPr>
        <w:t>Day 2, these</w:t>
      </w:r>
      <w:r w:rsidR="00A455DB" w:rsidRPr="001F7D93">
        <w:rPr>
          <w:rFonts w:ascii="Times New Roman" w:hAnsi="Times New Roman" w:cs="Times New Roman"/>
          <w:color w:val="000000"/>
          <w:sz w:val="24"/>
          <w:lang w:val="en-GB"/>
        </w:rPr>
        <w:t xml:space="preserve"> 20</w:t>
      </w:r>
      <w:r w:rsidRPr="001F7D93">
        <w:rPr>
          <w:rFonts w:ascii="Times New Roman" w:hAnsi="Times New Roman" w:cs="Times New Roman"/>
          <w:color w:val="000000"/>
          <w:sz w:val="24"/>
          <w:lang w:val="en-GB"/>
        </w:rPr>
        <w:t xml:space="preserve"> FI</w:t>
      </w:r>
      <w:r w:rsidR="00A455DB" w:rsidRPr="001F7D93">
        <w:rPr>
          <w:rFonts w:ascii="Times New Roman" w:hAnsi="Times New Roman" w:cs="Times New Roman"/>
          <w:color w:val="000000"/>
          <w:sz w:val="24"/>
          <w:lang w:val="en-GB"/>
        </w:rPr>
        <w:t xml:space="preserve"> were analysed, while </w:t>
      </w:r>
      <w:r w:rsidR="00FC6FCD" w:rsidRPr="001F7D93">
        <w:rPr>
          <w:rFonts w:ascii="Times New Roman" w:hAnsi="Times New Roman" w:cs="Times New Roman"/>
          <w:color w:val="000000"/>
          <w:sz w:val="24"/>
          <w:lang w:val="en-GB"/>
        </w:rPr>
        <w:t>supplementary</w:t>
      </w:r>
      <w:r w:rsidR="00073FA1" w:rsidRPr="001F7D93">
        <w:rPr>
          <w:rFonts w:ascii="Times New Roman" w:hAnsi="Times New Roman" w:cs="Times New Roman"/>
          <w:color w:val="000000"/>
          <w:sz w:val="24"/>
          <w:lang w:val="en-GB"/>
        </w:rPr>
        <w:t xml:space="preserve"> FI were</w:t>
      </w:r>
      <w:r w:rsidR="00A455DB" w:rsidRPr="001F7D93">
        <w:rPr>
          <w:rFonts w:ascii="Times New Roman" w:hAnsi="Times New Roman" w:cs="Times New Roman"/>
          <w:color w:val="000000"/>
          <w:sz w:val="24"/>
          <w:lang w:val="en-GB"/>
        </w:rPr>
        <w:t xml:space="preserve"> </w:t>
      </w:r>
      <w:r w:rsidRPr="001F7D93">
        <w:rPr>
          <w:rFonts w:ascii="Times New Roman" w:hAnsi="Times New Roman" w:cs="Times New Roman"/>
          <w:color w:val="000000"/>
          <w:sz w:val="24"/>
          <w:lang w:val="en-GB"/>
        </w:rPr>
        <w:t>prepar</w:t>
      </w:r>
      <w:r w:rsidR="00A455DB" w:rsidRPr="001F7D93">
        <w:rPr>
          <w:rFonts w:ascii="Times New Roman" w:hAnsi="Times New Roman" w:cs="Times New Roman"/>
          <w:color w:val="000000"/>
          <w:sz w:val="24"/>
          <w:lang w:val="en-GB"/>
        </w:rPr>
        <w:t>ed</w:t>
      </w:r>
      <w:r w:rsidRPr="001F7D93">
        <w:rPr>
          <w:rFonts w:ascii="Times New Roman" w:hAnsi="Times New Roman" w:cs="Times New Roman"/>
          <w:color w:val="000000"/>
          <w:sz w:val="24"/>
          <w:lang w:val="en-GB"/>
        </w:rPr>
        <w:t xml:space="preserve"> and catalogued</w:t>
      </w:r>
      <w:r w:rsidR="00A455DB" w:rsidRPr="001F7D93">
        <w:rPr>
          <w:rFonts w:ascii="Times New Roman" w:hAnsi="Times New Roman" w:cs="Times New Roman"/>
          <w:color w:val="000000"/>
          <w:sz w:val="24"/>
          <w:lang w:val="en-GB"/>
        </w:rPr>
        <w:t>. After analysis of ~15 crystals</w:t>
      </w:r>
      <w:r w:rsidR="002D7DCD" w:rsidRPr="001F7D93">
        <w:rPr>
          <w:rFonts w:ascii="Times New Roman" w:hAnsi="Times New Roman" w:cs="Times New Roman"/>
          <w:color w:val="000000"/>
          <w:sz w:val="24"/>
          <w:lang w:val="en-GB"/>
        </w:rPr>
        <w:t xml:space="preserve"> hosting FI</w:t>
      </w:r>
      <w:r w:rsidR="00A455DB" w:rsidRPr="001F7D93">
        <w:rPr>
          <w:rFonts w:ascii="Times New Roman" w:hAnsi="Times New Roman" w:cs="Times New Roman"/>
          <w:color w:val="000000"/>
          <w:sz w:val="24"/>
          <w:lang w:val="en-GB"/>
        </w:rPr>
        <w:t>,</w:t>
      </w:r>
      <w:r w:rsidR="00073FA1" w:rsidRPr="001F7D93">
        <w:rPr>
          <w:rFonts w:ascii="Times New Roman" w:hAnsi="Times New Roman" w:cs="Times New Roman"/>
          <w:color w:val="000000"/>
          <w:sz w:val="24"/>
          <w:lang w:val="en-GB"/>
        </w:rPr>
        <w:t xml:space="preserve"> </w:t>
      </w:r>
      <w:r w:rsidR="002D7DCD" w:rsidRPr="001F7D93">
        <w:rPr>
          <w:rFonts w:ascii="Times New Roman" w:hAnsi="Times New Roman" w:cs="Times New Roman"/>
          <w:color w:val="000000"/>
          <w:sz w:val="24"/>
          <w:lang w:val="en-GB"/>
        </w:rPr>
        <w:t>the</w:t>
      </w:r>
      <w:r w:rsidR="00A7137B" w:rsidRPr="001F7D93">
        <w:rPr>
          <w:rFonts w:ascii="Times New Roman" w:hAnsi="Times New Roman" w:cs="Times New Roman"/>
          <w:color w:val="000000"/>
          <w:sz w:val="24"/>
          <w:lang w:val="en-GB"/>
        </w:rPr>
        <w:t>se crystals</w:t>
      </w:r>
      <w:r w:rsidR="00A455DB" w:rsidRPr="001F7D93">
        <w:rPr>
          <w:rFonts w:ascii="Times New Roman" w:hAnsi="Times New Roman" w:cs="Times New Roman"/>
          <w:color w:val="000000"/>
          <w:sz w:val="24"/>
          <w:lang w:val="en-GB"/>
        </w:rPr>
        <w:t xml:space="preserve"> were passed from the Raman to </w:t>
      </w:r>
      <w:r w:rsidR="00073FA1" w:rsidRPr="001F7D93">
        <w:rPr>
          <w:rFonts w:ascii="Times New Roman" w:hAnsi="Times New Roman" w:cs="Times New Roman"/>
          <w:color w:val="000000"/>
          <w:sz w:val="24"/>
          <w:lang w:val="en-GB"/>
        </w:rPr>
        <w:t xml:space="preserve">a workstation where they were removed from </w:t>
      </w:r>
      <w:proofErr w:type="spellStart"/>
      <w:r w:rsidR="00364A58" w:rsidRPr="001F7D93">
        <w:rPr>
          <w:rFonts w:ascii="Times New Roman" w:hAnsi="Times New Roman" w:cs="Times New Roman"/>
          <w:color w:val="000000"/>
          <w:sz w:val="24"/>
          <w:lang w:val="en-GB"/>
        </w:rPr>
        <w:t>CrystalBond</w:t>
      </w:r>
      <w:r w:rsidR="00364A58" w:rsidRPr="001F7D93">
        <w:rPr>
          <w:rFonts w:ascii="Times New Roman" w:hAnsi="Times New Roman" w:cs="Times New Roman"/>
          <w:color w:val="000000"/>
          <w:sz w:val="24"/>
          <w:vertAlign w:val="superscript"/>
          <w:lang w:val="en-GB"/>
        </w:rPr>
        <w:t>TM</w:t>
      </w:r>
      <w:proofErr w:type="spellEnd"/>
      <w:r w:rsidR="00073FA1" w:rsidRPr="001F7D93">
        <w:rPr>
          <w:rFonts w:ascii="Times New Roman" w:hAnsi="Times New Roman" w:cs="Times New Roman"/>
          <w:color w:val="000000"/>
          <w:sz w:val="24"/>
          <w:lang w:val="en-GB"/>
        </w:rPr>
        <w:t xml:space="preserve"> and placed on tape to make an epoxy mount. Epoxy </w:t>
      </w:r>
      <w:r w:rsidR="00A455DB" w:rsidRPr="001F7D93">
        <w:rPr>
          <w:rFonts w:ascii="Times New Roman" w:hAnsi="Times New Roman" w:cs="Times New Roman"/>
          <w:color w:val="000000"/>
          <w:sz w:val="24"/>
          <w:lang w:val="en-GB"/>
        </w:rPr>
        <w:t>was poured</w:t>
      </w:r>
      <w:r w:rsidR="006D13F8" w:rsidRPr="001F7D93">
        <w:rPr>
          <w:rFonts w:ascii="Times New Roman" w:hAnsi="Times New Roman" w:cs="Times New Roman"/>
          <w:color w:val="000000"/>
          <w:sz w:val="24"/>
          <w:lang w:val="en-GB"/>
        </w:rPr>
        <w:t xml:space="preserve"> at the end of the day. By ~8:30 pm</w:t>
      </w:r>
      <w:r w:rsidR="00291EC1" w:rsidRPr="001F7D93">
        <w:rPr>
          <w:rFonts w:ascii="Times New Roman" w:hAnsi="Times New Roman" w:cs="Times New Roman"/>
          <w:color w:val="000000"/>
          <w:sz w:val="24"/>
          <w:lang w:val="en-GB"/>
        </w:rPr>
        <w:t xml:space="preserve"> PST</w:t>
      </w:r>
      <w:r w:rsidR="006D13F8" w:rsidRPr="001F7D93">
        <w:rPr>
          <w:rFonts w:ascii="Times New Roman" w:hAnsi="Times New Roman" w:cs="Times New Roman"/>
          <w:color w:val="000000"/>
          <w:sz w:val="24"/>
          <w:lang w:val="en-GB"/>
        </w:rPr>
        <w:t xml:space="preserve"> on Day 2, we shared an updated histogram of 46 FI pressures and depths, confirming th</w:t>
      </w:r>
      <w:r w:rsidR="001250BF" w:rsidRPr="001F7D93">
        <w:rPr>
          <w:rFonts w:ascii="Times New Roman" w:hAnsi="Times New Roman" w:cs="Times New Roman"/>
          <w:color w:val="000000"/>
          <w:sz w:val="24"/>
          <w:lang w:val="en-GB"/>
        </w:rPr>
        <w:t>e</w:t>
      </w:r>
      <w:r w:rsidR="006D13F8" w:rsidRPr="001F7D93">
        <w:rPr>
          <w:rFonts w:ascii="Times New Roman" w:hAnsi="Times New Roman" w:cs="Times New Roman"/>
          <w:color w:val="000000"/>
          <w:sz w:val="24"/>
          <w:lang w:val="en-GB"/>
        </w:rPr>
        <w:t xml:space="preserve"> dominant </w:t>
      </w:r>
      <w:r w:rsidR="00FC6FCD" w:rsidRPr="001F7D93">
        <w:rPr>
          <w:rFonts w:ascii="Times New Roman" w:hAnsi="Times New Roman" w:cs="Times New Roman"/>
          <w:color w:val="000000"/>
          <w:sz w:val="24"/>
          <w:lang w:val="en-GB"/>
        </w:rPr>
        <w:t>contribution</w:t>
      </w:r>
      <w:r w:rsidR="006D13F8" w:rsidRPr="001F7D93">
        <w:rPr>
          <w:rFonts w:ascii="Times New Roman" w:hAnsi="Times New Roman" w:cs="Times New Roman"/>
          <w:color w:val="000000"/>
          <w:sz w:val="24"/>
          <w:lang w:val="en-GB"/>
        </w:rPr>
        <w:t xml:space="preserve"> of the </w:t>
      </w:r>
      <w:r w:rsidR="001250BF" w:rsidRPr="001F7D93">
        <w:rPr>
          <w:rFonts w:ascii="Times New Roman" w:hAnsi="Times New Roman" w:cs="Times New Roman"/>
          <w:color w:val="000000"/>
          <w:sz w:val="24"/>
          <w:lang w:val="en-GB"/>
        </w:rPr>
        <w:t>Halemaʻumaʻu</w:t>
      </w:r>
      <w:r w:rsidR="00741FEB" w:rsidRPr="001F7D93">
        <w:rPr>
          <w:rFonts w:ascii="Times New Roman" w:hAnsi="Times New Roman" w:cs="Times New Roman"/>
          <w:color w:val="000000"/>
          <w:sz w:val="24"/>
          <w:lang w:val="en-GB"/>
        </w:rPr>
        <w:t xml:space="preserve"> </w:t>
      </w:r>
      <w:r w:rsidR="006D13F8" w:rsidRPr="001F7D93">
        <w:rPr>
          <w:rFonts w:ascii="Times New Roman" w:hAnsi="Times New Roman" w:cs="Times New Roman"/>
          <w:color w:val="000000"/>
          <w:sz w:val="24"/>
          <w:lang w:val="en-GB"/>
        </w:rPr>
        <w:t>reservoir</w:t>
      </w:r>
      <w:r w:rsidR="00F93D60" w:rsidRPr="001F7D93">
        <w:rPr>
          <w:rFonts w:ascii="Times New Roman" w:hAnsi="Times New Roman" w:cs="Times New Roman"/>
          <w:color w:val="000000"/>
          <w:sz w:val="24"/>
          <w:lang w:val="en-GB"/>
        </w:rPr>
        <w:t xml:space="preserve"> (</w:t>
      </w:r>
      <w:del w:id="68" w:author="Charlotte Devitre" w:date="2024-01-26T13:53:00Z">
        <w:r w:rsidR="00F93D60" w:rsidRPr="001F7D93" w:rsidDel="00FD73C0">
          <w:rPr>
            <w:rFonts w:ascii="Times New Roman" w:hAnsi="Times New Roman" w:cs="Times New Roman"/>
            <w:color w:val="000000"/>
            <w:sz w:val="24"/>
            <w:lang w:val="en-GB"/>
          </w:rPr>
          <w:delText xml:space="preserve">Fig. </w:delText>
        </w:r>
        <w:r w:rsidR="00741FEB" w:rsidRPr="001F7D93" w:rsidDel="00FD73C0">
          <w:rPr>
            <w:rFonts w:ascii="Times New Roman" w:hAnsi="Times New Roman" w:cs="Times New Roman"/>
            <w:color w:val="000000"/>
            <w:sz w:val="24"/>
            <w:lang w:val="en-GB"/>
          </w:rPr>
          <w:delText>2</w:delText>
        </w:r>
      </w:del>
      <w:ins w:id="69" w:author="Charlotte Devitre" w:date="2024-01-26T13:53:00Z">
        <w:r w:rsidR="00FD73C0">
          <w:rPr>
            <w:rFonts w:ascii="Times New Roman" w:hAnsi="Times New Roman" w:cs="Times New Roman"/>
            <w:color w:val="000000"/>
            <w:sz w:val="24"/>
            <w:lang w:val="en-GB"/>
          </w:rPr>
          <w:t>Fig. 3</w:t>
        </w:r>
      </w:ins>
      <w:r w:rsidR="00741FEB" w:rsidRPr="001F7D93">
        <w:rPr>
          <w:rFonts w:ascii="Times New Roman" w:hAnsi="Times New Roman" w:cs="Times New Roman"/>
          <w:color w:val="000000"/>
          <w:sz w:val="24"/>
          <w:lang w:val="en-GB"/>
        </w:rPr>
        <w:t>a and c</w:t>
      </w:r>
      <w:r w:rsidR="00F93D60" w:rsidRPr="001F7D93">
        <w:rPr>
          <w:rFonts w:ascii="Times New Roman" w:hAnsi="Times New Roman" w:cs="Times New Roman"/>
          <w:color w:val="000000"/>
          <w:sz w:val="24"/>
          <w:lang w:val="en-GB"/>
        </w:rPr>
        <w:t>)</w:t>
      </w:r>
      <w:r w:rsidR="006D13F8" w:rsidRPr="001F7D93">
        <w:rPr>
          <w:rFonts w:ascii="Times New Roman" w:hAnsi="Times New Roman" w:cs="Times New Roman"/>
          <w:color w:val="000000"/>
          <w:sz w:val="24"/>
          <w:lang w:val="en-GB"/>
        </w:rPr>
        <w:t xml:space="preserve">. On Day 3, while waiting for the epoxy to fully set, we finished </w:t>
      </w:r>
      <w:r w:rsidR="002D7DCD" w:rsidRPr="001F7D93">
        <w:rPr>
          <w:rFonts w:ascii="Times New Roman" w:hAnsi="Times New Roman" w:cs="Times New Roman"/>
          <w:color w:val="000000"/>
          <w:sz w:val="24"/>
          <w:lang w:val="en-GB"/>
        </w:rPr>
        <w:t>analysing</w:t>
      </w:r>
      <w:r w:rsidR="006D13F8" w:rsidRPr="001F7D93">
        <w:rPr>
          <w:rFonts w:ascii="Times New Roman" w:hAnsi="Times New Roman" w:cs="Times New Roman"/>
          <w:color w:val="000000"/>
          <w:sz w:val="24"/>
          <w:lang w:val="en-GB"/>
        </w:rPr>
        <w:t xml:space="preserve"> prepared </w:t>
      </w:r>
      <w:r w:rsidR="00F93D60" w:rsidRPr="001F7D93">
        <w:rPr>
          <w:rFonts w:ascii="Times New Roman" w:hAnsi="Times New Roman" w:cs="Times New Roman"/>
          <w:color w:val="000000"/>
          <w:sz w:val="24"/>
          <w:lang w:val="en-GB"/>
        </w:rPr>
        <w:t>FI</w:t>
      </w:r>
      <w:r w:rsidR="009B406F" w:rsidRPr="001F7D93">
        <w:rPr>
          <w:rFonts w:ascii="Times New Roman" w:hAnsi="Times New Roman" w:cs="Times New Roman"/>
          <w:color w:val="000000"/>
          <w:sz w:val="24"/>
          <w:lang w:val="en-GB"/>
        </w:rPr>
        <w:t>. Then we</w:t>
      </w:r>
      <w:r w:rsidR="006D13F8" w:rsidRPr="001F7D93">
        <w:rPr>
          <w:rFonts w:ascii="Times New Roman" w:hAnsi="Times New Roman" w:cs="Times New Roman"/>
          <w:color w:val="000000"/>
          <w:sz w:val="24"/>
          <w:lang w:val="en-GB"/>
        </w:rPr>
        <w:t xml:space="preserve"> polished the mount and began </w:t>
      </w:r>
      <w:r w:rsidR="00A455DB" w:rsidRPr="001F7D93">
        <w:rPr>
          <w:rFonts w:ascii="Times New Roman" w:hAnsi="Times New Roman" w:cs="Times New Roman"/>
          <w:color w:val="000000"/>
          <w:sz w:val="24"/>
          <w:lang w:val="en-GB"/>
        </w:rPr>
        <w:t>cataloguing</w:t>
      </w:r>
      <w:r w:rsidR="006D13F8" w:rsidRPr="001F7D93">
        <w:rPr>
          <w:rFonts w:ascii="Times New Roman" w:hAnsi="Times New Roman" w:cs="Times New Roman"/>
          <w:color w:val="000000"/>
          <w:sz w:val="24"/>
          <w:lang w:val="en-GB"/>
        </w:rPr>
        <w:t xml:space="preserve"> the regions of crystals </w:t>
      </w:r>
      <w:r w:rsidR="009B406F" w:rsidRPr="001F7D93">
        <w:rPr>
          <w:rFonts w:ascii="Times New Roman" w:hAnsi="Times New Roman" w:cs="Times New Roman"/>
          <w:color w:val="000000"/>
          <w:sz w:val="24"/>
          <w:lang w:val="en-GB"/>
        </w:rPr>
        <w:t xml:space="preserve">on which </w:t>
      </w:r>
      <w:r w:rsidR="006D13F8" w:rsidRPr="001F7D93">
        <w:rPr>
          <w:rFonts w:ascii="Times New Roman" w:hAnsi="Times New Roman" w:cs="Times New Roman"/>
          <w:color w:val="000000"/>
          <w:sz w:val="24"/>
          <w:lang w:val="en-GB"/>
        </w:rPr>
        <w:t xml:space="preserve">to perform energy-dispersive </w:t>
      </w:r>
      <w:r w:rsidR="00073FA1" w:rsidRPr="001F7D93">
        <w:rPr>
          <w:rFonts w:ascii="Times New Roman" w:hAnsi="Times New Roman" w:cs="Times New Roman"/>
          <w:color w:val="000000"/>
          <w:sz w:val="24"/>
          <w:lang w:val="en-GB"/>
        </w:rPr>
        <w:t xml:space="preserve">spectroscopy </w:t>
      </w:r>
      <w:r w:rsidR="006D13F8" w:rsidRPr="001F7D93">
        <w:rPr>
          <w:rFonts w:ascii="Times New Roman" w:hAnsi="Times New Roman" w:cs="Times New Roman"/>
          <w:color w:val="000000"/>
          <w:sz w:val="24"/>
          <w:lang w:val="en-GB"/>
        </w:rPr>
        <w:t>(EDS). On Day 4, olivine forsterite contents</w:t>
      </w:r>
      <w:r w:rsidR="005C6221" w:rsidRPr="001F7D93">
        <w:rPr>
          <w:rFonts w:ascii="Times New Roman" w:hAnsi="Times New Roman" w:cs="Times New Roman"/>
          <w:color w:val="000000"/>
          <w:sz w:val="24"/>
          <w:lang w:val="en-GB"/>
        </w:rPr>
        <w:t xml:space="preserve"> (</w:t>
      </w:r>
      <w:proofErr w:type="spellStart"/>
      <w:r w:rsidR="005C6221" w:rsidRPr="001F7D93">
        <w:rPr>
          <w:rFonts w:ascii="Times New Roman" w:hAnsi="Times New Roman" w:cs="Times New Roman"/>
          <w:color w:val="000000"/>
          <w:sz w:val="24"/>
          <w:lang w:val="en-GB"/>
        </w:rPr>
        <w:t>Fo</w:t>
      </w:r>
      <w:proofErr w:type="spellEnd"/>
      <w:r w:rsidR="005C6221" w:rsidRPr="001F7D93">
        <w:rPr>
          <w:rFonts w:ascii="Times New Roman" w:hAnsi="Times New Roman" w:cs="Times New Roman"/>
          <w:color w:val="000000"/>
          <w:sz w:val="24"/>
          <w:lang w:val="en-GB"/>
        </w:rPr>
        <w:t xml:space="preserve"> = </w:t>
      </w:r>
      <w:r w:rsidR="005C6221" w:rsidRPr="001F7D93">
        <w:rPr>
          <w:rFonts w:ascii="Times New Roman" w:hAnsi="Times New Roman" w:cs="Times New Roman"/>
          <w:color w:val="000000"/>
          <w:sz w:val="24"/>
        </w:rPr>
        <w:t>100*Mg/(</w:t>
      </w:r>
      <w:proofErr w:type="spellStart"/>
      <w:r w:rsidR="005C6221" w:rsidRPr="001F7D93">
        <w:rPr>
          <w:rFonts w:ascii="Times New Roman" w:hAnsi="Times New Roman" w:cs="Times New Roman"/>
          <w:color w:val="000000"/>
          <w:sz w:val="24"/>
        </w:rPr>
        <w:t>Mg+Fe</w:t>
      </w:r>
      <w:proofErr w:type="spellEnd"/>
      <w:r w:rsidR="005C6221" w:rsidRPr="001F7D93">
        <w:rPr>
          <w:rFonts w:ascii="Times New Roman" w:hAnsi="Times New Roman" w:cs="Times New Roman"/>
          <w:color w:val="000000"/>
          <w:sz w:val="24"/>
        </w:rPr>
        <w:t>) molar</w:t>
      </w:r>
      <w:r w:rsidR="005C6221" w:rsidRPr="001F7D93">
        <w:rPr>
          <w:rFonts w:ascii="Times New Roman" w:hAnsi="Times New Roman" w:cs="Times New Roman"/>
          <w:color w:val="000000"/>
          <w:sz w:val="24"/>
          <w:lang w:val="en-GB"/>
        </w:rPr>
        <w:t>)</w:t>
      </w:r>
      <w:r w:rsidR="006D13F8" w:rsidRPr="001F7D93">
        <w:rPr>
          <w:rFonts w:ascii="Times New Roman" w:hAnsi="Times New Roman" w:cs="Times New Roman"/>
          <w:color w:val="000000"/>
          <w:sz w:val="24"/>
          <w:lang w:val="en-GB"/>
        </w:rPr>
        <w:t xml:space="preserve"> were determined by EDS, providing a framework to further inte</w:t>
      </w:r>
      <w:r w:rsidR="00F9705D" w:rsidRPr="001F7D93">
        <w:rPr>
          <w:rFonts w:ascii="Times New Roman" w:hAnsi="Times New Roman" w:cs="Times New Roman"/>
          <w:color w:val="000000"/>
          <w:sz w:val="24"/>
          <w:lang w:val="en-GB"/>
        </w:rPr>
        <w:t>r</w:t>
      </w:r>
      <w:r w:rsidR="006D13F8" w:rsidRPr="001F7D93">
        <w:rPr>
          <w:rFonts w:ascii="Times New Roman" w:hAnsi="Times New Roman" w:cs="Times New Roman"/>
          <w:color w:val="000000"/>
          <w:sz w:val="24"/>
          <w:lang w:val="en-GB"/>
        </w:rPr>
        <w:t xml:space="preserve">pret </w:t>
      </w:r>
      <w:r w:rsidR="00073FA1" w:rsidRPr="001F7D93">
        <w:rPr>
          <w:rFonts w:ascii="Times New Roman" w:hAnsi="Times New Roman" w:cs="Times New Roman"/>
          <w:color w:val="000000"/>
          <w:sz w:val="24"/>
          <w:lang w:val="en-GB"/>
        </w:rPr>
        <w:t xml:space="preserve">the plumbing system </w:t>
      </w:r>
      <w:r w:rsidR="00741FEB" w:rsidRPr="001F7D93">
        <w:rPr>
          <w:rFonts w:ascii="Times New Roman" w:hAnsi="Times New Roman" w:cs="Times New Roman"/>
          <w:color w:val="000000"/>
          <w:sz w:val="24"/>
          <w:lang w:val="en-GB"/>
        </w:rPr>
        <w:t>(</w:t>
      </w:r>
      <w:del w:id="70" w:author="Charlotte Devitre" w:date="2024-01-26T13:53:00Z">
        <w:r w:rsidR="00741FEB" w:rsidRPr="001F7D93" w:rsidDel="00FD73C0">
          <w:rPr>
            <w:rFonts w:ascii="Times New Roman" w:hAnsi="Times New Roman" w:cs="Times New Roman"/>
            <w:color w:val="000000"/>
            <w:sz w:val="24"/>
            <w:lang w:val="en-GB"/>
          </w:rPr>
          <w:delText>Fig. 2</w:delText>
        </w:r>
      </w:del>
      <w:ins w:id="71" w:author="Charlotte Devitre" w:date="2024-01-26T13:53:00Z">
        <w:r w:rsidR="00FD73C0">
          <w:rPr>
            <w:rFonts w:ascii="Times New Roman" w:hAnsi="Times New Roman" w:cs="Times New Roman"/>
            <w:color w:val="000000"/>
            <w:sz w:val="24"/>
            <w:lang w:val="en-GB"/>
          </w:rPr>
          <w:t>Fig. 3</w:t>
        </w:r>
      </w:ins>
      <w:r w:rsidR="00741FEB" w:rsidRPr="001F7D93">
        <w:rPr>
          <w:rFonts w:ascii="Times New Roman" w:hAnsi="Times New Roman" w:cs="Times New Roman"/>
          <w:color w:val="000000"/>
          <w:sz w:val="24"/>
          <w:lang w:val="en-GB"/>
        </w:rPr>
        <w:t>d)</w:t>
      </w:r>
      <w:r w:rsidR="00B510BD">
        <w:rPr>
          <w:rFonts w:ascii="Times New Roman" w:hAnsi="Times New Roman" w:cs="Times New Roman"/>
          <w:color w:val="000000"/>
          <w:sz w:val="24"/>
          <w:lang w:val="en-GB"/>
        </w:rPr>
        <w:t>.</w:t>
      </w:r>
      <w:r w:rsidR="00E32451">
        <w:rPr>
          <w:rFonts w:ascii="Times New Roman" w:hAnsi="Times New Roman" w:cs="Times New Roman"/>
          <w:color w:val="000000"/>
          <w:sz w:val="24"/>
          <w:lang w:val="en-GB"/>
        </w:rPr>
        <w:t xml:space="preserve"> </w:t>
      </w:r>
      <w:r w:rsidR="005D60B7">
        <w:rPr>
          <w:rFonts w:ascii="Times New Roman" w:hAnsi="Times New Roman" w:cs="Times New Roman"/>
          <w:color w:val="000000"/>
          <w:sz w:val="24"/>
          <w:lang w:val="en-GB"/>
        </w:rPr>
        <w:t xml:space="preserve">The </w:t>
      </w:r>
      <w:proofErr w:type="spellStart"/>
      <w:r w:rsidR="005D60B7">
        <w:rPr>
          <w:rFonts w:ascii="Times New Roman" w:hAnsi="Times New Roman" w:cs="Times New Roman"/>
          <w:color w:val="000000"/>
          <w:sz w:val="24"/>
          <w:lang w:val="en-GB"/>
        </w:rPr>
        <w:t>Fo</w:t>
      </w:r>
      <w:proofErr w:type="spellEnd"/>
      <w:r w:rsidR="005D60B7">
        <w:rPr>
          <w:rFonts w:ascii="Times New Roman" w:hAnsi="Times New Roman" w:cs="Times New Roman"/>
          <w:color w:val="000000"/>
          <w:sz w:val="24"/>
          <w:lang w:val="en-GB"/>
        </w:rPr>
        <w:t xml:space="preserve"> content of an</w:t>
      </w:r>
      <w:r w:rsidR="00E32451">
        <w:rPr>
          <w:rFonts w:ascii="Times New Roman" w:hAnsi="Times New Roman" w:cs="Times New Roman"/>
          <w:color w:val="000000"/>
          <w:sz w:val="24"/>
          <w:lang w:val="en-GB"/>
        </w:rPr>
        <w:t xml:space="preserve"> olivine is a function of </w:t>
      </w:r>
      <w:r w:rsidR="00E32451">
        <w:rPr>
          <w:rFonts w:ascii="Times New Roman" w:hAnsi="Times New Roman" w:cs="Times New Roman"/>
          <w:color w:val="000000"/>
          <w:sz w:val="24"/>
          <w:lang w:val="en-GB"/>
        </w:rPr>
        <w:lastRenderedPageBreak/>
        <w:t>MgO</w:t>
      </w:r>
      <w:r w:rsidR="005D60B7">
        <w:rPr>
          <w:rFonts w:ascii="Times New Roman" w:hAnsi="Times New Roman" w:cs="Times New Roman"/>
          <w:color w:val="000000"/>
          <w:sz w:val="24"/>
          <w:lang w:val="en-GB"/>
        </w:rPr>
        <w:t xml:space="preserve"> and</w:t>
      </w:r>
      <w:r w:rsidR="00E32451">
        <w:rPr>
          <w:rFonts w:ascii="Times New Roman" w:hAnsi="Times New Roman" w:cs="Times New Roman"/>
          <w:color w:val="000000"/>
          <w:sz w:val="24"/>
          <w:lang w:val="en-GB"/>
        </w:rPr>
        <w:t xml:space="preserve"> FeO</w:t>
      </w:r>
      <w:r w:rsidR="005D60B7">
        <w:rPr>
          <w:rFonts w:ascii="Times New Roman" w:hAnsi="Times New Roman" w:cs="Times New Roman"/>
          <w:color w:val="000000"/>
          <w:sz w:val="24"/>
          <w:lang w:val="en-GB"/>
        </w:rPr>
        <w:t xml:space="preserve"> in the liquid and</w:t>
      </w:r>
      <w:r w:rsidR="00E32451">
        <w:rPr>
          <w:rFonts w:ascii="Times New Roman" w:hAnsi="Times New Roman" w:cs="Times New Roman"/>
          <w:color w:val="000000"/>
          <w:sz w:val="24"/>
          <w:lang w:val="en-GB"/>
        </w:rPr>
        <w:t xml:space="preserve"> the </w:t>
      </w:r>
      <w:proofErr w:type="spellStart"/>
      <w:r w:rsidR="00E32451">
        <w:rPr>
          <w:rFonts w:ascii="Times New Roman" w:hAnsi="Times New Roman" w:cs="Times New Roman"/>
          <w:color w:val="000000"/>
          <w:sz w:val="24"/>
          <w:lang w:val="en-GB"/>
        </w:rPr>
        <w:t>Ol-Liq</w:t>
      </w:r>
      <w:proofErr w:type="spellEnd"/>
      <w:r w:rsidR="00E32451">
        <w:rPr>
          <w:rFonts w:ascii="Times New Roman" w:hAnsi="Times New Roman" w:cs="Times New Roman"/>
          <w:color w:val="000000"/>
          <w:sz w:val="24"/>
          <w:lang w:val="en-GB"/>
        </w:rPr>
        <w:t xml:space="preserve"> partitioning coefficient</w:t>
      </w:r>
      <w:r w:rsidR="004E718A">
        <w:rPr>
          <w:rFonts w:ascii="Times New Roman" w:hAnsi="Times New Roman" w:cs="Times New Roman"/>
          <w:color w:val="000000"/>
          <w:sz w:val="24"/>
          <w:lang w:val="en-GB"/>
        </w:rPr>
        <w:t xml:space="preserve"> (K</w:t>
      </w:r>
      <w:r w:rsidR="004E718A" w:rsidRPr="004E718A">
        <w:rPr>
          <w:rFonts w:ascii="Times New Roman" w:hAnsi="Times New Roman" w:cs="Times New Roman"/>
          <w:color w:val="000000"/>
          <w:sz w:val="24"/>
          <w:vertAlign w:val="subscript"/>
          <w:lang w:val="en-GB"/>
        </w:rPr>
        <w:t>D</w:t>
      </w:r>
      <w:r w:rsidR="004E718A">
        <w:rPr>
          <w:rFonts w:ascii="Times New Roman" w:hAnsi="Times New Roman" w:cs="Times New Roman"/>
          <w:color w:val="000000"/>
          <w:sz w:val="24"/>
          <w:lang w:val="en-GB"/>
        </w:rPr>
        <w:t>)</w:t>
      </w:r>
      <w:r w:rsidR="005D60B7">
        <w:rPr>
          <w:rFonts w:ascii="Times New Roman" w:hAnsi="Times New Roman" w:cs="Times New Roman"/>
          <w:color w:val="000000"/>
          <w:sz w:val="24"/>
          <w:lang w:val="en-GB"/>
        </w:rPr>
        <w:t xml:space="preserve">. Thus, the </w:t>
      </w:r>
      <w:proofErr w:type="spellStart"/>
      <w:r w:rsidR="005D60B7">
        <w:rPr>
          <w:rFonts w:ascii="Times New Roman" w:hAnsi="Times New Roman" w:cs="Times New Roman"/>
          <w:color w:val="000000"/>
          <w:sz w:val="24"/>
          <w:lang w:val="en-GB"/>
        </w:rPr>
        <w:t>Fo</w:t>
      </w:r>
      <w:proofErr w:type="spellEnd"/>
      <w:r w:rsidR="005D60B7">
        <w:rPr>
          <w:rFonts w:ascii="Times New Roman" w:hAnsi="Times New Roman" w:cs="Times New Roman"/>
          <w:color w:val="000000"/>
          <w:sz w:val="24"/>
          <w:lang w:val="en-GB"/>
        </w:rPr>
        <w:t xml:space="preserve"> contents of the host olivine close to each FI can be used to assess the calculated storage depth in its broader petrographic context (e.g.</w:t>
      </w:r>
      <w:r w:rsidR="00F3431D">
        <w:rPr>
          <w:rFonts w:ascii="Times New Roman" w:hAnsi="Times New Roman" w:cs="Times New Roman"/>
          <w:color w:val="000000"/>
          <w:sz w:val="24"/>
          <w:lang w:val="en-GB"/>
        </w:rPr>
        <w:t>,</w:t>
      </w:r>
      <w:r w:rsidR="005D60B7">
        <w:rPr>
          <w:rFonts w:ascii="Times New Roman" w:hAnsi="Times New Roman" w:cs="Times New Roman"/>
          <w:color w:val="000000"/>
          <w:sz w:val="24"/>
          <w:lang w:val="en-GB"/>
        </w:rPr>
        <w:t xml:space="preserve"> distinguishing </w:t>
      </w:r>
      <w:r w:rsidR="009F2612">
        <w:rPr>
          <w:rFonts w:ascii="Times New Roman" w:hAnsi="Times New Roman" w:cs="Times New Roman"/>
          <w:color w:val="000000"/>
          <w:sz w:val="24"/>
          <w:lang w:val="en-GB"/>
        </w:rPr>
        <w:t>high-</w:t>
      </w:r>
      <w:proofErr w:type="spellStart"/>
      <w:r w:rsidR="009F2612">
        <w:rPr>
          <w:rFonts w:ascii="Times New Roman" w:hAnsi="Times New Roman" w:cs="Times New Roman"/>
          <w:color w:val="000000"/>
          <w:sz w:val="24"/>
          <w:lang w:val="en-GB"/>
        </w:rPr>
        <w:t>Fo</w:t>
      </w:r>
      <w:proofErr w:type="spellEnd"/>
      <w:r w:rsidR="005D60B7">
        <w:rPr>
          <w:rFonts w:ascii="Times New Roman" w:hAnsi="Times New Roman" w:cs="Times New Roman"/>
          <w:color w:val="000000"/>
          <w:sz w:val="24"/>
          <w:lang w:val="en-GB"/>
        </w:rPr>
        <w:t xml:space="preserve"> olivines which crystallize from more primitive melts from low </w:t>
      </w:r>
      <w:proofErr w:type="spellStart"/>
      <w:r w:rsidR="005D60B7">
        <w:rPr>
          <w:rFonts w:ascii="Times New Roman" w:hAnsi="Times New Roman" w:cs="Times New Roman"/>
          <w:color w:val="000000"/>
          <w:sz w:val="24"/>
          <w:lang w:val="en-GB"/>
        </w:rPr>
        <w:t>Fo</w:t>
      </w:r>
      <w:proofErr w:type="spellEnd"/>
      <w:r w:rsidR="005D60B7">
        <w:rPr>
          <w:rFonts w:ascii="Times New Roman" w:hAnsi="Times New Roman" w:cs="Times New Roman"/>
          <w:color w:val="000000"/>
          <w:sz w:val="24"/>
          <w:lang w:val="en-GB"/>
        </w:rPr>
        <w:t xml:space="preserve"> olivines forming in more evolved melts). This olivine forsterite content can also be used to  estimate</w:t>
      </w:r>
      <w:r w:rsidR="004E718A">
        <w:rPr>
          <w:rFonts w:ascii="Times New Roman" w:hAnsi="Times New Roman" w:cs="Times New Roman"/>
          <w:color w:val="000000"/>
          <w:sz w:val="24"/>
          <w:lang w:val="en-GB"/>
        </w:rPr>
        <w:t xml:space="preserve"> the</w:t>
      </w:r>
      <w:r w:rsidR="005D60B7">
        <w:rPr>
          <w:rFonts w:ascii="Times New Roman" w:hAnsi="Times New Roman" w:cs="Times New Roman"/>
          <w:color w:val="000000"/>
          <w:sz w:val="24"/>
          <w:lang w:val="en-GB"/>
        </w:rPr>
        <w:t xml:space="preserve"> likely entrapment temperature of each fluid inclusion</w:t>
      </w:r>
      <w:r w:rsidR="004E718A">
        <w:rPr>
          <w:rFonts w:ascii="Times New Roman" w:hAnsi="Times New Roman" w:cs="Times New Roman"/>
          <w:color w:val="000000"/>
          <w:sz w:val="24"/>
          <w:lang w:val="en-GB"/>
        </w:rPr>
        <w:t xml:space="preserve"> (</w:t>
      </w:r>
      <w:r w:rsidR="005D60B7">
        <w:rPr>
          <w:rFonts w:ascii="Times New Roman" w:hAnsi="Times New Roman" w:cs="Times New Roman"/>
          <w:color w:val="000000"/>
          <w:sz w:val="24"/>
          <w:lang w:val="en-GB"/>
        </w:rPr>
        <w:t>see</w:t>
      </w:r>
      <w:r w:rsidR="009C5427">
        <w:rPr>
          <w:rFonts w:ascii="Times New Roman" w:hAnsi="Times New Roman" w:cs="Times New Roman"/>
          <w:color w:val="000000"/>
          <w:sz w:val="24"/>
          <w:lang w:val="en-GB"/>
        </w:rPr>
        <w:fldChar w:fldCharType="begin"/>
      </w:r>
      <w:r w:rsidR="00F3431D">
        <w:rPr>
          <w:rFonts w:ascii="Times New Roman" w:hAnsi="Times New Roman" w:cs="Times New Roman"/>
          <w:color w:val="000000"/>
          <w:sz w:val="24"/>
          <w:lang w:val="en-GB"/>
        </w:rPr>
        <w:instrText xml:space="preserve"> ADDIN ZOTERO_ITEM CSL_CITATION {"citationID":"ipFbxPoi","properties":{"formattedCitation":"(DeVitre and Wieser, 2023)","plainCitation":"(DeVitre and Wieser, 2023)","dontUpdate":true,"noteIndex":0},"citationItems":[{"id":2041,"uris":["http://zotero.org/users/9451925/items/KPKPFUAW","http://zotero.org/users/9451925/items/8P772SSJ"],"itemData":{"id":2041,"type":"article","abstract":"Interpreting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Laila"},{"family":"Wieser","given":"Penny"}],"accessed":{"date-parts":[["2023",9,26]]},"issued":{"date-parts":[["2023",9,25]]}}}],"schema":"https://github.com/citation-style-language/schema/raw/master/csl-citation.json"} </w:instrText>
      </w:r>
      <w:r w:rsidR="009C5427">
        <w:rPr>
          <w:rFonts w:ascii="Times New Roman" w:hAnsi="Times New Roman" w:cs="Times New Roman"/>
          <w:color w:val="000000"/>
          <w:sz w:val="24"/>
          <w:lang w:val="en-GB"/>
        </w:rPr>
        <w:fldChar w:fldCharType="separate"/>
      </w:r>
      <w:r w:rsidR="005D60B7">
        <w:rPr>
          <w:rFonts w:ascii="Times New Roman" w:hAnsi="Times New Roman" w:cs="Times New Roman"/>
          <w:sz w:val="24"/>
        </w:rPr>
        <w:t xml:space="preserve"> </w:t>
      </w:r>
      <w:proofErr w:type="spellStart"/>
      <w:r w:rsidR="009C5427" w:rsidRPr="009C5427">
        <w:rPr>
          <w:rFonts w:ascii="Times New Roman" w:hAnsi="Times New Roman" w:cs="Times New Roman"/>
          <w:sz w:val="24"/>
        </w:rPr>
        <w:t>DeVitre</w:t>
      </w:r>
      <w:proofErr w:type="spellEnd"/>
      <w:r w:rsidR="009C5427" w:rsidRPr="009C5427">
        <w:rPr>
          <w:rFonts w:ascii="Times New Roman" w:hAnsi="Times New Roman" w:cs="Times New Roman"/>
          <w:sz w:val="24"/>
        </w:rPr>
        <w:t xml:space="preserve"> and Wieser, 2023)</w:t>
      </w:r>
      <w:r w:rsidR="009C5427">
        <w:rPr>
          <w:rFonts w:ascii="Times New Roman" w:hAnsi="Times New Roman" w:cs="Times New Roman"/>
          <w:color w:val="000000"/>
          <w:sz w:val="24"/>
          <w:lang w:val="en-GB"/>
        </w:rPr>
        <w:fldChar w:fldCharType="end"/>
      </w:r>
      <w:r w:rsidR="005D60B7">
        <w:rPr>
          <w:rFonts w:ascii="Times New Roman" w:hAnsi="Times New Roman" w:cs="Times New Roman"/>
          <w:color w:val="000000"/>
          <w:sz w:val="24"/>
          <w:lang w:val="en-GB"/>
        </w:rPr>
        <w:t xml:space="preserve"> for performing EOS calculations, rather than having to use a uniform temperature as on Day 1-2.  </w:t>
      </w:r>
    </w:p>
    <w:p w14:paraId="02FF422F" w14:textId="7A1787B7" w:rsidR="00073FA1" w:rsidRPr="001F7D93" w:rsidRDefault="007C368E" w:rsidP="00994067">
      <w:pPr>
        <w:pBdr>
          <w:top w:val="nil"/>
          <w:left w:val="nil"/>
          <w:bottom w:val="nil"/>
          <w:right w:val="nil"/>
          <w:between w:val="nil"/>
        </w:pBdr>
        <w:spacing w:after="0" w:line="480" w:lineRule="auto"/>
        <w:contextualSpacing/>
        <w:jc w:val="both"/>
        <w:rPr>
          <w:rFonts w:ascii="Times New Roman" w:hAnsi="Times New Roman" w:cs="Times New Roman"/>
          <w:color w:val="000000"/>
          <w:sz w:val="24"/>
          <w:lang w:val="en-GB"/>
        </w:rPr>
      </w:pPr>
      <w:r w:rsidRPr="001F7D93">
        <w:rPr>
          <w:rFonts w:ascii="Times New Roman" w:hAnsi="Times New Roman" w:cs="Times New Roman"/>
          <w:color w:val="000000"/>
          <w:sz w:val="24"/>
          <w:lang w:val="en-GB"/>
        </w:rPr>
        <w:tab/>
        <w:t xml:space="preserve">Our results clearly show that </w:t>
      </w:r>
      <w:r w:rsidR="007310C9" w:rsidRPr="001F7D93">
        <w:rPr>
          <w:rFonts w:ascii="Times New Roman" w:hAnsi="Times New Roman" w:cs="Times New Roman"/>
          <w:color w:val="000000"/>
          <w:sz w:val="24"/>
          <w:lang w:val="en-GB"/>
        </w:rPr>
        <w:t>the majority of FI were entrapped</w:t>
      </w:r>
      <w:r w:rsidR="00073FA1" w:rsidRPr="001F7D93">
        <w:rPr>
          <w:rFonts w:ascii="Times New Roman" w:hAnsi="Times New Roman" w:cs="Times New Roman"/>
          <w:color w:val="000000"/>
          <w:sz w:val="24"/>
          <w:lang w:val="en-GB"/>
        </w:rPr>
        <w:t xml:space="preserve"> at</w:t>
      </w:r>
      <w:r w:rsidR="007310C9" w:rsidRPr="001F7D93">
        <w:rPr>
          <w:rFonts w:ascii="Times New Roman" w:hAnsi="Times New Roman" w:cs="Times New Roman"/>
          <w:color w:val="000000"/>
          <w:sz w:val="24"/>
          <w:lang w:val="en-GB"/>
        </w:rPr>
        <w:t xml:space="preserve"> ~1</w:t>
      </w:r>
      <w:r w:rsidR="001250BF" w:rsidRPr="001F7D93">
        <w:rPr>
          <w:rFonts w:ascii="Times New Roman" w:hAnsi="Times New Roman" w:cs="Times New Roman"/>
          <w:color w:val="000000"/>
          <w:sz w:val="24"/>
          <w:lang w:val="en-GB"/>
        </w:rPr>
        <w:t>–</w:t>
      </w:r>
      <w:r w:rsidR="007310C9" w:rsidRPr="001F7D93">
        <w:rPr>
          <w:rFonts w:ascii="Times New Roman" w:hAnsi="Times New Roman" w:cs="Times New Roman"/>
          <w:color w:val="000000"/>
          <w:sz w:val="24"/>
          <w:lang w:val="en-GB"/>
        </w:rPr>
        <w:t>2 km</w:t>
      </w:r>
      <w:r w:rsidR="00291EC1" w:rsidRPr="001F7D93">
        <w:rPr>
          <w:rFonts w:ascii="Times New Roman" w:hAnsi="Times New Roman" w:cs="Times New Roman"/>
          <w:color w:val="000000"/>
          <w:sz w:val="24"/>
          <w:lang w:val="en-GB"/>
        </w:rPr>
        <w:t xml:space="preserve"> below the surface</w:t>
      </w:r>
      <w:r w:rsidR="00AE69C7" w:rsidRPr="001F7D93">
        <w:rPr>
          <w:rFonts w:ascii="Times New Roman" w:hAnsi="Times New Roman" w:cs="Times New Roman"/>
          <w:color w:val="000000"/>
          <w:sz w:val="24"/>
          <w:lang w:val="en-GB"/>
        </w:rPr>
        <w:t xml:space="preserve"> (</w:t>
      </w:r>
      <w:del w:id="72" w:author="Charlotte Devitre" w:date="2024-01-26T13:53:00Z">
        <w:r w:rsidR="00AE69C7" w:rsidRPr="001F7D93" w:rsidDel="00FD73C0">
          <w:rPr>
            <w:rFonts w:ascii="Times New Roman" w:hAnsi="Times New Roman" w:cs="Times New Roman"/>
            <w:color w:val="000000"/>
            <w:sz w:val="24"/>
            <w:lang w:val="en-GB"/>
          </w:rPr>
          <w:delText>Fig.</w:delText>
        </w:r>
        <w:r w:rsidR="00073FA1" w:rsidRPr="001F7D93" w:rsidDel="00FD73C0">
          <w:rPr>
            <w:rFonts w:ascii="Times New Roman" w:hAnsi="Times New Roman" w:cs="Times New Roman"/>
            <w:color w:val="000000"/>
            <w:sz w:val="24"/>
            <w:lang w:val="en-GB"/>
          </w:rPr>
          <w:delText xml:space="preserve"> </w:delText>
        </w:r>
        <w:r w:rsidR="00CD3588" w:rsidRPr="001F7D93" w:rsidDel="00FD73C0">
          <w:rPr>
            <w:rFonts w:ascii="Times New Roman" w:hAnsi="Times New Roman" w:cs="Times New Roman"/>
            <w:color w:val="000000"/>
            <w:sz w:val="24"/>
            <w:szCs w:val="24"/>
            <w:lang w:val="en-GB"/>
          </w:rPr>
          <w:delText>2</w:delText>
        </w:r>
      </w:del>
      <w:ins w:id="73" w:author="Charlotte Devitre" w:date="2024-01-26T13:53:00Z">
        <w:r w:rsidR="00FD73C0">
          <w:rPr>
            <w:rFonts w:ascii="Times New Roman" w:hAnsi="Times New Roman" w:cs="Times New Roman"/>
            <w:color w:val="000000"/>
            <w:sz w:val="24"/>
            <w:lang w:val="en-GB"/>
          </w:rPr>
          <w:t>Fig. 3</w:t>
        </w:r>
      </w:ins>
      <w:r w:rsidR="00CD3588" w:rsidRPr="001F7D93">
        <w:rPr>
          <w:rFonts w:ascii="Times New Roman" w:hAnsi="Times New Roman" w:cs="Times New Roman"/>
          <w:color w:val="000000"/>
          <w:sz w:val="24"/>
          <w:szCs w:val="24"/>
          <w:lang w:val="en-GB"/>
        </w:rPr>
        <w:t>d), which aligns well with the depths of the Halemaʻumaʻu reservoir interpreted from geophysics</w:t>
      </w:r>
      <w:r w:rsidR="002C3E68">
        <w:rPr>
          <w:rFonts w:ascii="Times New Roman" w:hAnsi="Times New Roman" w:cs="Times New Roman"/>
          <w:color w:val="000000"/>
          <w:sz w:val="24"/>
          <w:szCs w:val="24"/>
          <w:lang w:val="en-GB"/>
        </w:rPr>
        <w:t xml:space="preserve"> </w:t>
      </w:r>
      <w:r w:rsidR="00CD3588" w:rsidRPr="001F7D93">
        <w:rPr>
          <w:rFonts w:ascii="Times New Roman" w:hAnsi="Times New Roman" w:cs="Times New Roman"/>
          <w:color w:val="000000"/>
          <w:sz w:val="24"/>
          <w:szCs w:val="24"/>
          <w:lang w:val="en-GB"/>
        </w:rPr>
        <w:fldChar w:fldCharType="begin"/>
      </w:r>
      <w:r w:rsidR="00E51DA0" w:rsidRPr="001F7D93">
        <w:rPr>
          <w:rFonts w:ascii="Times New Roman" w:hAnsi="Times New Roman" w:cs="Times New Roman"/>
          <w:color w:val="000000"/>
          <w:sz w:val="24"/>
          <w:szCs w:val="24"/>
          <w:lang w:val="en-GB"/>
        </w:rPr>
        <w:instrText xml:space="preserve"> ADDIN ZOTERO_ITEM CSL_CITATION {"citationID":"zcZPnuk7","properties":{"formattedCitation":"(Baker and Amelung, 2012; Anderson and Poland, 2016; Anderson {\\i{}et al.}, 2019)","plainCitation":"(Baker and Amelung, 2012; Anderson and Poland, 2016; Anderson et al., 2019)","noteIndex":0},"citationItems":[{"id":2006,"uris":["http://zotero.org/users/9451925/items/FQW6YRR6"],"itemData":{"id":2006,"type":"article-journal","abstract":"We use interferometric synthetic aperture radar (InSAR) to study deformation of the summit caldera at Kīlauea Volcano during 2000–2008, which spanned both an east rift zone eruptive event in 2007 and the start of the ongoing summit eruption in 2008. The data set consists of small baseline subset (SBAS) time series generated from 270 acquisitions on three separate beam modes from the Radarsat-1 satellite. We identify 12 time periods with distinct patterns of displacement that we attribute until late 2003 to secular tectonic-driven deformation and from 2004 to 2008 to four different sources in the summit area. We model the shallow magmatic system as a spherical reservoir at 1.9 ± 0.1 km depth below the surface to the northeast of Halemaumau (source 1) and three vertically stacked sills at greater depths in the southern caldera area (source 2 at the southern edge of the caldera at 2.9 ± 0.2 km depth, source 3 to the south-southeast of the caldera at 3.4 ± 0.5 km depth, and source 4 south of the caldera at 3.6 ± 0.4 km depth). The sequence for filling of and withdrawal from these reservoirs reveals a top-down process, with sequences of both inflation and deflation initiating in the shallowest source. Inflation of source 3 is coincident with elevated seismic activity in the upper east rift zone in February 2006 and May 2007. Source 4 is elongated toward the southwest rift zone and also shows elevated seismicity that extends toward the southwest rift zone.","container-title":"Journal of Geophysical Research: Solid Earth","DOI":"10.1029/2011JB009123","ISSN":"2156-2202","issue":"B12","language":"en","license":"©2012. American Geophysical Union. All Rights Reserved.","note":"_eprint: https://onlinelibrary.wiley.com/doi/pdf/10.1029/2011JB009123","source":"Wiley Online Library","title":"Top-down inflation and deflation at the summit of Kīlauea Volcano, Hawai‘i observed with InSAR","URL":"https://onlinelibrary.wiley.com/doi/abs/10.1029/2011JB009123","volume":"117","author":[{"family":"Baker","given":"Scott"},{"family":"Amelung","given":"Falk"}],"accessed":{"date-parts":[["2023",9,18]]},"issued":{"date-parts":[["2012"]]}}},{"id":2004,"uris":["http://zotero.org/users/9451925/items/AVM9PSS7"],"itemData":{"id":2004,"type":"article-journal","abstract":"Estimating rates of magma supply to the world's volcanoes remains one of the most fundamental aims of volcanology. Yet, supply rates can be difficult to estimate even at well-monitored volcanoes, in part because observations are noisy and are usually considered independently rather than as part of a holistic system. In this work we demonstrate a technique for probabilistically estimating time-variable rates of magma supply to a volcano through probabilistic constraint on storage and eruption rates. This approach utilizes Bayesian joint inversion of diverse datasets using predictions from a multiphysical volcano model, and independent prior information derived from previous geophysical, geochemical, and geological studies. The solution to the inverse problem takes the form of a probability density function which takes into account uncertainties in observations and prior information, and which we sample using a Markov chain Monte Carlo algorithm. Applying the technique to Kīlauea Volcano, we develop a model which relates magma flow rates with deformation of the volcano's surface, sulfur dioxide emission rates, lava flow field volumes, and composition of the volcano's basaltic magma. This model accounts for effects and processes mostly neglected in previous supply rate estimates at Kīlauea, including magma compressibility, loss of sulfur to the hydrothermal system, and potential magma storage in the volcano's deep rift zones. We jointly invert data and prior information to estimate rates of supply, storage, and eruption during three recent quasi-steady-state periods at the volcano. Results shed new light on the time-variability of magma supply to Kīlauea, which we find to have increased by 35–100% between 2001 and 2006 (from 0.11–0.17 to 0.18–0.28 km3/yr), before subsequently decreasing to 0.08–0.12 km3/yr by 2012. Changes in supply rate directly impact hazard at the volcano, and were largely responsible for an increase in eruption rate of 60–150% between 2001 and 2006, and subsequent decline by as much as 60% by 2012. We also demonstrate the occurrence of temporal changes in the proportion of Kīlauea's magma supply that is stored versus erupted, with the supply “surge” in 2006 associated with increased accumulation of magma at the summit. Finally, we are able to place some constraints on sulfur concentrations in Kīlauea magma and the scrubbing of sulfur by the volcano's hydrothermal system. Multiphysical, Bayesian constraint on magma flow rates may be used to monitor evolving volcanic hazard not just at Kīlauea but at other volcanoes around the world.","container-title":"Earth and Planetary Science Letters","DOI":"10.1016/j.epsl.2016.04.029","ISSN":"0012-821X","journalAbbreviation":"Earth and Planetary Science Letters","page":"161-171","source":"ScienceDirect","title":"Bayesian estimation of magma supply, storage, and eruption rates using a multiphysical volcano model: Kīlauea Volcano, 2000–2012","title-short":"Bayesian estimation of magma supply, storage, and eruption rates using a multiphysical volcano model","volume":"447","author":[{"family":"Anderson","given":"Kyle R."},{"family":"Poland","given":"Michael P."}],"issued":{"date-parts":[["2016",8,1]]}}},{"id":2003,"uris":["http://zotero.org/users/9451925/items/CXV87T5P"],"itemData":{"id":2003,"type":"article-journal","abstract":"Caldera-forming eruptions are among Earth’s most hazardous natural phenomena, yet the architecture of subcaldera magma reservoirs and the conditions that trigger collapse are poorly understood. Observations from the formation of a 0.8–cubic kilometer basaltic caldera at Kīlauea Volcano in 2018 included the draining of an active lava lake, which provided a window into pressure decrease in the reservoir. We show that failure began after &lt;4% of magma was withdrawn from a shallow reservoir beneath the volcano’s summit, reducing its internal pressure by ~17 megapascals. Several cubic kilometers of magma were stored in the reservoir, and only a fraction was withdrawn before the end of the eruption. Thus, caldera formation may begin after withdrawal of only small amounts of magma and may end before source reservoirs are completely evacuated.","container-title":"Science","DOI":"10.1126/science.aaz1822","issue":"6470","note":"publisher: American Association for the Advancement of Science","page":"eaaz1822","source":"science.org (Atypon)","title":"Magma reservoir failure and the onset of caldera collapse at Kīlauea Volcano in 2018","volume":"366","author":[{"family":"Anderson","given":"Kyle R."},{"family":"Johanson","given":"Ingrid A."},{"family":"Patrick","given":"Matthew R."},{"family":"Gu","given":"Mengyang"},{"family":"Segall","given":"Paul"},{"family":"Poland","given":"Michael P."},{"family":"Montgomery-Brown","given":"Emily K."},{"family":"Miklius","given":"Asta"}],"issued":{"date-parts":[["2019",12,6]]}}}],"schema":"https://github.com/citation-style-language/schema/raw/master/csl-citation.json"} </w:instrText>
      </w:r>
      <w:r w:rsidR="00CD3588" w:rsidRPr="001F7D93">
        <w:rPr>
          <w:rFonts w:ascii="Times New Roman" w:hAnsi="Times New Roman" w:cs="Times New Roman"/>
          <w:color w:val="000000"/>
          <w:sz w:val="24"/>
          <w:szCs w:val="24"/>
          <w:lang w:val="en-GB"/>
        </w:rPr>
        <w:fldChar w:fldCharType="separate"/>
      </w:r>
      <w:r w:rsidR="001F7D93" w:rsidRPr="001F7D93">
        <w:rPr>
          <w:rFonts w:ascii="Times New Roman" w:hAnsi="Times New Roman" w:cs="Times New Roman"/>
          <w:sz w:val="24"/>
          <w:szCs w:val="24"/>
        </w:rPr>
        <w:t xml:space="preserve">(Baker and Amelung, 2012; Anderson and Poland, 2016; Anderson </w:t>
      </w:r>
      <w:r w:rsidR="001F7D93" w:rsidRPr="001F7D93">
        <w:rPr>
          <w:rFonts w:ascii="Times New Roman" w:hAnsi="Times New Roman" w:cs="Times New Roman"/>
          <w:i/>
          <w:iCs/>
          <w:sz w:val="24"/>
          <w:szCs w:val="24"/>
        </w:rPr>
        <w:t>et al.</w:t>
      </w:r>
      <w:r w:rsidR="001F7D93" w:rsidRPr="001F7D93">
        <w:rPr>
          <w:rFonts w:ascii="Times New Roman" w:hAnsi="Times New Roman" w:cs="Times New Roman"/>
          <w:sz w:val="24"/>
          <w:szCs w:val="24"/>
        </w:rPr>
        <w:t>, 2019)</w:t>
      </w:r>
      <w:r w:rsidR="00CD3588" w:rsidRPr="001F7D93">
        <w:rPr>
          <w:rFonts w:ascii="Times New Roman" w:hAnsi="Times New Roman" w:cs="Times New Roman"/>
          <w:color w:val="000000"/>
          <w:sz w:val="24"/>
          <w:szCs w:val="24"/>
        </w:rPr>
        <w:fldChar w:fldCharType="end"/>
      </w:r>
      <w:r w:rsidR="00CD3588" w:rsidRPr="001F7D93">
        <w:rPr>
          <w:rFonts w:ascii="Times New Roman" w:hAnsi="Times New Roman" w:cs="Times New Roman"/>
          <w:color w:val="000000"/>
          <w:sz w:val="24"/>
          <w:szCs w:val="24"/>
          <w:lang w:val="en-GB"/>
        </w:rPr>
        <w:t xml:space="preserve">, MI barometry </w:t>
      </w:r>
      <w:r w:rsidR="00CD3588" w:rsidRPr="001F7D93">
        <w:rPr>
          <w:rFonts w:ascii="Times New Roman" w:hAnsi="Times New Roman" w:cs="Times New Roman"/>
          <w:color w:val="000000"/>
          <w:sz w:val="24"/>
          <w:szCs w:val="24"/>
          <w:lang w:val="en-GB"/>
        </w:rPr>
        <w:fldChar w:fldCharType="begin"/>
      </w:r>
      <w:r w:rsidR="00E51DA0" w:rsidRPr="001F7D93">
        <w:rPr>
          <w:rFonts w:ascii="Times New Roman" w:hAnsi="Times New Roman" w:cs="Times New Roman"/>
          <w:color w:val="000000"/>
          <w:sz w:val="24"/>
          <w:szCs w:val="24"/>
          <w:lang w:val="en-GB"/>
        </w:rPr>
        <w:instrText xml:space="preserve"> ADDIN ZOTERO_ITEM CSL_CITATION {"citationID":"DqoUYxOz","properties":{"formattedCitation":"(Lerner {\\i{}et al.}, 2021; Wieser {\\i{}et al.}, 2021)","plainCitation":"(Lerner et al., 2021; Wieser et al., 2021)","noteIndex":0},"citationItems":[{"id":1274,"uris":["http://zotero.org/users/9451925/items/MK6E7YHU"],"itemData":{"id":1274,"type":"article-journal","container-title":"Bulletin of Volcanology","issue":"6","note":"ISBN: 1432-0819\npublisher: Springer","page":"1-32","title":"The petrologic and degassing behavior of sulfur and other magmatic volatiles from the 2018 eruption of Kīlauea, Hawaiʻi: melt concentrations, magma storage depths, and magma recycling","volume":"83","author":[{"family":"Lerner","given":"Allan H."},{"family":"Wallace","given":"Paul J."},{"family":"Shea","given":"Thomas"},{"family":"Mourey","given":"Adrien J."},{"family":"Kelly","given":"Peter J."},{"family":"Nadeau","given":"Patricia A."},{"family":"Elias","given":"Tamar"},{"family":"Kern","given":"Christoph"},{"family":"Clor","given":"Laura E."},{"family":"Gansecki","given":"Cheryl"}],"issued":{"date-parts":[["2021"]]}}},{"id":310,"uris":["http://zotero.org/users/9451925/items/68HCIF2C"],"itemData":{"id":310,"type":"article-journal","abstract":"The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E51DA0" w:rsidRPr="001F7D93">
        <w:rPr>
          <w:rFonts w:ascii="Cambria Math" w:hAnsi="Cambria Math" w:cs="Cambria Math"/>
          <w:color w:val="000000"/>
          <w:sz w:val="24"/>
          <w:szCs w:val="24"/>
          <w:lang w:val="en-GB"/>
        </w:rPr>
        <w:instrText>∼</w:instrText>
      </w:r>
      <w:r w:rsidR="00E51DA0" w:rsidRPr="001F7D93">
        <w:rPr>
          <w:rFonts w:ascii="Times New Roman" w:hAnsi="Times New Roman" w:cs="Times New Roman"/>
          <w:color w:val="000000"/>
          <w:sz w:val="24"/>
          <w:szCs w:val="24"/>
          <w:lang w:val="en-GB"/>
        </w:rPr>
        <w:instrText>2-km depth), while many high-Fo olivines (&gt;Fo81.5; far from equilibrium with their carrier melts) crystallized within the South Caldera reservoir (</w:instrText>
      </w:r>
      <w:r w:rsidR="00E51DA0" w:rsidRPr="001F7D93">
        <w:rPr>
          <w:rFonts w:ascii="Cambria Math" w:hAnsi="Cambria Math" w:cs="Cambria Math"/>
          <w:color w:val="000000"/>
          <w:sz w:val="24"/>
          <w:szCs w:val="24"/>
          <w:lang w:val="en-GB"/>
        </w:rPr>
        <w:instrText>∼</w:instrText>
      </w:r>
      <w:r w:rsidR="00E51DA0" w:rsidRPr="001F7D93">
        <w:rPr>
          <w:rFonts w:ascii="Times New Roman" w:hAnsi="Times New Roman" w:cs="Times New Roman"/>
          <w:color w:val="000000"/>
          <w:sz w:val="24"/>
          <w:szCs w:val="24"/>
          <w:lang w:val="en-GB"/>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L."},{"family":"Ilyinskaya","given":"Evgenia"}],"issued":{"date-parts":[["2021"]]}}}],"schema":"https://github.com/citation-style-language/schema/raw/master/csl-citation.json"} </w:instrText>
      </w:r>
      <w:r w:rsidR="00CD3588" w:rsidRPr="001F7D93">
        <w:rPr>
          <w:rFonts w:ascii="Times New Roman" w:hAnsi="Times New Roman" w:cs="Times New Roman"/>
          <w:color w:val="000000"/>
          <w:sz w:val="24"/>
          <w:szCs w:val="24"/>
          <w:lang w:val="en-GB"/>
        </w:rPr>
        <w:fldChar w:fldCharType="separate"/>
      </w:r>
      <w:r w:rsidR="001F7D93" w:rsidRPr="001F7D93">
        <w:rPr>
          <w:rFonts w:ascii="Times New Roman" w:hAnsi="Times New Roman" w:cs="Times New Roman"/>
          <w:sz w:val="24"/>
          <w:szCs w:val="24"/>
        </w:rPr>
        <w:t xml:space="preserve">(Lerner </w:t>
      </w:r>
      <w:r w:rsidR="001F7D93" w:rsidRPr="001F7D93">
        <w:rPr>
          <w:rFonts w:ascii="Times New Roman" w:hAnsi="Times New Roman" w:cs="Times New Roman"/>
          <w:i/>
          <w:iCs/>
          <w:sz w:val="24"/>
          <w:szCs w:val="24"/>
        </w:rPr>
        <w:t>et al.</w:t>
      </w:r>
      <w:r w:rsidR="001F7D93" w:rsidRPr="001F7D93">
        <w:rPr>
          <w:rFonts w:ascii="Times New Roman" w:hAnsi="Times New Roman" w:cs="Times New Roman"/>
          <w:sz w:val="24"/>
          <w:szCs w:val="24"/>
        </w:rPr>
        <w:t xml:space="preserve">, 2021; Wieser </w:t>
      </w:r>
      <w:r w:rsidR="001F7D93" w:rsidRPr="001F7D93">
        <w:rPr>
          <w:rFonts w:ascii="Times New Roman" w:hAnsi="Times New Roman" w:cs="Times New Roman"/>
          <w:i/>
          <w:iCs/>
          <w:sz w:val="24"/>
          <w:szCs w:val="24"/>
        </w:rPr>
        <w:t>et al.</w:t>
      </w:r>
      <w:r w:rsidR="001F7D93" w:rsidRPr="001F7D93">
        <w:rPr>
          <w:rFonts w:ascii="Times New Roman" w:hAnsi="Times New Roman" w:cs="Times New Roman"/>
          <w:sz w:val="24"/>
          <w:szCs w:val="24"/>
        </w:rPr>
        <w:t>, 2021)</w:t>
      </w:r>
      <w:r w:rsidR="00CD3588" w:rsidRPr="001F7D93">
        <w:rPr>
          <w:rFonts w:ascii="Times New Roman" w:hAnsi="Times New Roman" w:cs="Times New Roman"/>
          <w:color w:val="000000"/>
          <w:sz w:val="24"/>
          <w:szCs w:val="24"/>
        </w:rPr>
        <w:fldChar w:fldCharType="end"/>
      </w:r>
      <w:r w:rsidR="00CD3588" w:rsidRPr="001F7D93">
        <w:rPr>
          <w:rFonts w:ascii="Times New Roman" w:hAnsi="Times New Roman" w:cs="Times New Roman"/>
          <w:color w:val="000000"/>
          <w:sz w:val="24"/>
          <w:szCs w:val="24"/>
        </w:rPr>
        <w:t xml:space="preserve">, and FI barometry </w:t>
      </w:r>
      <w:r w:rsidR="00CD3588" w:rsidRPr="001F7D93">
        <w:rPr>
          <w:rFonts w:ascii="Times New Roman" w:hAnsi="Times New Roman" w:cs="Times New Roman"/>
          <w:color w:val="000000"/>
          <w:sz w:val="24"/>
          <w:szCs w:val="24"/>
        </w:rPr>
        <w:fldChar w:fldCharType="begin"/>
      </w:r>
      <w:r w:rsidR="00E51DA0" w:rsidRPr="001F7D93">
        <w:rPr>
          <w:rFonts w:ascii="Times New Roman" w:hAnsi="Times New Roman" w:cs="Times New Roman"/>
          <w:color w:val="000000"/>
          <w:sz w:val="24"/>
          <w:szCs w:val="24"/>
        </w:rPr>
        <w:instrText xml:space="preserve"> ADDIN ZOTERO_ITEM CSL_CITATION {"citationID":"4a4Io9x2","properties":{"formattedCitation":"(DeVitre and Wieser, 2023)","plainCitation":"(DeVitre and Wieser, 2023)","noteIndex":0},"citationItems":[{"id":2041,"uris":["http://zotero.org/users/9451925/items/KPKPFUAW","http://zotero.org/users/9451925/items/8P772SSJ"],"itemData":{"id":2041,"type":"article","abstract":"Interpreting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Laila"},{"family":"Wieser","given":"Penny"}],"accessed":{"date-parts":[["2023",9,26]]},"issued":{"date-parts":[["2023",9,25]]}}}],"schema":"https://github.com/citation-style-language/schema/raw/master/csl-citation.json"} </w:instrText>
      </w:r>
      <w:r w:rsidR="00CD3588" w:rsidRPr="001F7D93">
        <w:rPr>
          <w:rFonts w:ascii="Times New Roman" w:hAnsi="Times New Roman" w:cs="Times New Roman"/>
          <w:color w:val="000000"/>
          <w:sz w:val="24"/>
          <w:szCs w:val="24"/>
        </w:rPr>
        <w:fldChar w:fldCharType="separate"/>
      </w:r>
      <w:r w:rsidR="001F7D93" w:rsidRPr="001F7D93">
        <w:rPr>
          <w:rFonts w:ascii="Times New Roman" w:hAnsi="Times New Roman" w:cs="Times New Roman"/>
          <w:sz w:val="24"/>
        </w:rPr>
        <w:t>(</w:t>
      </w:r>
      <w:proofErr w:type="spellStart"/>
      <w:r w:rsidR="001F7D93" w:rsidRPr="001F7D93">
        <w:rPr>
          <w:rFonts w:ascii="Times New Roman" w:hAnsi="Times New Roman" w:cs="Times New Roman"/>
          <w:sz w:val="24"/>
        </w:rPr>
        <w:t>DeVitre</w:t>
      </w:r>
      <w:proofErr w:type="spellEnd"/>
      <w:r w:rsidR="001F7D93" w:rsidRPr="001F7D93">
        <w:rPr>
          <w:rFonts w:ascii="Times New Roman" w:hAnsi="Times New Roman" w:cs="Times New Roman"/>
          <w:sz w:val="24"/>
        </w:rPr>
        <w:t xml:space="preserve"> and Wieser, 2023)</w:t>
      </w:r>
      <w:r w:rsidR="00CD3588" w:rsidRPr="001F7D93">
        <w:rPr>
          <w:rFonts w:ascii="Times New Roman" w:hAnsi="Times New Roman" w:cs="Times New Roman"/>
          <w:color w:val="000000"/>
          <w:sz w:val="24"/>
          <w:szCs w:val="24"/>
        </w:rPr>
        <w:fldChar w:fldCharType="end"/>
      </w:r>
      <w:r w:rsidR="00CD3588" w:rsidRPr="001F7D93">
        <w:rPr>
          <w:rFonts w:ascii="Times New Roman" w:hAnsi="Times New Roman" w:cs="Times New Roman"/>
          <w:color w:val="000000"/>
          <w:sz w:val="24"/>
          <w:szCs w:val="24"/>
        </w:rPr>
        <w:t>.</w:t>
      </w:r>
      <w:r w:rsidR="004533C3" w:rsidRPr="001F7D93">
        <w:rPr>
          <w:rFonts w:ascii="Times New Roman" w:hAnsi="Times New Roman" w:cs="Times New Roman"/>
          <w:color w:val="000000"/>
          <w:sz w:val="24"/>
        </w:rPr>
        <w:t xml:space="preserve"> </w:t>
      </w:r>
      <w:r w:rsidRPr="001F7D93">
        <w:rPr>
          <w:rFonts w:ascii="Times New Roman" w:hAnsi="Times New Roman" w:cs="Times New Roman"/>
          <w:color w:val="000000"/>
          <w:sz w:val="24"/>
          <w:lang w:val="en-GB"/>
        </w:rPr>
        <w:t xml:space="preserve">While the </w:t>
      </w:r>
      <w:r w:rsidR="005C6221" w:rsidRPr="001F7D93">
        <w:rPr>
          <w:rFonts w:ascii="Times New Roman" w:hAnsi="Times New Roman" w:cs="Times New Roman"/>
          <w:color w:val="000000"/>
          <w:sz w:val="24"/>
          <w:lang w:val="en-GB"/>
        </w:rPr>
        <w:t>greater</w:t>
      </w:r>
      <w:r w:rsidRPr="001F7D93">
        <w:rPr>
          <w:rFonts w:ascii="Times New Roman" w:hAnsi="Times New Roman" w:cs="Times New Roman"/>
          <w:color w:val="000000"/>
          <w:sz w:val="24"/>
          <w:lang w:val="en-GB"/>
        </w:rPr>
        <w:t xml:space="preserve"> number of analyses from data processed on Day 2 and Day 4 certainly </w:t>
      </w:r>
      <w:r w:rsidR="005C6221" w:rsidRPr="001F7D93">
        <w:rPr>
          <w:rFonts w:ascii="Times New Roman" w:hAnsi="Times New Roman" w:cs="Times New Roman"/>
          <w:color w:val="000000"/>
          <w:sz w:val="24"/>
          <w:lang w:val="en-GB"/>
        </w:rPr>
        <w:t>enhance</w:t>
      </w:r>
      <w:r w:rsidRPr="001F7D93">
        <w:rPr>
          <w:rFonts w:ascii="Times New Roman" w:hAnsi="Times New Roman" w:cs="Times New Roman"/>
          <w:color w:val="000000"/>
          <w:sz w:val="24"/>
          <w:lang w:val="en-GB"/>
        </w:rPr>
        <w:t xml:space="preserve"> the </w:t>
      </w:r>
      <w:r w:rsidR="005C6221" w:rsidRPr="001F7D93">
        <w:rPr>
          <w:rFonts w:ascii="Times New Roman" w:hAnsi="Times New Roman" w:cs="Times New Roman"/>
          <w:color w:val="000000"/>
          <w:sz w:val="24"/>
          <w:lang w:val="en-GB"/>
        </w:rPr>
        <w:t>story</w:t>
      </w:r>
      <w:r w:rsidRPr="001F7D93">
        <w:rPr>
          <w:rFonts w:ascii="Times New Roman" w:hAnsi="Times New Roman" w:cs="Times New Roman"/>
          <w:color w:val="000000"/>
          <w:sz w:val="24"/>
          <w:lang w:val="en-GB"/>
        </w:rPr>
        <w:t xml:space="preserve">, it is notable that </w:t>
      </w:r>
      <w:r w:rsidR="005C6221" w:rsidRPr="001F7D93">
        <w:rPr>
          <w:rFonts w:ascii="Times New Roman" w:hAnsi="Times New Roman" w:cs="Times New Roman"/>
          <w:color w:val="000000"/>
          <w:sz w:val="24"/>
          <w:lang w:val="en-GB"/>
        </w:rPr>
        <w:t xml:space="preserve">depths calculated on Day 1 fall within final proposed </w:t>
      </w:r>
      <w:r w:rsidRPr="001F7D93">
        <w:rPr>
          <w:rFonts w:ascii="Times New Roman" w:hAnsi="Times New Roman" w:cs="Times New Roman"/>
          <w:color w:val="000000"/>
          <w:sz w:val="24"/>
          <w:lang w:val="en-GB"/>
        </w:rPr>
        <w:t xml:space="preserve">storage reservoir </w:t>
      </w:r>
      <w:r w:rsidR="005C6221" w:rsidRPr="001F7D93">
        <w:rPr>
          <w:rFonts w:ascii="Times New Roman" w:hAnsi="Times New Roman" w:cs="Times New Roman"/>
          <w:color w:val="000000"/>
          <w:sz w:val="24"/>
          <w:lang w:val="en-GB"/>
        </w:rPr>
        <w:t>depths.</w:t>
      </w:r>
      <w:r w:rsidRPr="001F7D93">
        <w:rPr>
          <w:rFonts w:ascii="Times New Roman" w:hAnsi="Times New Roman" w:cs="Times New Roman"/>
          <w:color w:val="000000"/>
          <w:sz w:val="24"/>
          <w:lang w:val="en-GB"/>
        </w:rPr>
        <w:t xml:space="preserve"> Rapid EDS analyses of olivine </w:t>
      </w:r>
      <w:proofErr w:type="spellStart"/>
      <w:r w:rsidR="005C6221" w:rsidRPr="001F7D93">
        <w:rPr>
          <w:rFonts w:ascii="Times New Roman" w:hAnsi="Times New Roman" w:cs="Times New Roman"/>
          <w:color w:val="000000"/>
          <w:sz w:val="24"/>
          <w:lang w:val="en-GB"/>
        </w:rPr>
        <w:t>Fo</w:t>
      </w:r>
      <w:proofErr w:type="spellEnd"/>
      <w:r w:rsidR="00A455DB" w:rsidRPr="001F7D93">
        <w:rPr>
          <w:rFonts w:ascii="Times New Roman" w:hAnsi="Times New Roman" w:cs="Times New Roman"/>
          <w:color w:val="000000"/>
          <w:sz w:val="24"/>
          <w:lang w:val="en-GB"/>
        </w:rPr>
        <w:t xml:space="preserve"> contents </w:t>
      </w:r>
      <w:r w:rsidRPr="001F7D93">
        <w:rPr>
          <w:rFonts w:ascii="Times New Roman" w:hAnsi="Times New Roman" w:cs="Times New Roman"/>
          <w:color w:val="000000"/>
          <w:sz w:val="24"/>
          <w:lang w:val="en-GB"/>
        </w:rPr>
        <w:t xml:space="preserve">close to each </w:t>
      </w:r>
      <w:r w:rsidR="001F6599" w:rsidRPr="001F7D93">
        <w:rPr>
          <w:rFonts w:ascii="Times New Roman" w:hAnsi="Times New Roman" w:cs="Times New Roman"/>
          <w:color w:val="000000"/>
          <w:sz w:val="24"/>
          <w:lang w:val="en-GB"/>
        </w:rPr>
        <w:t>FI</w:t>
      </w:r>
      <w:r w:rsidRPr="001F7D93">
        <w:rPr>
          <w:rFonts w:ascii="Times New Roman" w:hAnsi="Times New Roman" w:cs="Times New Roman"/>
          <w:color w:val="000000"/>
          <w:sz w:val="24"/>
          <w:lang w:val="en-GB"/>
        </w:rPr>
        <w:t xml:space="preserve"> </w:t>
      </w:r>
      <w:r w:rsidR="00EF4B2A" w:rsidRPr="001F7D93">
        <w:rPr>
          <w:rFonts w:ascii="Times New Roman" w:hAnsi="Times New Roman" w:cs="Times New Roman"/>
          <w:color w:val="000000"/>
          <w:sz w:val="24"/>
          <w:lang w:val="en-GB"/>
        </w:rPr>
        <w:t>reveal that olivine</w:t>
      </w:r>
      <w:r w:rsidR="00741FEB" w:rsidRPr="001F7D93">
        <w:rPr>
          <w:rFonts w:ascii="Times New Roman" w:hAnsi="Times New Roman" w:cs="Times New Roman"/>
          <w:color w:val="000000"/>
          <w:sz w:val="24"/>
          <w:lang w:val="en-GB"/>
        </w:rPr>
        <w:t xml:space="preserve"> crystals</w:t>
      </w:r>
      <w:r w:rsidR="00EF4B2A" w:rsidRPr="001F7D93">
        <w:rPr>
          <w:rFonts w:ascii="Times New Roman" w:hAnsi="Times New Roman" w:cs="Times New Roman"/>
          <w:color w:val="000000"/>
          <w:sz w:val="24"/>
          <w:lang w:val="en-GB"/>
        </w:rPr>
        <w:t xml:space="preserve"> grew from a wide range of melt compositions. It is interesting to note that </w:t>
      </w:r>
      <w:r w:rsidR="00F40451" w:rsidRPr="001F7D93">
        <w:rPr>
          <w:rFonts w:ascii="Times New Roman" w:hAnsi="Times New Roman" w:cs="Times New Roman"/>
          <w:color w:val="000000"/>
          <w:sz w:val="24"/>
          <w:lang w:val="en-GB"/>
        </w:rPr>
        <w:t>FI in the cores of</w:t>
      </w:r>
      <w:r w:rsidR="00EF4B2A" w:rsidRPr="001F7D93">
        <w:rPr>
          <w:rFonts w:ascii="Times New Roman" w:hAnsi="Times New Roman" w:cs="Times New Roman"/>
          <w:color w:val="000000"/>
          <w:sz w:val="24"/>
          <w:lang w:val="en-GB"/>
        </w:rPr>
        <w:t xml:space="preserve"> high-</w:t>
      </w:r>
      <w:proofErr w:type="spellStart"/>
      <w:r w:rsidR="00EF4B2A" w:rsidRPr="001F7D93">
        <w:rPr>
          <w:rFonts w:ascii="Times New Roman" w:hAnsi="Times New Roman" w:cs="Times New Roman"/>
          <w:color w:val="000000"/>
          <w:sz w:val="24"/>
          <w:lang w:val="en-GB"/>
        </w:rPr>
        <w:t>Fo</w:t>
      </w:r>
      <w:proofErr w:type="spellEnd"/>
      <w:r w:rsidR="00EF4B2A" w:rsidRPr="001F7D93">
        <w:rPr>
          <w:rFonts w:ascii="Times New Roman" w:hAnsi="Times New Roman" w:cs="Times New Roman"/>
          <w:color w:val="000000"/>
          <w:sz w:val="24"/>
          <w:lang w:val="en-GB"/>
        </w:rPr>
        <w:t xml:space="preserve"> </w:t>
      </w:r>
      <w:r w:rsidR="009B406F" w:rsidRPr="001F7D93">
        <w:rPr>
          <w:rFonts w:ascii="Times New Roman" w:hAnsi="Times New Roman" w:cs="Times New Roman"/>
          <w:color w:val="000000"/>
          <w:sz w:val="24"/>
          <w:lang w:val="en-GB"/>
        </w:rPr>
        <w:t>(e.g.,</w:t>
      </w:r>
      <w:r w:rsidR="002D7DCD" w:rsidRPr="001F7D93">
        <w:rPr>
          <w:rFonts w:ascii="Times New Roman" w:hAnsi="Times New Roman" w:cs="Times New Roman"/>
          <w:color w:val="000000"/>
          <w:sz w:val="24"/>
          <w:lang w:val="en-GB"/>
        </w:rPr>
        <w:t xml:space="preserve"> &gt;86</w:t>
      </w:r>
      <w:r w:rsidR="009B406F" w:rsidRPr="001F7D93">
        <w:rPr>
          <w:rFonts w:ascii="Times New Roman" w:hAnsi="Times New Roman" w:cs="Times New Roman"/>
          <w:color w:val="000000"/>
          <w:sz w:val="24"/>
          <w:lang w:val="en-GB"/>
        </w:rPr>
        <w:t xml:space="preserve">) </w:t>
      </w:r>
      <w:r w:rsidR="00741FEB" w:rsidRPr="001F7D93">
        <w:rPr>
          <w:rFonts w:ascii="Times New Roman" w:hAnsi="Times New Roman" w:cs="Times New Roman"/>
          <w:color w:val="000000"/>
          <w:sz w:val="24"/>
          <w:lang w:val="en-GB"/>
        </w:rPr>
        <w:t xml:space="preserve">olivine crystals </w:t>
      </w:r>
      <w:r w:rsidR="00EF4B2A" w:rsidRPr="001F7D93">
        <w:rPr>
          <w:rFonts w:ascii="Times New Roman" w:hAnsi="Times New Roman" w:cs="Times New Roman"/>
          <w:color w:val="000000"/>
          <w:sz w:val="24"/>
          <w:lang w:val="en-GB"/>
        </w:rPr>
        <w:t xml:space="preserve">return pressures indicative of the shallower </w:t>
      </w:r>
      <w:r w:rsidR="005C6221" w:rsidRPr="001F7D93">
        <w:rPr>
          <w:rFonts w:ascii="Times New Roman" w:hAnsi="Times New Roman" w:cs="Times New Roman"/>
          <w:color w:val="000000"/>
          <w:sz w:val="24"/>
          <w:lang w:val="en-GB"/>
        </w:rPr>
        <w:t>Halemaʻumaʻu</w:t>
      </w:r>
      <w:r w:rsidR="00EF4B2A" w:rsidRPr="001F7D93">
        <w:rPr>
          <w:rFonts w:ascii="Times New Roman" w:hAnsi="Times New Roman" w:cs="Times New Roman"/>
          <w:color w:val="000000"/>
          <w:sz w:val="24"/>
          <w:lang w:val="en-GB"/>
        </w:rPr>
        <w:t xml:space="preserve"> reservoir </w:t>
      </w:r>
      <w:r w:rsidR="0059301C" w:rsidRPr="001F7D93">
        <w:rPr>
          <w:rFonts w:ascii="Times New Roman" w:hAnsi="Times New Roman" w:cs="Times New Roman"/>
          <w:color w:val="000000"/>
          <w:sz w:val="24"/>
          <w:lang w:val="en-GB"/>
        </w:rPr>
        <w:t>since</w:t>
      </w:r>
      <w:r w:rsidR="00EF4B2A" w:rsidRPr="001F7D93">
        <w:rPr>
          <w:rFonts w:ascii="Times New Roman" w:hAnsi="Times New Roman" w:cs="Times New Roman"/>
          <w:color w:val="000000"/>
          <w:sz w:val="24"/>
          <w:lang w:val="en-GB"/>
        </w:rPr>
        <w:t xml:space="preserve"> it has been suggested in previous eruptions that these high</w:t>
      </w:r>
      <w:r w:rsidR="00291EC1" w:rsidRPr="001F7D93">
        <w:rPr>
          <w:rFonts w:ascii="Times New Roman" w:hAnsi="Times New Roman" w:cs="Times New Roman"/>
          <w:color w:val="000000"/>
          <w:sz w:val="24"/>
          <w:lang w:val="en-GB"/>
        </w:rPr>
        <w:t>-</w:t>
      </w:r>
      <w:proofErr w:type="spellStart"/>
      <w:r w:rsidR="00EF4B2A" w:rsidRPr="001F7D93">
        <w:rPr>
          <w:rFonts w:ascii="Times New Roman" w:hAnsi="Times New Roman" w:cs="Times New Roman"/>
          <w:color w:val="000000"/>
          <w:sz w:val="24"/>
          <w:lang w:val="en-GB"/>
        </w:rPr>
        <w:t>Fo</w:t>
      </w:r>
      <w:proofErr w:type="spellEnd"/>
      <w:r w:rsidR="00EF4B2A" w:rsidRPr="001F7D93">
        <w:rPr>
          <w:rFonts w:ascii="Times New Roman" w:hAnsi="Times New Roman" w:cs="Times New Roman"/>
          <w:color w:val="000000"/>
          <w:sz w:val="24"/>
          <w:lang w:val="en-GB"/>
        </w:rPr>
        <w:t xml:space="preserve"> olivine</w:t>
      </w:r>
      <w:r w:rsidR="005C6221" w:rsidRPr="001F7D93">
        <w:rPr>
          <w:rFonts w:ascii="Times New Roman" w:hAnsi="Times New Roman" w:cs="Times New Roman"/>
          <w:color w:val="000000"/>
          <w:sz w:val="24"/>
          <w:lang w:val="en-GB"/>
        </w:rPr>
        <w:t xml:space="preserve"> crystal</w:t>
      </w:r>
      <w:r w:rsidR="00EF4B2A" w:rsidRPr="001F7D93">
        <w:rPr>
          <w:rFonts w:ascii="Times New Roman" w:hAnsi="Times New Roman" w:cs="Times New Roman"/>
          <w:color w:val="000000"/>
          <w:sz w:val="24"/>
          <w:lang w:val="en-GB"/>
        </w:rPr>
        <w:t xml:space="preserve">s predominantly grow in the deeper South Caldera </w:t>
      </w:r>
      <w:r w:rsidR="005C6221" w:rsidRPr="001F7D93">
        <w:rPr>
          <w:rFonts w:ascii="Times New Roman" w:hAnsi="Times New Roman" w:cs="Times New Roman"/>
          <w:color w:val="000000"/>
          <w:sz w:val="24"/>
          <w:lang w:val="en-GB"/>
        </w:rPr>
        <w:t>r</w:t>
      </w:r>
      <w:r w:rsidR="00EF4B2A" w:rsidRPr="001F7D93">
        <w:rPr>
          <w:rFonts w:ascii="Times New Roman" w:hAnsi="Times New Roman" w:cs="Times New Roman"/>
          <w:color w:val="000000"/>
          <w:sz w:val="24"/>
          <w:lang w:val="en-GB"/>
        </w:rPr>
        <w:t>eservoir (</w:t>
      </w:r>
      <w:r w:rsidR="00741FEB" w:rsidRPr="001F7D93">
        <w:rPr>
          <w:rFonts w:ascii="Times New Roman" w:hAnsi="Times New Roman" w:cs="Times New Roman"/>
          <w:color w:val="000000"/>
          <w:sz w:val="24"/>
          <w:lang w:val="en-GB"/>
        </w:rPr>
        <w:t>SC</w:t>
      </w:r>
      <w:r w:rsidR="002D7DCD" w:rsidRPr="001F7D93">
        <w:rPr>
          <w:rFonts w:ascii="Times New Roman" w:hAnsi="Times New Roman" w:cs="Times New Roman"/>
          <w:color w:val="000000"/>
          <w:sz w:val="24"/>
          <w:lang w:val="en-GB"/>
        </w:rPr>
        <w:t xml:space="preserve"> on</w:t>
      </w:r>
      <w:r w:rsidR="00741FEB" w:rsidRPr="001F7D93">
        <w:rPr>
          <w:rFonts w:ascii="Times New Roman" w:hAnsi="Times New Roman" w:cs="Times New Roman"/>
          <w:color w:val="000000"/>
          <w:sz w:val="24"/>
          <w:lang w:val="en-GB"/>
        </w:rPr>
        <w:t xml:space="preserve"> </w:t>
      </w:r>
      <w:del w:id="74" w:author="Charlotte Devitre" w:date="2024-01-26T13:53:00Z">
        <w:r w:rsidR="00741FEB" w:rsidRPr="001F7D93" w:rsidDel="00FD73C0">
          <w:rPr>
            <w:rFonts w:ascii="Times New Roman" w:hAnsi="Times New Roman" w:cs="Times New Roman"/>
            <w:color w:val="000000"/>
            <w:sz w:val="24"/>
            <w:lang w:val="en-GB"/>
          </w:rPr>
          <w:delText>Fig. 2</w:delText>
        </w:r>
      </w:del>
      <w:ins w:id="75" w:author="Charlotte Devitre" w:date="2024-01-26T13:53:00Z">
        <w:r w:rsidR="00FD73C0">
          <w:rPr>
            <w:rFonts w:ascii="Times New Roman" w:hAnsi="Times New Roman" w:cs="Times New Roman"/>
            <w:color w:val="000000"/>
            <w:sz w:val="24"/>
            <w:lang w:val="en-GB"/>
          </w:rPr>
          <w:t>Fig. 3</w:t>
        </w:r>
      </w:ins>
      <w:r w:rsidR="00741FEB" w:rsidRPr="001F7D93">
        <w:rPr>
          <w:rFonts w:ascii="Times New Roman" w:hAnsi="Times New Roman" w:cs="Times New Roman"/>
          <w:color w:val="000000"/>
          <w:sz w:val="24"/>
          <w:lang w:val="en-GB"/>
        </w:rPr>
        <w:t>a</w:t>
      </w:r>
      <w:r w:rsidR="00EF4B2A" w:rsidRPr="001F7D93">
        <w:rPr>
          <w:rFonts w:ascii="Times New Roman" w:hAnsi="Times New Roman" w:cs="Times New Roman"/>
          <w:color w:val="000000"/>
          <w:sz w:val="24"/>
          <w:lang w:val="en-GB"/>
        </w:rPr>
        <w:t>)</w:t>
      </w:r>
      <w:r w:rsidR="002C048D" w:rsidRPr="001F7D93">
        <w:rPr>
          <w:rFonts w:ascii="Times New Roman" w:hAnsi="Times New Roman" w:cs="Times New Roman"/>
          <w:color w:val="000000"/>
          <w:sz w:val="24"/>
          <w:lang w:val="en-GB"/>
        </w:rPr>
        <w:t xml:space="preserve">, where high MgO melts are thought to </w:t>
      </w:r>
      <w:r w:rsidR="009B406F" w:rsidRPr="001F7D93">
        <w:rPr>
          <w:rFonts w:ascii="Times New Roman" w:hAnsi="Times New Roman" w:cs="Times New Roman"/>
          <w:color w:val="000000"/>
          <w:sz w:val="24"/>
          <w:lang w:val="en-GB"/>
        </w:rPr>
        <w:t>reside</w:t>
      </w:r>
      <w:r w:rsidR="005D60B7">
        <w:rPr>
          <w:rFonts w:ascii="Times New Roman" w:hAnsi="Times New Roman" w:cs="Times New Roman"/>
          <w:color w:val="000000"/>
          <w:sz w:val="24"/>
          <w:lang w:val="en-GB"/>
        </w:rPr>
        <w:t xml:space="preserve"> </w:t>
      </w:r>
      <w:r w:rsidR="00F3431D">
        <w:rPr>
          <w:rFonts w:ascii="Times New Roman" w:hAnsi="Times New Roman" w:cs="Times New Roman"/>
          <w:color w:val="000000"/>
          <w:sz w:val="24"/>
          <w:lang w:val="en-GB"/>
        </w:rPr>
        <w:fldChar w:fldCharType="begin"/>
      </w:r>
      <w:r w:rsidR="00F3431D">
        <w:rPr>
          <w:rFonts w:ascii="Times New Roman" w:hAnsi="Times New Roman" w:cs="Times New Roman"/>
          <w:color w:val="000000"/>
          <w:sz w:val="24"/>
          <w:lang w:val="en-GB"/>
        </w:rPr>
        <w:instrText xml:space="preserve"> ADDIN ZOTERO_ITEM CSL_CITATION {"citationID":"OotSv2XH","properties":{"formattedCitation":"(Helz {\\i{}et al.}, 2014; Pietruszka {\\i{}et al.}, 2015, 2018; Wieser {\\i{}et al.}, 2019)","plainCitation":"(Helz et al., 2014; Pietruszka et al., 2015, 2018; Wieser et al., 2019)","noteIndex":0},"citationItems":[{"id":2020,"uris":["http://zotero.org/users/9451925/items/ZRK9LWUC"],"itemData":{"id":2020,"type":"book","note":"page: 237-294\ncontainer-title: Characteristics of Hawaiian volcanoes","publisher":"US Geological Survey, Professional Papers","title":"Petrologic insights into basaltic volcanism at historically active Hawaiian volcanoes","volume":"1801","author":[{"family":"Helz","given":"Rosalind T."},{"family":"Clague","given":"David A."},{"family":"Sisson","given":"Thomas W."},{"family":"Thornber","given":"Carl R."}],"issued":{"date-parts":[["2014"]]}}},{"id":2045,"uris":["http://zotero.org/users/9451925/items/H9ZMUC9R"],"itemData":{"id":2045,"type":"article-journal","abstract":"The summit magma storage reservoir of Kīlauea Volcano is one of the most important components of the magmatic plumbing system of this frequently active basaltic shield-building volcano. Here we use new high-precision Pb isotopic analyses of Kīlauea summit lavas—from 1959 to the active Halema‘uma‘u lava lake—to infer the number, size, and interconnectedness of magma bodies within the volcano's summit reservoir. From 1971 to 1982, the 206Pb/204Pb ratios of the lavas define two separate magma mixing trends that correlate with differences in vent location and/or pre-eruptive magma temperature. These relationships, which contrast with a single magma mixing trend for lavas from 1959 to 1968, indicate that Kīlauea summit eruptions since at least 1971 were supplied from two distinct magma bodies. The locations of these magma bodies are inferred to coincide with two major deformation centers identified by geodetic monitoring of the volcano's summit region: (1) the main locus of the summit reservoir </w:instrText>
      </w:r>
      <w:r w:rsidR="00F3431D">
        <w:rPr>
          <w:rFonts w:ascii="Cambria Math" w:hAnsi="Cambria Math" w:cs="Cambria Math"/>
          <w:color w:val="000000"/>
          <w:sz w:val="24"/>
          <w:lang w:val="en-GB"/>
        </w:rPr>
        <w:instrText>∼</w:instrText>
      </w:r>
      <w:r w:rsidR="00F3431D">
        <w:rPr>
          <w:rFonts w:ascii="Times New Roman" w:hAnsi="Times New Roman" w:cs="Times New Roman"/>
          <w:color w:val="000000"/>
          <w:sz w:val="24"/>
          <w:lang w:val="en-GB"/>
        </w:rPr>
        <w:instrText>2–4 km below the southern rim of Kīlauea Caldera and (2) a shallower magma body &lt;2 km below the eastern rim of Halema‘uma‘u pit crater. Residence time modeling suggests that the total volume of magma within Kīlauea's summit reservoir during the late 20th century (1959–1982) was exceedingly small (</w:instrText>
      </w:r>
      <w:r w:rsidR="00F3431D">
        <w:rPr>
          <w:rFonts w:ascii="Cambria Math" w:hAnsi="Cambria Math" w:cs="Cambria Math"/>
          <w:color w:val="000000"/>
          <w:sz w:val="24"/>
          <w:lang w:val="en-GB"/>
        </w:rPr>
        <w:instrText>∼</w:instrText>
      </w:r>
      <w:r w:rsidR="00F3431D">
        <w:rPr>
          <w:rFonts w:ascii="Times New Roman" w:hAnsi="Times New Roman" w:cs="Times New Roman"/>
          <w:color w:val="000000"/>
          <w:sz w:val="24"/>
          <w:lang w:val="en-GB"/>
        </w:rPr>
        <w:instrText xml:space="preserve">0.1–0.5 km3). Voluminous Kīlauea eruptions, such as the ongoing, 32-yr old Pu‘u ‘Ō‘ō rift eruption (&gt;4 km3 of lava erupted), must therefore be sustained by a nearly continuous supply of new melt from the mantle. The model results show that a minimum of four compositionally distinct, mantle-derived magma batches were delivered to the volcano (at least three directly to the summit reservoir) since 1959. These melt inputs correlate with the initiation of energetic (1959 Kīlauea Iki) and/or sustained (1969–1974 Mauna Ulu, 1983-present Pu‘u ‘Ō‘ō and 2008-present Halema‘uma‘u) eruptions. Thus, Kīlauea's eruptive behavior is partly tied to the delivery of new magma batches from the volcano's source region within the Hawaiian mantle plume.","container-title":"Earth and Planetary Science Letters","DOI":"10.1016/j.epsl.2014.12.040","ISSN":"0012-821X","journalAbbreviation":"Earth and Planetary Science Letters","page":"90-100","source":"ScienceDirect","title":"Two magma bodies beneath the summit of Kīlauea Volcano unveiled by isotopically distinct melt deliveries from the mantle","volume":"413","author":[{"family":"Pietruszka","given":"Aaron J."},{"family":"Heaton","given":"Daniel E."},{"family":"Marske","given":"Jared P."},{"family":"Garcia","given":"Michael O."}],"issued":{"date-parts":[["2015",3,1]]}}},{"id":2048,"uris":["http://zotero.org/users/9451925/items/BL5E74A9"],"itemData":{"id":2048,"type":"article-journal","abstract":"The basic model for the plumbing system of Kīlauea Volcano states that (1) compositionally distinct batches of primitive mantle-derived magma ascend through a primary conduit to the volcano’s summit magma storage reservoir and (2) this olivine-controlled magma is mixed and stored prior to eruption at the summit or lateral intrusion into the East Rift Zone (ERZ) or Southwest Rift Zone (SWRZ) for further storage, mixing, differentiation and/or eruption. In detail, however, the magmatic architecture of Kīlauea’s rift zones and their connection to the summit reservoir and the deeper source(s) of melt from the Hawaiian mantle plume, is more complicated. Here we use the Pb, Sr, and Nd isotopic compositions of historical Kīlauea summit and rift lavas, from 1959 to the recent eruptions at Puʻu ʻŌʻō and Halemaʻumaʻu, to test models for the volcano’s rift zones and decipher their magmatic evolution. These samples (including a 1919 summit lava) record a rapid and systematic variation in 206Pb/204Pb (18·39 to 18·66), 87Sr/86Sr (0·70347 to 0·70364), and εNd (+5·9 to +6·5) that derives from changes in the composition of the parental magma delivered to the volcano. Assimilation of the Pacific oceanic crust and/or the Hawaiian volcanic edifice does not significantly modify the isotopic composition of mantle-derived Kīlauea magmas. Many contemporaneous summit and rift lavas display small, but statistically significant, differences in 206Pb/204Pb and 87Sr/86Sr that are used to (1) identify magma batches from the mantle and (2) track their movement though the ERZ and/or SWRZ. A series of intrusions from the summit reservoir to the ERZ in the 1960s left behind a large amount of magma that became a prominent mixing component in subsequent rift lavas. Variations in the 206Pb/204Pb and 87Sr/86Sr ratios of lavas from the Mauna Ulu rift eruption (1969–1974) are mostly related to mixing within the ERZ between stored 1960s-era magma and at least two new mantle-derived magmas. Lavas from several upper ERZ (UERZ) eruptions in the 1960s and 1970s (including the August 1968 eruption, the Mauna Ulu eruption, and additionally, the eccentric December 1974 eruption near the volcano’s summit) may each contain at least one component of mantle-derived magma that bypassed the summit reservoir. The early differentiated lavas from the Puʻu ʻŌʻō rift eruption (1983–2018) were stored in the middle ERZ (MERZ) since the 1960s. This stored magma was rapidly flushed from the ERZ by olivine-controlled 1982-era summit magma, the last of which erupted at Puʻu ʻŌʻō by </w:instrText>
      </w:r>
      <w:r w:rsidR="00F3431D">
        <w:rPr>
          <w:rFonts w:ascii="Cambria Math" w:hAnsi="Cambria Math" w:cs="Cambria Math"/>
          <w:color w:val="000000"/>
          <w:sz w:val="24"/>
          <w:lang w:val="en-GB"/>
        </w:rPr>
        <w:instrText>∼</w:instrText>
      </w:r>
      <w:r w:rsidR="00F3431D">
        <w:rPr>
          <w:rFonts w:ascii="Times New Roman" w:hAnsi="Times New Roman" w:cs="Times New Roman"/>
          <w:color w:val="000000"/>
          <w:sz w:val="24"/>
          <w:lang w:val="en-GB"/>
        </w:rPr>
        <w:instrText xml:space="preserve">1990. Thereafter, Puʻu ʻŌʻō lavas display (1) short-term fluctuations in 206Pb/204Pb on a time scale of &amp;lt;10 years and (2) a gradual increase in 87Sr/86Sr from </w:instrText>
      </w:r>
      <w:r w:rsidR="00F3431D">
        <w:rPr>
          <w:rFonts w:ascii="Cambria Math" w:hAnsi="Cambria Math" w:cs="Cambria Math"/>
          <w:color w:val="000000"/>
          <w:sz w:val="24"/>
          <w:lang w:val="en-GB"/>
        </w:rPr>
        <w:instrText>∼</w:instrText>
      </w:r>
      <w:r w:rsidR="00F3431D">
        <w:rPr>
          <w:rFonts w:ascii="Times New Roman" w:hAnsi="Times New Roman" w:cs="Times New Roman"/>
          <w:color w:val="000000"/>
          <w:sz w:val="24"/>
          <w:lang w:val="en-GB"/>
        </w:rPr>
        <w:instrText xml:space="preserve">0·70359 to a maximum of </w:instrText>
      </w:r>
      <w:r w:rsidR="00F3431D">
        <w:rPr>
          <w:rFonts w:ascii="Cambria Math" w:hAnsi="Cambria Math" w:cs="Cambria Math"/>
          <w:color w:val="000000"/>
          <w:sz w:val="24"/>
          <w:lang w:val="en-GB"/>
        </w:rPr>
        <w:instrText>∼</w:instrText>
      </w:r>
      <w:r w:rsidR="00F3431D">
        <w:rPr>
          <w:rFonts w:ascii="Times New Roman" w:hAnsi="Times New Roman" w:cs="Times New Roman"/>
          <w:color w:val="000000"/>
          <w:sz w:val="24"/>
          <w:lang w:val="en-GB"/>
        </w:rPr>
        <w:instrText xml:space="preserve">0·70364 between </w:instrText>
      </w:r>
      <w:r w:rsidR="00F3431D">
        <w:rPr>
          <w:rFonts w:ascii="Cambria Math" w:hAnsi="Cambria Math" w:cs="Cambria Math"/>
          <w:color w:val="000000"/>
          <w:sz w:val="24"/>
          <w:lang w:val="en-GB"/>
        </w:rPr>
        <w:instrText>∼</w:instrText>
      </w:r>
      <w:r w:rsidR="00F3431D">
        <w:rPr>
          <w:rFonts w:ascii="Times New Roman" w:hAnsi="Times New Roman" w:cs="Times New Roman"/>
          <w:color w:val="000000"/>
          <w:sz w:val="24"/>
          <w:lang w:val="en-GB"/>
        </w:rPr>
        <w:instrText>2000 and 2003, and a slight decrease thereafter. These mantle-derived isotopic variations were efficiently transmitted from the source to the surface because Puʻu ʻŌʻō lavas were poorly buffered by the small volume of magma within the summit reservoir and UERZ to MERZ (</w:instrText>
      </w:r>
      <w:r w:rsidR="00F3431D">
        <w:rPr>
          <w:rFonts w:ascii="Cambria Math" w:hAnsi="Cambria Math" w:cs="Cambria Math"/>
          <w:color w:val="000000"/>
          <w:sz w:val="24"/>
          <w:lang w:val="en-GB"/>
        </w:rPr>
        <w:instrText>∼</w:instrText>
      </w:r>
      <w:r w:rsidR="00F3431D">
        <w:rPr>
          <w:rFonts w:ascii="Times New Roman" w:hAnsi="Times New Roman" w:cs="Times New Roman"/>
          <w:color w:val="000000"/>
          <w:sz w:val="24"/>
          <w:lang w:val="en-GB"/>
        </w:rPr>
        <w:instrText xml:space="preserve">0·2 km3, as inferred from a magma mixing trend). An increase in the maximum duration of pre-eruptive magma storage from the UERZ (&amp;lt;7 yr) to the MERZ (&amp;lt;19 yr) and, on average, the more differenatiated nature of downrift lavas is likely controlled by a decrease in the long-term average rate of magma supply to the more distal portions of the ERZ. Our results support recent models for Kīlauea’s plumbing system: (1) the summit reservoir comprises two magma bodies; (2) the ERZ is connected to the </w:instrText>
      </w:r>
      <w:r w:rsidR="00F3431D">
        <w:rPr>
          <w:rFonts w:ascii="Cambria Math" w:hAnsi="Cambria Math" w:cs="Cambria Math"/>
          <w:color w:val="000000"/>
          <w:sz w:val="24"/>
          <w:lang w:val="en-GB"/>
        </w:rPr>
        <w:instrText>∼</w:instrText>
      </w:r>
      <w:r w:rsidR="00F3431D">
        <w:rPr>
          <w:rFonts w:ascii="Times New Roman" w:hAnsi="Times New Roman" w:cs="Times New Roman"/>
          <w:color w:val="000000"/>
          <w:sz w:val="24"/>
          <w:lang w:val="en-GB"/>
        </w:rPr>
        <w:instrText>2–4 km deep summit magma body beneath the southern rim of the caldera; (3) the volcanic SWRZ is connected to the &amp;lt; 2 km deep summit magma body beneath the eastern rim of Halemaʻumaʻu.","container-title":"Journal of Petrology","DOI":"10.1093/petrology/egy098","ISSN":"0022-3530","issue":"12","journalAbbreviation":"Journal of Petrology","page":"2311-2352","source":"Silverchair","title":"An Isotopic Perspective into the Magmatic Evolution and Architecture of the Rift Zones of Kīlauea Volcano","volume":"59","author":[{"family":"Pietruszka","given":"Aaron J"},{"family":"Marske","given":"Jared P"},{"family":"Heaton","given":"Daniel E"},{"family":"Garcia","given":"Michael O"},{"family":"Rhodes","given":"J Michael"}],"issued":{"date-parts":[["2018",12,1]]}}},{"id":1227,"uris":["http://zotero.org/users/9451925/items/7ZP6P8TX"],"itemData":{"id":1227,"type":"article-journal","abstract":"Olivine-hosted melt inclusions are commonly used to determine pre-eruptive storage conditions. However, this approach relies on the assumption that co-erupted olivines have a simple association with their carrier melts. We show that primitive olivine crystal cargoes and their melt inclusions display a high degree of geochemical disequilibrium with the</w:instrText>
      </w:r>
      <w:r w:rsidR="00F3431D" w:rsidRPr="000A08A2">
        <w:rPr>
          <w:rFonts w:ascii="Times New Roman" w:hAnsi="Times New Roman" w:cs="Times New Roman"/>
          <w:color w:val="000000"/>
          <w:sz w:val="24"/>
        </w:rPr>
        <w:instrText xml:space="preserve">ir carrier melts at Kīlauea Volcano, Hawai’i. Within a given eruption, melt inclusions trapped in primitive olivine crystals exhibit compositional diversity exceeding that in erupted lava compositions since 1790 CE. This demonstrates that erupting liquids scavenge crystal cargoes from mush piles accumulating diverse melt inclusion populations over timescales of centuries or longer. Entrainment of hot primitive olivines into cooler, evolved carrier melts drives post-entrapment crystallization and sequestration of CO2 into vapour bubbles, producing spurious barometric estimates. While scavenged melt inclusion records may not be suitable for the investigation of eruption-specific processes, they record timescales of crystal storage and remobilization within magmatic mush piles.","container-title":"Nature Communications","DOI":"10.1038/s41467-019-13518-2","ISSN":"2041-1723","issue":"1","journalAbbreviation":"Nat Commun","language":"en","license":"2019 The Author(s)","note":"number: 1\npublisher: Nature Publishing Group","page":"5797","source":"www.nature.com","title":"Crystal scavenging from mush piles recorded by melt inclusions","volume":"10","author":[{"family":"Wieser","given":"Penny E."},{"family":"Edmonds","given":"Marie"},{"family":"Maclennan","given":"John"},{"family":"Jenner","given":"Frances E."},{"family":"Kunz","given":"Barbara E."}],"issued":{"date-parts":[["2019",12,20]]}}}],"schema":"https://github.com/citation-style-language/schema/raw/master/csl-citation.json"} </w:instrText>
      </w:r>
      <w:r w:rsidR="00F3431D">
        <w:rPr>
          <w:rFonts w:ascii="Times New Roman" w:hAnsi="Times New Roman" w:cs="Times New Roman"/>
          <w:color w:val="000000"/>
          <w:sz w:val="24"/>
          <w:lang w:val="en-GB"/>
        </w:rPr>
        <w:fldChar w:fldCharType="separate"/>
      </w:r>
      <w:r w:rsidR="00F3431D" w:rsidRPr="000A08A2">
        <w:rPr>
          <w:rFonts w:ascii="Times New Roman" w:hAnsi="Times New Roman" w:cs="Times New Roman"/>
          <w:sz w:val="24"/>
          <w:szCs w:val="24"/>
        </w:rPr>
        <w:t>(</w:t>
      </w:r>
      <w:proofErr w:type="spellStart"/>
      <w:r w:rsidR="00F3431D" w:rsidRPr="000A08A2">
        <w:rPr>
          <w:rFonts w:ascii="Times New Roman" w:hAnsi="Times New Roman" w:cs="Times New Roman"/>
          <w:sz w:val="24"/>
          <w:szCs w:val="24"/>
        </w:rPr>
        <w:t>Helz</w:t>
      </w:r>
      <w:proofErr w:type="spellEnd"/>
      <w:r w:rsidR="00F3431D" w:rsidRPr="000A08A2">
        <w:rPr>
          <w:rFonts w:ascii="Times New Roman" w:hAnsi="Times New Roman" w:cs="Times New Roman"/>
          <w:sz w:val="24"/>
          <w:szCs w:val="24"/>
        </w:rPr>
        <w:t xml:space="preserve"> </w:t>
      </w:r>
      <w:r w:rsidR="00F3431D" w:rsidRPr="000A08A2">
        <w:rPr>
          <w:rFonts w:ascii="Times New Roman" w:hAnsi="Times New Roman" w:cs="Times New Roman"/>
          <w:i/>
          <w:iCs/>
          <w:sz w:val="24"/>
          <w:szCs w:val="24"/>
        </w:rPr>
        <w:t>et al.</w:t>
      </w:r>
      <w:r w:rsidR="00F3431D" w:rsidRPr="000A08A2">
        <w:rPr>
          <w:rFonts w:ascii="Times New Roman" w:hAnsi="Times New Roman" w:cs="Times New Roman"/>
          <w:sz w:val="24"/>
          <w:szCs w:val="24"/>
        </w:rPr>
        <w:t xml:space="preserve">, 2014; Pietruszka </w:t>
      </w:r>
      <w:r w:rsidR="00F3431D" w:rsidRPr="000A08A2">
        <w:rPr>
          <w:rFonts w:ascii="Times New Roman" w:hAnsi="Times New Roman" w:cs="Times New Roman"/>
          <w:i/>
          <w:iCs/>
          <w:sz w:val="24"/>
          <w:szCs w:val="24"/>
        </w:rPr>
        <w:t>et al.</w:t>
      </w:r>
      <w:r w:rsidR="00F3431D" w:rsidRPr="000A08A2">
        <w:rPr>
          <w:rFonts w:ascii="Times New Roman" w:hAnsi="Times New Roman" w:cs="Times New Roman"/>
          <w:sz w:val="24"/>
          <w:szCs w:val="24"/>
        </w:rPr>
        <w:t xml:space="preserve">, 2015, 2018; Wieser </w:t>
      </w:r>
      <w:r w:rsidR="00F3431D" w:rsidRPr="000A08A2">
        <w:rPr>
          <w:rFonts w:ascii="Times New Roman" w:hAnsi="Times New Roman" w:cs="Times New Roman"/>
          <w:i/>
          <w:iCs/>
          <w:sz w:val="24"/>
          <w:szCs w:val="24"/>
        </w:rPr>
        <w:t>et al.</w:t>
      </w:r>
      <w:r w:rsidR="00F3431D" w:rsidRPr="000A08A2">
        <w:rPr>
          <w:rFonts w:ascii="Times New Roman" w:hAnsi="Times New Roman" w:cs="Times New Roman"/>
          <w:sz w:val="24"/>
          <w:szCs w:val="24"/>
        </w:rPr>
        <w:t>, 2019)</w:t>
      </w:r>
      <w:r w:rsidR="00F3431D">
        <w:rPr>
          <w:rFonts w:ascii="Times New Roman" w:hAnsi="Times New Roman" w:cs="Times New Roman"/>
          <w:color w:val="000000"/>
          <w:sz w:val="24"/>
          <w:lang w:val="en-GB"/>
        </w:rPr>
        <w:fldChar w:fldCharType="end"/>
      </w:r>
      <w:r w:rsidR="00EF4B2A" w:rsidRPr="000A08A2">
        <w:rPr>
          <w:rFonts w:ascii="Times New Roman" w:hAnsi="Times New Roman" w:cs="Times New Roman"/>
          <w:color w:val="000000"/>
          <w:sz w:val="24"/>
        </w:rPr>
        <w:t xml:space="preserve">. </w:t>
      </w:r>
      <w:r w:rsidR="00EF4B2A" w:rsidRPr="001F7D93">
        <w:rPr>
          <w:rFonts w:ascii="Times New Roman" w:hAnsi="Times New Roman" w:cs="Times New Roman"/>
          <w:color w:val="000000"/>
          <w:sz w:val="24"/>
          <w:lang w:val="en-GB"/>
        </w:rPr>
        <w:t xml:space="preserve">We suggest three possible scenarios </w:t>
      </w:r>
      <w:r w:rsidR="002C048D" w:rsidRPr="001F7D93">
        <w:rPr>
          <w:rFonts w:ascii="Times New Roman" w:hAnsi="Times New Roman" w:cs="Times New Roman"/>
          <w:color w:val="000000"/>
          <w:sz w:val="24"/>
          <w:lang w:val="en-GB"/>
        </w:rPr>
        <w:t xml:space="preserve">to explain the relatively shallow pressures </w:t>
      </w:r>
      <w:r w:rsidR="005C6221" w:rsidRPr="001F7D93">
        <w:rPr>
          <w:rFonts w:ascii="Times New Roman" w:hAnsi="Times New Roman" w:cs="Times New Roman"/>
          <w:color w:val="000000"/>
          <w:sz w:val="24"/>
          <w:lang w:val="en-GB"/>
        </w:rPr>
        <w:t xml:space="preserve">documented </w:t>
      </w:r>
      <w:r w:rsidR="00073FA1" w:rsidRPr="001F7D93">
        <w:rPr>
          <w:rFonts w:ascii="Times New Roman" w:hAnsi="Times New Roman" w:cs="Times New Roman"/>
          <w:color w:val="000000"/>
          <w:sz w:val="24"/>
          <w:lang w:val="en-GB"/>
        </w:rPr>
        <w:t>in</w:t>
      </w:r>
      <w:r w:rsidR="002C048D" w:rsidRPr="001F7D93">
        <w:rPr>
          <w:rFonts w:ascii="Times New Roman" w:hAnsi="Times New Roman" w:cs="Times New Roman"/>
          <w:color w:val="000000"/>
          <w:sz w:val="24"/>
          <w:lang w:val="en-GB"/>
        </w:rPr>
        <w:t xml:space="preserve"> high</w:t>
      </w:r>
      <w:r w:rsidR="005C6221" w:rsidRPr="001F7D93">
        <w:rPr>
          <w:rFonts w:ascii="Times New Roman" w:hAnsi="Times New Roman" w:cs="Times New Roman"/>
          <w:color w:val="000000"/>
          <w:sz w:val="24"/>
          <w:lang w:val="en-GB"/>
        </w:rPr>
        <w:t>-</w:t>
      </w:r>
      <w:proofErr w:type="spellStart"/>
      <w:r w:rsidR="002C048D" w:rsidRPr="001F7D93">
        <w:rPr>
          <w:rFonts w:ascii="Times New Roman" w:hAnsi="Times New Roman" w:cs="Times New Roman"/>
          <w:color w:val="000000"/>
          <w:sz w:val="24"/>
          <w:lang w:val="en-GB"/>
        </w:rPr>
        <w:t>Fo</w:t>
      </w:r>
      <w:proofErr w:type="spellEnd"/>
      <w:r w:rsidR="002C048D" w:rsidRPr="001F7D93">
        <w:rPr>
          <w:rFonts w:ascii="Times New Roman" w:hAnsi="Times New Roman" w:cs="Times New Roman"/>
          <w:color w:val="000000"/>
          <w:sz w:val="24"/>
          <w:lang w:val="en-GB"/>
        </w:rPr>
        <w:t xml:space="preserve"> olivine</w:t>
      </w:r>
      <w:r w:rsidR="005C6221" w:rsidRPr="001F7D93">
        <w:rPr>
          <w:rFonts w:ascii="Times New Roman" w:hAnsi="Times New Roman" w:cs="Times New Roman"/>
          <w:color w:val="000000"/>
          <w:sz w:val="24"/>
          <w:lang w:val="en-GB"/>
        </w:rPr>
        <w:t xml:space="preserve"> crystal</w:t>
      </w:r>
      <w:r w:rsidR="002C048D" w:rsidRPr="001F7D93">
        <w:rPr>
          <w:rFonts w:ascii="Times New Roman" w:hAnsi="Times New Roman" w:cs="Times New Roman"/>
          <w:color w:val="000000"/>
          <w:sz w:val="24"/>
          <w:lang w:val="en-GB"/>
        </w:rPr>
        <w:t>s</w:t>
      </w:r>
      <w:r w:rsidR="00073FA1" w:rsidRPr="001F7D93">
        <w:rPr>
          <w:rFonts w:ascii="Times New Roman" w:hAnsi="Times New Roman" w:cs="Times New Roman"/>
          <w:color w:val="000000"/>
          <w:sz w:val="24"/>
          <w:lang w:val="en-GB"/>
        </w:rPr>
        <w:t>:</w:t>
      </w:r>
    </w:p>
    <w:p w14:paraId="699B2DDA" w14:textId="471E5CF1" w:rsidR="00073FA1" w:rsidRPr="001F7D93" w:rsidRDefault="002C048D" w:rsidP="00994067">
      <w:pPr>
        <w:pBdr>
          <w:top w:val="nil"/>
          <w:left w:val="nil"/>
          <w:bottom w:val="nil"/>
          <w:right w:val="nil"/>
          <w:between w:val="nil"/>
        </w:pBdr>
        <w:spacing w:after="0" w:line="480" w:lineRule="auto"/>
        <w:contextualSpacing/>
        <w:jc w:val="both"/>
        <w:rPr>
          <w:rFonts w:ascii="Times New Roman" w:hAnsi="Times New Roman" w:cs="Times New Roman"/>
          <w:color w:val="000000"/>
          <w:sz w:val="24"/>
          <w:lang w:val="en-GB"/>
        </w:rPr>
      </w:pPr>
      <w:r w:rsidRPr="001F7D93">
        <w:rPr>
          <w:rFonts w:ascii="Times New Roman" w:hAnsi="Times New Roman" w:cs="Times New Roman"/>
          <w:color w:val="000000"/>
          <w:sz w:val="24"/>
          <w:lang w:val="en-GB"/>
        </w:rPr>
        <w:lastRenderedPageBreak/>
        <w:t xml:space="preserve"> </w:t>
      </w:r>
      <w:r w:rsidR="004533C3" w:rsidRPr="001F7D93">
        <w:rPr>
          <w:rFonts w:ascii="Times New Roman" w:hAnsi="Times New Roman" w:cs="Times New Roman"/>
          <w:color w:val="000000"/>
          <w:sz w:val="24"/>
          <w:lang w:val="en-GB"/>
        </w:rPr>
        <w:t xml:space="preserve">1) </w:t>
      </w:r>
      <w:r w:rsidRPr="001F7D93">
        <w:rPr>
          <w:rFonts w:ascii="Times New Roman" w:hAnsi="Times New Roman" w:cs="Times New Roman"/>
          <w:color w:val="000000"/>
          <w:sz w:val="24"/>
          <w:lang w:val="en-GB"/>
        </w:rPr>
        <w:t>FI in high</w:t>
      </w:r>
      <w:r w:rsidR="005C6221" w:rsidRPr="001F7D93">
        <w:rPr>
          <w:rFonts w:ascii="Times New Roman" w:hAnsi="Times New Roman" w:cs="Times New Roman"/>
          <w:color w:val="000000"/>
          <w:sz w:val="24"/>
          <w:lang w:val="en-GB"/>
        </w:rPr>
        <w:t>-</w:t>
      </w:r>
      <w:proofErr w:type="spellStart"/>
      <w:r w:rsidRPr="001F7D93">
        <w:rPr>
          <w:rFonts w:ascii="Times New Roman" w:hAnsi="Times New Roman" w:cs="Times New Roman"/>
          <w:color w:val="000000"/>
          <w:sz w:val="24"/>
          <w:lang w:val="en-GB"/>
        </w:rPr>
        <w:t>Fo</w:t>
      </w:r>
      <w:proofErr w:type="spellEnd"/>
      <w:r w:rsidRPr="001F7D93">
        <w:rPr>
          <w:rFonts w:ascii="Times New Roman" w:hAnsi="Times New Roman" w:cs="Times New Roman"/>
          <w:color w:val="000000"/>
          <w:sz w:val="24"/>
          <w:lang w:val="en-GB"/>
        </w:rPr>
        <w:t xml:space="preserve"> olivine</w:t>
      </w:r>
      <w:r w:rsidR="005C6221" w:rsidRPr="001F7D93">
        <w:rPr>
          <w:rFonts w:ascii="Times New Roman" w:hAnsi="Times New Roman" w:cs="Times New Roman"/>
          <w:color w:val="000000"/>
          <w:sz w:val="24"/>
          <w:lang w:val="en-GB"/>
        </w:rPr>
        <w:t xml:space="preserve"> crystal</w:t>
      </w:r>
      <w:r w:rsidRPr="001F7D93">
        <w:rPr>
          <w:rFonts w:ascii="Times New Roman" w:hAnsi="Times New Roman" w:cs="Times New Roman"/>
          <w:color w:val="000000"/>
          <w:sz w:val="24"/>
          <w:lang w:val="en-GB"/>
        </w:rPr>
        <w:t>s</w:t>
      </w:r>
      <w:r w:rsidR="004533C3" w:rsidRPr="001F7D93">
        <w:rPr>
          <w:rFonts w:ascii="Times New Roman" w:hAnsi="Times New Roman" w:cs="Times New Roman"/>
          <w:color w:val="000000"/>
          <w:sz w:val="24"/>
          <w:lang w:val="en-GB"/>
        </w:rPr>
        <w:t xml:space="preserve"> were entrapped </w:t>
      </w:r>
      <w:r w:rsidR="005C6221" w:rsidRPr="001F7D93">
        <w:rPr>
          <w:rFonts w:ascii="Times New Roman" w:hAnsi="Times New Roman" w:cs="Times New Roman"/>
          <w:color w:val="000000"/>
          <w:sz w:val="24"/>
          <w:lang w:val="en-GB"/>
        </w:rPr>
        <w:t>within the</w:t>
      </w:r>
      <w:r w:rsidR="004533C3" w:rsidRPr="001F7D93">
        <w:rPr>
          <w:rFonts w:ascii="Times New Roman" w:hAnsi="Times New Roman" w:cs="Times New Roman"/>
          <w:color w:val="000000"/>
          <w:sz w:val="24"/>
          <w:lang w:val="en-GB"/>
        </w:rPr>
        <w:t xml:space="preserve"> </w:t>
      </w:r>
      <w:r w:rsidR="004533C3" w:rsidRPr="001F7D93">
        <w:rPr>
          <w:rFonts w:ascii="Times New Roman" w:hAnsi="Times New Roman" w:cs="Times New Roman"/>
        </w:rPr>
        <w:t>S</w:t>
      </w:r>
      <w:r w:rsidR="005C6221" w:rsidRPr="001F7D93">
        <w:rPr>
          <w:rFonts w:ascii="Times New Roman" w:hAnsi="Times New Roman" w:cs="Times New Roman"/>
        </w:rPr>
        <w:t xml:space="preserve">outh </w:t>
      </w:r>
      <w:r w:rsidR="004533C3" w:rsidRPr="001F7D93">
        <w:rPr>
          <w:rFonts w:ascii="Times New Roman" w:hAnsi="Times New Roman" w:cs="Times New Roman"/>
        </w:rPr>
        <w:t>C</w:t>
      </w:r>
      <w:r w:rsidR="005C6221" w:rsidRPr="001F7D93">
        <w:rPr>
          <w:rFonts w:ascii="Times New Roman" w:hAnsi="Times New Roman" w:cs="Times New Roman"/>
        </w:rPr>
        <w:t>aldera</w:t>
      </w:r>
      <w:r w:rsidR="004533C3" w:rsidRPr="001F7D93">
        <w:rPr>
          <w:rFonts w:ascii="Times New Roman" w:hAnsi="Times New Roman" w:cs="Times New Roman"/>
          <w:color w:val="000000"/>
          <w:sz w:val="24"/>
          <w:lang w:val="en-GB"/>
        </w:rPr>
        <w:t xml:space="preserve"> reservoir and</w:t>
      </w:r>
      <w:r w:rsidR="005D60B7">
        <w:rPr>
          <w:rFonts w:ascii="Times New Roman" w:hAnsi="Times New Roman" w:cs="Times New Roman"/>
          <w:color w:val="000000"/>
          <w:sz w:val="24"/>
          <w:lang w:val="en-GB"/>
        </w:rPr>
        <w:t xml:space="preserve"> then transported into the </w:t>
      </w:r>
      <w:r w:rsidR="005C6221" w:rsidRPr="001F7D93">
        <w:rPr>
          <w:rFonts w:ascii="Times New Roman" w:hAnsi="Times New Roman" w:cs="Times New Roman"/>
          <w:color w:val="000000"/>
          <w:sz w:val="24"/>
          <w:lang w:val="en-GB"/>
        </w:rPr>
        <w:t>Halemaʻumaʻu</w:t>
      </w:r>
      <w:r w:rsidR="005D60B7">
        <w:rPr>
          <w:rFonts w:ascii="Times New Roman" w:hAnsi="Times New Roman" w:cs="Times New Roman"/>
          <w:color w:val="000000"/>
          <w:sz w:val="24"/>
          <w:lang w:val="en-GB"/>
        </w:rPr>
        <w:t xml:space="preserve"> reservoir, where the </w:t>
      </w:r>
      <w:del w:id="76" w:author="Charlotte Devitre" w:date="2024-01-25T14:44:00Z">
        <w:r w:rsidR="005D60B7" w:rsidDel="00DD2E8E">
          <w:rPr>
            <w:rFonts w:ascii="Times New Roman" w:hAnsi="Times New Roman" w:cs="Times New Roman"/>
            <w:color w:val="000000"/>
            <w:sz w:val="24"/>
            <w:lang w:val="en-GB"/>
          </w:rPr>
          <w:delText>fluid inclusions</w:delText>
        </w:r>
      </w:del>
      <w:ins w:id="77" w:author="Charlotte Devitre" w:date="2024-01-25T14:44:00Z">
        <w:r w:rsidR="00DD2E8E">
          <w:rPr>
            <w:rFonts w:ascii="Times New Roman" w:hAnsi="Times New Roman" w:cs="Times New Roman"/>
            <w:color w:val="000000"/>
            <w:sz w:val="24"/>
            <w:lang w:val="en-GB"/>
          </w:rPr>
          <w:t>FI</w:t>
        </w:r>
      </w:ins>
      <w:r w:rsidR="005D60B7">
        <w:rPr>
          <w:rFonts w:ascii="Times New Roman" w:hAnsi="Times New Roman" w:cs="Times New Roman"/>
          <w:color w:val="000000"/>
          <w:sz w:val="24"/>
          <w:lang w:val="en-GB"/>
        </w:rPr>
        <w:t xml:space="preserve"> re-equilibrated to lower pressures</w:t>
      </w:r>
      <w:r w:rsidR="004533C3" w:rsidRPr="001F7D93">
        <w:rPr>
          <w:rFonts w:ascii="Times New Roman" w:hAnsi="Times New Roman" w:cs="Times New Roman"/>
          <w:color w:val="000000"/>
          <w:sz w:val="24"/>
          <w:lang w:val="en-GB"/>
        </w:rPr>
        <w:t xml:space="preserve"> prior to eruption</w:t>
      </w:r>
      <w:r w:rsidR="005D60B7">
        <w:rPr>
          <w:rFonts w:ascii="Times New Roman" w:hAnsi="Times New Roman" w:cs="Times New Roman"/>
          <w:color w:val="000000"/>
          <w:sz w:val="24"/>
          <w:lang w:val="en-GB"/>
        </w:rPr>
        <w:t xml:space="preserve"> over shorter timescales than would be required to reset the host </w:t>
      </w:r>
      <w:proofErr w:type="spellStart"/>
      <w:r w:rsidR="005D60B7">
        <w:rPr>
          <w:rFonts w:ascii="Times New Roman" w:hAnsi="Times New Roman" w:cs="Times New Roman"/>
          <w:color w:val="000000"/>
          <w:sz w:val="24"/>
          <w:lang w:val="en-GB"/>
        </w:rPr>
        <w:t>Fo</w:t>
      </w:r>
      <w:proofErr w:type="spellEnd"/>
      <w:r w:rsidR="005D60B7">
        <w:rPr>
          <w:rFonts w:ascii="Times New Roman" w:hAnsi="Times New Roman" w:cs="Times New Roman"/>
          <w:color w:val="000000"/>
          <w:sz w:val="24"/>
          <w:lang w:val="en-GB"/>
        </w:rPr>
        <w:t xml:space="preserve"> content.  </w:t>
      </w:r>
    </w:p>
    <w:p w14:paraId="54AF04C9" w14:textId="7F5AB0F4" w:rsidR="00073FA1" w:rsidRPr="001F7D93" w:rsidRDefault="002C048D" w:rsidP="00994067">
      <w:pPr>
        <w:pBdr>
          <w:top w:val="nil"/>
          <w:left w:val="nil"/>
          <w:bottom w:val="nil"/>
          <w:right w:val="nil"/>
          <w:between w:val="nil"/>
        </w:pBdr>
        <w:spacing w:after="0" w:line="480" w:lineRule="auto"/>
        <w:contextualSpacing/>
        <w:jc w:val="both"/>
        <w:rPr>
          <w:rFonts w:ascii="Times New Roman" w:hAnsi="Times New Roman" w:cs="Times New Roman"/>
          <w:color w:val="000000"/>
          <w:sz w:val="24"/>
          <w:lang w:val="en-GB"/>
        </w:rPr>
      </w:pPr>
      <w:r w:rsidRPr="001F7D93">
        <w:rPr>
          <w:rFonts w:ascii="Times New Roman" w:hAnsi="Times New Roman" w:cs="Times New Roman"/>
          <w:color w:val="000000"/>
          <w:sz w:val="24"/>
          <w:lang w:val="en-GB"/>
        </w:rPr>
        <w:t>2) High</w:t>
      </w:r>
      <w:r w:rsidR="005C6221" w:rsidRPr="001F7D93">
        <w:rPr>
          <w:rFonts w:ascii="Times New Roman" w:hAnsi="Times New Roman" w:cs="Times New Roman"/>
          <w:color w:val="000000"/>
          <w:sz w:val="24"/>
          <w:lang w:val="en-GB"/>
        </w:rPr>
        <w:t>-</w:t>
      </w:r>
      <w:r w:rsidRPr="001F7D93">
        <w:rPr>
          <w:rFonts w:ascii="Times New Roman" w:hAnsi="Times New Roman" w:cs="Times New Roman"/>
          <w:color w:val="000000"/>
          <w:sz w:val="24"/>
          <w:lang w:val="en-GB"/>
        </w:rPr>
        <w:t xml:space="preserve">MgO melts were injected into the </w:t>
      </w:r>
      <w:r w:rsidR="005C6221" w:rsidRPr="001F7D93">
        <w:rPr>
          <w:rFonts w:ascii="Times New Roman" w:hAnsi="Times New Roman" w:cs="Times New Roman"/>
          <w:color w:val="000000"/>
          <w:sz w:val="24"/>
          <w:lang w:val="en-GB"/>
        </w:rPr>
        <w:t>Halemaʻumaʻu</w:t>
      </w:r>
      <w:r w:rsidRPr="001F7D93">
        <w:rPr>
          <w:rFonts w:ascii="Times New Roman" w:hAnsi="Times New Roman" w:cs="Times New Roman"/>
          <w:color w:val="000000"/>
          <w:sz w:val="24"/>
          <w:lang w:val="en-GB"/>
        </w:rPr>
        <w:t xml:space="preserve"> reservoir, where high</w:t>
      </w:r>
      <w:r w:rsidR="005C6221" w:rsidRPr="001F7D93">
        <w:rPr>
          <w:rFonts w:ascii="Times New Roman" w:hAnsi="Times New Roman" w:cs="Times New Roman"/>
          <w:color w:val="000000"/>
          <w:sz w:val="24"/>
          <w:lang w:val="en-GB"/>
        </w:rPr>
        <w:t>-</w:t>
      </w:r>
      <w:proofErr w:type="spellStart"/>
      <w:r w:rsidRPr="001F7D93">
        <w:rPr>
          <w:rFonts w:ascii="Times New Roman" w:hAnsi="Times New Roman" w:cs="Times New Roman"/>
          <w:color w:val="000000"/>
          <w:sz w:val="24"/>
          <w:lang w:val="en-GB"/>
        </w:rPr>
        <w:t>Fo</w:t>
      </w:r>
      <w:proofErr w:type="spellEnd"/>
      <w:r w:rsidRPr="001F7D93">
        <w:rPr>
          <w:rFonts w:ascii="Times New Roman" w:hAnsi="Times New Roman" w:cs="Times New Roman"/>
          <w:color w:val="000000"/>
          <w:sz w:val="24"/>
          <w:lang w:val="en-GB"/>
        </w:rPr>
        <w:t xml:space="preserve"> olivine crystallized and trapped FI</w:t>
      </w:r>
      <w:r w:rsidR="005D60B7">
        <w:rPr>
          <w:rFonts w:ascii="Times New Roman" w:hAnsi="Times New Roman" w:cs="Times New Roman"/>
          <w:color w:val="000000"/>
          <w:sz w:val="24"/>
          <w:lang w:val="en-GB"/>
        </w:rPr>
        <w:t xml:space="preserve"> at shallow depths.</w:t>
      </w:r>
    </w:p>
    <w:p w14:paraId="0843E728" w14:textId="4FFA0EC3" w:rsidR="00CD3588" w:rsidRPr="001F7D93" w:rsidRDefault="00CD3588" w:rsidP="0062185F">
      <w:pPr>
        <w:pBdr>
          <w:top w:val="nil"/>
          <w:left w:val="nil"/>
          <w:bottom w:val="nil"/>
          <w:right w:val="nil"/>
          <w:between w:val="nil"/>
        </w:pBdr>
        <w:spacing w:after="0" w:line="480" w:lineRule="auto"/>
        <w:contextualSpacing/>
        <w:jc w:val="both"/>
        <w:rPr>
          <w:rFonts w:ascii="Times New Roman" w:hAnsi="Times New Roman" w:cs="Times New Roman"/>
          <w:color w:val="000000"/>
          <w:sz w:val="24"/>
          <w:szCs w:val="24"/>
          <w:lang w:val="en-GB"/>
        </w:rPr>
      </w:pPr>
      <w:r w:rsidRPr="001F7D93">
        <w:rPr>
          <w:rFonts w:ascii="Times New Roman" w:hAnsi="Times New Roman" w:cs="Times New Roman"/>
          <w:color w:val="000000"/>
          <w:sz w:val="24"/>
          <w:szCs w:val="24"/>
          <w:lang w:val="en-GB"/>
        </w:rPr>
        <w:t xml:space="preserve">3) Complex skeletal growth of olivine crystals during extensive undercooling (e.g., </w:t>
      </w:r>
      <w:r w:rsidRPr="001F7D93">
        <w:rPr>
          <w:rFonts w:ascii="Times New Roman" w:hAnsi="Times New Roman" w:cs="Times New Roman"/>
          <w:color w:val="000000"/>
          <w:sz w:val="24"/>
          <w:szCs w:val="24"/>
          <w:lang w:val="en-GB"/>
        </w:rPr>
        <w:fldChar w:fldCharType="begin"/>
      </w:r>
      <w:r w:rsidR="00E51DA0" w:rsidRPr="001F7D93">
        <w:rPr>
          <w:rFonts w:ascii="Times New Roman" w:hAnsi="Times New Roman" w:cs="Times New Roman"/>
          <w:color w:val="000000"/>
          <w:sz w:val="24"/>
          <w:szCs w:val="24"/>
          <w:lang w:val="en-GB"/>
        </w:rPr>
        <w:instrText xml:space="preserve"> ADDIN ZOTERO_ITEM CSL_CITATION {"citationID":"RIudlJXc","properties":{"formattedCitation":"(Welsch {\\i{}et al.}, 2013)","plainCitation":"(Welsch et al., 2013)","noteIndex":0},"citationItems":[{"id":2038,"uris":["http://zotero.org/users/9451925/items/HQECSDJC"],"itemData":{"id":2038,"type":"article-journal","abstract":"The olivine macrocrysts found in oceanites, picrites and magnesian basalts erupted at hotspot volcanoes are generally interpreted either as phenocrysts crystallized from the magma or as xenocrysts extracted from a deforming cumulate. To constrain the origin of these crystals we studied their texture and composition at Piton de la Fournaise volcano, La Réunion. We show that macrocrysts are organized and subdivided into parallel units; this suggests a crystallization by dendritic growth and ripening rather than by a complex combination of paired nucleation, crystal aggregation or synneusis. Dendritic growth is also evidenced by the occurrence of hollow faces, P-rich zones, melt and Cr-spinel inclusions formed from the accumulation of slow diffusing impurities (P, Cr, Al) in the liquid at the contact with rapid-growing olivine. We suggest that early dendritic crystallization may even cause branch misorientations and lattice mismatches, yielding subgrain boundaries, dislocation lamellae and to a certain extent undulose extinction, which have all been formerly interpreted in terms of plastic intracrystalline deformation. We interpret olivine macrocrysts as phenocrysts crystallized under a strong degree of undercooling (–ΔT &amp;gt; 60°C), and derived from a harrisitic mush formed on the cold walls of the magma reservoir. Given the growth shapes indicated by P zoning patterns and external faces, the olivine macrocrysts (which consist of groups of several subcrystals) have grown in suspension within the liquid and were neither aggregated into a dense cumulate nor corroded, shocked or deformed before or during their transport to the surface. The major consequence of our study is that most olivine macrocrysts are not xenocrysts, and very few of them, if any, have experienced intracrystalline deformation. The importance of deforming (creeping) cumulate bodies, thought to accommodate the spreading of basaltic volcanoes in La Réunion and Hawaii, may hence have been overestimated.","container-title":"Journal of Petrology","DOI":"10.1093/petrology/egs077","ISSN":"0022-3530","issue":"3","journalAbbreviation":"Journal of Petrology","page":"539-574","source":"Silverchair","title":"Dendritic Crystallization: A Single Process for all the Textures of Olivine in Basalts?","title-short":"Dendritic Crystallization","volume":"54","author":[{"family":"Welsch","given":"Benoît"},{"family":"Faure","given":"François"},{"family":"Famin","given":"Vincent"},{"family":"Baronnet","given":"Alain"},{"family":"Bachèlery","given":"Patrick"}],"issued":{"date-parts":[["2013",3,1]]}}}],"schema":"https://github.com/citation-style-language/schema/raw/master/csl-citation.json"} </w:instrText>
      </w:r>
      <w:r w:rsidRPr="001F7D93">
        <w:rPr>
          <w:rFonts w:ascii="Times New Roman" w:hAnsi="Times New Roman" w:cs="Times New Roman"/>
          <w:color w:val="000000"/>
          <w:sz w:val="24"/>
          <w:szCs w:val="24"/>
          <w:lang w:val="en-GB"/>
        </w:rPr>
        <w:fldChar w:fldCharType="separate"/>
      </w:r>
      <w:r w:rsidR="001F7D93" w:rsidRPr="001F7D93">
        <w:rPr>
          <w:rFonts w:ascii="Times New Roman" w:hAnsi="Times New Roman" w:cs="Times New Roman"/>
          <w:sz w:val="24"/>
          <w:szCs w:val="24"/>
        </w:rPr>
        <w:t xml:space="preserve">(Welsch </w:t>
      </w:r>
      <w:r w:rsidR="001F7D93" w:rsidRPr="001F7D93">
        <w:rPr>
          <w:rFonts w:ascii="Times New Roman" w:hAnsi="Times New Roman" w:cs="Times New Roman"/>
          <w:i/>
          <w:iCs/>
          <w:sz w:val="24"/>
          <w:szCs w:val="24"/>
        </w:rPr>
        <w:t>et al.</w:t>
      </w:r>
      <w:r w:rsidR="001F7D93" w:rsidRPr="001F7D93">
        <w:rPr>
          <w:rFonts w:ascii="Times New Roman" w:hAnsi="Times New Roman" w:cs="Times New Roman"/>
          <w:sz w:val="24"/>
          <w:szCs w:val="24"/>
        </w:rPr>
        <w:t>, 2013)</w:t>
      </w:r>
      <w:r w:rsidRPr="001F7D93">
        <w:rPr>
          <w:rFonts w:ascii="Times New Roman" w:hAnsi="Times New Roman" w:cs="Times New Roman"/>
          <w:color w:val="000000"/>
          <w:sz w:val="24"/>
          <w:szCs w:val="24"/>
        </w:rPr>
        <w:fldChar w:fldCharType="end"/>
      </w:r>
      <w:r w:rsidRPr="001F7D93">
        <w:rPr>
          <w:rFonts w:ascii="Times New Roman" w:hAnsi="Times New Roman" w:cs="Times New Roman"/>
          <w:color w:val="000000"/>
          <w:sz w:val="24"/>
          <w:szCs w:val="24"/>
          <w:lang w:val="en-GB"/>
        </w:rPr>
        <w:t xml:space="preserve"> could </w:t>
      </w:r>
      <w:r w:rsidR="005D60B7">
        <w:rPr>
          <w:rFonts w:ascii="Times New Roman" w:hAnsi="Times New Roman" w:cs="Times New Roman"/>
          <w:color w:val="000000"/>
          <w:sz w:val="24"/>
          <w:szCs w:val="24"/>
          <w:lang w:val="en-GB"/>
        </w:rPr>
        <w:t xml:space="preserve">mean </w:t>
      </w:r>
      <w:r w:rsidRPr="001F7D93">
        <w:rPr>
          <w:rFonts w:ascii="Times New Roman" w:hAnsi="Times New Roman" w:cs="Times New Roman"/>
          <w:color w:val="000000"/>
          <w:sz w:val="24"/>
          <w:szCs w:val="24"/>
          <w:lang w:val="en-GB"/>
        </w:rPr>
        <w:t>that high-</w:t>
      </w:r>
      <w:proofErr w:type="spellStart"/>
      <w:r w:rsidRPr="001F7D93">
        <w:rPr>
          <w:rFonts w:ascii="Times New Roman" w:hAnsi="Times New Roman" w:cs="Times New Roman"/>
          <w:color w:val="000000"/>
          <w:sz w:val="24"/>
          <w:szCs w:val="24"/>
          <w:lang w:val="en-GB"/>
        </w:rPr>
        <w:t>Fo</w:t>
      </w:r>
      <w:proofErr w:type="spellEnd"/>
      <w:r w:rsidRPr="001F7D93">
        <w:rPr>
          <w:rFonts w:ascii="Times New Roman" w:hAnsi="Times New Roman" w:cs="Times New Roman"/>
          <w:color w:val="000000"/>
          <w:sz w:val="24"/>
          <w:szCs w:val="24"/>
          <w:lang w:val="en-GB"/>
        </w:rPr>
        <w:t xml:space="preserve"> olivine cores which initially grew in the SC reservoir texturally evolved and trapped lower pressure FI in the Halemaʻumaʻu reservoir. </w:t>
      </w:r>
    </w:p>
    <w:p w14:paraId="1651C635" w14:textId="58F6A836" w:rsidR="00BD52C9" w:rsidRPr="001F7D93" w:rsidRDefault="004533C3" w:rsidP="00994067">
      <w:pPr>
        <w:pBdr>
          <w:top w:val="nil"/>
          <w:left w:val="nil"/>
          <w:bottom w:val="nil"/>
          <w:right w:val="nil"/>
          <w:between w:val="nil"/>
        </w:pBdr>
        <w:spacing w:after="0" w:line="480" w:lineRule="auto"/>
        <w:ind w:firstLine="720"/>
        <w:contextualSpacing/>
        <w:jc w:val="both"/>
        <w:rPr>
          <w:rFonts w:ascii="Times New Roman" w:hAnsi="Times New Roman" w:cs="Times New Roman"/>
          <w:color w:val="000000"/>
          <w:sz w:val="24"/>
          <w:lang w:val="en-GB"/>
        </w:rPr>
      </w:pPr>
      <w:r w:rsidRPr="001F7D93">
        <w:rPr>
          <w:rFonts w:ascii="Times New Roman" w:hAnsi="Times New Roman" w:cs="Times New Roman"/>
          <w:color w:val="000000"/>
          <w:sz w:val="24"/>
          <w:lang w:val="en-GB"/>
        </w:rPr>
        <w:t xml:space="preserve">We think that scenario 1 </w:t>
      </w:r>
      <w:r w:rsidR="00A455DB" w:rsidRPr="001F7D93">
        <w:rPr>
          <w:rFonts w:ascii="Times New Roman" w:hAnsi="Times New Roman" w:cs="Times New Roman"/>
          <w:color w:val="000000"/>
          <w:sz w:val="24"/>
          <w:lang w:val="en-GB"/>
        </w:rPr>
        <w:t xml:space="preserve">is unlikely </w:t>
      </w:r>
      <w:r w:rsidRPr="001F7D93">
        <w:rPr>
          <w:rFonts w:ascii="Times New Roman" w:hAnsi="Times New Roman" w:cs="Times New Roman"/>
          <w:color w:val="000000"/>
          <w:sz w:val="24"/>
          <w:lang w:val="en-GB"/>
        </w:rPr>
        <w:t>given the</w:t>
      </w:r>
      <w:r w:rsidR="00A455DB" w:rsidRPr="001F7D93">
        <w:rPr>
          <w:rFonts w:ascii="Times New Roman" w:hAnsi="Times New Roman" w:cs="Times New Roman"/>
          <w:color w:val="000000"/>
          <w:sz w:val="24"/>
          <w:lang w:val="en-GB"/>
        </w:rPr>
        <w:t xml:space="preserve"> that FI from the 2018 </w:t>
      </w:r>
      <w:r w:rsidR="00213471" w:rsidRPr="001F7D93">
        <w:rPr>
          <w:rFonts w:ascii="Times New Roman" w:hAnsi="Times New Roman" w:cs="Times New Roman"/>
          <w:color w:val="000000"/>
          <w:sz w:val="24"/>
          <w:lang w:val="en-GB"/>
        </w:rPr>
        <w:t xml:space="preserve">lower East Rift Zone </w:t>
      </w:r>
      <w:r w:rsidR="00A455DB" w:rsidRPr="001F7D93">
        <w:rPr>
          <w:rFonts w:ascii="Times New Roman" w:hAnsi="Times New Roman" w:cs="Times New Roman"/>
          <w:color w:val="000000"/>
          <w:sz w:val="24"/>
          <w:lang w:val="en-GB"/>
        </w:rPr>
        <w:t xml:space="preserve">eruption appear not to have re-equilibrated despite stalling in the </w:t>
      </w:r>
      <w:r w:rsidR="00213471" w:rsidRPr="001F7D93">
        <w:rPr>
          <w:rFonts w:ascii="Times New Roman" w:hAnsi="Times New Roman" w:cs="Times New Roman"/>
          <w:color w:val="000000"/>
          <w:sz w:val="24"/>
          <w:lang w:val="en-GB"/>
        </w:rPr>
        <w:t>Halemaʻumaʻu reservoir</w:t>
      </w:r>
      <w:r w:rsidR="00A455DB" w:rsidRPr="001F7D93">
        <w:rPr>
          <w:rFonts w:ascii="Times New Roman" w:hAnsi="Times New Roman" w:cs="Times New Roman"/>
          <w:color w:val="000000"/>
          <w:sz w:val="24"/>
          <w:lang w:val="en-GB"/>
        </w:rPr>
        <w:t xml:space="preserve"> for up to 2 y</w:t>
      </w:r>
      <w:r w:rsidR="00213471" w:rsidRPr="001F7D93">
        <w:rPr>
          <w:rFonts w:ascii="Times New Roman" w:hAnsi="Times New Roman" w:cs="Times New Roman"/>
          <w:color w:val="000000"/>
          <w:sz w:val="24"/>
          <w:lang w:val="en-GB"/>
        </w:rPr>
        <w:t>ea</w:t>
      </w:r>
      <w:r w:rsidR="00A455DB" w:rsidRPr="001F7D93">
        <w:rPr>
          <w:rFonts w:ascii="Times New Roman" w:hAnsi="Times New Roman" w:cs="Times New Roman"/>
          <w:color w:val="000000"/>
          <w:sz w:val="24"/>
          <w:lang w:val="en-GB"/>
        </w:rPr>
        <w:t>rs</w:t>
      </w:r>
      <w:r w:rsidR="00994067" w:rsidRPr="001F7D93">
        <w:rPr>
          <w:rFonts w:ascii="Times New Roman" w:hAnsi="Times New Roman" w:cs="Times New Roman"/>
          <w:color w:val="000000"/>
          <w:sz w:val="24"/>
          <w:lang w:val="en-GB"/>
        </w:rPr>
        <w:t xml:space="preserve"> </w:t>
      </w:r>
      <w:r w:rsidR="00CD3588" w:rsidRPr="001F7D93">
        <w:rPr>
          <w:rFonts w:ascii="Times New Roman" w:hAnsi="Times New Roman" w:cs="Times New Roman"/>
          <w:color w:val="000000"/>
          <w:sz w:val="24"/>
          <w:szCs w:val="24"/>
          <w:lang w:val="en-GB"/>
        </w:rPr>
        <w:fldChar w:fldCharType="begin"/>
      </w:r>
      <w:r w:rsidR="00E51DA0" w:rsidRPr="001F7D93">
        <w:rPr>
          <w:rFonts w:ascii="Times New Roman" w:hAnsi="Times New Roman" w:cs="Times New Roman"/>
          <w:color w:val="000000"/>
          <w:sz w:val="24"/>
          <w:szCs w:val="24"/>
          <w:lang w:val="en-GB"/>
        </w:rPr>
        <w:instrText xml:space="preserve"> ADDIN ZOTERO_ITEM CSL_CITATION {"citationID":"jWUxkjeo","properties":{"formattedCitation":"(DeVitre and Wieser, 2023; Mourey {\\i{}et al.}, 2023)","plainCitation":"(DeVitre and Wieser, 2023; Mourey et al., 2023)","noteIndex":0},"citationItems":[{"id":2041,"uris":["http://zotero.org/users/9451925/items/KPKPFUAW","http://zotero.org/users/9451925/items/8P772SSJ"],"itemData":{"id":2041,"type":"article","abstract":"Interpreting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Laila"},{"family":"Wieser","given":"Penny"}],"accessed":{"date-parts":[["2023",9,26]]},"issued":{"date-parts":[["2023",9,25]]}}},{"id":1998,"uris":["http://zotero.org/users/9451925/items/UIZ7NIH3"],"itemData":{"id":1998,"type":"article-journal","abstract":"The mechanisms that led to the exceptionally large Kīlauea 2018 eruption are still poorly understood and actively debated. External processes such as rainfall events or flank sliding have been proposed to play a triggering role. Here, we present field, geophysical, and petrological observations to show that internal changes within the magmatic plumbing system most likely led to the eruption. Chemical zoning in olivine crystals records the intrusion of primitive magma that is concurrent with deep seismicity and inflation at the volcano’s summit. Magma replenishment and pressurization of the summit reservoirs already started around 2014 and accelerated towards the eruption. Kīlauea volcano was therefore primed to experience a shift in eruptive activity in 2018. This pressure increase associated with reservoir replenishment may have been sufficient to overcome a previously blocked conduit. These findings imply that precursory signs of years of protracted magma intrusion and pressurization of the system may be recognizable in the future, which could lead to improved hazards mitigation.","container-title":"Bulletin of Volcanology","DOI":"10.1007/s00445-023-01633-4","ISSN":"1432-0819","issue":"3","journalAbbreviation":"Bull Volcanol","language":"en","page":"18","source":"Springer Link","title":"Years of magma intrusion primed Kīlauea Volcano (Hawai'i) for the 2018 eruption: evidence from olivine diffusion chronometry and monitoring data","title-short":"Years of magma intrusion primed Kīlauea Volcano (Hawai'i) for the 2018 eruption","volume":"85","author":[{"family":"Mourey","given":"Adrien J."},{"family":"Shea","given":"Thomas"},{"family":"Costa","given":"Fidel"},{"family":"Shiro","given":"Brian"},{"family":"Longman","given":"Ryan J."}],"issued":{"date-parts":[["2023",2,28]]}}}],"schema":"https://github.com/citation-style-language/schema/raw/master/csl-citation.json"} </w:instrText>
      </w:r>
      <w:r w:rsidR="00CD3588" w:rsidRPr="001F7D93">
        <w:rPr>
          <w:rFonts w:ascii="Times New Roman" w:hAnsi="Times New Roman" w:cs="Times New Roman"/>
          <w:color w:val="000000"/>
          <w:sz w:val="24"/>
          <w:szCs w:val="24"/>
          <w:lang w:val="en-GB"/>
        </w:rPr>
        <w:fldChar w:fldCharType="separate"/>
      </w:r>
      <w:r w:rsidR="001F7D93" w:rsidRPr="001F7D93">
        <w:rPr>
          <w:rFonts w:ascii="Times New Roman" w:hAnsi="Times New Roman" w:cs="Times New Roman"/>
          <w:sz w:val="24"/>
          <w:szCs w:val="24"/>
        </w:rPr>
        <w:t>(</w:t>
      </w:r>
      <w:proofErr w:type="spellStart"/>
      <w:r w:rsidR="001F7D93" w:rsidRPr="001F7D93">
        <w:rPr>
          <w:rFonts w:ascii="Times New Roman" w:hAnsi="Times New Roman" w:cs="Times New Roman"/>
          <w:sz w:val="24"/>
          <w:szCs w:val="24"/>
        </w:rPr>
        <w:t>DeVitre</w:t>
      </w:r>
      <w:proofErr w:type="spellEnd"/>
      <w:r w:rsidR="001F7D93" w:rsidRPr="001F7D93">
        <w:rPr>
          <w:rFonts w:ascii="Times New Roman" w:hAnsi="Times New Roman" w:cs="Times New Roman"/>
          <w:sz w:val="24"/>
          <w:szCs w:val="24"/>
        </w:rPr>
        <w:t xml:space="preserve"> and Wieser, 2023; Mourey </w:t>
      </w:r>
      <w:r w:rsidR="001F7D93" w:rsidRPr="001F7D93">
        <w:rPr>
          <w:rFonts w:ascii="Times New Roman" w:hAnsi="Times New Roman" w:cs="Times New Roman"/>
          <w:i/>
          <w:iCs/>
          <w:sz w:val="24"/>
          <w:szCs w:val="24"/>
        </w:rPr>
        <w:t>et al.</w:t>
      </w:r>
      <w:r w:rsidR="001F7D93" w:rsidRPr="001F7D93">
        <w:rPr>
          <w:rFonts w:ascii="Times New Roman" w:hAnsi="Times New Roman" w:cs="Times New Roman"/>
          <w:sz w:val="24"/>
          <w:szCs w:val="24"/>
        </w:rPr>
        <w:t>, 2023)</w:t>
      </w:r>
      <w:r w:rsidR="00CD3588" w:rsidRPr="001F7D93">
        <w:rPr>
          <w:rFonts w:ascii="Times New Roman" w:hAnsi="Times New Roman" w:cs="Times New Roman"/>
          <w:color w:val="000000"/>
          <w:sz w:val="24"/>
          <w:szCs w:val="24"/>
        </w:rPr>
        <w:fldChar w:fldCharType="end"/>
      </w:r>
      <w:r w:rsidR="00CD3588" w:rsidRPr="001F7D93">
        <w:rPr>
          <w:rFonts w:ascii="Times New Roman" w:hAnsi="Times New Roman" w:cs="Times New Roman"/>
          <w:color w:val="000000"/>
          <w:sz w:val="24"/>
          <w:szCs w:val="24"/>
          <w:lang w:val="en-GB"/>
        </w:rPr>
        <w:t xml:space="preserve">, and our models of FI re-equilibration indicate &lt;10% change in pressure </w:t>
      </w:r>
      <w:r w:rsidR="005D60B7">
        <w:rPr>
          <w:rFonts w:ascii="Times New Roman" w:hAnsi="Times New Roman" w:cs="Times New Roman"/>
          <w:color w:val="000000"/>
          <w:sz w:val="24"/>
          <w:szCs w:val="24"/>
          <w:lang w:val="en-GB"/>
        </w:rPr>
        <w:t>over this time</w:t>
      </w:r>
      <w:r w:rsidR="00F3431D">
        <w:rPr>
          <w:rFonts w:ascii="Times New Roman" w:hAnsi="Times New Roman" w:cs="Times New Roman"/>
          <w:color w:val="000000"/>
          <w:sz w:val="24"/>
          <w:szCs w:val="24"/>
          <w:lang w:val="en-GB"/>
        </w:rPr>
        <w:t xml:space="preserve"> </w:t>
      </w:r>
      <w:r w:rsidR="00CD3588" w:rsidRPr="001F7D93">
        <w:rPr>
          <w:rFonts w:ascii="Times New Roman" w:hAnsi="Times New Roman" w:cs="Times New Roman"/>
          <w:color w:val="000000"/>
          <w:sz w:val="24"/>
          <w:szCs w:val="24"/>
          <w:lang w:val="en-GB"/>
        </w:rPr>
        <w:t>period.</w:t>
      </w:r>
      <w:r w:rsidR="001E52DD" w:rsidRPr="001F7D93">
        <w:rPr>
          <w:rFonts w:ascii="Times New Roman" w:hAnsi="Times New Roman" w:cs="Times New Roman"/>
          <w:color w:val="000000"/>
          <w:sz w:val="24"/>
          <w:lang w:val="en-GB"/>
        </w:rPr>
        <w:t xml:space="preserve"> Current data does not allow us to resolve scenario 2 vs 3, but this eruption could provide an opportunity to explore this further</w:t>
      </w:r>
      <w:r w:rsidR="00A7137B" w:rsidRPr="001F7D93">
        <w:rPr>
          <w:rFonts w:ascii="Times New Roman" w:hAnsi="Times New Roman" w:cs="Times New Roman"/>
          <w:color w:val="000000"/>
          <w:sz w:val="24"/>
          <w:lang w:val="en-GB"/>
        </w:rPr>
        <w:t xml:space="preserve"> (e.g.</w:t>
      </w:r>
      <w:r w:rsidR="000D38B3" w:rsidRPr="001F7D93">
        <w:rPr>
          <w:rFonts w:ascii="Times New Roman" w:hAnsi="Times New Roman" w:cs="Times New Roman"/>
          <w:color w:val="000000"/>
          <w:sz w:val="24"/>
          <w:lang w:val="en-GB"/>
        </w:rPr>
        <w:t>,</w:t>
      </w:r>
      <w:r w:rsidR="00A7137B" w:rsidRPr="001F7D93">
        <w:rPr>
          <w:rFonts w:ascii="Times New Roman" w:hAnsi="Times New Roman" w:cs="Times New Roman"/>
          <w:color w:val="000000"/>
          <w:sz w:val="24"/>
          <w:lang w:val="en-GB"/>
        </w:rPr>
        <w:t xml:space="preserve"> through detailed Phosphorous mapping in olivine around FI)</w:t>
      </w:r>
      <w:r w:rsidR="001E52DD" w:rsidRPr="001F7D93">
        <w:rPr>
          <w:rFonts w:ascii="Times New Roman" w:hAnsi="Times New Roman" w:cs="Times New Roman"/>
          <w:color w:val="000000"/>
          <w:sz w:val="24"/>
          <w:lang w:val="en-GB"/>
        </w:rPr>
        <w:t>.</w:t>
      </w:r>
      <w:r w:rsidR="00A455DB" w:rsidRPr="001F7D93">
        <w:rPr>
          <w:rFonts w:ascii="Times New Roman" w:hAnsi="Times New Roman" w:cs="Times New Roman"/>
          <w:color w:val="000000"/>
          <w:sz w:val="24"/>
          <w:lang w:val="en-GB"/>
        </w:rPr>
        <w:t xml:space="preserve"> </w:t>
      </w:r>
      <w:r w:rsidR="00F40451" w:rsidRPr="001F7D93">
        <w:rPr>
          <w:rFonts w:ascii="Times New Roman" w:hAnsi="Times New Roman" w:cs="Times New Roman"/>
          <w:color w:val="000000"/>
          <w:sz w:val="24"/>
          <w:lang w:val="en-GB"/>
        </w:rPr>
        <w:t xml:space="preserve">Regardless of the exact mechanism, our FI pressures indicate that erupted crystal cargo experienced storage </w:t>
      </w:r>
      <w:r w:rsidR="0059301C" w:rsidRPr="001F7D93">
        <w:rPr>
          <w:rFonts w:ascii="Times New Roman" w:hAnsi="Times New Roman" w:cs="Times New Roman"/>
          <w:color w:val="000000"/>
          <w:sz w:val="24"/>
          <w:lang w:val="en-GB"/>
        </w:rPr>
        <w:t>at</w:t>
      </w:r>
      <w:r w:rsidR="00F40451" w:rsidRPr="001F7D93">
        <w:rPr>
          <w:rFonts w:ascii="Times New Roman" w:hAnsi="Times New Roman" w:cs="Times New Roman"/>
          <w:color w:val="000000"/>
          <w:sz w:val="24"/>
          <w:lang w:val="en-GB"/>
        </w:rPr>
        <w:t xml:space="preserve"> </w:t>
      </w:r>
      <w:r w:rsidR="00213471" w:rsidRPr="001F7D93">
        <w:rPr>
          <w:rFonts w:ascii="Times New Roman" w:hAnsi="Times New Roman" w:cs="Times New Roman"/>
          <w:color w:val="000000"/>
          <w:sz w:val="24"/>
          <w:lang w:val="en-GB"/>
        </w:rPr>
        <w:t>Halemaʻumaʻu</w:t>
      </w:r>
      <w:r w:rsidR="00F40451" w:rsidRPr="001F7D93">
        <w:rPr>
          <w:rFonts w:ascii="Times New Roman" w:hAnsi="Times New Roman" w:cs="Times New Roman"/>
          <w:color w:val="000000"/>
          <w:sz w:val="24"/>
          <w:lang w:val="en-GB"/>
        </w:rPr>
        <w:t xml:space="preserve"> reservoir</w:t>
      </w:r>
      <w:r w:rsidR="0059301C" w:rsidRPr="001F7D93">
        <w:rPr>
          <w:rFonts w:ascii="Times New Roman" w:hAnsi="Times New Roman" w:cs="Times New Roman"/>
          <w:color w:val="000000"/>
          <w:sz w:val="24"/>
          <w:lang w:val="en-GB"/>
        </w:rPr>
        <w:t xml:space="preserve"> depths</w:t>
      </w:r>
      <w:r w:rsidR="00A7137B" w:rsidRPr="001F7D93">
        <w:rPr>
          <w:rFonts w:ascii="Times New Roman" w:hAnsi="Times New Roman" w:cs="Times New Roman"/>
          <w:color w:val="000000"/>
          <w:sz w:val="24"/>
          <w:lang w:val="en-GB"/>
        </w:rPr>
        <w:t xml:space="preserve"> prior to eruption</w:t>
      </w:r>
      <w:r w:rsidR="00F40451" w:rsidRPr="001F7D93">
        <w:rPr>
          <w:rFonts w:ascii="Times New Roman" w:hAnsi="Times New Roman" w:cs="Times New Roman"/>
          <w:color w:val="000000"/>
          <w:sz w:val="24"/>
          <w:lang w:val="en-GB"/>
        </w:rPr>
        <w:t xml:space="preserve">, and thus this </w:t>
      </w:r>
      <w:r w:rsidR="005D60B7">
        <w:rPr>
          <w:rFonts w:ascii="Times New Roman" w:hAnsi="Times New Roman" w:cs="Times New Roman"/>
          <w:color w:val="000000"/>
          <w:sz w:val="24"/>
          <w:lang w:val="en-GB"/>
        </w:rPr>
        <w:t>was</w:t>
      </w:r>
      <w:r w:rsidR="00F40451" w:rsidRPr="001F7D93">
        <w:rPr>
          <w:rFonts w:ascii="Times New Roman" w:hAnsi="Times New Roman" w:cs="Times New Roman"/>
          <w:color w:val="000000"/>
          <w:sz w:val="24"/>
          <w:lang w:val="en-GB"/>
        </w:rPr>
        <w:t xml:space="preserve"> the most probable reservoir supplying </w:t>
      </w:r>
      <w:r w:rsidR="00213471" w:rsidRPr="001F7D93">
        <w:rPr>
          <w:rFonts w:ascii="Times New Roman" w:hAnsi="Times New Roman" w:cs="Times New Roman"/>
          <w:color w:val="000000"/>
          <w:sz w:val="24"/>
          <w:lang w:val="en-GB"/>
        </w:rPr>
        <w:t>magma</w:t>
      </w:r>
      <w:r w:rsidR="00F40451" w:rsidRPr="001F7D93">
        <w:rPr>
          <w:rFonts w:ascii="Times New Roman" w:hAnsi="Times New Roman" w:cs="Times New Roman"/>
          <w:color w:val="000000"/>
          <w:sz w:val="24"/>
          <w:lang w:val="en-GB"/>
        </w:rPr>
        <w:t xml:space="preserve"> to the surface</w:t>
      </w:r>
      <w:r w:rsidR="005D60B7">
        <w:rPr>
          <w:rFonts w:ascii="Times New Roman" w:hAnsi="Times New Roman" w:cs="Times New Roman"/>
          <w:color w:val="000000"/>
          <w:sz w:val="24"/>
          <w:lang w:val="en-GB"/>
        </w:rPr>
        <w:t xml:space="preserve"> in the Sept 202</w:t>
      </w:r>
      <w:r w:rsidR="00F3431D">
        <w:rPr>
          <w:rFonts w:ascii="Times New Roman" w:hAnsi="Times New Roman" w:cs="Times New Roman"/>
          <w:color w:val="000000"/>
          <w:sz w:val="24"/>
          <w:lang w:val="en-GB"/>
        </w:rPr>
        <w:t>3</w:t>
      </w:r>
      <w:r w:rsidR="005D60B7">
        <w:rPr>
          <w:rFonts w:ascii="Times New Roman" w:hAnsi="Times New Roman" w:cs="Times New Roman"/>
          <w:color w:val="000000"/>
          <w:sz w:val="24"/>
          <w:lang w:val="en-GB"/>
        </w:rPr>
        <w:t xml:space="preserve"> eruption.</w:t>
      </w:r>
    </w:p>
    <w:p w14:paraId="33A6D0E9" w14:textId="7C68CA74" w:rsidR="00F40451" w:rsidRPr="001F7D93" w:rsidRDefault="00F40451" w:rsidP="00994067">
      <w:pPr>
        <w:pBdr>
          <w:top w:val="nil"/>
          <w:left w:val="nil"/>
          <w:bottom w:val="nil"/>
          <w:right w:val="nil"/>
          <w:between w:val="nil"/>
        </w:pBdr>
        <w:spacing w:after="0" w:line="480" w:lineRule="auto"/>
        <w:contextualSpacing/>
        <w:jc w:val="both"/>
        <w:rPr>
          <w:rFonts w:ascii="Times New Roman" w:hAnsi="Times New Roman" w:cs="Times New Roman"/>
          <w:color w:val="000000"/>
          <w:sz w:val="24"/>
          <w:lang w:val="en-GB"/>
        </w:rPr>
      </w:pPr>
      <w:r w:rsidRPr="001F7D93">
        <w:rPr>
          <w:rFonts w:ascii="Times New Roman" w:hAnsi="Times New Roman" w:cs="Times New Roman"/>
          <w:color w:val="000000"/>
          <w:sz w:val="24"/>
          <w:lang w:val="en-GB"/>
        </w:rPr>
        <w:tab/>
        <w:t xml:space="preserve">This simulation </w:t>
      </w:r>
      <w:r w:rsidR="00A455DB" w:rsidRPr="001F7D93">
        <w:rPr>
          <w:rFonts w:ascii="Times New Roman" w:hAnsi="Times New Roman" w:cs="Times New Roman"/>
          <w:color w:val="000000"/>
          <w:sz w:val="24"/>
          <w:lang w:val="en-GB"/>
        </w:rPr>
        <w:t xml:space="preserve">shows that Raman-based </w:t>
      </w:r>
      <w:r w:rsidR="001F6599" w:rsidRPr="001F7D93">
        <w:rPr>
          <w:rFonts w:ascii="Times New Roman" w:hAnsi="Times New Roman" w:cs="Times New Roman"/>
          <w:color w:val="000000"/>
          <w:sz w:val="24"/>
          <w:lang w:val="en-GB"/>
        </w:rPr>
        <w:t>FI</w:t>
      </w:r>
      <w:r w:rsidR="00A455DB" w:rsidRPr="001F7D93">
        <w:rPr>
          <w:rFonts w:ascii="Times New Roman" w:hAnsi="Times New Roman" w:cs="Times New Roman"/>
          <w:color w:val="000000"/>
          <w:sz w:val="24"/>
          <w:lang w:val="en-GB"/>
        </w:rPr>
        <w:t xml:space="preserve"> barometry </w:t>
      </w:r>
      <w:r w:rsidRPr="001F7D93">
        <w:rPr>
          <w:rFonts w:ascii="Times New Roman" w:hAnsi="Times New Roman" w:cs="Times New Roman"/>
          <w:color w:val="000000"/>
          <w:sz w:val="24"/>
          <w:lang w:val="en-GB"/>
        </w:rPr>
        <w:t xml:space="preserve">has </w:t>
      </w:r>
      <w:r w:rsidR="00B67F2B" w:rsidRPr="001F7D93">
        <w:rPr>
          <w:rFonts w:ascii="Times New Roman" w:hAnsi="Times New Roman" w:cs="Times New Roman"/>
          <w:color w:val="000000"/>
          <w:sz w:val="24"/>
          <w:lang w:val="en-GB"/>
        </w:rPr>
        <w:t xml:space="preserve">significant potential </w:t>
      </w:r>
      <w:r w:rsidRPr="001F7D93">
        <w:rPr>
          <w:rFonts w:ascii="Times New Roman" w:hAnsi="Times New Roman" w:cs="Times New Roman"/>
          <w:color w:val="000000"/>
          <w:sz w:val="24"/>
          <w:lang w:val="en-GB"/>
        </w:rPr>
        <w:t>for rapid-response petrological monitoring</w:t>
      </w:r>
      <w:r w:rsidR="00B67F2B" w:rsidRPr="001F7D93">
        <w:rPr>
          <w:rFonts w:ascii="Times New Roman" w:hAnsi="Times New Roman" w:cs="Times New Roman"/>
          <w:color w:val="000000"/>
          <w:sz w:val="24"/>
          <w:lang w:val="en-GB"/>
        </w:rPr>
        <w:t xml:space="preserve"> globally</w:t>
      </w:r>
      <w:r w:rsidRPr="001F7D93">
        <w:rPr>
          <w:rFonts w:ascii="Times New Roman" w:hAnsi="Times New Roman" w:cs="Times New Roman"/>
          <w:color w:val="000000"/>
          <w:sz w:val="24"/>
          <w:lang w:val="en-GB"/>
        </w:rPr>
        <w:t>. It could be applied to any CO</w:t>
      </w:r>
      <w:r w:rsidRPr="001F7D93">
        <w:rPr>
          <w:rFonts w:ascii="Times New Roman" w:hAnsi="Times New Roman" w:cs="Times New Roman"/>
          <w:color w:val="000000"/>
          <w:sz w:val="24"/>
          <w:vertAlign w:val="subscript"/>
          <w:lang w:val="en-GB"/>
        </w:rPr>
        <w:t>2</w:t>
      </w:r>
      <w:r w:rsidRPr="001F7D93">
        <w:rPr>
          <w:rFonts w:ascii="Times New Roman" w:hAnsi="Times New Roman" w:cs="Times New Roman"/>
          <w:color w:val="000000"/>
          <w:sz w:val="24"/>
          <w:lang w:val="en-GB"/>
        </w:rPr>
        <w:t xml:space="preserve">-rich volcanic system – which </w:t>
      </w:r>
      <w:r w:rsidR="0052768A" w:rsidRPr="001F7D93">
        <w:rPr>
          <w:rFonts w:ascii="Times New Roman" w:hAnsi="Times New Roman" w:cs="Times New Roman"/>
          <w:color w:val="000000"/>
          <w:sz w:val="24"/>
          <w:lang w:val="en-GB"/>
        </w:rPr>
        <w:t>includes numerous</w:t>
      </w:r>
      <w:r w:rsidRPr="001F7D93">
        <w:rPr>
          <w:rFonts w:ascii="Times New Roman" w:hAnsi="Times New Roman" w:cs="Times New Roman"/>
          <w:color w:val="000000"/>
          <w:sz w:val="24"/>
          <w:lang w:val="en-GB"/>
        </w:rPr>
        <w:t xml:space="preserve"> hazardous and frequently active volcan</w:t>
      </w:r>
      <w:r w:rsidR="00213471" w:rsidRPr="001F7D93">
        <w:rPr>
          <w:rFonts w:ascii="Times New Roman" w:hAnsi="Times New Roman" w:cs="Times New Roman"/>
          <w:color w:val="000000"/>
          <w:sz w:val="24"/>
          <w:lang w:val="en-GB"/>
        </w:rPr>
        <w:t>ic</w:t>
      </w:r>
      <w:r w:rsidRPr="001F7D93">
        <w:rPr>
          <w:rFonts w:ascii="Times New Roman" w:hAnsi="Times New Roman" w:cs="Times New Roman"/>
          <w:color w:val="000000"/>
          <w:sz w:val="24"/>
          <w:lang w:val="en-GB"/>
        </w:rPr>
        <w:t xml:space="preserve"> </w:t>
      </w:r>
      <w:r w:rsidR="00213471" w:rsidRPr="001F7D93">
        <w:rPr>
          <w:rFonts w:ascii="Times New Roman" w:hAnsi="Times New Roman" w:cs="Times New Roman"/>
          <w:color w:val="000000"/>
          <w:sz w:val="24"/>
          <w:lang w:val="en-GB"/>
        </w:rPr>
        <w:t xml:space="preserve">regions </w:t>
      </w:r>
      <w:r w:rsidRPr="001F7D93">
        <w:rPr>
          <w:rFonts w:ascii="Times New Roman" w:hAnsi="Times New Roman" w:cs="Times New Roman"/>
          <w:color w:val="000000"/>
          <w:sz w:val="24"/>
          <w:lang w:val="en-GB"/>
        </w:rPr>
        <w:t>worldwide (e.g.</w:t>
      </w:r>
      <w:r w:rsidR="0052768A" w:rsidRPr="001F7D93">
        <w:rPr>
          <w:rFonts w:ascii="Times New Roman" w:hAnsi="Times New Roman" w:cs="Times New Roman"/>
          <w:color w:val="000000"/>
          <w:sz w:val="24"/>
          <w:lang w:val="en-GB"/>
        </w:rPr>
        <w:t>,</w:t>
      </w:r>
      <w:r w:rsidRPr="001F7D93">
        <w:rPr>
          <w:rFonts w:ascii="Times New Roman" w:hAnsi="Times New Roman" w:cs="Times New Roman"/>
          <w:color w:val="000000"/>
          <w:sz w:val="24"/>
          <w:lang w:val="en-GB"/>
        </w:rPr>
        <w:t xml:space="preserve"> </w:t>
      </w:r>
      <w:r w:rsidR="002D7DCD" w:rsidRPr="001F7D93">
        <w:rPr>
          <w:rFonts w:ascii="Times New Roman" w:hAnsi="Times New Roman" w:cs="Times New Roman"/>
          <w:color w:val="000000"/>
          <w:sz w:val="24"/>
          <w:lang w:val="en-GB"/>
        </w:rPr>
        <w:t>Galápagos</w:t>
      </w:r>
      <w:r w:rsidRPr="001F7D93">
        <w:rPr>
          <w:rFonts w:ascii="Times New Roman" w:hAnsi="Times New Roman" w:cs="Times New Roman"/>
          <w:color w:val="000000"/>
          <w:sz w:val="24"/>
          <w:lang w:val="en-GB"/>
        </w:rPr>
        <w:t>, R</w:t>
      </w:r>
      <w:r w:rsidR="002D7DCD" w:rsidRPr="001F7D93">
        <w:rPr>
          <w:rFonts w:ascii="Times New Roman" w:hAnsi="Times New Roman" w:cs="Times New Roman"/>
          <w:color w:val="000000"/>
          <w:sz w:val="24"/>
          <w:lang w:val="en-GB"/>
        </w:rPr>
        <w:t>é</w:t>
      </w:r>
      <w:r w:rsidRPr="001F7D93">
        <w:rPr>
          <w:rFonts w:ascii="Times New Roman" w:hAnsi="Times New Roman" w:cs="Times New Roman"/>
          <w:color w:val="000000"/>
          <w:sz w:val="24"/>
          <w:lang w:val="en-GB"/>
        </w:rPr>
        <w:t>union, Azores, Canar</w:t>
      </w:r>
      <w:r w:rsidR="002D7DCD" w:rsidRPr="001F7D93">
        <w:rPr>
          <w:rFonts w:ascii="Times New Roman" w:hAnsi="Times New Roman" w:cs="Times New Roman"/>
          <w:color w:val="000000"/>
          <w:sz w:val="24"/>
          <w:lang w:val="en-GB"/>
        </w:rPr>
        <w:t>y Islands</w:t>
      </w:r>
      <w:r w:rsidRPr="001F7D93">
        <w:rPr>
          <w:rFonts w:ascii="Times New Roman" w:hAnsi="Times New Roman" w:cs="Times New Roman"/>
          <w:color w:val="000000"/>
          <w:sz w:val="24"/>
          <w:lang w:val="en-GB"/>
        </w:rPr>
        <w:t>, Iceland</w:t>
      </w:r>
      <w:r w:rsidR="002D7DCD" w:rsidRPr="001F7D93">
        <w:rPr>
          <w:rFonts w:ascii="Times New Roman" w:hAnsi="Times New Roman" w:cs="Times New Roman"/>
          <w:color w:val="000000"/>
          <w:sz w:val="24"/>
          <w:lang w:val="en-GB"/>
        </w:rPr>
        <w:t>, Cabo Verde</w:t>
      </w:r>
      <w:r w:rsidRPr="001F7D93">
        <w:rPr>
          <w:rFonts w:ascii="Times New Roman" w:hAnsi="Times New Roman" w:cs="Times New Roman"/>
          <w:color w:val="000000"/>
          <w:sz w:val="24"/>
          <w:lang w:val="en-GB"/>
        </w:rPr>
        <w:t xml:space="preserve">). The resources and </w:t>
      </w:r>
      <w:r w:rsidR="00213471" w:rsidRPr="001F7D93">
        <w:rPr>
          <w:rFonts w:ascii="Times New Roman" w:hAnsi="Times New Roman" w:cs="Times New Roman"/>
          <w:color w:val="000000"/>
          <w:sz w:val="24"/>
          <w:lang w:val="en-GB"/>
        </w:rPr>
        <w:t>personnel</w:t>
      </w:r>
      <w:r w:rsidRPr="001F7D93">
        <w:rPr>
          <w:rFonts w:ascii="Times New Roman" w:hAnsi="Times New Roman" w:cs="Times New Roman"/>
          <w:color w:val="000000"/>
          <w:sz w:val="24"/>
          <w:lang w:val="en-GB"/>
        </w:rPr>
        <w:t xml:space="preserve"> required are modest. </w:t>
      </w:r>
      <w:r w:rsidR="00B67F2B" w:rsidRPr="001F7D93">
        <w:rPr>
          <w:rFonts w:ascii="Times New Roman" w:hAnsi="Times New Roman" w:cs="Times New Roman"/>
          <w:color w:val="000000"/>
          <w:sz w:val="24"/>
          <w:lang w:val="en-GB"/>
        </w:rPr>
        <w:t xml:space="preserve">Sample preparation </w:t>
      </w:r>
      <w:r w:rsidR="0052768A" w:rsidRPr="001F7D93">
        <w:rPr>
          <w:rFonts w:ascii="Times New Roman" w:hAnsi="Times New Roman" w:cs="Times New Roman"/>
          <w:color w:val="000000"/>
          <w:sz w:val="24"/>
          <w:lang w:val="en-GB"/>
        </w:rPr>
        <w:t xml:space="preserve">was carried </w:t>
      </w:r>
      <w:r w:rsidR="0052768A" w:rsidRPr="001F7D93">
        <w:rPr>
          <w:rFonts w:ascii="Times New Roman" w:hAnsi="Times New Roman" w:cs="Times New Roman"/>
          <w:color w:val="000000"/>
          <w:sz w:val="24"/>
          <w:lang w:val="en-GB"/>
        </w:rPr>
        <w:lastRenderedPageBreak/>
        <w:t xml:space="preserve">out using </w:t>
      </w:r>
      <w:r w:rsidR="00B67F2B" w:rsidRPr="001F7D93">
        <w:rPr>
          <w:rFonts w:ascii="Times New Roman" w:hAnsi="Times New Roman" w:cs="Times New Roman"/>
          <w:color w:val="000000"/>
          <w:sz w:val="24"/>
          <w:lang w:val="en-GB"/>
        </w:rPr>
        <w:t xml:space="preserve">transmitted-reflected light microscopes </w:t>
      </w:r>
      <w:r w:rsidRPr="001F7D93">
        <w:rPr>
          <w:rFonts w:ascii="Times New Roman" w:hAnsi="Times New Roman" w:cs="Times New Roman"/>
          <w:color w:val="000000"/>
          <w:sz w:val="24"/>
          <w:lang w:val="en-GB"/>
        </w:rPr>
        <w:t xml:space="preserve">from the </w:t>
      </w:r>
      <w:r w:rsidR="00213471" w:rsidRPr="001F7D93">
        <w:rPr>
          <w:rFonts w:ascii="Times New Roman" w:hAnsi="Times New Roman" w:cs="Times New Roman"/>
          <w:color w:val="000000"/>
          <w:sz w:val="24"/>
          <w:lang w:val="en-GB"/>
        </w:rPr>
        <w:t>University of California</w:t>
      </w:r>
      <w:r w:rsidRPr="001F7D93">
        <w:rPr>
          <w:rFonts w:ascii="Times New Roman" w:hAnsi="Times New Roman" w:cs="Times New Roman"/>
          <w:color w:val="000000"/>
          <w:sz w:val="24"/>
          <w:lang w:val="en-GB"/>
        </w:rPr>
        <w:t xml:space="preserve"> teaching collection, </w:t>
      </w:r>
      <w:r w:rsidR="00B67F2B" w:rsidRPr="001F7D93">
        <w:rPr>
          <w:rFonts w:ascii="Times New Roman" w:hAnsi="Times New Roman" w:cs="Times New Roman"/>
          <w:color w:val="000000"/>
          <w:sz w:val="24"/>
          <w:lang w:val="en-GB"/>
        </w:rPr>
        <w:t>only using</w:t>
      </w:r>
      <w:r w:rsidRPr="001F7D93">
        <w:rPr>
          <w:rFonts w:ascii="Times New Roman" w:hAnsi="Times New Roman" w:cs="Times New Roman"/>
          <w:color w:val="000000"/>
          <w:sz w:val="24"/>
          <w:lang w:val="en-GB"/>
        </w:rPr>
        <w:t xml:space="preserve"> </w:t>
      </w:r>
      <w:r w:rsidR="001020C6" w:rsidRPr="001F7D93">
        <w:rPr>
          <w:rFonts w:ascii="Times New Roman" w:hAnsi="Times New Roman" w:cs="Times New Roman"/>
          <w:color w:val="000000"/>
          <w:sz w:val="24"/>
          <w:lang w:val="en-GB"/>
        </w:rPr>
        <w:t xml:space="preserve">a </w:t>
      </w:r>
      <w:r w:rsidRPr="001F7D93">
        <w:rPr>
          <w:rFonts w:ascii="Times New Roman" w:hAnsi="Times New Roman" w:cs="Times New Roman"/>
          <w:color w:val="000000"/>
          <w:sz w:val="24"/>
          <w:lang w:val="en-GB"/>
        </w:rPr>
        <w:t>research-grade microscope for sample cataloguing</w:t>
      </w:r>
      <w:r w:rsidR="00073FA1" w:rsidRPr="001F7D93">
        <w:rPr>
          <w:rFonts w:ascii="Times New Roman" w:hAnsi="Times New Roman" w:cs="Times New Roman"/>
          <w:color w:val="000000"/>
          <w:sz w:val="24"/>
          <w:lang w:val="en-GB"/>
        </w:rPr>
        <w:t xml:space="preserve">. </w:t>
      </w:r>
      <w:r w:rsidRPr="001F7D93">
        <w:rPr>
          <w:rFonts w:ascii="Times New Roman" w:hAnsi="Times New Roman" w:cs="Times New Roman"/>
          <w:color w:val="000000"/>
          <w:sz w:val="24"/>
          <w:lang w:val="en-GB"/>
        </w:rPr>
        <w:t>Raman spectrometers are widely available at many universities</w:t>
      </w:r>
      <w:r w:rsidR="007C12C8" w:rsidRPr="001F7D93">
        <w:rPr>
          <w:rFonts w:ascii="Times New Roman" w:hAnsi="Times New Roman" w:cs="Times New Roman"/>
          <w:color w:val="000000"/>
          <w:sz w:val="24"/>
          <w:lang w:val="en-GB"/>
        </w:rPr>
        <w:t>, given that it is a popular technique in many other fields</w:t>
      </w:r>
      <w:r w:rsidR="00213471" w:rsidRPr="001F7D93">
        <w:rPr>
          <w:rFonts w:ascii="Times New Roman" w:hAnsi="Times New Roman" w:cs="Times New Roman"/>
          <w:color w:val="000000"/>
          <w:sz w:val="24"/>
          <w:lang w:val="en-GB"/>
        </w:rPr>
        <w:t>,</w:t>
      </w:r>
      <w:r w:rsidR="007C12C8" w:rsidRPr="001F7D93">
        <w:rPr>
          <w:rFonts w:ascii="Times New Roman" w:hAnsi="Times New Roman" w:cs="Times New Roman"/>
          <w:color w:val="000000"/>
          <w:sz w:val="24"/>
          <w:lang w:val="en-GB"/>
        </w:rPr>
        <w:t xml:space="preserve"> such as material science</w:t>
      </w:r>
      <w:r w:rsidR="00213471" w:rsidRPr="001F7D93">
        <w:rPr>
          <w:rFonts w:ascii="Times New Roman" w:hAnsi="Times New Roman" w:cs="Times New Roman"/>
          <w:color w:val="000000"/>
          <w:sz w:val="24"/>
          <w:lang w:val="en-GB"/>
        </w:rPr>
        <w:t>s</w:t>
      </w:r>
      <w:r w:rsidR="007C12C8" w:rsidRPr="001F7D93">
        <w:rPr>
          <w:rFonts w:ascii="Times New Roman" w:hAnsi="Times New Roman" w:cs="Times New Roman"/>
          <w:color w:val="000000"/>
          <w:sz w:val="24"/>
          <w:lang w:val="en-GB"/>
        </w:rPr>
        <w:t>, physics, chemistry</w:t>
      </w:r>
      <w:r w:rsidR="00213471" w:rsidRPr="001F7D93">
        <w:rPr>
          <w:rFonts w:ascii="Times New Roman" w:hAnsi="Times New Roman" w:cs="Times New Roman"/>
          <w:color w:val="000000"/>
          <w:sz w:val="24"/>
          <w:lang w:val="en-GB"/>
        </w:rPr>
        <w:t>,</w:t>
      </w:r>
      <w:r w:rsidR="007C12C8" w:rsidRPr="001F7D93">
        <w:rPr>
          <w:rFonts w:ascii="Times New Roman" w:hAnsi="Times New Roman" w:cs="Times New Roman"/>
          <w:color w:val="000000"/>
          <w:sz w:val="24"/>
          <w:lang w:val="en-GB"/>
        </w:rPr>
        <w:t xml:space="preserve"> and biology</w:t>
      </w:r>
      <w:r w:rsidRPr="001F7D93">
        <w:rPr>
          <w:rFonts w:ascii="Times New Roman" w:hAnsi="Times New Roman" w:cs="Times New Roman"/>
          <w:color w:val="000000"/>
          <w:sz w:val="24"/>
          <w:lang w:val="en-GB"/>
        </w:rPr>
        <w:t xml:space="preserve">, and the W-filament SEM used for EDS analyses to get olivine </w:t>
      </w:r>
      <w:proofErr w:type="spellStart"/>
      <w:r w:rsidR="00213471" w:rsidRPr="001F7D93">
        <w:rPr>
          <w:rFonts w:ascii="Times New Roman" w:hAnsi="Times New Roman" w:cs="Times New Roman"/>
          <w:color w:val="000000"/>
          <w:sz w:val="24"/>
          <w:lang w:val="en-GB"/>
        </w:rPr>
        <w:t>Fo</w:t>
      </w:r>
      <w:proofErr w:type="spellEnd"/>
      <w:r w:rsidRPr="001F7D93">
        <w:rPr>
          <w:rFonts w:ascii="Times New Roman" w:hAnsi="Times New Roman" w:cs="Times New Roman"/>
          <w:color w:val="000000"/>
          <w:sz w:val="24"/>
          <w:lang w:val="en-GB"/>
        </w:rPr>
        <w:t xml:space="preserve"> contents </w:t>
      </w:r>
      <w:r w:rsidR="00213471" w:rsidRPr="001F7D93">
        <w:rPr>
          <w:rFonts w:ascii="Times New Roman" w:hAnsi="Times New Roman" w:cs="Times New Roman"/>
          <w:color w:val="000000"/>
          <w:sz w:val="24"/>
          <w:lang w:val="en-GB"/>
        </w:rPr>
        <w:t>has been around for</w:t>
      </w:r>
      <w:r w:rsidRPr="001F7D93">
        <w:rPr>
          <w:rFonts w:ascii="Times New Roman" w:hAnsi="Times New Roman" w:cs="Times New Roman"/>
          <w:color w:val="000000"/>
          <w:sz w:val="24"/>
          <w:lang w:val="en-GB"/>
        </w:rPr>
        <w:t xml:space="preserve"> 1</w:t>
      </w:r>
      <w:r w:rsidR="00A7137B" w:rsidRPr="001F7D93">
        <w:rPr>
          <w:rFonts w:ascii="Times New Roman" w:hAnsi="Times New Roman" w:cs="Times New Roman"/>
          <w:color w:val="000000"/>
          <w:sz w:val="24"/>
          <w:lang w:val="en-GB"/>
        </w:rPr>
        <w:t>5</w:t>
      </w:r>
      <w:r w:rsidRPr="001F7D93">
        <w:rPr>
          <w:rFonts w:ascii="Times New Roman" w:hAnsi="Times New Roman" w:cs="Times New Roman"/>
          <w:color w:val="000000"/>
          <w:sz w:val="24"/>
          <w:lang w:val="en-GB"/>
        </w:rPr>
        <w:t xml:space="preserve"> years (</w:t>
      </w:r>
      <w:r w:rsidR="007C12C8" w:rsidRPr="001F7D93">
        <w:rPr>
          <w:rFonts w:ascii="Times New Roman" w:hAnsi="Times New Roman" w:cs="Times New Roman"/>
          <w:color w:val="000000"/>
          <w:sz w:val="24"/>
          <w:lang w:val="en-GB"/>
        </w:rPr>
        <w:t xml:space="preserve">See </w:t>
      </w:r>
      <w:r w:rsidR="002C3E68">
        <w:rPr>
          <w:rFonts w:ascii="Times New Roman" w:hAnsi="Times New Roman" w:cs="Times New Roman"/>
          <w:color w:val="000000"/>
          <w:sz w:val="24"/>
          <w:szCs w:val="24"/>
          <w:lang w:val="en-GB"/>
        </w:rPr>
        <w:t>Supplementary Information S1</w:t>
      </w:r>
      <w:r w:rsidR="00CD3588" w:rsidRPr="001F7D93">
        <w:rPr>
          <w:rFonts w:ascii="Times New Roman" w:hAnsi="Times New Roman" w:cs="Times New Roman"/>
          <w:color w:val="000000"/>
          <w:sz w:val="24"/>
          <w:szCs w:val="24"/>
          <w:lang w:val="en-GB"/>
        </w:rPr>
        <w:t xml:space="preserve"> Appendix</w:t>
      </w:r>
      <w:r w:rsidRPr="001F7D93">
        <w:rPr>
          <w:rFonts w:ascii="Times New Roman" w:hAnsi="Times New Roman" w:cs="Times New Roman"/>
          <w:color w:val="000000"/>
          <w:sz w:val="24"/>
          <w:lang w:val="en-GB"/>
        </w:rPr>
        <w:t>).</w:t>
      </w:r>
    </w:p>
    <w:p w14:paraId="1498E90A" w14:textId="74DAC065" w:rsidR="00D02603" w:rsidRPr="001F7D93" w:rsidRDefault="00F40451" w:rsidP="00994067">
      <w:pPr>
        <w:pBdr>
          <w:top w:val="nil"/>
          <w:left w:val="nil"/>
          <w:bottom w:val="nil"/>
          <w:right w:val="nil"/>
          <w:between w:val="nil"/>
        </w:pBdr>
        <w:spacing w:after="0" w:line="480" w:lineRule="auto"/>
        <w:ind w:firstLine="720"/>
        <w:contextualSpacing/>
        <w:jc w:val="both"/>
        <w:rPr>
          <w:rFonts w:ascii="Times New Roman" w:hAnsi="Times New Roman" w:cs="Times New Roman"/>
          <w:color w:val="000000"/>
          <w:sz w:val="24"/>
          <w:lang w:val="en-GB"/>
        </w:rPr>
      </w:pPr>
      <w:r w:rsidRPr="001F7D93">
        <w:rPr>
          <w:rFonts w:ascii="Times New Roman" w:hAnsi="Times New Roman" w:cs="Times New Roman"/>
          <w:color w:val="000000"/>
          <w:sz w:val="24"/>
          <w:lang w:val="en-GB"/>
        </w:rPr>
        <w:t xml:space="preserve">This simulation </w:t>
      </w:r>
      <w:r w:rsidR="004A0E7F" w:rsidRPr="001F7D93">
        <w:rPr>
          <w:rFonts w:ascii="Times New Roman" w:hAnsi="Times New Roman" w:cs="Times New Roman"/>
          <w:color w:val="000000"/>
          <w:sz w:val="24"/>
          <w:lang w:val="en-GB"/>
        </w:rPr>
        <w:t xml:space="preserve">also enabled us to identify </w:t>
      </w:r>
      <w:r w:rsidR="0052768A" w:rsidRPr="001F7D93">
        <w:rPr>
          <w:rFonts w:ascii="Times New Roman" w:hAnsi="Times New Roman" w:cs="Times New Roman"/>
          <w:color w:val="000000"/>
          <w:sz w:val="24"/>
          <w:lang w:val="en-GB"/>
        </w:rPr>
        <w:t>several</w:t>
      </w:r>
      <w:r w:rsidR="004A0E7F" w:rsidRPr="001F7D93">
        <w:rPr>
          <w:rFonts w:ascii="Times New Roman" w:hAnsi="Times New Roman" w:cs="Times New Roman"/>
          <w:color w:val="000000"/>
          <w:sz w:val="24"/>
          <w:lang w:val="en-GB"/>
        </w:rPr>
        <w:t xml:space="preserve"> ‘</w:t>
      </w:r>
      <w:r w:rsidR="000F5073" w:rsidRPr="001F7D93">
        <w:rPr>
          <w:rFonts w:ascii="Times New Roman" w:hAnsi="Times New Roman" w:cs="Times New Roman"/>
          <w:color w:val="000000"/>
          <w:sz w:val="24"/>
          <w:lang w:val="en-GB"/>
        </w:rPr>
        <w:t>bottleneck</w:t>
      </w:r>
      <w:r w:rsidR="004A0E7F" w:rsidRPr="001F7D93">
        <w:rPr>
          <w:rFonts w:ascii="Times New Roman" w:hAnsi="Times New Roman" w:cs="Times New Roman"/>
          <w:color w:val="000000"/>
          <w:sz w:val="24"/>
          <w:lang w:val="en-GB"/>
        </w:rPr>
        <w:t xml:space="preserve">s’ in this rapid-response workflow </w:t>
      </w:r>
      <w:r w:rsidR="00CD3588" w:rsidRPr="001F7D93">
        <w:rPr>
          <w:rFonts w:ascii="Times New Roman" w:hAnsi="Times New Roman" w:cs="Times New Roman"/>
          <w:color w:val="000000"/>
          <w:sz w:val="24"/>
          <w:szCs w:val="24"/>
          <w:lang w:val="en-GB"/>
        </w:rPr>
        <w:t>(yellow stars, Fig, 1</w:t>
      </w:r>
      <w:r w:rsidR="00994067" w:rsidRPr="001F7D93">
        <w:rPr>
          <w:rFonts w:ascii="Times New Roman" w:hAnsi="Times New Roman" w:cs="Times New Roman"/>
          <w:color w:val="000000"/>
          <w:sz w:val="24"/>
          <w:szCs w:val="24"/>
          <w:lang w:val="en-GB"/>
        </w:rPr>
        <w:t xml:space="preserve">, see </w:t>
      </w:r>
      <w:r w:rsidR="002C3E68">
        <w:rPr>
          <w:rFonts w:ascii="Times New Roman" w:hAnsi="Times New Roman" w:cs="Times New Roman"/>
          <w:color w:val="000000"/>
          <w:sz w:val="24"/>
          <w:szCs w:val="24"/>
          <w:lang w:val="en-GB"/>
        </w:rPr>
        <w:t>Supplementary Information S1</w:t>
      </w:r>
      <w:r w:rsidR="002C3E68" w:rsidRPr="001F7D93">
        <w:rPr>
          <w:rFonts w:ascii="Times New Roman" w:hAnsi="Times New Roman" w:cs="Times New Roman"/>
          <w:color w:val="000000"/>
          <w:sz w:val="24"/>
          <w:szCs w:val="24"/>
          <w:lang w:val="en-GB"/>
        </w:rPr>
        <w:t xml:space="preserve"> Appendix </w:t>
      </w:r>
      <w:r w:rsidR="00994067" w:rsidRPr="001F7D93">
        <w:rPr>
          <w:rFonts w:ascii="Times New Roman" w:hAnsi="Times New Roman" w:cs="Times New Roman"/>
          <w:color w:val="000000"/>
          <w:sz w:val="24"/>
          <w:szCs w:val="24"/>
          <w:lang w:val="en-GB"/>
        </w:rPr>
        <w:t>for further details</w:t>
      </w:r>
      <w:r w:rsidR="00CD3588" w:rsidRPr="001F7D93">
        <w:rPr>
          <w:rFonts w:ascii="Times New Roman" w:hAnsi="Times New Roman" w:cs="Times New Roman"/>
          <w:color w:val="000000"/>
          <w:sz w:val="24"/>
          <w:szCs w:val="24"/>
          <w:lang w:val="en-GB"/>
        </w:rPr>
        <w:t>) so that we could determine depths even faster during future eruptions</w:t>
      </w:r>
      <w:r w:rsidR="00994067" w:rsidRPr="001F7D93">
        <w:rPr>
          <w:rFonts w:ascii="Times New Roman" w:hAnsi="Times New Roman" w:cs="Times New Roman"/>
          <w:color w:val="000000"/>
          <w:sz w:val="24"/>
          <w:szCs w:val="24"/>
          <w:lang w:val="en-GB"/>
        </w:rPr>
        <w:t>:</w:t>
      </w:r>
    </w:p>
    <w:p w14:paraId="10734847" w14:textId="0329AEDA" w:rsidR="00D02603" w:rsidRPr="001F7D93" w:rsidRDefault="002D7DCD" w:rsidP="00D02603">
      <w:pPr>
        <w:pStyle w:val="ListParagraph"/>
        <w:numPr>
          <w:ilvl w:val="0"/>
          <w:numId w:val="8"/>
        </w:numPr>
        <w:spacing w:line="480" w:lineRule="auto"/>
        <w:rPr>
          <w:rFonts w:ascii="Times New Roman" w:hAnsi="Times New Roman" w:cs="Times New Roman"/>
        </w:rPr>
      </w:pPr>
      <w:r w:rsidRPr="001F7D93">
        <w:rPr>
          <w:rFonts w:ascii="Times New Roman" w:hAnsi="Times New Roman" w:cs="Times New Roman"/>
        </w:rPr>
        <w:t>No courier services ship packages</w:t>
      </w:r>
      <w:r w:rsidR="00BD52C9" w:rsidRPr="001F7D93">
        <w:rPr>
          <w:rFonts w:ascii="Times New Roman" w:hAnsi="Times New Roman" w:cs="Times New Roman"/>
        </w:rPr>
        <w:t xml:space="preserve"> out of </w:t>
      </w:r>
      <w:r w:rsidR="001020C6" w:rsidRPr="001F7D93">
        <w:rPr>
          <w:rFonts w:ascii="Times New Roman" w:hAnsi="Times New Roman" w:cs="Times New Roman"/>
        </w:rPr>
        <w:t xml:space="preserve">Hilo, </w:t>
      </w:r>
      <w:r w:rsidR="001F6599" w:rsidRPr="001F7D93">
        <w:rPr>
          <w:rFonts w:ascii="Times New Roman" w:hAnsi="Times New Roman" w:cs="Times New Roman"/>
        </w:rPr>
        <w:t>Hawaiʻi</w:t>
      </w:r>
      <w:r w:rsidR="00BD52C9" w:rsidRPr="001F7D93">
        <w:rPr>
          <w:rFonts w:ascii="Times New Roman" w:hAnsi="Times New Roman" w:cs="Times New Roman"/>
        </w:rPr>
        <w:t xml:space="preserve"> over the weekend</w:t>
      </w:r>
      <w:r w:rsidR="004A0E7F" w:rsidRPr="001F7D93">
        <w:rPr>
          <w:rFonts w:ascii="Times New Roman" w:hAnsi="Times New Roman" w:cs="Times New Roman"/>
        </w:rPr>
        <w:t>, and estimated delivery days are not reliable.</w:t>
      </w:r>
    </w:p>
    <w:p w14:paraId="7A90DE59" w14:textId="3D17A879" w:rsidR="00D02603" w:rsidRPr="001F7D93" w:rsidRDefault="00D02603" w:rsidP="00D02603">
      <w:pPr>
        <w:pStyle w:val="ListParagraph"/>
        <w:numPr>
          <w:ilvl w:val="0"/>
          <w:numId w:val="8"/>
        </w:numPr>
        <w:spacing w:line="480" w:lineRule="auto"/>
        <w:rPr>
          <w:rFonts w:ascii="Times New Roman" w:hAnsi="Times New Roman" w:cs="Times New Roman"/>
        </w:rPr>
      </w:pPr>
      <w:r w:rsidRPr="001F7D93">
        <w:rPr>
          <w:rFonts w:ascii="Times New Roman" w:hAnsi="Times New Roman" w:cs="Times New Roman"/>
        </w:rPr>
        <w:t xml:space="preserve"> The epoxy took</w:t>
      </w:r>
      <w:r w:rsidR="0052768A" w:rsidRPr="001F7D93">
        <w:rPr>
          <w:rFonts w:ascii="Times New Roman" w:hAnsi="Times New Roman" w:cs="Times New Roman"/>
        </w:rPr>
        <w:t xml:space="preserve"> 18 h</w:t>
      </w:r>
      <w:r w:rsidR="00213471" w:rsidRPr="001F7D93">
        <w:rPr>
          <w:rFonts w:ascii="Times New Roman" w:hAnsi="Times New Roman" w:cs="Times New Roman"/>
        </w:rPr>
        <w:t>ou</w:t>
      </w:r>
      <w:r w:rsidR="0052768A" w:rsidRPr="001F7D93">
        <w:rPr>
          <w:rFonts w:ascii="Times New Roman" w:hAnsi="Times New Roman" w:cs="Times New Roman"/>
        </w:rPr>
        <w:t xml:space="preserve">rs to </w:t>
      </w:r>
      <w:proofErr w:type="gramStart"/>
      <w:r w:rsidR="0052768A" w:rsidRPr="001F7D93">
        <w:rPr>
          <w:rFonts w:ascii="Times New Roman" w:hAnsi="Times New Roman" w:cs="Times New Roman"/>
        </w:rPr>
        <w:t>cure</w:t>
      </w:r>
      <w:proofErr w:type="gramEnd"/>
      <w:r w:rsidR="0052768A" w:rsidRPr="001F7D93">
        <w:rPr>
          <w:rFonts w:ascii="Times New Roman" w:hAnsi="Times New Roman" w:cs="Times New Roman"/>
        </w:rPr>
        <w:t xml:space="preserve"> enough for polishing</w:t>
      </w:r>
      <w:r w:rsidRPr="001F7D93">
        <w:rPr>
          <w:rFonts w:ascii="Times New Roman" w:hAnsi="Times New Roman" w:cs="Times New Roman"/>
        </w:rPr>
        <w:t xml:space="preserve"> (vs. 8 h</w:t>
      </w:r>
      <w:r w:rsidR="00213471" w:rsidRPr="001F7D93">
        <w:rPr>
          <w:rFonts w:ascii="Times New Roman" w:hAnsi="Times New Roman" w:cs="Times New Roman"/>
        </w:rPr>
        <w:t>ou</w:t>
      </w:r>
      <w:r w:rsidRPr="001F7D93">
        <w:rPr>
          <w:rFonts w:ascii="Times New Roman" w:hAnsi="Times New Roman" w:cs="Times New Roman"/>
        </w:rPr>
        <w:t>rs on the datasheet)</w:t>
      </w:r>
      <w:r w:rsidR="00B510BD">
        <w:rPr>
          <w:rFonts w:ascii="Times New Roman" w:hAnsi="Times New Roman" w:cs="Times New Roman"/>
        </w:rPr>
        <w:t xml:space="preserve">. Faster curing epoxies </w:t>
      </w:r>
      <w:r w:rsidR="009C5427">
        <w:rPr>
          <w:rFonts w:ascii="Times New Roman" w:hAnsi="Times New Roman" w:cs="Times New Roman"/>
        </w:rPr>
        <w:t>can be used</w:t>
      </w:r>
      <w:r w:rsidR="00B510BD">
        <w:rPr>
          <w:rFonts w:ascii="Times New Roman" w:hAnsi="Times New Roman" w:cs="Times New Roman"/>
        </w:rPr>
        <w:t xml:space="preserve"> </w:t>
      </w:r>
      <w:r w:rsidR="009F2612">
        <w:rPr>
          <w:rFonts w:ascii="Times New Roman" w:hAnsi="Times New Roman" w:cs="Times New Roman"/>
        </w:rPr>
        <w:t>to eliminate</w:t>
      </w:r>
      <w:r w:rsidR="00B510BD">
        <w:rPr>
          <w:rFonts w:ascii="Times New Roman" w:hAnsi="Times New Roman" w:cs="Times New Roman"/>
        </w:rPr>
        <w:t xml:space="preserve"> this delay.</w:t>
      </w:r>
    </w:p>
    <w:p w14:paraId="227E37B6" w14:textId="66A0054B" w:rsidR="009852A9" w:rsidRPr="001F7D93" w:rsidRDefault="004A0E7F" w:rsidP="00364A58">
      <w:pPr>
        <w:pStyle w:val="ListParagraph"/>
        <w:numPr>
          <w:ilvl w:val="0"/>
          <w:numId w:val="8"/>
        </w:numPr>
        <w:spacing w:line="480" w:lineRule="auto"/>
        <w:rPr>
          <w:rFonts w:ascii="Times New Roman" w:hAnsi="Times New Roman" w:cs="Times New Roman"/>
        </w:rPr>
      </w:pPr>
      <w:r w:rsidRPr="001F7D93">
        <w:rPr>
          <w:rFonts w:ascii="Times New Roman" w:hAnsi="Times New Roman" w:cs="Times New Roman"/>
        </w:rPr>
        <w:t xml:space="preserve">We spent </w:t>
      </w:r>
      <w:r w:rsidR="00D02603" w:rsidRPr="001F7D93">
        <w:rPr>
          <w:rFonts w:ascii="Times New Roman" w:hAnsi="Times New Roman" w:cs="Times New Roman"/>
        </w:rPr>
        <w:t>significant</w:t>
      </w:r>
      <w:r w:rsidRPr="001F7D93">
        <w:rPr>
          <w:rFonts w:ascii="Times New Roman" w:hAnsi="Times New Roman" w:cs="Times New Roman"/>
        </w:rPr>
        <w:t xml:space="preserve"> time </w:t>
      </w:r>
      <w:r w:rsidR="0052768A" w:rsidRPr="001F7D93">
        <w:rPr>
          <w:rFonts w:ascii="Times New Roman" w:hAnsi="Times New Roman" w:cs="Times New Roman"/>
        </w:rPr>
        <w:t>cataloguing</w:t>
      </w:r>
      <w:r w:rsidRPr="001F7D93">
        <w:rPr>
          <w:rFonts w:ascii="Times New Roman" w:hAnsi="Times New Roman" w:cs="Times New Roman"/>
        </w:rPr>
        <w:t xml:space="preserve"> samples on a research</w:t>
      </w:r>
      <w:r w:rsidR="00B67F2B" w:rsidRPr="001F7D93">
        <w:rPr>
          <w:rFonts w:ascii="Times New Roman" w:hAnsi="Times New Roman" w:cs="Times New Roman"/>
        </w:rPr>
        <w:t>-</w:t>
      </w:r>
      <w:r w:rsidRPr="001F7D93">
        <w:rPr>
          <w:rFonts w:ascii="Times New Roman" w:hAnsi="Times New Roman" w:cs="Times New Roman"/>
        </w:rPr>
        <w:t xml:space="preserve">grade </w:t>
      </w:r>
      <w:r w:rsidR="0052768A" w:rsidRPr="001F7D93">
        <w:rPr>
          <w:rFonts w:ascii="Times New Roman" w:hAnsi="Times New Roman" w:cs="Times New Roman"/>
        </w:rPr>
        <w:t>micro</w:t>
      </w:r>
      <w:r w:rsidRPr="001F7D93">
        <w:rPr>
          <w:rFonts w:ascii="Times New Roman" w:hAnsi="Times New Roman" w:cs="Times New Roman"/>
        </w:rPr>
        <w:t>scope</w:t>
      </w:r>
      <w:r w:rsidR="00B67F2B" w:rsidRPr="001F7D93">
        <w:rPr>
          <w:rFonts w:ascii="Times New Roman" w:hAnsi="Times New Roman" w:cs="Times New Roman"/>
        </w:rPr>
        <w:t xml:space="preserve"> to help </w:t>
      </w:r>
      <w:r w:rsidR="0052768A" w:rsidRPr="001F7D93">
        <w:rPr>
          <w:rFonts w:ascii="Times New Roman" w:hAnsi="Times New Roman" w:cs="Times New Roman"/>
        </w:rPr>
        <w:t>navigate</w:t>
      </w:r>
      <w:r w:rsidR="00B67F2B" w:rsidRPr="001F7D93">
        <w:rPr>
          <w:rFonts w:ascii="Times New Roman" w:hAnsi="Times New Roman" w:cs="Times New Roman"/>
        </w:rPr>
        <w:t xml:space="preserve"> </w:t>
      </w:r>
      <w:r w:rsidR="002611E3" w:rsidRPr="001F7D93">
        <w:rPr>
          <w:rFonts w:ascii="Times New Roman" w:hAnsi="Times New Roman" w:cs="Times New Roman"/>
        </w:rPr>
        <w:t xml:space="preserve">on </w:t>
      </w:r>
      <w:r w:rsidR="00994067" w:rsidRPr="001F7D93">
        <w:rPr>
          <w:rFonts w:ascii="Times New Roman" w:hAnsi="Times New Roman" w:cs="Times New Roman"/>
        </w:rPr>
        <w:t>the Raman microscope</w:t>
      </w:r>
      <w:r w:rsidR="00364A58" w:rsidRPr="001F7D93">
        <w:rPr>
          <w:rFonts w:ascii="Times New Roman" w:hAnsi="Times New Roman" w:cs="Times New Roman"/>
        </w:rPr>
        <w:t>, but later</w:t>
      </w:r>
      <w:r w:rsidR="00D02603" w:rsidRPr="001F7D93">
        <w:rPr>
          <w:rFonts w:ascii="Times New Roman" w:hAnsi="Times New Roman" w:cs="Times New Roman"/>
        </w:rPr>
        <w:t xml:space="preserve"> realized</w:t>
      </w:r>
      <w:r w:rsidR="00364A58" w:rsidRPr="001F7D93">
        <w:rPr>
          <w:rFonts w:ascii="Times New Roman" w:hAnsi="Times New Roman" w:cs="Times New Roman"/>
        </w:rPr>
        <w:t xml:space="preserve"> that</w:t>
      </w:r>
      <w:r w:rsidR="00D02603" w:rsidRPr="001F7D93">
        <w:rPr>
          <w:rFonts w:ascii="Times New Roman" w:hAnsi="Times New Roman" w:cs="Times New Roman"/>
        </w:rPr>
        <w:t xml:space="preserve"> </w:t>
      </w:r>
      <w:r w:rsidR="00073FA1" w:rsidRPr="001F7D93">
        <w:rPr>
          <w:rFonts w:ascii="Times New Roman" w:hAnsi="Times New Roman" w:cs="Times New Roman"/>
        </w:rPr>
        <w:t>smartphone cameras with</w:t>
      </w:r>
      <w:r w:rsidR="00D02603" w:rsidRPr="001F7D93">
        <w:rPr>
          <w:rFonts w:ascii="Times New Roman" w:hAnsi="Times New Roman" w:cs="Times New Roman"/>
        </w:rPr>
        <w:t xml:space="preserve"> teaching microscopes </w:t>
      </w:r>
      <w:r w:rsidR="00073FA1" w:rsidRPr="001F7D93">
        <w:rPr>
          <w:rFonts w:ascii="Times New Roman" w:hAnsi="Times New Roman" w:cs="Times New Roman"/>
        </w:rPr>
        <w:t xml:space="preserve">would have worked faster. </w:t>
      </w:r>
    </w:p>
    <w:p w14:paraId="051FDDF3" w14:textId="5F2E5143" w:rsidR="003113C7" w:rsidRDefault="009852A9" w:rsidP="00994067">
      <w:pPr>
        <w:spacing w:line="480" w:lineRule="auto"/>
        <w:rPr>
          <w:rFonts w:ascii="Times New Roman" w:hAnsi="Times New Roman" w:cs="Times New Roman"/>
          <w:color w:val="000000"/>
          <w:sz w:val="24"/>
        </w:rPr>
      </w:pPr>
      <w:r w:rsidRPr="001F7D93">
        <w:rPr>
          <w:rFonts w:ascii="Times New Roman" w:hAnsi="Times New Roman" w:cs="Times New Roman"/>
          <w:color w:val="000000"/>
          <w:sz w:val="24"/>
          <w:lang w:val="en-GB"/>
        </w:rPr>
        <w:t xml:space="preserve">Overall, we have demonstrated that a </w:t>
      </w:r>
      <w:r w:rsidR="0052768A" w:rsidRPr="001F7D93">
        <w:rPr>
          <w:rFonts w:ascii="Times New Roman" w:hAnsi="Times New Roman" w:cs="Times New Roman"/>
          <w:color w:val="000000"/>
          <w:sz w:val="24"/>
          <w:lang w:val="en-GB"/>
        </w:rPr>
        <w:t>modest</w:t>
      </w:r>
      <w:r w:rsidR="00073FA1" w:rsidRPr="001F7D93">
        <w:rPr>
          <w:rFonts w:ascii="Times New Roman" w:hAnsi="Times New Roman" w:cs="Times New Roman"/>
          <w:color w:val="000000"/>
          <w:sz w:val="24"/>
          <w:lang w:val="en-GB"/>
        </w:rPr>
        <w:t>-</w:t>
      </w:r>
      <w:r w:rsidR="0052768A" w:rsidRPr="001F7D93">
        <w:rPr>
          <w:rFonts w:ascii="Times New Roman" w:hAnsi="Times New Roman" w:cs="Times New Roman"/>
          <w:color w:val="000000"/>
          <w:sz w:val="24"/>
          <w:lang w:val="en-GB"/>
        </w:rPr>
        <w:t>size</w:t>
      </w:r>
      <w:r w:rsidR="003C3F4B" w:rsidRPr="001F7D93">
        <w:rPr>
          <w:rFonts w:ascii="Times New Roman" w:hAnsi="Times New Roman" w:cs="Times New Roman"/>
          <w:color w:val="000000"/>
          <w:sz w:val="24"/>
          <w:lang w:val="en-GB"/>
        </w:rPr>
        <w:t>d</w:t>
      </w:r>
      <w:r w:rsidR="002611E3" w:rsidRPr="001F7D93">
        <w:rPr>
          <w:rFonts w:ascii="Times New Roman" w:hAnsi="Times New Roman" w:cs="Times New Roman"/>
          <w:color w:val="000000"/>
          <w:sz w:val="24"/>
          <w:lang w:val="en-GB"/>
        </w:rPr>
        <w:t xml:space="preserve"> </w:t>
      </w:r>
      <w:r w:rsidRPr="001F7D93">
        <w:rPr>
          <w:rFonts w:ascii="Times New Roman" w:hAnsi="Times New Roman" w:cs="Times New Roman"/>
          <w:color w:val="000000"/>
          <w:sz w:val="24"/>
          <w:lang w:val="en-GB"/>
        </w:rPr>
        <w:t>research group</w:t>
      </w:r>
      <w:r w:rsidR="002611E3" w:rsidRPr="001F7D93">
        <w:rPr>
          <w:rFonts w:ascii="Times New Roman" w:hAnsi="Times New Roman" w:cs="Times New Roman"/>
        </w:rPr>
        <w:t xml:space="preserve"> with prior teaching and class commitments</w:t>
      </w:r>
      <w:r w:rsidR="0052768A" w:rsidRPr="001F7D93">
        <w:rPr>
          <w:rFonts w:ascii="Times New Roman" w:hAnsi="Times New Roman" w:cs="Times New Roman"/>
        </w:rPr>
        <w:t xml:space="preserve"> </w:t>
      </w:r>
      <w:r w:rsidR="00073FA1" w:rsidRPr="001F7D93">
        <w:rPr>
          <w:rFonts w:ascii="Times New Roman" w:hAnsi="Times New Roman" w:cs="Times New Roman"/>
        </w:rPr>
        <w:t xml:space="preserve">working </w:t>
      </w:r>
      <w:r w:rsidR="002D7DCD" w:rsidRPr="001F7D93">
        <w:rPr>
          <w:rFonts w:ascii="Times New Roman" w:hAnsi="Times New Roman" w:cs="Times New Roman"/>
        </w:rPr>
        <w:t>without overnight shifts</w:t>
      </w:r>
      <w:r w:rsidR="002611E3" w:rsidRPr="001F7D93">
        <w:rPr>
          <w:rFonts w:ascii="Times New Roman" w:hAnsi="Times New Roman" w:cs="Times New Roman"/>
          <w:color w:val="000000"/>
          <w:sz w:val="24"/>
          <w:lang w:val="en-GB"/>
        </w:rPr>
        <w:t xml:space="preserve"> </w:t>
      </w:r>
      <w:r w:rsidRPr="001F7D93">
        <w:rPr>
          <w:rFonts w:ascii="Times New Roman" w:hAnsi="Times New Roman" w:cs="Times New Roman"/>
          <w:color w:val="000000"/>
          <w:sz w:val="24"/>
          <w:lang w:val="en-GB"/>
        </w:rPr>
        <w:t>can obtain pressures on</w:t>
      </w:r>
      <w:r w:rsidR="0052768A" w:rsidRPr="001F7D93">
        <w:rPr>
          <w:rFonts w:ascii="Times New Roman" w:hAnsi="Times New Roman" w:cs="Times New Roman"/>
          <w:color w:val="000000"/>
          <w:sz w:val="24"/>
          <w:lang w:val="en-GB"/>
        </w:rPr>
        <w:t xml:space="preserve"> </w:t>
      </w:r>
      <w:r w:rsidR="0059301C" w:rsidRPr="001F7D93">
        <w:rPr>
          <w:rFonts w:ascii="Times New Roman" w:hAnsi="Times New Roman" w:cs="Times New Roman"/>
          <w:color w:val="000000"/>
          <w:sz w:val="24"/>
          <w:lang w:val="en-GB"/>
        </w:rPr>
        <w:t>relevant</w:t>
      </w:r>
      <w:r w:rsidRPr="001F7D93">
        <w:rPr>
          <w:rFonts w:ascii="Times New Roman" w:hAnsi="Times New Roman" w:cs="Times New Roman"/>
          <w:color w:val="000000"/>
          <w:sz w:val="24"/>
          <w:lang w:val="en-GB"/>
        </w:rPr>
        <w:t xml:space="preserve"> timelines </w:t>
      </w:r>
      <w:r w:rsidR="007310C9" w:rsidRPr="001F7D93">
        <w:rPr>
          <w:rFonts w:ascii="Times New Roman" w:hAnsi="Times New Roman" w:cs="Times New Roman"/>
          <w:color w:val="000000"/>
          <w:sz w:val="24"/>
          <w:lang w:val="en-GB"/>
        </w:rPr>
        <w:t>for</w:t>
      </w:r>
      <w:r w:rsidRPr="001F7D93">
        <w:rPr>
          <w:rFonts w:ascii="Times New Roman" w:hAnsi="Times New Roman" w:cs="Times New Roman"/>
          <w:color w:val="000000"/>
          <w:sz w:val="24"/>
          <w:lang w:val="en-GB"/>
        </w:rPr>
        <w:t xml:space="preserve"> understanding volcanic plumbing systems during periods of unrest</w:t>
      </w:r>
      <w:r w:rsidRPr="001F7D93">
        <w:rPr>
          <w:rFonts w:ascii="Times New Roman" w:hAnsi="Times New Roman" w:cs="Times New Roman"/>
        </w:rPr>
        <w:t>.</w:t>
      </w:r>
      <w:r w:rsidR="004533C3" w:rsidRPr="001F7D93">
        <w:rPr>
          <w:rFonts w:ascii="Times New Roman" w:hAnsi="Times New Roman" w:cs="Times New Roman"/>
        </w:rPr>
        <w:t xml:space="preserve"> This technique </w:t>
      </w:r>
      <w:r w:rsidR="00F12B84" w:rsidRPr="001F7D93">
        <w:rPr>
          <w:rFonts w:ascii="Times New Roman" w:hAnsi="Times New Roman" w:cs="Times New Roman"/>
        </w:rPr>
        <w:t>adds</w:t>
      </w:r>
      <w:r w:rsidRPr="001F7D93">
        <w:rPr>
          <w:rFonts w:ascii="Times New Roman" w:hAnsi="Times New Roman" w:cs="Times New Roman"/>
          <w:color w:val="000000"/>
          <w:sz w:val="24"/>
        </w:rPr>
        <w:t xml:space="preserve"> </w:t>
      </w:r>
      <w:r w:rsidR="004533C3" w:rsidRPr="001F7D93">
        <w:rPr>
          <w:rFonts w:ascii="Times New Roman" w:hAnsi="Times New Roman" w:cs="Times New Roman"/>
          <w:color w:val="000000"/>
          <w:sz w:val="24"/>
        </w:rPr>
        <w:t xml:space="preserve">valuable quantitative </w:t>
      </w:r>
      <w:r w:rsidR="00DA6848" w:rsidRPr="001F7D93">
        <w:rPr>
          <w:rFonts w:ascii="Times New Roman" w:hAnsi="Times New Roman" w:cs="Times New Roman"/>
          <w:color w:val="000000"/>
          <w:sz w:val="24"/>
        </w:rPr>
        <w:t xml:space="preserve">storage </w:t>
      </w:r>
      <w:r w:rsidR="004533C3" w:rsidRPr="001F7D93">
        <w:rPr>
          <w:rFonts w:ascii="Times New Roman" w:hAnsi="Times New Roman" w:cs="Times New Roman"/>
          <w:color w:val="000000"/>
          <w:sz w:val="24"/>
        </w:rPr>
        <w:t>depth information that expands on HVO’s routine near-real-time chemical monitoring with bulk rock ED-XRF</w:t>
      </w:r>
      <w:r w:rsidR="00DA6848" w:rsidRPr="001F7D93">
        <w:rPr>
          <w:rFonts w:ascii="Times New Roman" w:hAnsi="Times New Roman" w:cs="Times New Roman"/>
        </w:rPr>
        <w:fldChar w:fldCharType="begin"/>
      </w:r>
      <w:r w:rsidR="001F7D93" w:rsidRPr="001F7D93">
        <w:rPr>
          <w:rFonts w:ascii="Times New Roman" w:hAnsi="Times New Roman" w:cs="Times New Roman"/>
        </w:rPr>
        <w:instrText xml:space="preserve"> ADDIN ZOTERO_ITEM CSL_CITATION {"citationID":"B8gEtLdv","properties":{"formattedCitation":"(Gansecki {\\i{}et al.}, 2019)","plainCitation":"(Gansecki et al., 2019)","noteIndex":0},"citationItems":[{"id":2026,"uris":["http://zotero.org/users/9451925/items/3MFT747E"],"itemData":{"id":2026,"type":"article-journal","abstract":"Changes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P."},{"family":"Hon","given":"Ken"},{"family":"Parcheta","given":"Carolyn"}],"issued":{"date-parts":[["2019",12,6]]}}}],"schema":"https://github.com/citation-style-language/schema/raw/master/csl-citation.json"} </w:instrText>
      </w:r>
      <w:r w:rsidR="00DA6848" w:rsidRPr="001F7D93">
        <w:rPr>
          <w:rFonts w:ascii="Times New Roman" w:hAnsi="Times New Roman" w:cs="Times New Roman"/>
        </w:rPr>
        <w:fldChar w:fldCharType="separate"/>
      </w:r>
      <w:r w:rsidR="001F7D93" w:rsidRPr="001F7D93">
        <w:rPr>
          <w:rFonts w:ascii="Times New Roman" w:hAnsi="Times New Roman" w:cs="Times New Roman"/>
          <w:szCs w:val="24"/>
        </w:rPr>
        <w:t>(</w:t>
      </w:r>
      <w:proofErr w:type="spellStart"/>
      <w:r w:rsidR="001F7D93" w:rsidRPr="001F7D93">
        <w:rPr>
          <w:rFonts w:ascii="Times New Roman" w:hAnsi="Times New Roman" w:cs="Times New Roman"/>
          <w:szCs w:val="24"/>
        </w:rPr>
        <w:t>Gansecki</w:t>
      </w:r>
      <w:proofErr w:type="spellEnd"/>
      <w:r w:rsidR="001F7D93" w:rsidRPr="001F7D93">
        <w:rPr>
          <w:rFonts w:ascii="Times New Roman" w:hAnsi="Times New Roman" w:cs="Times New Roman"/>
          <w:szCs w:val="24"/>
        </w:rPr>
        <w:t xml:space="preserve"> </w:t>
      </w:r>
      <w:r w:rsidR="001F7D93" w:rsidRPr="001F7D93">
        <w:rPr>
          <w:rFonts w:ascii="Times New Roman" w:hAnsi="Times New Roman" w:cs="Times New Roman"/>
          <w:i/>
          <w:iCs/>
          <w:szCs w:val="24"/>
        </w:rPr>
        <w:t>et al.</w:t>
      </w:r>
      <w:r w:rsidR="001F7D93" w:rsidRPr="001F7D93">
        <w:rPr>
          <w:rFonts w:ascii="Times New Roman" w:hAnsi="Times New Roman" w:cs="Times New Roman"/>
          <w:szCs w:val="24"/>
        </w:rPr>
        <w:t>, 2019)</w:t>
      </w:r>
      <w:r w:rsidR="00DA6848" w:rsidRPr="001F7D93">
        <w:rPr>
          <w:rFonts w:ascii="Times New Roman" w:hAnsi="Times New Roman" w:cs="Times New Roman"/>
        </w:rPr>
        <w:fldChar w:fldCharType="end"/>
      </w:r>
      <w:r w:rsidR="004533C3" w:rsidRPr="001F7D93">
        <w:rPr>
          <w:rFonts w:ascii="Times New Roman" w:hAnsi="Times New Roman" w:cs="Times New Roman"/>
        </w:rPr>
        <w:t xml:space="preserve">. </w:t>
      </w:r>
      <w:r w:rsidR="002611E3" w:rsidRPr="001F7D93">
        <w:rPr>
          <w:rFonts w:ascii="Times New Roman" w:hAnsi="Times New Roman" w:cs="Times New Roman"/>
        </w:rPr>
        <w:t xml:space="preserve">In a true eruptive crisis, </w:t>
      </w:r>
      <w:r w:rsidR="00DA6848" w:rsidRPr="001F7D93">
        <w:rPr>
          <w:rFonts w:ascii="Times New Roman" w:hAnsi="Times New Roman" w:cs="Times New Roman"/>
        </w:rPr>
        <w:t xml:space="preserve">magma storage depths could be obtained even faster by </w:t>
      </w:r>
      <w:r w:rsidR="002611E3" w:rsidRPr="001F7D93">
        <w:rPr>
          <w:rFonts w:ascii="Times New Roman" w:hAnsi="Times New Roman" w:cs="Times New Roman"/>
        </w:rPr>
        <w:t xml:space="preserve">removing </w:t>
      </w:r>
      <w:r w:rsidR="000F5073" w:rsidRPr="001F7D93">
        <w:rPr>
          <w:rFonts w:ascii="Times New Roman" w:hAnsi="Times New Roman" w:cs="Times New Roman"/>
        </w:rPr>
        <w:t>bottleneck</w:t>
      </w:r>
      <w:r w:rsidR="002611E3" w:rsidRPr="001F7D93">
        <w:rPr>
          <w:rFonts w:ascii="Times New Roman" w:hAnsi="Times New Roman" w:cs="Times New Roman"/>
        </w:rPr>
        <w:t>s 1</w:t>
      </w:r>
      <w:r w:rsidR="003C3F4B" w:rsidRPr="001F7D93">
        <w:rPr>
          <w:rFonts w:ascii="Times New Roman" w:hAnsi="Times New Roman" w:cs="Times New Roman"/>
        </w:rPr>
        <w:t>–</w:t>
      </w:r>
      <w:r w:rsidR="002611E3" w:rsidRPr="001F7D93">
        <w:rPr>
          <w:rFonts w:ascii="Times New Roman" w:hAnsi="Times New Roman" w:cs="Times New Roman"/>
        </w:rPr>
        <w:t>3</w:t>
      </w:r>
      <w:r w:rsidR="00E95F7F" w:rsidRPr="001F7D93">
        <w:rPr>
          <w:rFonts w:ascii="Times New Roman" w:hAnsi="Times New Roman" w:cs="Times New Roman"/>
        </w:rPr>
        <w:t xml:space="preserve">, </w:t>
      </w:r>
      <w:r w:rsidR="002611E3" w:rsidRPr="001F7D93">
        <w:rPr>
          <w:rFonts w:ascii="Times New Roman" w:hAnsi="Times New Roman" w:cs="Times New Roman"/>
        </w:rPr>
        <w:t>implementing overnight shift work</w:t>
      </w:r>
      <w:r w:rsidR="003C3F4B" w:rsidRPr="001F7D93">
        <w:rPr>
          <w:rFonts w:ascii="Times New Roman" w:hAnsi="Times New Roman" w:cs="Times New Roman"/>
        </w:rPr>
        <w:t>,</w:t>
      </w:r>
      <w:r w:rsidR="00E95F7F" w:rsidRPr="001F7D93">
        <w:rPr>
          <w:rFonts w:ascii="Times New Roman" w:hAnsi="Times New Roman" w:cs="Times New Roman"/>
        </w:rPr>
        <w:t xml:space="preserve"> and</w:t>
      </w:r>
      <w:r w:rsidR="002611E3" w:rsidRPr="001F7D93">
        <w:rPr>
          <w:rFonts w:ascii="Times New Roman" w:hAnsi="Times New Roman" w:cs="Times New Roman"/>
        </w:rPr>
        <w:t xml:space="preserve"> requesting teaching </w:t>
      </w:r>
      <w:r w:rsidR="00E95F7F" w:rsidRPr="001F7D93">
        <w:rPr>
          <w:rFonts w:ascii="Times New Roman" w:hAnsi="Times New Roman" w:cs="Times New Roman"/>
        </w:rPr>
        <w:t>release and class absences for students</w:t>
      </w:r>
      <w:r w:rsidR="00DA6848" w:rsidRPr="001F7D93">
        <w:rPr>
          <w:rFonts w:ascii="Times New Roman" w:hAnsi="Times New Roman" w:cs="Times New Roman"/>
        </w:rPr>
        <w:t>.</w:t>
      </w:r>
    </w:p>
    <w:p w14:paraId="40F89480" w14:textId="77777777" w:rsidR="00120C08" w:rsidRPr="001F7D93" w:rsidRDefault="00120C08" w:rsidP="00994067">
      <w:pPr>
        <w:spacing w:line="480" w:lineRule="auto"/>
        <w:rPr>
          <w:rFonts w:ascii="Times New Roman" w:hAnsi="Times New Roman" w:cs="Times New Roman"/>
          <w:color w:val="000000"/>
          <w:sz w:val="24"/>
        </w:rPr>
      </w:pPr>
    </w:p>
    <w:p w14:paraId="1038A3B5" w14:textId="11B4E368" w:rsidR="00414BC4" w:rsidRPr="001F7D93" w:rsidRDefault="00FE4C67" w:rsidP="001F7D93">
      <w:pPr>
        <w:spacing w:line="480" w:lineRule="auto"/>
        <w:rPr>
          <w:rFonts w:ascii="Times New Roman" w:hAnsi="Times New Roman" w:cs="Times New Roman"/>
          <w:b/>
          <w:color w:val="000000"/>
          <w:sz w:val="24"/>
        </w:rPr>
      </w:pPr>
      <w:r w:rsidRPr="001F7D93">
        <w:rPr>
          <w:rFonts w:ascii="Times New Roman" w:hAnsi="Times New Roman" w:cs="Times New Roman"/>
          <w:b/>
          <w:color w:val="000000"/>
          <w:sz w:val="24"/>
        </w:rPr>
        <w:t>Author contributions</w:t>
      </w:r>
    </w:p>
    <w:p w14:paraId="18990A4E" w14:textId="141D31D3" w:rsidR="0088317F" w:rsidRPr="001F7D93" w:rsidRDefault="00A70035" w:rsidP="001F7D93">
      <w:pPr>
        <w:spacing w:line="480" w:lineRule="auto"/>
        <w:jc w:val="both"/>
        <w:rPr>
          <w:rFonts w:ascii="Times New Roman" w:hAnsi="Times New Roman" w:cs="Times New Roman"/>
          <w:color w:val="000000"/>
          <w:sz w:val="24"/>
          <w:lang w:val="en-GB"/>
        </w:rPr>
      </w:pPr>
      <w:r w:rsidRPr="001F7D93">
        <w:rPr>
          <w:rFonts w:ascii="Times New Roman" w:hAnsi="Times New Roman" w:cs="Times New Roman"/>
          <w:color w:val="000000"/>
          <w:sz w:val="24"/>
          <w:lang w:val="en-GB"/>
        </w:rPr>
        <w:t>Author contributions</w:t>
      </w:r>
      <w:r w:rsidR="00615BCC" w:rsidRPr="001F7D93">
        <w:rPr>
          <w:rFonts w:ascii="Times New Roman" w:hAnsi="Times New Roman" w:cs="Times New Roman"/>
          <w:color w:val="000000"/>
          <w:sz w:val="24"/>
          <w:lang w:val="en-GB"/>
        </w:rPr>
        <w:t xml:space="preserve"> for lab work</w:t>
      </w:r>
      <w:r w:rsidRPr="001F7D93">
        <w:rPr>
          <w:rFonts w:ascii="Times New Roman" w:hAnsi="Times New Roman" w:cs="Times New Roman"/>
          <w:color w:val="000000"/>
          <w:sz w:val="24"/>
          <w:lang w:val="en-GB"/>
        </w:rPr>
        <w:t xml:space="preserve"> are shown on </w:t>
      </w:r>
      <w:del w:id="78" w:author="Charlotte Devitre" w:date="2024-01-26T13:53:00Z">
        <w:r w:rsidRPr="001F7D93" w:rsidDel="00FD73C0">
          <w:rPr>
            <w:rFonts w:ascii="Times New Roman" w:hAnsi="Times New Roman" w:cs="Times New Roman"/>
            <w:color w:val="000000"/>
            <w:sz w:val="24"/>
            <w:lang w:val="en-GB"/>
          </w:rPr>
          <w:delText>Fig. 1</w:delText>
        </w:r>
      </w:del>
      <w:ins w:id="79" w:author="Charlotte Devitre" w:date="2024-01-26T13:53:00Z">
        <w:r w:rsidR="00FD73C0">
          <w:rPr>
            <w:rFonts w:ascii="Times New Roman" w:hAnsi="Times New Roman" w:cs="Times New Roman"/>
            <w:color w:val="000000"/>
            <w:sz w:val="24"/>
            <w:lang w:val="en-GB"/>
          </w:rPr>
          <w:t>Fig. 2</w:t>
        </w:r>
      </w:ins>
      <w:r w:rsidRPr="001F7D93">
        <w:rPr>
          <w:rFonts w:ascii="Times New Roman" w:hAnsi="Times New Roman" w:cs="Times New Roman"/>
          <w:color w:val="000000"/>
          <w:sz w:val="24"/>
          <w:lang w:val="en-GB"/>
        </w:rPr>
        <w:t xml:space="preserve">. </w:t>
      </w:r>
      <w:r w:rsidR="003113C7" w:rsidRPr="001F7D93">
        <w:rPr>
          <w:rFonts w:ascii="Times New Roman" w:hAnsi="Times New Roman" w:cs="Times New Roman"/>
          <w:color w:val="000000"/>
          <w:sz w:val="24"/>
          <w:lang w:val="en-GB"/>
        </w:rPr>
        <w:t xml:space="preserve">CD and PW wrote the paper. </w:t>
      </w:r>
      <w:r w:rsidRPr="001F7D93">
        <w:rPr>
          <w:rFonts w:ascii="Times New Roman" w:hAnsi="Times New Roman" w:cs="Times New Roman"/>
          <w:color w:val="000000"/>
          <w:sz w:val="24"/>
          <w:lang w:val="en-GB"/>
        </w:rPr>
        <w:t>CD, PW, AR, BR</w:t>
      </w:r>
      <w:r w:rsidR="007B7F95" w:rsidRPr="001F7D93">
        <w:rPr>
          <w:rFonts w:ascii="Times New Roman" w:hAnsi="Times New Roman" w:cs="Times New Roman"/>
          <w:color w:val="000000"/>
          <w:sz w:val="24"/>
          <w:lang w:val="en-GB"/>
        </w:rPr>
        <w:t>,</w:t>
      </w:r>
      <w:r w:rsidRPr="001F7D93">
        <w:rPr>
          <w:rFonts w:ascii="Times New Roman" w:hAnsi="Times New Roman" w:cs="Times New Roman"/>
          <w:color w:val="000000"/>
          <w:sz w:val="24"/>
          <w:lang w:val="en-GB"/>
        </w:rPr>
        <w:t xml:space="preserve"> and AB </w:t>
      </w:r>
      <w:r w:rsidR="001E52DD" w:rsidRPr="001F7D93">
        <w:rPr>
          <w:rFonts w:ascii="Times New Roman" w:hAnsi="Times New Roman" w:cs="Times New Roman"/>
          <w:color w:val="000000"/>
          <w:sz w:val="24"/>
          <w:lang w:val="en-GB"/>
        </w:rPr>
        <w:t>prepared</w:t>
      </w:r>
      <w:r w:rsidRPr="001F7D93">
        <w:rPr>
          <w:rFonts w:ascii="Times New Roman" w:hAnsi="Times New Roman" w:cs="Times New Roman"/>
          <w:color w:val="000000"/>
          <w:sz w:val="24"/>
          <w:lang w:val="en-GB"/>
        </w:rPr>
        <w:t xml:space="preserve"> tephra, pick</w:t>
      </w:r>
      <w:r w:rsidR="001D1FC7" w:rsidRPr="001F7D93">
        <w:rPr>
          <w:rFonts w:ascii="Times New Roman" w:hAnsi="Times New Roman" w:cs="Times New Roman"/>
          <w:color w:val="000000"/>
          <w:sz w:val="24"/>
          <w:lang w:val="en-GB"/>
        </w:rPr>
        <w:t>ed</w:t>
      </w:r>
      <w:r w:rsidRPr="001F7D93">
        <w:rPr>
          <w:rFonts w:ascii="Times New Roman" w:hAnsi="Times New Roman" w:cs="Times New Roman"/>
          <w:color w:val="000000"/>
          <w:sz w:val="24"/>
          <w:lang w:val="en-GB"/>
        </w:rPr>
        <w:t xml:space="preserve"> olivine, f</w:t>
      </w:r>
      <w:r w:rsidR="001D1FC7" w:rsidRPr="001F7D93">
        <w:rPr>
          <w:rFonts w:ascii="Times New Roman" w:hAnsi="Times New Roman" w:cs="Times New Roman"/>
          <w:color w:val="000000"/>
          <w:sz w:val="24"/>
          <w:lang w:val="en-GB"/>
        </w:rPr>
        <w:t>ound</w:t>
      </w:r>
      <w:r w:rsidRPr="001F7D93">
        <w:rPr>
          <w:rFonts w:ascii="Times New Roman" w:hAnsi="Times New Roman" w:cs="Times New Roman"/>
          <w:color w:val="000000"/>
          <w:sz w:val="24"/>
          <w:lang w:val="en-GB"/>
        </w:rPr>
        <w:t xml:space="preserve"> </w:t>
      </w:r>
      <w:r w:rsidR="001F6599" w:rsidRPr="001F7D93">
        <w:rPr>
          <w:rFonts w:ascii="Times New Roman" w:hAnsi="Times New Roman" w:cs="Times New Roman"/>
          <w:color w:val="000000"/>
          <w:sz w:val="24"/>
          <w:lang w:val="en-GB"/>
        </w:rPr>
        <w:t>F</w:t>
      </w:r>
      <w:r w:rsidR="00B4443D" w:rsidRPr="001F7D93">
        <w:rPr>
          <w:rFonts w:ascii="Times New Roman" w:hAnsi="Times New Roman" w:cs="Times New Roman"/>
          <w:color w:val="000000"/>
          <w:sz w:val="24"/>
          <w:lang w:val="en-GB"/>
        </w:rPr>
        <w:t>i</w:t>
      </w:r>
      <w:r w:rsidRPr="001F7D93">
        <w:rPr>
          <w:rFonts w:ascii="Times New Roman" w:hAnsi="Times New Roman" w:cs="Times New Roman"/>
          <w:color w:val="000000"/>
          <w:sz w:val="24"/>
          <w:lang w:val="en-GB"/>
        </w:rPr>
        <w:t xml:space="preserve">s, </w:t>
      </w:r>
      <w:r w:rsidR="003113C7" w:rsidRPr="001F7D93">
        <w:rPr>
          <w:rFonts w:ascii="Times New Roman" w:hAnsi="Times New Roman" w:cs="Times New Roman"/>
          <w:color w:val="000000"/>
          <w:sz w:val="24"/>
          <w:lang w:val="en-GB"/>
        </w:rPr>
        <w:t>catalogu</w:t>
      </w:r>
      <w:r w:rsidR="001D1FC7" w:rsidRPr="001F7D93">
        <w:rPr>
          <w:rFonts w:ascii="Times New Roman" w:hAnsi="Times New Roman" w:cs="Times New Roman"/>
          <w:color w:val="000000"/>
          <w:sz w:val="24"/>
          <w:lang w:val="en-GB"/>
        </w:rPr>
        <w:t>ed</w:t>
      </w:r>
      <w:r w:rsidRPr="001F7D93">
        <w:rPr>
          <w:rFonts w:ascii="Times New Roman" w:hAnsi="Times New Roman" w:cs="Times New Roman"/>
          <w:color w:val="000000"/>
          <w:sz w:val="24"/>
          <w:lang w:val="en-GB"/>
        </w:rPr>
        <w:t xml:space="preserve"> them, mount</w:t>
      </w:r>
      <w:r w:rsidR="001D1FC7" w:rsidRPr="001F7D93">
        <w:rPr>
          <w:rFonts w:ascii="Times New Roman" w:hAnsi="Times New Roman" w:cs="Times New Roman"/>
          <w:color w:val="000000"/>
          <w:sz w:val="24"/>
          <w:lang w:val="en-GB"/>
        </w:rPr>
        <w:t>ed</w:t>
      </w:r>
      <w:r w:rsidRPr="001F7D93">
        <w:rPr>
          <w:rFonts w:ascii="Times New Roman" w:hAnsi="Times New Roman" w:cs="Times New Roman"/>
          <w:color w:val="000000"/>
          <w:sz w:val="24"/>
          <w:lang w:val="en-GB"/>
        </w:rPr>
        <w:t xml:space="preserve"> them</w:t>
      </w:r>
      <w:r w:rsidR="007B7F95" w:rsidRPr="001F7D93">
        <w:rPr>
          <w:rFonts w:ascii="Times New Roman" w:hAnsi="Times New Roman" w:cs="Times New Roman"/>
          <w:color w:val="000000"/>
          <w:sz w:val="24"/>
          <w:lang w:val="en-GB"/>
        </w:rPr>
        <w:t>,</w:t>
      </w:r>
      <w:r w:rsidRPr="001F7D93">
        <w:rPr>
          <w:rFonts w:ascii="Times New Roman" w:hAnsi="Times New Roman" w:cs="Times New Roman"/>
          <w:color w:val="000000"/>
          <w:sz w:val="24"/>
          <w:lang w:val="en-GB"/>
        </w:rPr>
        <w:t xml:space="preserve"> and </w:t>
      </w:r>
      <w:r w:rsidR="00F06349" w:rsidRPr="001F7D93">
        <w:rPr>
          <w:rFonts w:ascii="Times New Roman" w:hAnsi="Times New Roman" w:cs="Times New Roman"/>
          <w:color w:val="000000"/>
          <w:sz w:val="24"/>
          <w:lang w:val="en-GB"/>
        </w:rPr>
        <w:t>conducted Raman analyses.</w:t>
      </w:r>
      <w:r w:rsidRPr="001F7D93">
        <w:rPr>
          <w:rFonts w:ascii="Times New Roman" w:hAnsi="Times New Roman" w:cs="Times New Roman"/>
          <w:color w:val="000000"/>
          <w:sz w:val="24"/>
          <w:lang w:val="en-GB"/>
        </w:rPr>
        <w:t xml:space="preserve"> CD and PW performed all spectral fitting, data processing, and figure making, with schematic illustrations shown in </w:t>
      </w:r>
      <w:del w:id="80" w:author="Charlotte Devitre" w:date="2024-01-26T13:53:00Z">
        <w:r w:rsidRPr="001F7D93" w:rsidDel="00FD73C0">
          <w:rPr>
            <w:rFonts w:ascii="Times New Roman" w:hAnsi="Times New Roman" w:cs="Times New Roman"/>
            <w:color w:val="000000"/>
            <w:sz w:val="24"/>
            <w:lang w:val="en-GB"/>
          </w:rPr>
          <w:delText>Fig. 1</w:delText>
        </w:r>
      </w:del>
      <w:ins w:id="81" w:author="Charlotte Devitre" w:date="2024-01-26T13:53:00Z">
        <w:r w:rsidR="00FD73C0">
          <w:rPr>
            <w:rFonts w:ascii="Times New Roman" w:hAnsi="Times New Roman" w:cs="Times New Roman"/>
            <w:color w:val="000000"/>
            <w:sz w:val="24"/>
            <w:lang w:val="en-GB"/>
          </w:rPr>
          <w:t>Fig. 2</w:t>
        </w:r>
      </w:ins>
      <w:r w:rsidRPr="001F7D93">
        <w:rPr>
          <w:rFonts w:ascii="Times New Roman" w:hAnsi="Times New Roman" w:cs="Times New Roman"/>
          <w:color w:val="000000"/>
          <w:sz w:val="24"/>
          <w:lang w:val="en-GB"/>
        </w:rPr>
        <w:t xml:space="preserve"> from AB. JG</w:t>
      </w:r>
      <w:r w:rsidR="001A620D" w:rsidRPr="001F7D93">
        <w:rPr>
          <w:rFonts w:ascii="Times New Roman" w:hAnsi="Times New Roman" w:cs="Times New Roman"/>
          <w:color w:val="000000"/>
          <w:sz w:val="24"/>
          <w:lang w:val="en-GB"/>
        </w:rPr>
        <w:t xml:space="preserve"> developed the Mg/Fe calibration for the EDS detector</w:t>
      </w:r>
      <w:r w:rsidRPr="001F7D93">
        <w:rPr>
          <w:rFonts w:ascii="Times New Roman" w:hAnsi="Times New Roman" w:cs="Times New Roman"/>
          <w:color w:val="000000"/>
          <w:sz w:val="24"/>
          <w:lang w:val="en-GB"/>
        </w:rPr>
        <w:t xml:space="preserve"> and MG performed EDS analyses</w:t>
      </w:r>
      <w:r w:rsidR="001A620D" w:rsidRPr="001F7D93">
        <w:rPr>
          <w:rFonts w:ascii="Times New Roman" w:hAnsi="Times New Roman" w:cs="Times New Roman"/>
          <w:color w:val="000000"/>
          <w:sz w:val="24"/>
          <w:lang w:val="en-GB"/>
        </w:rPr>
        <w:t xml:space="preserve"> with help from JG</w:t>
      </w:r>
      <w:r w:rsidRPr="001F7D93">
        <w:rPr>
          <w:rFonts w:ascii="Times New Roman" w:hAnsi="Times New Roman" w:cs="Times New Roman"/>
          <w:color w:val="000000"/>
          <w:sz w:val="24"/>
          <w:lang w:val="en-GB"/>
        </w:rPr>
        <w:t>. K</w:t>
      </w:r>
      <w:r w:rsidR="007B7F95" w:rsidRPr="001F7D93">
        <w:rPr>
          <w:rFonts w:ascii="Times New Roman" w:hAnsi="Times New Roman" w:cs="Times New Roman"/>
          <w:color w:val="000000"/>
          <w:sz w:val="24"/>
          <w:lang w:val="en-GB"/>
        </w:rPr>
        <w:t>J</w:t>
      </w:r>
      <w:r w:rsidRPr="001F7D93">
        <w:rPr>
          <w:rFonts w:ascii="Times New Roman" w:hAnsi="Times New Roman" w:cs="Times New Roman"/>
          <w:color w:val="000000"/>
          <w:sz w:val="24"/>
          <w:lang w:val="en-GB"/>
        </w:rPr>
        <w:t>L, D</w:t>
      </w:r>
      <w:r w:rsidR="007B7F95" w:rsidRPr="001F7D93">
        <w:rPr>
          <w:rFonts w:ascii="Times New Roman" w:hAnsi="Times New Roman" w:cs="Times New Roman"/>
          <w:color w:val="000000"/>
          <w:sz w:val="24"/>
          <w:lang w:val="en-GB"/>
        </w:rPr>
        <w:t>T</w:t>
      </w:r>
      <w:r w:rsidRPr="001F7D93">
        <w:rPr>
          <w:rFonts w:ascii="Times New Roman" w:hAnsi="Times New Roman" w:cs="Times New Roman"/>
          <w:color w:val="000000"/>
          <w:sz w:val="24"/>
          <w:lang w:val="en-GB"/>
        </w:rPr>
        <w:t>D, N</w:t>
      </w:r>
      <w:r w:rsidR="00161C13" w:rsidRPr="001F7D93">
        <w:rPr>
          <w:rFonts w:ascii="Times New Roman" w:hAnsi="Times New Roman" w:cs="Times New Roman"/>
          <w:color w:val="000000"/>
          <w:sz w:val="24"/>
          <w:lang w:val="en-GB"/>
        </w:rPr>
        <w:t>I</w:t>
      </w:r>
      <w:r w:rsidRPr="001F7D93">
        <w:rPr>
          <w:rFonts w:ascii="Times New Roman" w:hAnsi="Times New Roman" w:cs="Times New Roman"/>
          <w:color w:val="000000"/>
          <w:sz w:val="24"/>
          <w:lang w:val="en-GB"/>
        </w:rPr>
        <w:t>D and K</w:t>
      </w:r>
      <w:r w:rsidR="007B7F95" w:rsidRPr="001F7D93">
        <w:rPr>
          <w:rFonts w:ascii="Times New Roman" w:hAnsi="Times New Roman" w:cs="Times New Roman"/>
          <w:color w:val="000000"/>
          <w:sz w:val="24"/>
          <w:lang w:val="en-GB"/>
        </w:rPr>
        <w:t>M</w:t>
      </w:r>
      <w:r w:rsidRPr="001F7D93">
        <w:rPr>
          <w:rFonts w:ascii="Times New Roman" w:hAnsi="Times New Roman" w:cs="Times New Roman"/>
          <w:color w:val="000000"/>
          <w:sz w:val="24"/>
          <w:lang w:val="en-GB"/>
        </w:rPr>
        <w:t>M collected samples</w:t>
      </w:r>
      <w:r w:rsidR="00956A34" w:rsidRPr="001F7D93">
        <w:rPr>
          <w:rFonts w:ascii="Times New Roman" w:hAnsi="Times New Roman" w:cs="Times New Roman"/>
          <w:color w:val="000000"/>
          <w:sz w:val="24"/>
          <w:lang w:val="en-GB"/>
        </w:rPr>
        <w:t>, processed them in Hilo,</w:t>
      </w:r>
      <w:r w:rsidRPr="001F7D93">
        <w:rPr>
          <w:rFonts w:ascii="Times New Roman" w:hAnsi="Times New Roman" w:cs="Times New Roman"/>
          <w:color w:val="000000"/>
          <w:sz w:val="24"/>
          <w:lang w:val="en-GB"/>
        </w:rPr>
        <w:t xml:space="preserve"> and provided </w:t>
      </w:r>
      <w:r w:rsidR="00161C13" w:rsidRPr="001F7D93">
        <w:rPr>
          <w:rFonts w:ascii="Times New Roman" w:hAnsi="Times New Roman" w:cs="Times New Roman"/>
          <w:color w:val="000000"/>
          <w:sz w:val="24"/>
          <w:lang w:val="en-GB"/>
        </w:rPr>
        <w:t xml:space="preserve">eruption </w:t>
      </w:r>
      <w:r w:rsidRPr="001F7D93">
        <w:rPr>
          <w:rFonts w:ascii="Times New Roman" w:hAnsi="Times New Roman" w:cs="Times New Roman"/>
          <w:color w:val="000000"/>
          <w:sz w:val="24"/>
          <w:lang w:val="en-GB"/>
        </w:rPr>
        <w:t xml:space="preserve">context. </w:t>
      </w:r>
      <w:r w:rsidR="00C172BD" w:rsidRPr="001F7D93">
        <w:rPr>
          <w:rFonts w:ascii="Times New Roman" w:hAnsi="Times New Roman" w:cs="Times New Roman"/>
          <w:color w:val="000000"/>
          <w:sz w:val="24"/>
          <w:lang w:val="en-GB"/>
        </w:rPr>
        <w:t>KJL and DD prepared the glass mount and did the EMPA analyses.</w:t>
      </w:r>
    </w:p>
    <w:p w14:paraId="6E4CFF2A" w14:textId="77777777" w:rsidR="007F5228" w:rsidRPr="001F7D93" w:rsidRDefault="007F5228" w:rsidP="003113C7">
      <w:pPr>
        <w:spacing w:line="480" w:lineRule="auto"/>
        <w:rPr>
          <w:rFonts w:ascii="Times New Roman" w:hAnsi="Times New Roman" w:cs="Times New Roman"/>
          <w:b/>
          <w:color w:val="000000"/>
          <w:sz w:val="24"/>
          <w:lang w:val="en-GB"/>
        </w:rPr>
      </w:pPr>
    </w:p>
    <w:p w14:paraId="0C9160E4" w14:textId="26B31389" w:rsidR="00FE4C67" w:rsidRPr="001F7D93" w:rsidRDefault="00FE4C67" w:rsidP="001F7D93">
      <w:pPr>
        <w:spacing w:line="480" w:lineRule="auto"/>
        <w:rPr>
          <w:rFonts w:ascii="Times New Roman" w:hAnsi="Times New Roman" w:cs="Times New Roman"/>
          <w:b/>
          <w:color w:val="000000"/>
          <w:sz w:val="24"/>
          <w:lang w:val="en-GB"/>
        </w:rPr>
      </w:pPr>
      <w:r w:rsidRPr="001F7D93">
        <w:rPr>
          <w:rFonts w:ascii="Times New Roman" w:hAnsi="Times New Roman" w:cs="Times New Roman"/>
          <w:b/>
          <w:color w:val="000000"/>
          <w:sz w:val="24"/>
          <w:lang w:val="en-GB"/>
        </w:rPr>
        <w:t>Acknowledgements</w:t>
      </w:r>
    </w:p>
    <w:p w14:paraId="403ED190" w14:textId="70B5240D" w:rsidR="00FE4C67" w:rsidRPr="001F7D93" w:rsidRDefault="00E50780" w:rsidP="001F7D93">
      <w:pPr>
        <w:spacing w:line="480" w:lineRule="auto"/>
        <w:jc w:val="both"/>
        <w:rPr>
          <w:rFonts w:ascii="Times New Roman" w:hAnsi="Times New Roman" w:cs="Times New Roman"/>
          <w:color w:val="000000"/>
          <w:sz w:val="24"/>
          <w:lang w:val="en-GB"/>
        </w:rPr>
      </w:pPr>
      <w:r w:rsidRPr="001F7D93">
        <w:rPr>
          <w:rFonts w:ascii="Times New Roman" w:hAnsi="Times New Roman" w:cs="Times New Roman"/>
          <w:color w:val="000000"/>
          <w:sz w:val="24"/>
          <w:lang w:val="en-GB"/>
        </w:rPr>
        <w:t>PW and CD acknowledge support from NSF EAR 2217371 and the Berkeley Rose Hills Innovator Program.</w:t>
      </w:r>
      <w:r w:rsidR="003F384A" w:rsidRPr="001F7D93">
        <w:rPr>
          <w:rFonts w:ascii="Times New Roman" w:hAnsi="Times New Roman" w:cs="Times New Roman"/>
          <w:color w:val="000000"/>
          <w:sz w:val="24"/>
          <w:lang w:val="en-GB"/>
        </w:rPr>
        <w:t xml:space="preserve"> Any use of trade, product, or firm names is for descriptive purposes only and does not imply endorsement by the U.S. Government.</w:t>
      </w:r>
    </w:p>
    <w:p w14:paraId="0D67E151" w14:textId="38D8D7DD" w:rsidR="0088317F" w:rsidRPr="001F7D93" w:rsidRDefault="0088317F" w:rsidP="003113C7">
      <w:pPr>
        <w:spacing w:line="480" w:lineRule="auto"/>
        <w:rPr>
          <w:rFonts w:ascii="Times New Roman" w:hAnsi="Times New Roman" w:cs="Times New Roman"/>
          <w:b/>
          <w:color w:val="000000"/>
          <w:sz w:val="24"/>
          <w:lang w:val="en-GB"/>
        </w:rPr>
      </w:pPr>
    </w:p>
    <w:p w14:paraId="44FA46C5" w14:textId="6D30637C" w:rsidR="00FE4C67" w:rsidRPr="001F7D93" w:rsidRDefault="00FE4C67" w:rsidP="001F7D93">
      <w:pPr>
        <w:spacing w:line="480" w:lineRule="auto"/>
        <w:rPr>
          <w:rFonts w:ascii="Times New Roman" w:hAnsi="Times New Roman" w:cs="Times New Roman"/>
          <w:b/>
          <w:color w:val="000000"/>
          <w:sz w:val="24"/>
          <w:lang w:val="en-GB"/>
        </w:rPr>
      </w:pPr>
      <w:r w:rsidRPr="001F7D93">
        <w:rPr>
          <w:rFonts w:ascii="Times New Roman" w:hAnsi="Times New Roman" w:cs="Times New Roman"/>
          <w:b/>
          <w:color w:val="000000"/>
          <w:sz w:val="24"/>
          <w:lang w:val="en-GB"/>
        </w:rPr>
        <w:t>Data availability</w:t>
      </w:r>
    </w:p>
    <w:p w14:paraId="508F2CD0" w14:textId="780A8F0F" w:rsidR="0020057A" w:rsidRPr="001F7D93" w:rsidRDefault="006877AF" w:rsidP="001F7D93">
      <w:pPr>
        <w:spacing w:line="480" w:lineRule="auto"/>
        <w:jc w:val="both"/>
        <w:rPr>
          <w:rFonts w:ascii="Times New Roman" w:hAnsi="Times New Roman" w:cs="Times New Roman"/>
          <w:color w:val="000000"/>
          <w:sz w:val="24"/>
          <w:lang w:val="en-GB"/>
        </w:rPr>
      </w:pPr>
      <w:r w:rsidRPr="001F7D93">
        <w:rPr>
          <w:rFonts w:ascii="Times New Roman" w:hAnsi="Times New Roman" w:cs="Times New Roman"/>
          <w:color w:val="000000"/>
          <w:sz w:val="24"/>
          <w:lang w:val="en-GB"/>
        </w:rPr>
        <w:t xml:space="preserve">All data are made available </w:t>
      </w:r>
      <w:r w:rsidR="002C3E68">
        <w:rPr>
          <w:rFonts w:ascii="Times New Roman" w:hAnsi="Times New Roman" w:cs="Times New Roman"/>
          <w:color w:val="000000"/>
          <w:sz w:val="24"/>
          <w:lang w:val="en-GB"/>
        </w:rPr>
        <w:t xml:space="preserve">in the Supplementary Information associated with the publication. We include detailed materials and methods (S1 Appendix), complete processed Dataset (S2 Dataset), a compilation of microphotographs of the FI and crystals </w:t>
      </w:r>
      <w:r w:rsidR="002C3E68">
        <w:rPr>
          <w:rFonts w:ascii="Times New Roman" w:hAnsi="Times New Roman" w:cs="Times New Roman"/>
          <w:color w:val="000000"/>
          <w:sz w:val="24"/>
          <w:lang w:val="en-GB"/>
        </w:rPr>
        <w:lastRenderedPageBreak/>
        <w:t xml:space="preserve">(S3 FI Image Compilation) and a record of emails and tracking receipts related to the samples, data sharing and manuscript submission (S4 Email and tracking record). </w:t>
      </w:r>
      <w:r w:rsidR="007F5228" w:rsidRPr="001F7D93">
        <w:rPr>
          <w:rFonts w:ascii="Times New Roman" w:hAnsi="Times New Roman" w:cs="Times New Roman"/>
          <w:color w:val="000000"/>
          <w:sz w:val="24"/>
          <w:lang w:val="en-GB"/>
        </w:rPr>
        <w:t xml:space="preserve">All </w:t>
      </w:r>
      <w:r w:rsidR="002C3E68">
        <w:rPr>
          <w:rFonts w:ascii="Times New Roman" w:hAnsi="Times New Roman" w:cs="Times New Roman"/>
          <w:color w:val="000000"/>
          <w:sz w:val="24"/>
          <w:lang w:val="en-GB"/>
        </w:rPr>
        <w:t xml:space="preserve">raw </w:t>
      </w:r>
      <w:r w:rsidR="007F5228" w:rsidRPr="001F7D93">
        <w:rPr>
          <w:rFonts w:ascii="Times New Roman" w:hAnsi="Times New Roman" w:cs="Times New Roman"/>
          <w:color w:val="000000"/>
          <w:sz w:val="24"/>
          <w:lang w:val="en-GB"/>
        </w:rPr>
        <w:t xml:space="preserve">data and </w:t>
      </w:r>
      <w:proofErr w:type="spellStart"/>
      <w:r w:rsidR="00060866" w:rsidRPr="001F7D93">
        <w:rPr>
          <w:rFonts w:ascii="Times New Roman" w:hAnsi="Times New Roman" w:cs="Times New Roman"/>
          <w:color w:val="000000"/>
          <w:sz w:val="24"/>
          <w:lang w:val="en-GB"/>
        </w:rPr>
        <w:t>J</w:t>
      </w:r>
      <w:r w:rsidR="007F5228" w:rsidRPr="001F7D93">
        <w:rPr>
          <w:rFonts w:ascii="Times New Roman" w:hAnsi="Times New Roman" w:cs="Times New Roman"/>
          <w:color w:val="000000"/>
          <w:sz w:val="24"/>
          <w:lang w:val="en-GB"/>
        </w:rPr>
        <w:t>upyter</w:t>
      </w:r>
      <w:proofErr w:type="spellEnd"/>
      <w:r w:rsidR="007F5228" w:rsidRPr="001F7D93">
        <w:rPr>
          <w:rFonts w:ascii="Times New Roman" w:hAnsi="Times New Roman" w:cs="Times New Roman"/>
          <w:color w:val="000000"/>
          <w:sz w:val="24"/>
          <w:lang w:val="en-GB"/>
        </w:rPr>
        <w:t xml:space="preserve"> notebooks are also stored on </w:t>
      </w:r>
      <w:proofErr w:type="spellStart"/>
      <w:r w:rsidR="007F5228" w:rsidRPr="001F7D93">
        <w:rPr>
          <w:rFonts w:ascii="Times New Roman" w:hAnsi="Times New Roman" w:cs="Times New Roman"/>
          <w:color w:val="000000"/>
          <w:sz w:val="24"/>
          <w:lang w:val="en-GB"/>
        </w:rPr>
        <w:t>Github</w:t>
      </w:r>
      <w:proofErr w:type="spellEnd"/>
      <w:r w:rsidR="007F5228" w:rsidRPr="001F7D93">
        <w:rPr>
          <w:rFonts w:ascii="Times New Roman" w:hAnsi="Times New Roman" w:cs="Times New Roman"/>
          <w:color w:val="000000"/>
          <w:sz w:val="24"/>
          <w:lang w:val="en-GB"/>
        </w:rPr>
        <w:t xml:space="preserve"> (</w:t>
      </w:r>
      <w:ins w:id="82" w:author="Charlotte Devitre" w:date="2024-01-26T14:33:00Z">
        <w:r w:rsidR="00B4443D">
          <w:rPr>
            <w:rFonts w:ascii="Times New Roman" w:hAnsi="Times New Roman" w:cs="Times New Roman"/>
            <w:color w:val="000000"/>
            <w:sz w:val="24"/>
            <w:lang w:val="en-GB"/>
          </w:rPr>
          <w:fldChar w:fldCharType="begin"/>
        </w:r>
        <w:r w:rsidR="00B4443D">
          <w:rPr>
            <w:rFonts w:ascii="Times New Roman" w:hAnsi="Times New Roman" w:cs="Times New Roman"/>
            <w:color w:val="000000"/>
            <w:sz w:val="24"/>
            <w:lang w:val="en-GB"/>
          </w:rPr>
          <w:instrText>HYPERLINK "</w:instrText>
        </w:r>
      </w:ins>
      <w:r w:rsidR="00B4443D" w:rsidRPr="001F7D93">
        <w:rPr>
          <w:rFonts w:ascii="Times New Roman" w:hAnsi="Times New Roman" w:cs="Times New Roman"/>
          <w:color w:val="000000"/>
          <w:sz w:val="24"/>
          <w:lang w:val="en-GB"/>
        </w:rPr>
        <w:instrText>https://github</w:instrText>
      </w:r>
      <w:ins w:id="83" w:author="Charlotte Devitre" w:date="2024-01-26T14:33:00Z">
        <w:r w:rsidR="00B4443D">
          <w:rPr>
            <w:rFonts w:ascii="Times New Roman" w:hAnsi="Times New Roman" w:cs="Times New Roman"/>
            <w:color w:val="000000"/>
            <w:sz w:val="24"/>
            <w:lang w:val="en-GB"/>
          </w:rPr>
          <w:instrText>"</w:instrText>
        </w:r>
        <w:r w:rsidR="00B4443D">
          <w:rPr>
            <w:rFonts w:ascii="Times New Roman" w:hAnsi="Times New Roman" w:cs="Times New Roman"/>
            <w:color w:val="000000"/>
            <w:sz w:val="24"/>
            <w:lang w:val="en-GB"/>
          </w:rPr>
          <w:fldChar w:fldCharType="separate"/>
        </w:r>
      </w:ins>
      <w:r w:rsidR="00B4443D" w:rsidRPr="00AB2C94">
        <w:rPr>
          <w:rStyle w:val="Hyperlink"/>
          <w:rFonts w:ascii="Times New Roman" w:hAnsi="Times New Roman" w:cs="Times New Roman"/>
          <w:sz w:val="24"/>
          <w:lang w:val="en-GB"/>
        </w:rPr>
        <w:t>https://github</w:t>
      </w:r>
      <w:ins w:id="84" w:author="Charlotte Devitre" w:date="2024-01-26T14:33:00Z">
        <w:r w:rsidR="00B4443D">
          <w:rPr>
            <w:rFonts w:ascii="Times New Roman" w:hAnsi="Times New Roman" w:cs="Times New Roman"/>
            <w:color w:val="000000"/>
            <w:sz w:val="24"/>
            <w:lang w:val="en-GB"/>
          </w:rPr>
          <w:fldChar w:fldCharType="end"/>
        </w:r>
      </w:ins>
      <w:r w:rsidR="00B91399" w:rsidRPr="001F7D93">
        <w:rPr>
          <w:rFonts w:ascii="Times New Roman" w:hAnsi="Times New Roman" w:cs="Times New Roman"/>
          <w:color w:val="000000"/>
          <w:sz w:val="24"/>
          <w:lang w:val="en-GB"/>
        </w:rPr>
        <w:t>.com/cljdevitre/2023_Kilauea-rapid-response-simulation</w:t>
      </w:r>
      <w:r w:rsidR="007F5228" w:rsidRPr="001F7D93">
        <w:rPr>
          <w:rFonts w:ascii="Times New Roman" w:hAnsi="Times New Roman" w:cs="Times New Roman"/>
          <w:color w:val="000000"/>
          <w:sz w:val="24"/>
          <w:lang w:val="en-GB"/>
        </w:rPr>
        <w:t>)</w:t>
      </w:r>
      <w:r w:rsidR="00B91399" w:rsidRPr="001F7D93">
        <w:rPr>
          <w:rFonts w:ascii="Times New Roman" w:hAnsi="Times New Roman" w:cs="Times New Roman"/>
          <w:color w:val="000000"/>
          <w:sz w:val="24"/>
          <w:lang w:val="en-GB"/>
        </w:rPr>
        <w:t>.</w:t>
      </w:r>
      <w:r w:rsidR="007F5228" w:rsidRPr="001F7D93">
        <w:rPr>
          <w:rFonts w:ascii="Times New Roman" w:hAnsi="Times New Roman" w:cs="Times New Roman"/>
          <w:color w:val="000000"/>
          <w:sz w:val="24"/>
          <w:lang w:val="en-GB"/>
        </w:rPr>
        <w:t xml:space="preserve"> The </w:t>
      </w:r>
      <w:proofErr w:type="spellStart"/>
      <w:r w:rsidR="00060866" w:rsidRPr="001F7D93">
        <w:rPr>
          <w:rFonts w:ascii="Times New Roman" w:hAnsi="Times New Roman" w:cs="Times New Roman"/>
          <w:color w:val="000000"/>
          <w:sz w:val="24"/>
          <w:lang w:val="en-GB"/>
        </w:rPr>
        <w:t>G</w:t>
      </w:r>
      <w:r w:rsidR="007F5228" w:rsidRPr="001F7D93">
        <w:rPr>
          <w:rFonts w:ascii="Times New Roman" w:hAnsi="Times New Roman" w:cs="Times New Roman"/>
          <w:color w:val="000000"/>
          <w:sz w:val="24"/>
          <w:lang w:val="en-GB"/>
        </w:rPr>
        <w:t>ithub</w:t>
      </w:r>
      <w:proofErr w:type="spellEnd"/>
      <w:r w:rsidR="007F5228" w:rsidRPr="001F7D93">
        <w:rPr>
          <w:rFonts w:ascii="Times New Roman" w:hAnsi="Times New Roman" w:cs="Times New Roman"/>
          <w:color w:val="000000"/>
          <w:sz w:val="24"/>
          <w:lang w:val="en-GB"/>
        </w:rPr>
        <w:t xml:space="preserve"> repository will be archived on </w:t>
      </w:r>
      <w:proofErr w:type="spellStart"/>
      <w:r w:rsidR="007F5228" w:rsidRPr="001F7D93">
        <w:rPr>
          <w:rFonts w:ascii="Times New Roman" w:hAnsi="Times New Roman" w:cs="Times New Roman"/>
          <w:color w:val="000000"/>
          <w:sz w:val="24"/>
          <w:lang w:val="en-GB"/>
        </w:rPr>
        <w:t>Zenodo</w:t>
      </w:r>
      <w:proofErr w:type="spellEnd"/>
      <w:r w:rsidR="007F5228" w:rsidRPr="001F7D93">
        <w:rPr>
          <w:rFonts w:ascii="Times New Roman" w:hAnsi="Times New Roman" w:cs="Times New Roman"/>
          <w:color w:val="000000"/>
          <w:sz w:val="24"/>
          <w:lang w:val="en-GB"/>
        </w:rPr>
        <w:t xml:space="preserve"> </w:t>
      </w:r>
      <w:r w:rsidR="00060866" w:rsidRPr="001F7D93">
        <w:rPr>
          <w:rFonts w:ascii="Times New Roman" w:hAnsi="Times New Roman" w:cs="Times New Roman"/>
          <w:color w:val="000000"/>
          <w:sz w:val="24"/>
          <w:lang w:val="en-GB"/>
        </w:rPr>
        <w:t>upon acceptance.</w:t>
      </w:r>
    </w:p>
    <w:p w14:paraId="10CB0282" w14:textId="77777777" w:rsidR="00106CE2" w:rsidRPr="001F7D93" w:rsidRDefault="00106CE2" w:rsidP="003113C7">
      <w:pPr>
        <w:spacing w:line="480" w:lineRule="auto"/>
        <w:rPr>
          <w:rFonts w:ascii="Times New Roman" w:hAnsi="Times New Roman" w:cs="Times New Roman"/>
          <w:color w:val="000000"/>
          <w:sz w:val="24"/>
          <w:lang w:val="en-GB"/>
        </w:rPr>
      </w:pPr>
    </w:p>
    <w:p w14:paraId="6DFA673B" w14:textId="71E0149B" w:rsidR="00C26311" w:rsidRPr="001F7D93" w:rsidRDefault="00F5258E" w:rsidP="001F7D93">
      <w:pPr>
        <w:pBdr>
          <w:top w:val="nil"/>
          <w:left w:val="nil"/>
          <w:bottom w:val="nil"/>
          <w:right w:val="nil"/>
          <w:between w:val="nil"/>
        </w:pBdr>
        <w:spacing w:line="480" w:lineRule="auto"/>
        <w:contextualSpacing/>
        <w:jc w:val="both"/>
        <w:rPr>
          <w:rFonts w:ascii="Times New Roman" w:hAnsi="Times New Roman" w:cs="Times New Roman"/>
          <w:color w:val="000000"/>
          <w:sz w:val="24"/>
        </w:rPr>
      </w:pPr>
      <w:r w:rsidRPr="001F7D93">
        <w:rPr>
          <w:rFonts w:ascii="Times New Roman" w:hAnsi="Times New Roman" w:cs="Times New Roman"/>
          <w:b/>
          <w:color w:val="000000"/>
          <w:sz w:val="24"/>
        </w:rPr>
        <w:t>References</w:t>
      </w:r>
    </w:p>
    <w:p w14:paraId="135D0186" w14:textId="77777777" w:rsidR="00A43272" w:rsidRPr="001F7D93" w:rsidRDefault="00A43272" w:rsidP="0062185F">
      <w:pPr>
        <w:pBdr>
          <w:top w:val="nil"/>
          <w:left w:val="nil"/>
          <w:bottom w:val="nil"/>
          <w:right w:val="nil"/>
          <w:between w:val="nil"/>
        </w:pBdr>
        <w:spacing w:after="0" w:line="480" w:lineRule="auto"/>
        <w:contextualSpacing/>
        <w:jc w:val="both"/>
        <w:rPr>
          <w:rFonts w:ascii="Times New Roman" w:hAnsi="Times New Roman" w:cs="Times New Roman"/>
          <w:color w:val="000000"/>
          <w:sz w:val="24"/>
          <w:szCs w:val="24"/>
        </w:rPr>
      </w:pPr>
    </w:p>
    <w:p w14:paraId="1053DFD1" w14:textId="77777777" w:rsidR="00DD2E8E" w:rsidRPr="00DD2E8E" w:rsidRDefault="00496D84" w:rsidP="00DD2E8E">
      <w:pPr>
        <w:pStyle w:val="Bibliography"/>
        <w:rPr>
          <w:rFonts w:ascii="Times New Roman" w:hAnsi="Times New Roman" w:cs="Times New Roman"/>
        </w:rPr>
      </w:pPr>
      <w:r w:rsidRPr="001F7D93">
        <w:rPr>
          <w:color w:val="000000"/>
        </w:rPr>
        <w:fldChar w:fldCharType="begin"/>
      </w:r>
      <w:r w:rsidR="00F3431D">
        <w:instrText xml:space="preserve"> ADDIN ZOTERO_BIBL {"uncited":[],"omitted":[],"custom":[]} CSL_BIBLIOGRAPHY </w:instrText>
      </w:r>
      <w:r w:rsidRPr="001F7D93">
        <w:rPr>
          <w:color w:val="000000"/>
        </w:rPr>
        <w:fldChar w:fldCharType="separate"/>
      </w:r>
      <w:r w:rsidR="00DD2E8E" w:rsidRPr="00DD2E8E">
        <w:rPr>
          <w:rFonts w:ascii="Times New Roman" w:hAnsi="Times New Roman" w:cs="Times New Roman"/>
        </w:rPr>
        <w:t xml:space="preserve">Anderson, K. R., Johanson, I. A., Patrick, M. R., Gu, M., Segall, P., Poland, M. P., Montgomery-Brown, E. K. &amp; </w:t>
      </w:r>
      <w:proofErr w:type="spellStart"/>
      <w:r w:rsidR="00DD2E8E" w:rsidRPr="00DD2E8E">
        <w:rPr>
          <w:rFonts w:ascii="Times New Roman" w:hAnsi="Times New Roman" w:cs="Times New Roman"/>
        </w:rPr>
        <w:t>Miklius</w:t>
      </w:r>
      <w:proofErr w:type="spellEnd"/>
      <w:r w:rsidR="00DD2E8E" w:rsidRPr="00DD2E8E">
        <w:rPr>
          <w:rFonts w:ascii="Times New Roman" w:hAnsi="Times New Roman" w:cs="Times New Roman"/>
        </w:rPr>
        <w:t xml:space="preserve">, A. (2019). Magma reservoir failure and the onset of caldera collapse at Kīlauea Volcano in 2018. </w:t>
      </w:r>
      <w:r w:rsidR="00DD2E8E" w:rsidRPr="00DD2E8E">
        <w:rPr>
          <w:rFonts w:ascii="Times New Roman" w:hAnsi="Times New Roman" w:cs="Times New Roman"/>
          <w:i/>
          <w:iCs/>
        </w:rPr>
        <w:t>Science</w:t>
      </w:r>
      <w:r w:rsidR="00DD2E8E" w:rsidRPr="00DD2E8E">
        <w:rPr>
          <w:rFonts w:ascii="Times New Roman" w:hAnsi="Times New Roman" w:cs="Times New Roman"/>
        </w:rPr>
        <w:t xml:space="preserve">. American Association for the Advancement of Science </w:t>
      </w:r>
      <w:r w:rsidR="00DD2E8E" w:rsidRPr="00DD2E8E">
        <w:rPr>
          <w:rFonts w:ascii="Times New Roman" w:hAnsi="Times New Roman" w:cs="Times New Roman"/>
          <w:b/>
          <w:bCs/>
        </w:rPr>
        <w:t>366</w:t>
      </w:r>
      <w:r w:rsidR="00DD2E8E" w:rsidRPr="00DD2E8E">
        <w:rPr>
          <w:rFonts w:ascii="Times New Roman" w:hAnsi="Times New Roman" w:cs="Times New Roman"/>
        </w:rPr>
        <w:t>, eaaz1822.</w:t>
      </w:r>
    </w:p>
    <w:p w14:paraId="7CBE0C4B" w14:textId="77777777" w:rsidR="00DD2E8E" w:rsidRPr="00DD2E8E" w:rsidRDefault="00DD2E8E" w:rsidP="00DD2E8E">
      <w:pPr>
        <w:pStyle w:val="Bibliography"/>
        <w:rPr>
          <w:rFonts w:ascii="Times New Roman" w:hAnsi="Times New Roman" w:cs="Times New Roman"/>
        </w:rPr>
      </w:pPr>
      <w:r w:rsidRPr="00DD2E8E">
        <w:rPr>
          <w:rFonts w:ascii="Times New Roman" w:hAnsi="Times New Roman" w:cs="Times New Roman"/>
        </w:rPr>
        <w:t xml:space="preserve">Anderson, K. R. &amp; Poland, M. P. (2016). Bayesian estimation of magma supply, storage, and eruption rates using a </w:t>
      </w:r>
      <w:proofErr w:type="spellStart"/>
      <w:r w:rsidRPr="00DD2E8E">
        <w:rPr>
          <w:rFonts w:ascii="Times New Roman" w:hAnsi="Times New Roman" w:cs="Times New Roman"/>
        </w:rPr>
        <w:t>multiphysical</w:t>
      </w:r>
      <w:proofErr w:type="spellEnd"/>
      <w:r w:rsidRPr="00DD2E8E">
        <w:rPr>
          <w:rFonts w:ascii="Times New Roman" w:hAnsi="Times New Roman" w:cs="Times New Roman"/>
        </w:rPr>
        <w:t xml:space="preserve"> volcano model: Kīlauea Volcano, 2000–2012. </w:t>
      </w:r>
      <w:r w:rsidRPr="00DD2E8E">
        <w:rPr>
          <w:rFonts w:ascii="Times New Roman" w:hAnsi="Times New Roman" w:cs="Times New Roman"/>
          <w:i/>
          <w:iCs/>
        </w:rPr>
        <w:t>Earth and Planetary Science Letters</w:t>
      </w:r>
      <w:r w:rsidRPr="00DD2E8E">
        <w:rPr>
          <w:rFonts w:ascii="Times New Roman" w:hAnsi="Times New Roman" w:cs="Times New Roman"/>
        </w:rPr>
        <w:t xml:space="preserve"> </w:t>
      </w:r>
      <w:r w:rsidRPr="00DD2E8E">
        <w:rPr>
          <w:rFonts w:ascii="Times New Roman" w:hAnsi="Times New Roman" w:cs="Times New Roman"/>
          <w:b/>
          <w:bCs/>
        </w:rPr>
        <w:t>447</w:t>
      </w:r>
      <w:r w:rsidRPr="00DD2E8E">
        <w:rPr>
          <w:rFonts w:ascii="Times New Roman" w:hAnsi="Times New Roman" w:cs="Times New Roman"/>
        </w:rPr>
        <w:t>, 161–171.</w:t>
      </w:r>
    </w:p>
    <w:p w14:paraId="21EAA25E" w14:textId="77777777" w:rsidR="00DD2E8E" w:rsidRPr="00DD2E8E" w:rsidRDefault="00DD2E8E" w:rsidP="00DD2E8E">
      <w:pPr>
        <w:pStyle w:val="Bibliography"/>
        <w:rPr>
          <w:rFonts w:ascii="Times New Roman" w:hAnsi="Times New Roman" w:cs="Times New Roman"/>
        </w:rPr>
      </w:pPr>
      <w:r w:rsidRPr="00DD2E8E">
        <w:rPr>
          <w:rFonts w:ascii="Times New Roman" w:hAnsi="Times New Roman" w:cs="Times New Roman"/>
        </w:rPr>
        <w:t xml:space="preserve">Baker, S. &amp; Amelung, F. (2012). Top-down inflation and deflation at the summit of Kīlauea Volcano, </w:t>
      </w:r>
      <w:proofErr w:type="gramStart"/>
      <w:r w:rsidRPr="00DD2E8E">
        <w:rPr>
          <w:rFonts w:ascii="Times New Roman" w:hAnsi="Times New Roman" w:cs="Times New Roman"/>
        </w:rPr>
        <w:t>Hawai‘</w:t>
      </w:r>
      <w:proofErr w:type="gramEnd"/>
      <w:r w:rsidRPr="00DD2E8E">
        <w:rPr>
          <w:rFonts w:ascii="Times New Roman" w:hAnsi="Times New Roman" w:cs="Times New Roman"/>
        </w:rPr>
        <w:t xml:space="preserve">i observed with </w:t>
      </w:r>
      <w:proofErr w:type="spellStart"/>
      <w:r w:rsidRPr="00DD2E8E">
        <w:rPr>
          <w:rFonts w:ascii="Times New Roman" w:hAnsi="Times New Roman" w:cs="Times New Roman"/>
        </w:rPr>
        <w:t>InSAR</w:t>
      </w:r>
      <w:proofErr w:type="spellEnd"/>
      <w:r w:rsidRPr="00DD2E8E">
        <w:rPr>
          <w:rFonts w:ascii="Times New Roman" w:hAnsi="Times New Roman" w:cs="Times New Roman"/>
        </w:rPr>
        <w:t xml:space="preserve">. </w:t>
      </w:r>
      <w:r w:rsidRPr="00DD2E8E">
        <w:rPr>
          <w:rFonts w:ascii="Times New Roman" w:hAnsi="Times New Roman" w:cs="Times New Roman"/>
          <w:i/>
          <w:iCs/>
        </w:rPr>
        <w:t>Journal of Geophysical Research: Solid Earth</w:t>
      </w:r>
      <w:r w:rsidRPr="00DD2E8E">
        <w:rPr>
          <w:rFonts w:ascii="Times New Roman" w:hAnsi="Times New Roman" w:cs="Times New Roman"/>
        </w:rPr>
        <w:t xml:space="preserve"> </w:t>
      </w:r>
      <w:r w:rsidRPr="00DD2E8E">
        <w:rPr>
          <w:rFonts w:ascii="Times New Roman" w:hAnsi="Times New Roman" w:cs="Times New Roman"/>
          <w:b/>
          <w:bCs/>
        </w:rPr>
        <w:t>117</w:t>
      </w:r>
      <w:r w:rsidRPr="00DD2E8E">
        <w:rPr>
          <w:rFonts w:ascii="Times New Roman" w:hAnsi="Times New Roman" w:cs="Times New Roman"/>
        </w:rPr>
        <w:t>.</w:t>
      </w:r>
    </w:p>
    <w:p w14:paraId="4163B336" w14:textId="77777777" w:rsidR="00DD2E8E" w:rsidRPr="00DD2E8E" w:rsidRDefault="00DD2E8E" w:rsidP="00DD2E8E">
      <w:pPr>
        <w:pStyle w:val="Bibliography"/>
        <w:rPr>
          <w:rFonts w:ascii="Times New Roman" w:hAnsi="Times New Roman" w:cs="Times New Roman"/>
        </w:rPr>
      </w:pPr>
      <w:r w:rsidRPr="00DD2E8E">
        <w:rPr>
          <w:rFonts w:ascii="Times New Roman" w:hAnsi="Times New Roman" w:cs="Times New Roman"/>
        </w:rPr>
        <w:t xml:space="preserve">Dayton, K. </w:t>
      </w:r>
      <w:r w:rsidRPr="00DD2E8E">
        <w:rPr>
          <w:rFonts w:ascii="Times New Roman" w:hAnsi="Times New Roman" w:cs="Times New Roman"/>
          <w:i/>
          <w:iCs/>
        </w:rPr>
        <w:t>et al.</w:t>
      </w:r>
      <w:r w:rsidRPr="00DD2E8E">
        <w:rPr>
          <w:rFonts w:ascii="Times New Roman" w:hAnsi="Times New Roman" w:cs="Times New Roman"/>
        </w:rPr>
        <w:t xml:space="preserve"> (2023). Deep magma storage during the 2021 La Palma eruption. </w:t>
      </w:r>
      <w:r w:rsidRPr="00DD2E8E">
        <w:rPr>
          <w:rFonts w:ascii="Times New Roman" w:hAnsi="Times New Roman" w:cs="Times New Roman"/>
          <w:i/>
          <w:iCs/>
        </w:rPr>
        <w:t>Science Advances</w:t>
      </w:r>
      <w:r w:rsidRPr="00DD2E8E">
        <w:rPr>
          <w:rFonts w:ascii="Times New Roman" w:hAnsi="Times New Roman" w:cs="Times New Roman"/>
        </w:rPr>
        <w:t xml:space="preserve">. American Association for the Advancement of Science </w:t>
      </w:r>
      <w:r w:rsidRPr="00DD2E8E">
        <w:rPr>
          <w:rFonts w:ascii="Times New Roman" w:hAnsi="Times New Roman" w:cs="Times New Roman"/>
          <w:b/>
          <w:bCs/>
        </w:rPr>
        <w:t>9</w:t>
      </w:r>
      <w:r w:rsidRPr="00DD2E8E">
        <w:rPr>
          <w:rFonts w:ascii="Times New Roman" w:hAnsi="Times New Roman" w:cs="Times New Roman"/>
        </w:rPr>
        <w:t>, eade7641.</w:t>
      </w:r>
    </w:p>
    <w:p w14:paraId="28DEE7E6" w14:textId="77777777" w:rsidR="00DD2E8E" w:rsidRPr="00DD2E8E" w:rsidRDefault="00DD2E8E" w:rsidP="00DD2E8E">
      <w:pPr>
        <w:pStyle w:val="Bibliography"/>
        <w:rPr>
          <w:rFonts w:ascii="Times New Roman" w:hAnsi="Times New Roman" w:cs="Times New Roman"/>
        </w:rPr>
      </w:pPr>
      <w:proofErr w:type="spellStart"/>
      <w:r w:rsidRPr="00DD2E8E">
        <w:rPr>
          <w:rFonts w:ascii="Times New Roman" w:hAnsi="Times New Roman" w:cs="Times New Roman"/>
          <w:lang w:val="fr-CH"/>
          <w:rPrChange w:id="85" w:author="Charlotte Devitre" w:date="2024-01-25T14:39:00Z">
            <w:rPr>
              <w:rFonts w:ascii="Times New Roman" w:hAnsi="Times New Roman" w:cs="Times New Roman"/>
            </w:rPr>
          </w:rPrChange>
        </w:rPr>
        <w:t>DeVitre</w:t>
      </w:r>
      <w:proofErr w:type="spellEnd"/>
      <w:r w:rsidRPr="00DD2E8E">
        <w:rPr>
          <w:rFonts w:ascii="Times New Roman" w:hAnsi="Times New Roman" w:cs="Times New Roman"/>
          <w:lang w:val="fr-CH"/>
          <w:rPrChange w:id="86" w:author="Charlotte Devitre" w:date="2024-01-25T14:39:00Z">
            <w:rPr>
              <w:rFonts w:ascii="Times New Roman" w:hAnsi="Times New Roman" w:cs="Times New Roman"/>
            </w:rPr>
          </w:rPrChange>
        </w:rPr>
        <w:t xml:space="preserve">, C. L., Allison, C. M. &amp; </w:t>
      </w:r>
      <w:proofErr w:type="spellStart"/>
      <w:r w:rsidRPr="00DD2E8E">
        <w:rPr>
          <w:rFonts w:ascii="Times New Roman" w:hAnsi="Times New Roman" w:cs="Times New Roman"/>
          <w:lang w:val="fr-CH"/>
          <w:rPrChange w:id="87" w:author="Charlotte Devitre" w:date="2024-01-25T14:39:00Z">
            <w:rPr>
              <w:rFonts w:ascii="Times New Roman" w:hAnsi="Times New Roman" w:cs="Times New Roman"/>
            </w:rPr>
          </w:rPrChange>
        </w:rPr>
        <w:t>Gazel</w:t>
      </w:r>
      <w:proofErr w:type="spellEnd"/>
      <w:r w:rsidRPr="00DD2E8E">
        <w:rPr>
          <w:rFonts w:ascii="Times New Roman" w:hAnsi="Times New Roman" w:cs="Times New Roman"/>
          <w:lang w:val="fr-CH"/>
          <w:rPrChange w:id="88" w:author="Charlotte Devitre" w:date="2024-01-25T14:39:00Z">
            <w:rPr>
              <w:rFonts w:ascii="Times New Roman" w:hAnsi="Times New Roman" w:cs="Times New Roman"/>
            </w:rPr>
          </w:rPrChange>
        </w:rPr>
        <w:t xml:space="preserve">, E. (2021). </w:t>
      </w:r>
      <w:r w:rsidRPr="00DD2E8E">
        <w:rPr>
          <w:rFonts w:ascii="Times New Roman" w:hAnsi="Times New Roman" w:cs="Times New Roman"/>
        </w:rPr>
        <w:t xml:space="preserve">A high-precision CO2 densimeter for Raman spectroscopy using a Fluid Density Calibration Apparatus. </w:t>
      </w:r>
      <w:r w:rsidRPr="00DD2E8E">
        <w:rPr>
          <w:rFonts w:ascii="Times New Roman" w:hAnsi="Times New Roman" w:cs="Times New Roman"/>
          <w:i/>
          <w:iCs/>
        </w:rPr>
        <w:t>Chemical Geology</w:t>
      </w:r>
      <w:r w:rsidRPr="00DD2E8E">
        <w:rPr>
          <w:rFonts w:ascii="Times New Roman" w:hAnsi="Times New Roman" w:cs="Times New Roman"/>
        </w:rPr>
        <w:t xml:space="preserve"> </w:t>
      </w:r>
      <w:r w:rsidRPr="00DD2E8E">
        <w:rPr>
          <w:rFonts w:ascii="Times New Roman" w:hAnsi="Times New Roman" w:cs="Times New Roman"/>
          <w:b/>
          <w:bCs/>
        </w:rPr>
        <w:t>584</w:t>
      </w:r>
      <w:r w:rsidRPr="00DD2E8E">
        <w:rPr>
          <w:rFonts w:ascii="Times New Roman" w:hAnsi="Times New Roman" w:cs="Times New Roman"/>
        </w:rPr>
        <w:t>, 120522.</w:t>
      </w:r>
    </w:p>
    <w:p w14:paraId="0A732EC3" w14:textId="77777777" w:rsidR="00DD2E8E" w:rsidRPr="00DD2E8E" w:rsidRDefault="00DD2E8E" w:rsidP="00DD2E8E">
      <w:pPr>
        <w:pStyle w:val="Bibliography"/>
        <w:rPr>
          <w:rFonts w:ascii="Times New Roman" w:hAnsi="Times New Roman" w:cs="Times New Roman"/>
        </w:rPr>
      </w:pPr>
      <w:proofErr w:type="spellStart"/>
      <w:r w:rsidRPr="00DD2E8E">
        <w:rPr>
          <w:rFonts w:ascii="Times New Roman" w:hAnsi="Times New Roman" w:cs="Times New Roman"/>
        </w:rPr>
        <w:t>DeVitre</w:t>
      </w:r>
      <w:proofErr w:type="spellEnd"/>
      <w:r w:rsidRPr="00DD2E8E">
        <w:rPr>
          <w:rFonts w:ascii="Times New Roman" w:hAnsi="Times New Roman" w:cs="Times New Roman"/>
        </w:rPr>
        <w:t xml:space="preserve">, C. L. &amp; Wieser, P. (2023). Reliability of Raman analyses of CO2-rich fluid inclusions as a rapid barometer at Kīlauea. </w:t>
      </w:r>
      <w:proofErr w:type="spellStart"/>
      <w:r w:rsidRPr="00DD2E8E">
        <w:rPr>
          <w:rFonts w:ascii="Times New Roman" w:hAnsi="Times New Roman" w:cs="Times New Roman"/>
        </w:rPr>
        <w:t>EarthArXiv</w:t>
      </w:r>
      <w:proofErr w:type="spellEnd"/>
      <w:r w:rsidRPr="00DD2E8E">
        <w:rPr>
          <w:rFonts w:ascii="Times New Roman" w:hAnsi="Times New Roman" w:cs="Times New Roman"/>
        </w:rPr>
        <w:t>.</w:t>
      </w:r>
    </w:p>
    <w:p w14:paraId="7FD597E6" w14:textId="77777777" w:rsidR="00DD2E8E" w:rsidRPr="00DD2E8E" w:rsidRDefault="00DD2E8E" w:rsidP="00DD2E8E">
      <w:pPr>
        <w:pStyle w:val="Bibliography"/>
        <w:rPr>
          <w:rFonts w:ascii="Times New Roman" w:hAnsi="Times New Roman" w:cs="Times New Roman"/>
        </w:rPr>
      </w:pPr>
      <w:proofErr w:type="spellStart"/>
      <w:r w:rsidRPr="00DD2E8E">
        <w:rPr>
          <w:rFonts w:ascii="Times New Roman" w:hAnsi="Times New Roman" w:cs="Times New Roman"/>
        </w:rPr>
        <w:t>Gansecki</w:t>
      </w:r>
      <w:proofErr w:type="spellEnd"/>
      <w:r w:rsidRPr="00DD2E8E">
        <w:rPr>
          <w:rFonts w:ascii="Times New Roman" w:hAnsi="Times New Roman" w:cs="Times New Roman"/>
        </w:rPr>
        <w:t xml:space="preserve">, C., Lee, R. L., Shea, T., Lundblad, S. P., Hon, K. &amp; </w:t>
      </w:r>
      <w:proofErr w:type="spellStart"/>
      <w:r w:rsidRPr="00DD2E8E">
        <w:rPr>
          <w:rFonts w:ascii="Times New Roman" w:hAnsi="Times New Roman" w:cs="Times New Roman"/>
        </w:rPr>
        <w:t>Parcheta</w:t>
      </w:r>
      <w:proofErr w:type="spellEnd"/>
      <w:r w:rsidRPr="00DD2E8E">
        <w:rPr>
          <w:rFonts w:ascii="Times New Roman" w:hAnsi="Times New Roman" w:cs="Times New Roman"/>
        </w:rPr>
        <w:t xml:space="preserve">, C. (2019). The tangled tale of Kīlauea’s 2018 eruption as told by geochemical monitoring. </w:t>
      </w:r>
      <w:r w:rsidRPr="00DD2E8E">
        <w:rPr>
          <w:rFonts w:ascii="Times New Roman" w:hAnsi="Times New Roman" w:cs="Times New Roman"/>
          <w:i/>
          <w:iCs/>
        </w:rPr>
        <w:t>Science</w:t>
      </w:r>
      <w:r w:rsidRPr="00DD2E8E">
        <w:rPr>
          <w:rFonts w:ascii="Times New Roman" w:hAnsi="Times New Roman" w:cs="Times New Roman"/>
        </w:rPr>
        <w:t xml:space="preserve">. American Association for the Advancement of Science </w:t>
      </w:r>
      <w:r w:rsidRPr="00DD2E8E">
        <w:rPr>
          <w:rFonts w:ascii="Times New Roman" w:hAnsi="Times New Roman" w:cs="Times New Roman"/>
          <w:b/>
          <w:bCs/>
        </w:rPr>
        <w:t>366</w:t>
      </w:r>
      <w:r w:rsidRPr="00DD2E8E">
        <w:rPr>
          <w:rFonts w:ascii="Times New Roman" w:hAnsi="Times New Roman" w:cs="Times New Roman"/>
        </w:rPr>
        <w:t>, eaaz0147.</w:t>
      </w:r>
    </w:p>
    <w:p w14:paraId="40314113" w14:textId="77777777" w:rsidR="00DD2E8E" w:rsidRPr="00DD2E8E" w:rsidRDefault="00DD2E8E" w:rsidP="00DD2E8E">
      <w:pPr>
        <w:pStyle w:val="Bibliography"/>
        <w:rPr>
          <w:rFonts w:ascii="Times New Roman" w:hAnsi="Times New Roman" w:cs="Times New Roman"/>
        </w:rPr>
      </w:pPr>
      <w:proofErr w:type="spellStart"/>
      <w:r w:rsidRPr="00DD2E8E">
        <w:rPr>
          <w:rFonts w:ascii="Times New Roman" w:hAnsi="Times New Roman" w:cs="Times New Roman"/>
        </w:rPr>
        <w:t>Helz</w:t>
      </w:r>
      <w:proofErr w:type="spellEnd"/>
      <w:r w:rsidRPr="00DD2E8E">
        <w:rPr>
          <w:rFonts w:ascii="Times New Roman" w:hAnsi="Times New Roman" w:cs="Times New Roman"/>
        </w:rPr>
        <w:t xml:space="preserve">, R. T., Clague, D. A., Sisson, T. W. &amp; Thornber, C. R. (2014). </w:t>
      </w:r>
      <w:r w:rsidRPr="00DD2E8E">
        <w:rPr>
          <w:rFonts w:ascii="Times New Roman" w:hAnsi="Times New Roman" w:cs="Times New Roman"/>
          <w:i/>
          <w:iCs/>
        </w:rPr>
        <w:t>Petrologic insights into basaltic volcanism at historically active Hawaiian volcanoes</w:t>
      </w:r>
      <w:r w:rsidRPr="00DD2E8E">
        <w:rPr>
          <w:rFonts w:ascii="Times New Roman" w:hAnsi="Times New Roman" w:cs="Times New Roman"/>
        </w:rPr>
        <w:t xml:space="preserve">. </w:t>
      </w:r>
      <w:r w:rsidRPr="00DD2E8E">
        <w:rPr>
          <w:rFonts w:ascii="Times New Roman" w:hAnsi="Times New Roman" w:cs="Times New Roman"/>
          <w:i/>
          <w:iCs/>
        </w:rPr>
        <w:t>Characteristics of Hawaiian volcanoes</w:t>
      </w:r>
      <w:r w:rsidRPr="00DD2E8E">
        <w:rPr>
          <w:rFonts w:ascii="Times New Roman" w:hAnsi="Times New Roman" w:cs="Times New Roman"/>
        </w:rPr>
        <w:t>. US Geological Survey, Professional Papers, 237–294.</w:t>
      </w:r>
    </w:p>
    <w:p w14:paraId="3C9A4CBF" w14:textId="77777777" w:rsidR="00DD2E8E" w:rsidRPr="00DD2E8E" w:rsidRDefault="00DD2E8E" w:rsidP="00DD2E8E">
      <w:pPr>
        <w:pStyle w:val="Bibliography"/>
        <w:rPr>
          <w:rFonts w:ascii="Times New Roman" w:hAnsi="Times New Roman" w:cs="Times New Roman"/>
        </w:rPr>
      </w:pPr>
      <w:r w:rsidRPr="00DD2E8E">
        <w:rPr>
          <w:rFonts w:ascii="Times New Roman" w:hAnsi="Times New Roman" w:cs="Times New Roman"/>
        </w:rPr>
        <w:lastRenderedPageBreak/>
        <w:t xml:space="preserve">Lerner, A. H. </w:t>
      </w:r>
      <w:r w:rsidRPr="00DD2E8E">
        <w:rPr>
          <w:rFonts w:ascii="Times New Roman" w:hAnsi="Times New Roman" w:cs="Times New Roman"/>
          <w:i/>
          <w:iCs/>
        </w:rPr>
        <w:t>et al.</w:t>
      </w:r>
      <w:r w:rsidRPr="00DD2E8E">
        <w:rPr>
          <w:rFonts w:ascii="Times New Roman" w:hAnsi="Times New Roman" w:cs="Times New Roman"/>
        </w:rPr>
        <w:t xml:space="preserve"> (2021). The petrologic and degassing behavior of sulfur and other magmatic volatiles from the 2018 eruption of Kīlauea, Hawaiʻi: melt concentrations, magma storage depths, and magma recycling. </w:t>
      </w:r>
      <w:r w:rsidRPr="00DD2E8E">
        <w:rPr>
          <w:rFonts w:ascii="Times New Roman" w:hAnsi="Times New Roman" w:cs="Times New Roman"/>
          <w:i/>
          <w:iCs/>
        </w:rPr>
        <w:t>Bulletin of Volcanology</w:t>
      </w:r>
      <w:r w:rsidRPr="00DD2E8E">
        <w:rPr>
          <w:rFonts w:ascii="Times New Roman" w:hAnsi="Times New Roman" w:cs="Times New Roman"/>
        </w:rPr>
        <w:t xml:space="preserve">. Springer </w:t>
      </w:r>
      <w:r w:rsidRPr="00DD2E8E">
        <w:rPr>
          <w:rFonts w:ascii="Times New Roman" w:hAnsi="Times New Roman" w:cs="Times New Roman"/>
          <w:b/>
          <w:bCs/>
        </w:rPr>
        <w:t>83</w:t>
      </w:r>
      <w:r w:rsidRPr="00DD2E8E">
        <w:rPr>
          <w:rFonts w:ascii="Times New Roman" w:hAnsi="Times New Roman" w:cs="Times New Roman"/>
        </w:rPr>
        <w:t>, 1–32.</w:t>
      </w:r>
    </w:p>
    <w:p w14:paraId="067F02DF" w14:textId="77777777" w:rsidR="00DD2E8E" w:rsidRPr="00DD2E8E" w:rsidRDefault="00DD2E8E" w:rsidP="00DD2E8E">
      <w:pPr>
        <w:pStyle w:val="Bibliography"/>
        <w:rPr>
          <w:rFonts w:ascii="Times New Roman" w:hAnsi="Times New Roman" w:cs="Times New Roman"/>
        </w:rPr>
      </w:pPr>
      <w:r w:rsidRPr="00DD2E8E">
        <w:rPr>
          <w:rFonts w:ascii="Times New Roman" w:hAnsi="Times New Roman" w:cs="Times New Roman"/>
        </w:rPr>
        <w:t xml:space="preserve">Mourey, A. J., Shea, T., Costa, F., Shiro, B. &amp; Longman, R. J. (2023). Years of magma intrusion primed Kīlauea Volcano (Hawai’i) for the 2018 eruption: evidence from olivine diffusion chronometry and monitoring data. </w:t>
      </w:r>
      <w:r w:rsidRPr="00DD2E8E">
        <w:rPr>
          <w:rFonts w:ascii="Times New Roman" w:hAnsi="Times New Roman" w:cs="Times New Roman"/>
          <w:i/>
          <w:iCs/>
        </w:rPr>
        <w:t>Bulletin of Volcanology</w:t>
      </w:r>
      <w:r w:rsidRPr="00DD2E8E">
        <w:rPr>
          <w:rFonts w:ascii="Times New Roman" w:hAnsi="Times New Roman" w:cs="Times New Roman"/>
        </w:rPr>
        <w:t xml:space="preserve"> </w:t>
      </w:r>
      <w:r w:rsidRPr="00DD2E8E">
        <w:rPr>
          <w:rFonts w:ascii="Times New Roman" w:hAnsi="Times New Roman" w:cs="Times New Roman"/>
          <w:b/>
          <w:bCs/>
        </w:rPr>
        <w:t>85</w:t>
      </w:r>
      <w:r w:rsidRPr="00DD2E8E">
        <w:rPr>
          <w:rFonts w:ascii="Times New Roman" w:hAnsi="Times New Roman" w:cs="Times New Roman"/>
        </w:rPr>
        <w:t>, 18.</w:t>
      </w:r>
    </w:p>
    <w:p w14:paraId="519DE36D" w14:textId="77777777" w:rsidR="00DD2E8E" w:rsidRPr="00DD2E8E" w:rsidRDefault="00DD2E8E" w:rsidP="00DD2E8E">
      <w:pPr>
        <w:pStyle w:val="Bibliography"/>
        <w:rPr>
          <w:rFonts w:ascii="Times New Roman" w:hAnsi="Times New Roman" w:cs="Times New Roman"/>
          <w:lang w:val="es-CR"/>
          <w:rPrChange w:id="89" w:author="Charlotte Devitre" w:date="2024-01-25T14:39:00Z">
            <w:rPr>
              <w:rFonts w:ascii="Times New Roman" w:hAnsi="Times New Roman" w:cs="Times New Roman"/>
            </w:rPr>
          </w:rPrChange>
        </w:rPr>
      </w:pPr>
      <w:r w:rsidRPr="00DD2E8E">
        <w:rPr>
          <w:rFonts w:ascii="Times New Roman" w:hAnsi="Times New Roman" w:cs="Times New Roman"/>
        </w:rPr>
        <w:t xml:space="preserve">Pankhurst, M. J. </w:t>
      </w:r>
      <w:r w:rsidRPr="00DD2E8E">
        <w:rPr>
          <w:rFonts w:ascii="Times New Roman" w:hAnsi="Times New Roman" w:cs="Times New Roman"/>
          <w:i/>
          <w:iCs/>
        </w:rPr>
        <w:t>et al.</w:t>
      </w:r>
      <w:r w:rsidRPr="00DD2E8E">
        <w:rPr>
          <w:rFonts w:ascii="Times New Roman" w:hAnsi="Times New Roman" w:cs="Times New Roman"/>
        </w:rPr>
        <w:t xml:space="preserve"> (2022). Rapid response petrology for the opening eruptive phase of the 2021 Cumbre </w:t>
      </w:r>
      <w:proofErr w:type="spellStart"/>
      <w:r w:rsidRPr="00DD2E8E">
        <w:rPr>
          <w:rFonts w:ascii="Times New Roman" w:hAnsi="Times New Roman" w:cs="Times New Roman"/>
        </w:rPr>
        <w:t>Vieja</w:t>
      </w:r>
      <w:proofErr w:type="spellEnd"/>
      <w:r w:rsidRPr="00DD2E8E">
        <w:rPr>
          <w:rFonts w:ascii="Times New Roman" w:hAnsi="Times New Roman" w:cs="Times New Roman"/>
        </w:rPr>
        <w:t xml:space="preserve"> eruption, La Palma, Canary Islands. </w:t>
      </w:r>
      <w:proofErr w:type="spellStart"/>
      <w:r w:rsidRPr="00DD2E8E">
        <w:rPr>
          <w:rFonts w:ascii="Times New Roman" w:hAnsi="Times New Roman" w:cs="Times New Roman"/>
          <w:i/>
          <w:iCs/>
          <w:lang w:val="es-CR"/>
          <w:rPrChange w:id="90" w:author="Charlotte Devitre" w:date="2024-01-25T14:39:00Z">
            <w:rPr>
              <w:rFonts w:ascii="Times New Roman" w:hAnsi="Times New Roman" w:cs="Times New Roman"/>
              <w:i/>
              <w:iCs/>
            </w:rPr>
          </w:rPrChange>
        </w:rPr>
        <w:t>Volcanica</w:t>
      </w:r>
      <w:proofErr w:type="spellEnd"/>
      <w:r w:rsidRPr="00DD2E8E">
        <w:rPr>
          <w:rFonts w:ascii="Times New Roman" w:hAnsi="Times New Roman" w:cs="Times New Roman"/>
          <w:lang w:val="es-CR"/>
          <w:rPrChange w:id="91" w:author="Charlotte Devitre" w:date="2024-01-25T14:39:00Z">
            <w:rPr>
              <w:rFonts w:ascii="Times New Roman" w:hAnsi="Times New Roman" w:cs="Times New Roman"/>
            </w:rPr>
          </w:rPrChange>
        </w:rPr>
        <w:t xml:space="preserve"> </w:t>
      </w:r>
      <w:r w:rsidRPr="00DD2E8E">
        <w:rPr>
          <w:rFonts w:ascii="Times New Roman" w:hAnsi="Times New Roman" w:cs="Times New Roman"/>
          <w:b/>
          <w:bCs/>
          <w:lang w:val="es-CR"/>
          <w:rPrChange w:id="92" w:author="Charlotte Devitre" w:date="2024-01-25T14:39:00Z">
            <w:rPr>
              <w:rFonts w:ascii="Times New Roman" w:hAnsi="Times New Roman" w:cs="Times New Roman"/>
              <w:b/>
              <w:bCs/>
            </w:rPr>
          </w:rPrChange>
        </w:rPr>
        <w:t>5</w:t>
      </w:r>
      <w:r w:rsidRPr="00DD2E8E">
        <w:rPr>
          <w:rFonts w:ascii="Times New Roman" w:hAnsi="Times New Roman" w:cs="Times New Roman"/>
          <w:lang w:val="es-CR"/>
          <w:rPrChange w:id="93" w:author="Charlotte Devitre" w:date="2024-01-25T14:39:00Z">
            <w:rPr>
              <w:rFonts w:ascii="Times New Roman" w:hAnsi="Times New Roman" w:cs="Times New Roman"/>
            </w:rPr>
          </w:rPrChange>
        </w:rPr>
        <w:t>, 1–10.</w:t>
      </w:r>
    </w:p>
    <w:p w14:paraId="312AB234" w14:textId="77777777" w:rsidR="00DD2E8E" w:rsidRPr="00DD2E8E" w:rsidRDefault="00DD2E8E" w:rsidP="00DD2E8E">
      <w:pPr>
        <w:pStyle w:val="Bibliography"/>
        <w:rPr>
          <w:rFonts w:ascii="Times New Roman" w:hAnsi="Times New Roman" w:cs="Times New Roman"/>
        </w:rPr>
      </w:pPr>
      <w:proofErr w:type="spellStart"/>
      <w:r w:rsidRPr="00DD2E8E">
        <w:rPr>
          <w:rFonts w:ascii="Times New Roman" w:hAnsi="Times New Roman" w:cs="Times New Roman"/>
          <w:lang w:val="es-CR"/>
          <w:rPrChange w:id="94" w:author="Charlotte Devitre" w:date="2024-01-25T14:39:00Z">
            <w:rPr>
              <w:rFonts w:ascii="Times New Roman" w:hAnsi="Times New Roman" w:cs="Times New Roman"/>
            </w:rPr>
          </w:rPrChange>
        </w:rPr>
        <w:t>Pietruszka</w:t>
      </w:r>
      <w:proofErr w:type="spellEnd"/>
      <w:r w:rsidRPr="00DD2E8E">
        <w:rPr>
          <w:rFonts w:ascii="Times New Roman" w:hAnsi="Times New Roman" w:cs="Times New Roman"/>
          <w:lang w:val="es-CR"/>
          <w:rPrChange w:id="95" w:author="Charlotte Devitre" w:date="2024-01-25T14:39:00Z">
            <w:rPr>
              <w:rFonts w:ascii="Times New Roman" w:hAnsi="Times New Roman" w:cs="Times New Roman"/>
            </w:rPr>
          </w:rPrChange>
        </w:rPr>
        <w:t xml:space="preserve">, A. J., Heaton, D. E., </w:t>
      </w:r>
      <w:proofErr w:type="spellStart"/>
      <w:r w:rsidRPr="00DD2E8E">
        <w:rPr>
          <w:rFonts w:ascii="Times New Roman" w:hAnsi="Times New Roman" w:cs="Times New Roman"/>
          <w:lang w:val="es-CR"/>
          <w:rPrChange w:id="96" w:author="Charlotte Devitre" w:date="2024-01-25T14:39:00Z">
            <w:rPr>
              <w:rFonts w:ascii="Times New Roman" w:hAnsi="Times New Roman" w:cs="Times New Roman"/>
            </w:rPr>
          </w:rPrChange>
        </w:rPr>
        <w:t>Marske</w:t>
      </w:r>
      <w:proofErr w:type="spellEnd"/>
      <w:r w:rsidRPr="00DD2E8E">
        <w:rPr>
          <w:rFonts w:ascii="Times New Roman" w:hAnsi="Times New Roman" w:cs="Times New Roman"/>
          <w:lang w:val="es-CR"/>
          <w:rPrChange w:id="97" w:author="Charlotte Devitre" w:date="2024-01-25T14:39:00Z">
            <w:rPr>
              <w:rFonts w:ascii="Times New Roman" w:hAnsi="Times New Roman" w:cs="Times New Roman"/>
            </w:rPr>
          </w:rPrChange>
        </w:rPr>
        <w:t xml:space="preserve">, J. P. &amp; </w:t>
      </w:r>
      <w:proofErr w:type="spellStart"/>
      <w:r w:rsidRPr="00DD2E8E">
        <w:rPr>
          <w:rFonts w:ascii="Times New Roman" w:hAnsi="Times New Roman" w:cs="Times New Roman"/>
          <w:lang w:val="es-CR"/>
          <w:rPrChange w:id="98" w:author="Charlotte Devitre" w:date="2024-01-25T14:39:00Z">
            <w:rPr>
              <w:rFonts w:ascii="Times New Roman" w:hAnsi="Times New Roman" w:cs="Times New Roman"/>
            </w:rPr>
          </w:rPrChange>
        </w:rPr>
        <w:t>Garcia</w:t>
      </w:r>
      <w:proofErr w:type="spellEnd"/>
      <w:r w:rsidRPr="00DD2E8E">
        <w:rPr>
          <w:rFonts w:ascii="Times New Roman" w:hAnsi="Times New Roman" w:cs="Times New Roman"/>
          <w:lang w:val="es-CR"/>
          <w:rPrChange w:id="99" w:author="Charlotte Devitre" w:date="2024-01-25T14:39:00Z">
            <w:rPr>
              <w:rFonts w:ascii="Times New Roman" w:hAnsi="Times New Roman" w:cs="Times New Roman"/>
            </w:rPr>
          </w:rPrChange>
        </w:rPr>
        <w:t xml:space="preserve">, M. O. (2015). </w:t>
      </w:r>
      <w:r w:rsidRPr="00DD2E8E">
        <w:rPr>
          <w:rFonts w:ascii="Times New Roman" w:hAnsi="Times New Roman" w:cs="Times New Roman"/>
        </w:rPr>
        <w:t xml:space="preserve">Two magma bodies beneath the summit of Kīlauea Volcano unveiled by isotopically distinct melt deliveries from the mantle. </w:t>
      </w:r>
      <w:r w:rsidRPr="00DD2E8E">
        <w:rPr>
          <w:rFonts w:ascii="Times New Roman" w:hAnsi="Times New Roman" w:cs="Times New Roman"/>
          <w:i/>
          <w:iCs/>
        </w:rPr>
        <w:t>Earth and Planetary Science Letters</w:t>
      </w:r>
      <w:r w:rsidRPr="00DD2E8E">
        <w:rPr>
          <w:rFonts w:ascii="Times New Roman" w:hAnsi="Times New Roman" w:cs="Times New Roman"/>
        </w:rPr>
        <w:t xml:space="preserve"> </w:t>
      </w:r>
      <w:r w:rsidRPr="00DD2E8E">
        <w:rPr>
          <w:rFonts w:ascii="Times New Roman" w:hAnsi="Times New Roman" w:cs="Times New Roman"/>
          <w:b/>
          <w:bCs/>
        </w:rPr>
        <w:t>413</w:t>
      </w:r>
      <w:r w:rsidRPr="00DD2E8E">
        <w:rPr>
          <w:rFonts w:ascii="Times New Roman" w:hAnsi="Times New Roman" w:cs="Times New Roman"/>
        </w:rPr>
        <w:t>, 90–100.</w:t>
      </w:r>
    </w:p>
    <w:p w14:paraId="4E03340E" w14:textId="77777777" w:rsidR="00DD2E8E" w:rsidRPr="00DD2E8E" w:rsidRDefault="00DD2E8E" w:rsidP="00DD2E8E">
      <w:pPr>
        <w:pStyle w:val="Bibliography"/>
        <w:rPr>
          <w:rFonts w:ascii="Times New Roman" w:hAnsi="Times New Roman" w:cs="Times New Roman"/>
        </w:rPr>
      </w:pPr>
      <w:r w:rsidRPr="00DD2E8E">
        <w:rPr>
          <w:rFonts w:ascii="Times New Roman" w:hAnsi="Times New Roman" w:cs="Times New Roman"/>
        </w:rPr>
        <w:t xml:space="preserve">Pietruszka, A. J., Marske, J. P., Heaton, D. E., Garcia, M. O. &amp; Rhodes, J. M. (2018). An Isotopic Perspective into the Magmatic Evolution and Architecture of the Rift Zones of Kīlauea Volcano. </w:t>
      </w:r>
      <w:r w:rsidRPr="00DD2E8E">
        <w:rPr>
          <w:rFonts w:ascii="Times New Roman" w:hAnsi="Times New Roman" w:cs="Times New Roman"/>
          <w:i/>
          <w:iCs/>
        </w:rPr>
        <w:t>Journal of Petrology</w:t>
      </w:r>
      <w:r w:rsidRPr="00DD2E8E">
        <w:rPr>
          <w:rFonts w:ascii="Times New Roman" w:hAnsi="Times New Roman" w:cs="Times New Roman"/>
        </w:rPr>
        <w:t xml:space="preserve"> </w:t>
      </w:r>
      <w:r w:rsidRPr="00DD2E8E">
        <w:rPr>
          <w:rFonts w:ascii="Times New Roman" w:hAnsi="Times New Roman" w:cs="Times New Roman"/>
          <w:b/>
          <w:bCs/>
        </w:rPr>
        <w:t>59</w:t>
      </w:r>
      <w:r w:rsidRPr="00DD2E8E">
        <w:rPr>
          <w:rFonts w:ascii="Times New Roman" w:hAnsi="Times New Roman" w:cs="Times New Roman"/>
        </w:rPr>
        <w:t>, 2311–2352.</w:t>
      </w:r>
    </w:p>
    <w:p w14:paraId="6BF0DBA5" w14:textId="77777777" w:rsidR="00DD2E8E" w:rsidRPr="00DD2E8E" w:rsidRDefault="00DD2E8E" w:rsidP="00DD2E8E">
      <w:pPr>
        <w:pStyle w:val="Bibliography"/>
        <w:rPr>
          <w:rFonts w:ascii="Times New Roman" w:hAnsi="Times New Roman" w:cs="Times New Roman"/>
        </w:rPr>
      </w:pPr>
      <w:r w:rsidRPr="00DD2E8E">
        <w:rPr>
          <w:rFonts w:ascii="Times New Roman" w:hAnsi="Times New Roman" w:cs="Times New Roman"/>
        </w:rPr>
        <w:t xml:space="preserve">Re, G., Corsaro, R. A., </w:t>
      </w:r>
      <w:proofErr w:type="spellStart"/>
      <w:r w:rsidRPr="00DD2E8E">
        <w:rPr>
          <w:rFonts w:ascii="Times New Roman" w:hAnsi="Times New Roman" w:cs="Times New Roman"/>
        </w:rPr>
        <w:t>D’Oriano</w:t>
      </w:r>
      <w:proofErr w:type="spellEnd"/>
      <w:r w:rsidRPr="00DD2E8E">
        <w:rPr>
          <w:rFonts w:ascii="Times New Roman" w:hAnsi="Times New Roman" w:cs="Times New Roman"/>
        </w:rPr>
        <w:t xml:space="preserve">, C. &amp; Pompilio, M. (2021). Petrological monitoring of active volcanoes: A review of existing procedures to achieve best practices and operative protocols during eruptions. </w:t>
      </w:r>
      <w:r w:rsidRPr="00DD2E8E">
        <w:rPr>
          <w:rFonts w:ascii="Times New Roman" w:hAnsi="Times New Roman" w:cs="Times New Roman"/>
          <w:i/>
          <w:iCs/>
        </w:rPr>
        <w:t>Journal of Volcanology and Geothermal Research</w:t>
      </w:r>
      <w:r w:rsidRPr="00DD2E8E">
        <w:rPr>
          <w:rFonts w:ascii="Times New Roman" w:hAnsi="Times New Roman" w:cs="Times New Roman"/>
        </w:rPr>
        <w:t xml:space="preserve"> </w:t>
      </w:r>
      <w:r w:rsidRPr="00DD2E8E">
        <w:rPr>
          <w:rFonts w:ascii="Times New Roman" w:hAnsi="Times New Roman" w:cs="Times New Roman"/>
          <w:b/>
          <w:bCs/>
        </w:rPr>
        <w:t>419</w:t>
      </w:r>
      <w:r w:rsidRPr="00DD2E8E">
        <w:rPr>
          <w:rFonts w:ascii="Times New Roman" w:hAnsi="Times New Roman" w:cs="Times New Roman"/>
        </w:rPr>
        <w:t>, 107365.</w:t>
      </w:r>
    </w:p>
    <w:p w14:paraId="12272BA0" w14:textId="77777777" w:rsidR="00DD2E8E" w:rsidRPr="00DD2E8E" w:rsidRDefault="00DD2E8E" w:rsidP="00DD2E8E">
      <w:pPr>
        <w:pStyle w:val="Bibliography"/>
        <w:rPr>
          <w:rFonts w:ascii="Times New Roman" w:hAnsi="Times New Roman" w:cs="Times New Roman"/>
        </w:rPr>
      </w:pPr>
      <w:r w:rsidRPr="00DD2E8E">
        <w:rPr>
          <w:rFonts w:ascii="Times New Roman" w:hAnsi="Times New Roman" w:cs="Times New Roman"/>
        </w:rPr>
        <w:t xml:space="preserve">Ryan, M. P. (1987). The elasticity and </w:t>
      </w:r>
      <w:proofErr w:type="spellStart"/>
      <w:r w:rsidRPr="00DD2E8E">
        <w:rPr>
          <w:rFonts w:ascii="Times New Roman" w:hAnsi="Times New Roman" w:cs="Times New Roman"/>
        </w:rPr>
        <w:t>contractancy</w:t>
      </w:r>
      <w:proofErr w:type="spellEnd"/>
      <w:r w:rsidRPr="00DD2E8E">
        <w:rPr>
          <w:rFonts w:ascii="Times New Roman" w:hAnsi="Times New Roman" w:cs="Times New Roman"/>
        </w:rPr>
        <w:t xml:space="preserve"> of Hawaiian olivine tholeiite, and its role in the stability and structural evolution of sub-caldera magma reservoirs and rift systems. In Volcanism in Hawaii. </w:t>
      </w:r>
      <w:r w:rsidRPr="00DD2E8E">
        <w:rPr>
          <w:rFonts w:ascii="Times New Roman" w:hAnsi="Times New Roman" w:cs="Times New Roman"/>
          <w:i/>
          <w:iCs/>
        </w:rPr>
        <w:t xml:space="preserve">US Geol. </w:t>
      </w:r>
      <w:proofErr w:type="spellStart"/>
      <w:r w:rsidRPr="00DD2E8E">
        <w:rPr>
          <w:rFonts w:ascii="Times New Roman" w:hAnsi="Times New Roman" w:cs="Times New Roman"/>
          <w:i/>
          <w:iCs/>
        </w:rPr>
        <w:t>Surv</w:t>
      </w:r>
      <w:proofErr w:type="spellEnd"/>
      <w:r w:rsidRPr="00DD2E8E">
        <w:rPr>
          <w:rFonts w:ascii="Times New Roman" w:hAnsi="Times New Roman" w:cs="Times New Roman"/>
          <w:i/>
          <w:iCs/>
        </w:rPr>
        <w:t>. Prof. Pap.</w:t>
      </w:r>
      <w:r w:rsidRPr="00DD2E8E">
        <w:rPr>
          <w:rFonts w:ascii="Times New Roman" w:hAnsi="Times New Roman" w:cs="Times New Roman"/>
        </w:rPr>
        <w:t xml:space="preserve"> </w:t>
      </w:r>
      <w:r w:rsidRPr="00DD2E8E">
        <w:rPr>
          <w:rFonts w:ascii="Times New Roman" w:hAnsi="Times New Roman" w:cs="Times New Roman"/>
          <w:b/>
          <w:bCs/>
        </w:rPr>
        <w:t>1350</w:t>
      </w:r>
      <w:r w:rsidRPr="00DD2E8E">
        <w:rPr>
          <w:rFonts w:ascii="Times New Roman" w:hAnsi="Times New Roman" w:cs="Times New Roman"/>
        </w:rPr>
        <w:t>, 1395–1447.</w:t>
      </w:r>
    </w:p>
    <w:p w14:paraId="03C15526" w14:textId="77777777" w:rsidR="00DD2E8E" w:rsidRPr="00DD2E8E" w:rsidRDefault="00DD2E8E" w:rsidP="00DD2E8E">
      <w:pPr>
        <w:pStyle w:val="Bibliography"/>
        <w:rPr>
          <w:rFonts w:ascii="Times New Roman" w:hAnsi="Times New Roman" w:cs="Times New Roman"/>
        </w:rPr>
      </w:pPr>
      <w:r w:rsidRPr="00DD2E8E">
        <w:rPr>
          <w:rFonts w:ascii="Times New Roman" w:hAnsi="Times New Roman" w:cs="Times New Roman"/>
        </w:rPr>
        <w:t xml:space="preserve">Span, R. &amp; Wagner, W. (1996). A new equation of state for carbon dioxide covering the fluid region from the triple‐point temperature to 1100 K at pressures up to 800 MPa. </w:t>
      </w:r>
      <w:r w:rsidRPr="00DD2E8E">
        <w:rPr>
          <w:rFonts w:ascii="Times New Roman" w:hAnsi="Times New Roman" w:cs="Times New Roman"/>
          <w:i/>
          <w:iCs/>
        </w:rPr>
        <w:t>Journal of physical and chemical reference data</w:t>
      </w:r>
      <w:r w:rsidRPr="00DD2E8E">
        <w:rPr>
          <w:rFonts w:ascii="Times New Roman" w:hAnsi="Times New Roman" w:cs="Times New Roman"/>
        </w:rPr>
        <w:t xml:space="preserve">. American Institute of Physics for the National Institute of Standards and … </w:t>
      </w:r>
      <w:r w:rsidRPr="00DD2E8E">
        <w:rPr>
          <w:rFonts w:ascii="Times New Roman" w:hAnsi="Times New Roman" w:cs="Times New Roman"/>
          <w:b/>
          <w:bCs/>
        </w:rPr>
        <w:t>25</w:t>
      </w:r>
      <w:r w:rsidRPr="00DD2E8E">
        <w:rPr>
          <w:rFonts w:ascii="Times New Roman" w:hAnsi="Times New Roman" w:cs="Times New Roman"/>
        </w:rPr>
        <w:t>, 1509–1596.</w:t>
      </w:r>
    </w:p>
    <w:p w14:paraId="2AEC32E0" w14:textId="77777777" w:rsidR="00DD2E8E" w:rsidRPr="00DD2E8E" w:rsidRDefault="00DD2E8E" w:rsidP="00DD2E8E">
      <w:pPr>
        <w:pStyle w:val="Bibliography"/>
        <w:rPr>
          <w:rFonts w:ascii="Times New Roman" w:hAnsi="Times New Roman" w:cs="Times New Roman"/>
        </w:rPr>
      </w:pPr>
      <w:r w:rsidRPr="00DD2E8E">
        <w:rPr>
          <w:rFonts w:ascii="Times New Roman" w:hAnsi="Times New Roman" w:cs="Times New Roman"/>
        </w:rPr>
        <w:t xml:space="preserve">Welsch, B., Faure, F., </w:t>
      </w:r>
      <w:proofErr w:type="spellStart"/>
      <w:r w:rsidRPr="00DD2E8E">
        <w:rPr>
          <w:rFonts w:ascii="Times New Roman" w:hAnsi="Times New Roman" w:cs="Times New Roman"/>
        </w:rPr>
        <w:t>Famin</w:t>
      </w:r>
      <w:proofErr w:type="spellEnd"/>
      <w:r w:rsidRPr="00DD2E8E">
        <w:rPr>
          <w:rFonts w:ascii="Times New Roman" w:hAnsi="Times New Roman" w:cs="Times New Roman"/>
        </w:rPr>
        <w:t xml:space="preserve">, V., </w:t>
      </w:r>
      <w:proofErr w:type="spellStart"/>
      <w:r w:rsidRPr="00DD2E8E">
        <w:rPr>
          <w:rFonts w:ascii="Times New Roman" w:hAnsi="Times New Roman" w:cs="Times New Roman"/>
        </w:rPr>
        <w:t>Baronnet</w:t>
      </w:r>
      <w:proofErr w:type="spellEnd"/>
      <w:r w:rsidRPr="00DD2E8E">
        <w:rPr>
          <w:rFonts w:ascii="Times New Roman" w:hAnsi="Times New Roman" w:cs="Times New Roman"/>
        </w:rPr>
        <w:t xml:space="preserve">, A. &amp; </w:t>
      </w:r>
      <w:proofErr w:type="spellStart"/>
      <w:r w:rsidRPr="00DD2E8E">
        <w:rPr>
          <w:rFonts w:ascii="Times New Roman" w:hAnsi="Times New Roman" w:cs="Times New Roman"/>
        </w:rPr>
        <w:t>Bachèlery</w:t>
      </w:r>
      <w:proofErr w:type="spellEnd"/>
      <w:r w:rsidRPr="00DD2E8E">
        <w:rPr>
          <w:rFonts w:ascii="Times New Roman" w:hAnsi="Times New Roman" w:cs="Times New Roman"/>
        </w:rPr>
        <w:t xml:space="preserve">, P. (2013). Dendritic Crystallization: A Single Process for all the Textures of Olivine in Basalts? </w:t>
      </w:r>
      <w:r w:rsidRPr="00DD2E8E">
        <w:rPr>
          <w:rFonts w:ascii="Times New Roman" w:hAnsi="Times New Roman" w:cs="Times New Roman"/>
          <w:i/>
          <w:iCs/>
        </w:rPr>
        <w:t>Journal of Petrology</w:t>
      </w:r>
      <w:r w:rsidRPr="00DD2E8E">
        <w:rPr>
          <w:rFonts w:ascii="Times New Roman" w:hAnsi="Times New Roman" w:cs="Times New Roman"/>
        </w:rPr>
        <w:t xml:space="preserve"> </w:t>
      </w:r>
      <w:r w:rsidRPr="00DD2E8E">
        <w:rPr>
          <w:rFonts w:ascii="Times New Roman" w:hAnsi="Times New Roman" w:cs="Times New Roman"/>
          <w:b/>
          <w:bCs/>
        </w:rPr>
        <w:t>54</w:t>
      </w:r>
      <w:r w:rsidRPr="00DD2E8E">
        <w:rPr>
          <w:rFonts w:ascii="Times New Roman" w:hAnsi="Times New Roman" w:cs="Times New Roman"/>
        </w:rPr>
        <w:t>, 539–574.</w:t>
      </w:r>
    </w:p>
    <w:p w14:paraId="42688B53" w14:textId="77777777" w:rsidR="00DD2E8E" w:rsidRPr="00DD2E8E" w:rsidRDefault="00DD2E8E" w:rsidP="00DD2E8E">
      <w:pPr>
        <w:pStyle w:val="Bibliography"/>
        <w:rPr>
          <w:rFonts w:ascii="Times New Roman" w:hAnsi="Times New Roman" w:cs="Times New Roman"/>
        </w:rPr>
      </w:pPr>
      <w:r w:rsidRPr="00DD2E8E">
        <w:rPr>
          <w:rFonts w:ascii="Times New Roman" w:hAnsi="Times New Roman" w:cs="Times New Roman"/>
        </w:rPr>
        <w:t xml:space="preserve">Wieser, P. E. </w:t>
      </w:r>
      <w:r w:rsidRPr="00DD2E8E">
        <w:rPr>
          <w:rFonts w:ascii="Times New Roman" w:hAnsi="Times New Roman" w:cs="Times New Roman"/>
          <w:i/>
          <w:iCs/>
        </w:rPr>
        <w:t>et al.</w:t>
      </w:r>
      <w:r w:rsidRPr="00DD2E8E">
        <w:rPr>
          <w:rFonts w:ascii="Times New Roman" w:hAnsi="Times New Roman" w:cs="Times New Roman"/>
        </w:rPr>
        <w:t xml:space="preserve"> (2021). Reconstructing Magma Storage Depths for the 2018 </w:t>
      </w:r>
      <w:proofErr w:type="spellStart"/>
      <w:r w:rsidRPr="00DD2E8E">
        <w:rPr>
          <w:rFonts w:ascii="Times New Roman" w:hAnsi="Times New Roman" w:cs="Times New Roman"/>
        </w:rPr>
        <w:t>Kı̄lauean</w:t>
      </w:r>
      <w:proofErr w:type="spellEnd"/>
      <w:r w:rsidRPr="00DD2E8E">
        <w:rPr>
          <w:rFonts w:ascii="Times New Roman" w:hAnsi="Times New Roman" w:cs="Times New Roman"/>
        </w:rPr>
        <w:t xml:space="preserve"> Eruption </w:t>
      </w:r>
      <w:proofErr w:type="gramStart"/>
      <w:r w:rsidRPr="00DD2E8E">
        <w:rPr>
          <w:rFonts w:ascii="Times New Roman" w:hAnsi="Times New Roman" w:cs="Times New Roman"/>
        </w:rPr>
        <w:t>From</w:t>
      </w:r>
      <w:proofErr w:type="gramEnd"/>
      <w:r w:rsidRPr="00DD2E8E">
        <w:rPr>
          <w:rFonts w:ascii="Times New Roman" w:hAnsi="Times New Roman" w:cs="Times New Roman"/>
        </w:rPr>
        <w:t xml:space="preserve"> Melt Inclusion CO2 Contents: The Importance of Vapor Bubbles. </w:t>
      </w:r>
      <w:r w:rsidRPr="00DD2E8E">
        <w:rPr>
          <w:rFonts w:ascii="Times New Roman" w:hAnsi="Times New Roman" w:cs="Times New Roman"/>
          <w:i/>
          <w:iCs/>
        </w:rPr>
        <w:t>Geochemistry, Geophysics, Geosystems</w:t>
      </w:r>
      <w:r w:rsidRPr="00DD2E8E">
        <w:rPr>
          <w:rFonts w:ascii="Times New Roman" w:hAnsi="Times New Roman" w:cs="Times New Roman"/>
        </w:rPr>
        <w:t xml:space="preserve"> </w:t>
      </w:r>
      <w:r w:rsidRPr="00DD2E8E">
        <w:rPr>
          <w:rFonts w:ascii="Times New Roman" w:hAnsi="Times New Roman" w:cs="Times New Roman"/>
          <w:b/>
          <w:bCs/>
        </w:rPr>
        <w:t>22</w:t>
      </w:r>
      <w:r w:rsidRPr="00DD2E8E">
        <w:rPr>
          <w:rFonts w:ascii="Times New Roman" w:hAnsi="Times New Roman" w:cs="Times New Roman"/>
        </w:rPr>
        <w:t>, e2020GC009364.</w:t>
      </w:r>
    </w:p>
    <w:p w14:paraId="3FB5C1B9" w14:textId="77777777" w:rsidR="00DD2E8E" w:rsidRPr="00DD2E8E" w:rsidRDefault="00DD2E8E" w:rsidP="00DD2E8E">
      <w:pPr>
        <w:pStyle w:val="Bibliography"/>
        <w:rPr>
          <w:rFonts w:ascii="Times New Roman" w:hAnsi="Times New Roman" w:cs="Times New Roman"/>
        </w:rPr>
      </w:pPr>
      <w:r w:rsidRPr="00DD2E8E">
        <w:rPr>
          <w:rFonts w:ascii="Times New Roman" w:hAnsi="Times New Roman" w:cs="Times New Roman"/>
        </w:rPr>
        <w:t xml:space="preserve">Wieser, P. E., Edmonds, M., </w:t>
      </w:r>
      <w:proofErr w:type="spellStart"/>
      <w:r w:rsidRPr="00DD2E8E">
        <w:rPr>
          <w:rFonts w:ascii="Times New Roman" w:hAnsi="Times New Roman" w:cs="Times New Roman"/>
        </w:rPr>
        <w:t>Maclennan</w:t>
      </w:r>
      <w:proofErr w:type="spellEnd"/>
      <w:r w:rsidRPr="00DD2E8E">
        <w:rPr>
          <w:rFonts w:ascii="Times New Roman" w:hAnsi="Times New Roman" w:cs="Times New Roman"/>
        </w:rPr>
        <w:t xml:space="preserve">, J., Jenner, F. E. &amp; Kunz, B. E. (2019). Crystal scavenging from mush piles recorded by </w:t>
      </w:r>
      <w:proofErr w:type="gramStart"/>
      <w:r w:rsidRPr="00DD2E8E">
        <w:rPr>
          <w:rFonts w:ascii="Times New Roman" w:hAnsi="Times New Roman" w:cs="Times New Roman"/>
        </w:rPr>
        <w:t>melt</w:t>
      </w:r>
      <w:proofErr w:type="gramEnd"/>
      <w:r w:rsidRPr="00DD2E8E">
        <w:rPr>
          <w:rFonts w:ascii="Times New Roman" w:hAnsi="Times New Roman" w:cs="Times New Roman"/>
        </w:rPr>
        <w:t xml:space="preserve"> inclusions. </w:t>
      </w:r>
      <w:r w:rsidRPr="00DD2E8E">
        <w:rPr>
          <w:rFonts w:ascii="Times New Roman" w:hAnsi="Times New Roman" w:cs="Times New Roman"/>
          <w:i/>
          <w:iCs/>
        </w:rPr>
        <w:t>Nature Communications</w:t>
      </w:r>
      <w:r w:rsidRPr="00DD2E8E">
        <w:rPr>
          <w:rFonts w:ascii="Times New Roman" w:hAnsi="Times New Roman" w:cs="Times New Roman"/>
        </w:rPr>
        <w:t xml:space="preserve">. Nature Publishing Group </w:t>
      </w:r>
      <w:r w:rsidRPr="00DD2E8E">
        <w:rPr>
          <w:rFonts w:ascii="Times New Roman" w:hAnsi="Times New Roman" w:cs="Times New Roman"/>
          <w:b/>
          <w:bCs/>
        </w:rPr>
        <w:t>10</w:t>
      </w:r>
      <w:r w:rsidRPr="00DD2E8E">
        <w:rPr>
          <w:rFonts w:ascii="Times New Roman" w:hAnsi="Times New Roman" w:cs="Times New Roman"/>
        </w:rPr>
        <w:t>, 5797.</w:t>
      </w:r>
    </w:p>
    <w:p w14:paraId="3AD5B67E" w14:textId="77777777" w:rsidR="00DD2E8E" w:rsidRPr="00DD2E8E" w:rsidRDefault="00DD2E8E" w:rsidP="00DD2E8E">
      <w:pPr>
        <w:pStyle w:val="Bibliography"/>
        <w:rPr>
          <w:rFonts w:ascii="Times New Roman" w:hAnsi="Times New Roman" w:cs="Times New Roman"/>
        </w:rPr>
      </w:pPr>
      <w:r w:rsidRPr="00DD2E8E">
        <w:rPr>
          <w:rFonts w:ascii="Times New Roman" w:hAnsi="Times New Roman" w:cs="Times New Roman"/>
        </w:rPr>
        <w:t xml:space="preserve">Wieser, P. E., Kent, A. J. R. &amp; Till, C. B. (2023a). Barometers Behaving Badly II: a Critical Evaluation of </w:t>
      </w:r>
      <w:proofErr w:type="spellStart"/>
      <w:r w:rsidRPr="00DD2E8E">
        <w:rPr>
          <w:rFonts w:ascii="Times New Roman" w:hAnsi="Times New Roman" w:cs="Times New Roman"/>
        </w:rPr>
        <w:t>Cpx</w:t>
      </w:r>
      <w:proofErr w:type="spellEnd"/>
      <w:r w:rsidRPr="00DD2E8E">
        <w:rPr>
          <w:rFonts w:ascii="Times New Roman" w:hAnsi="Times New Roman" w:cs="Times New Roman"/>
        </w:rPr>
        <w:t xml:space="preserve">-Only and </w:t>
      </w:r>
      <w:proofErr w:type="spellStart"/>
      <w:r w:rsidRPr="00DD2E8E">
        <w:rPr>
          <w:rFonts w:ascii="Times New Roman" w:hAnsi="Times New Roman" w:cs="Times New Roman"/>
        </w:rPr>
        <w:t>Cpx-Liq</w:t>
      </w:r>
      <w:proofErr w:type="spellEnd"/>
      <w:r w:rsidRPr="00DD2E8E">
        <w:rPr>
          <w:rFonts w:ascii="Times New Roman" w:hAnsi="Times New Roman" w:cs="Times New Roman"/>
        </w:rPr>
        <w:t xml:space="preserve"> </w:t>
      </w:r>
      <w:proofErr w:type="spellStart"/>
      <w:r w:rsidRPr="00DD2E8E">
        <w:rPr>
          <w:rFonts w:ascii="Times New Roman" w:hAnsi="Times New Roman" w:cs="Times New Roman"/>
        </w:rPr>
        <w:t>Thermobarometry</w:t>
      </w:r>
      <w:proofErr w:type="spellEnd"/>
      <w:r w:rsidRPr="00DD2E8E">
        <w:rPr>
          <w:rFonts w:ascii="Times New Roman" w:hAnsi="Times New Roman" w:cs="Times New Roman"/>
        </w:rPr>
        <w:t xml:space="preserve"> in </w:t>
      </w:r>
      <w:proofErr w:type="gramStart"/>
      <w:r w:rsidRPr="00DD2E8E">
        <w:rPr>
          <w:rFonts w:ascii="Times New Roman" w:hAnsi="Times New Roman" w:cs="Times New Roman"/>
        </w:rPr>
        <w:t>Variably-Hydrous</w:t>
      </w:r>
      <w:proofErr w:type="gramEnd"/>
      <w:r w:rsidRPr="00DD2E8E">
        <w:rPr>
          <w:rFonts w:ascii="Times New Roman" w:hAnsi="Times New Roman" w:cs="Times New Roman"/>
        </w:rPr>
        <w:t xml:space="preserve"> Arc Magmas. </w:t>
      </w:r>
      <w:r w:rsidRPr="00DD2E8E">
        <w:rPr>
          <w:rFonts w:ascii="Times New Roman" w:hAnsi="Times New Roman" w:cs="Times New Roman"/>
          <w:i/>
          <w:iCs/>
        </w:rPr>
        <w:t>Journal of Petrology</w:t>
      </w:r>
      <w:r w:rsidRPr="00DD2E8E">
        <w:rPr>
          <w:rFonts w:ascii="Times New Roman" w:hAnsi="Times New Roman" w:cs="Times New Roman"/>
        </w:rPr>
        <w:t xml:space="preserve"> </w:t>
      </w:r>
      <w:r w:rsidRPr="00DD2E8E">
        <w:rPr>
          <w:rFonts w:ascii="Times New Roman" w:hAnsi="Times New Roman" w:cs="Times New Roman"/>
          <w:b/>
          <w:bCs/>
        </w:rPr>
        <w:t>64</w:t>
      </w:r>
      <w:r w:rsidRPr="00DD2E8E">
        <w:rPr>
          <w:rFonts w:ascii="Times New Roman" w:hAnsi="Times New Roman" w:cs="Times New Roman"/>
        </w:rPr>
        <w:t>, egad050.</w:t>
      </w:r>
    </w:p>
    <w:p w14:paraId="33C6C2E9" w14:textId="77777777" w:rsidR="00DD2E8E" w:rsidRPr="00DD2E8E" w:rsidRDefault="00DD2E8E" w:rsidP="00DD2E8E">
      <w:pPr>
        <w:pStyle w:val="Bibliography"/>
        <w:rPr>
          <w:rFonts w:ascii="Times New Roman" w:hAnsi="Times New Roman" w:cs="Times New Roman"/>
        </w:rPr>
      </w:pPr>
      <w:r w:rsidRPr="00DD2E8E">
        <w:rPr>
          <w:rFonts w:ascii="Times New Roman" w:hAnsi="Times New Roman" w:cs="Times New Roman"/>
        </w:rPr>
        <w:t xml:space="preserve">Wieser, P. E., Kent, A., Till, C. &amp; Abers, G. (2023b). Geophysical and Geochemical Constraints on Magma Storage Depths along the Cascade Arc: Knowns and Unknowns. </w:t>
      </w:r>
      <w:proofErr w:type="spellStart"/>
      <w:r w:rsidRPr="00DD2E8E">
        <w:rPr>
          <w:rFonts w:ascii="Times New Roman" w:hAnsi="Times New Roman" w:cs="Times New Roman"/>
        </w:rPr>
        <w:t>EarthArXiv</w:t>
      </w:r>
      <w:proofErr w:type="spellEnd"/>
      <w:r w:rsidRPr="00DD2E8E">
        <w:rPr>
          <w:rFonts w:ascii="Times New Roman" w:hAnsi="Times New Roman" w:cs="Times New Roman"/>
        </w:rPr>
        <w:t>.</w:t>
      </w:r>
    </w:p>
    <w:p w14:paraId="72101BB6" w14:textId="04263662" w:rsidR="00A43272" w:rsidRPr="001F7D93" w:rsidRDefault="00496D84" w:rsidP="0062185F">
      <w:pPr>
        <w:pStyle w:val="Bibliography"/>
        <w:spacing w:after="0" w:line="480" w:lineRule="auto"/>
        <w:jc w:val="both"/>
        <w:rPr>
          <w:rFonts w:ascii="Times New Roman" w:hAnsi="Times New Roman" w:cs="Times New Roman"/>
          <w:color w:val="000000"/>
          <w:sz w:val="24"/>
          <w:szCs w:val="24"/>
        </w:rPr>
      </w:pPr>
      <w:r w:rsidRPr="001F7D93">
        <w:rPr>
          <w:rFonts w:ascii="Times New Roman" w:hAnsi="Times New Roman" w:cs="Times New Roman"/>
          <w:color w:val="000000"/>
          <w:sz w:val="24"/>
        </w:rPr>
        <w:lastRenderedPageBreak/>
        <w:fldChar w:fldCharType="end"/>
      </w:r>
    </w:p>
    <w:p w14:paraId="6F04117F" w14:textId="77777777" w:rsidR="009C39CC" w:rsidRPr="001F7D93" w:rsidRDefault="009C39CC" w:rsidP="0062185F">
      <w:pPr>
        <w:spacing w:after="0" w:line="480" w:lineRule="auto"/>
        <w:rPr>
          <w:rFonts w:ascii="Times New Roman" w:hAnsi="Times New Roman" w:cs="Times New Roman"/>
          <w:color w:val="000000"/>
          <w:sz w:val="24"/>
          <w:szCs w:val="24"/>
          <w:lang w:val="en-GB"/>
        </w:rPr>
      </w:pPr>
      <w:r w:rsidRPr="001F7D93">
        <w:rPr>
          <w:rFonts w:ascii="Times New Roman" w:hAnsi="Times New Roman" w:cs="Times New Roman"/>
          <w:color w:val="000000"/>
          <w:sz w:val="24"/>
          <w:szCs w:val="24"/>
          <w:lang w:val="en-GB"/>
        </w:rPr>
        <w:br w:type="page"/>
      </w:r>
    </w:p>
    <w:p w14:paraId="0A20230F" w14:textId="77777777" w:rsidR="009C39CC" w:rsidRPr="001F7D93" w:rsidRDefault="009C39CC" w:rsidP="0062185F">
      <w:pPr>
        <w:keepNext/>
        <w:pBdr>
          <w:top w:val="nil"/>
          <w:left w:val="nil"/>
          <w:bottom w:val="nil"/>
          <w:right w:val="nil"/>
          <w:between w:val="nil"/>
        </w:pBdr>
        <w:spacing w:before="240" w:after="60" w:line="480" w:lineRule="auto"/>
        <w:contextualSpacing/>
        <w:jc w:val="both"/>
        <w:rPr>
          <w:rFonts w:ascii="Times New Roman" w:hAnsi="Times New Roman" w:cs="Times New Roman"/>
          <w:b/>
          <w:color w:val="000000"/>
          <w:sz w:val="24"/>
          <w:szCs w:val="24"/>
        </w:rPr>
      </w:pPr>
      <w:r w:rsidRPr="001F7D93">
        <w:rPr>
          <w:rFonts w:ascii="Times New Roman" w:hAnsi="Times New Roman" w:cs="Times New Roman"/>
          <w:b/>
          <w:color w:val="000000"/>
          <w:sz w:val="24"/>
          <w:szCs w:val="24"/>
        </w:rPr>
        <w:lastRenderedPageBreak/>
        <w:t>Figure</w:t>
      </w:r>
      <w:r w:rsidR="008529A0" w:rsidRPr="001F7D93">
        <w:rPr>
          <w:rFonts w:ascii="Times New Roman" w:hAnsi="Times New Roman" w:cs="Times New Roman"/>
          <w:b/>
          <w:color w:val="000000"/>
          <w:sz w:val="24"/>
          <w:szCs w:val="24"/>
        </w:rPr>
        <w:t xml:space="preserve"> captions</w:t>
      </w:r>
    </w:p>
    <w:p w14:paraId="0DEDBBE9" w14:textId="77777777" w:rsidR="009C39CC" w:rsidRPr="001F7D93" w:rsidRDefault="009C39CC" w:rsidP="0062185F">
      <w:pPr>
        <w:keepNext/>
        <w:pBdr>
          <w:top w:val="nil"/>
          <w:left w:val="nil"/>
          <w:bottom w:val="nil"/>
          <w:right w:val="nil"/>
          <w:between w:val="nil"/>
        </w:pBdr>
        <w:spacing w:before="240" w:after="60" w:line="480" w:lineRule="auto"/>
        <w:contextualSpacing/>
        <w:jc w:val="both"/>
        <w:rPr>
          <w:rFonts w:ascii="Times New Roman" w:hAnsi="Times New Roman" w:cs="Times New Roman"/>
          <w:b/>
          <w:color w:val="000000"/>
          <w:sz w:val="24"/>
          <w:szCs w:val="24"/>
        </w:rPr>
      </w:pPr>
    </w:p>
    <w:p w14:paraId="744E9BBA" w14:textId="0977EB1E" w:rsidR="009C39CC" w:rsidRPr="001F7D93" w:rsidRDefault="009C39CC" w:rsidP="0062185F">
      <w:pPr>
        <w:keepNext/>
        <w:pBdr>
          <w:top w:val="nil"/>
          <w:left w:val="nil"/>
          <w:bottom w:val="nil"/>
          <w:right w:val="nil"/>
          <w:between w:val="nil"/>
        </w:pBdr>
        <w:spacing w:before="240" w:after="60" w:line="480" w:lineRule="auto"/>
        <w:contextualSpacing/>
        <w:jc w:val="both"/>
        <w:rPr>
          <w:rFonts w:ascii="Times New Roman" w:hAnsi="Times New Roman" w:cs="Times New Roman"/>
          <w:b/>
          <w:color w:val="000000"/>
          <w:sz w:val="24"/>
          <w:szCs w:val="24"/>
          <w:lang w:val="en-GB"/>
        </w:rPr>
      </w:pPr>
      <w:r w:rsidRPr="001F7D93">
        <w:rPr>
          <w:rFonts w:ascii="Times New Roman" w:hAnsi="Times New Roman" w:cs="Times New Roman"/>
          <w:b/>
          <w:bCs/>
          <w:color w:val="000000"/>
          <w:sz w:val="24"/>
          <w:szCs w:val="24"/>
          <w:lang w:val="en-GB"/>
        </w:rPr>
        <w:t>Figure 1.</w:t>
      </w:r>
      <w:del w:id="100" w:author="Charlotte Devitre" w:date="2024-01-26T14:33:00Z">
        <w:r w:rsidRPr="001F7D93" w:rsidDel="00B4443D">
          <w:rPr>
            <w:rFonts w:ascii="Times New Roman" w:hAnsi="Times New Roman" w:cs="Times New Roman"/>
            <w:b/>
            <w:bCs/>
            <w:color w:val="000000"/>
            <w:sz w:val="24"/>
            <w:szCs w:val="24"/>
            <w:lang w:val="en-GB"/>
          </w:rPr>
          <w:delText xml:space="preserve"> </w:delText>
        </w:r>
      </w:del>
      <w:ins w:id="101" w:author="Charlotte Devitre" w:date="2024-01-26T14:33:00Z">
        <w:r w:rsidR="00B4443D">
          <w:rPr>
            <w:rFonts w:ascii="Times New Roman" w:hAnsi="Times New Roman" w:cs="Times New Roman"/>
            <w:b/>
            <w:bCs/>
            <w:color w:val="000000"/>
            <w:sz w:val="24"/>
            <w:szCs w:val="24"/>
            <w:lang w:val="en-GB"/>
          </w:rPr>
          <w:t xml:space="preserve">Temperature sensitivity of the FI barometer. </w:t>
        </w:r>
      </w:ins>
      <w:del w:id="102" w:author="Charlotte Devitre" w:date="2024-01-26T14:33:00Z">
        <w:r w:rsidR="001F7D93" w:rsidRPr="001F7D93" w:rsidDel="00B4443D">
          <w:rPr>
            <w:rFonts w:cstheme="minorHAnsi"/>
            <w:b/>
            <w:bCs/>
          </w:rPr>
          <w:delText>Workflow of the study, all times on this figure are Pacific Standard Time (PST)</w:delText>
        </w:r>
      </w:del>
      <w:r w:rsidR="001F7D93" w:rsidRPr="001F7D93">
        <w:rPr>
          <w:rFonts w:cstheme="minorHAnsi"/>
          <w:b/>
          <w:bCs/>
        </w:rPr>
        <w:t>.</w:t>
      </w:r>
      <w:r w:rsidR="001F7D93">
        <w:rPr>
          <w:rFonts w:cstheme="minorHAnsi"/>
        </w:rPr>
        <w:t xml:space="preserve"> </w:t>
      </w:r>
      <w:ins w:id="103" w:author="Charlotte Devitre" w:date="2024-01-26T14:34:00Z">
        <w:r w:rsidR="00B4443D">
          <w:rPr>
            <w:rFonts w:cstheme="minorHAnsi"/>
          </w:rPr>
          <w:t xml:space="preserve">(a) Pressure vs CO2 density calculated for various magmatic temperatures between 1100-1350 ˚C. </w:t>
        </w:r>
      </w:ins>
      <w:ins w:id="104" w:author="Charlotte Devitre" w:date="2024-01-26T14:35:00Z">
        <w:r w:rsidR="00B4443D">
          <w:rPr>
            <w:rFonts w:cstheme="minorHAnsi"/>
          </w:rPr>
          <w:t xml:space="preserve">1150 </w:t>
        </w:r>
        <w:r w:rsidR="00B4443D">
          <w:rPr>
            <w:rFonts w:cstheme="minorHAnsi"/>
          </w:rPr>
          <w:t>˚C</w:t>
        </w:r>
        <w:r w:rsidR="00B4443D">
          <w:rPr>
            <w:rFonts w:cstheme="minorHAnsi"/>
          </w:rPr>
          <w:t xml:space="preserve"> was our initial fixed temperature, 1240 </w:t>
        </w:r>
        <w:r w:rsidR="00B4443D">
          <w:rPr>
            <w:rFonts w:cstheme="minorHAnsi"/>
          </w:rPr>
          <w:t>˚C</w:t>
        </w:r>
        <w:r w:rsidR="00B4443D">
          <w:rPr>
            <w:rFonts w:cstheme="minorHAnsi"/>
          </w:rPr>
          <w:t xml:space="preserve"> is the mean of all measured temperatures in our dataset. (b) Closeup of panel a, </w:t>
        </w:r>
      </w:ins>
      <w:ins w:id="105" w:author="Charlotte Devitre" w:date="2024-01-26T14:36:00Z">
        <w:r w:rsidR="00B4443D">
          <w:rPr>
            <w:rFonts w:cstheme="minorHAnsi"/>
          </w:rPr>
          <w:t xml:space="preserve">representing relevant conditions for Kīlauea volcano. Grey boxes show the depth range of </w:t>
        </w:r>
      </w:ins>
      <w:ins w:id="106" w:author="Charlotte Devitre" w:date="2024-01-26T14:38:00Z">
        <w:r w:rsidR="00B4443D">
          <w:rPr>
            <w:rFonts w:cstheme="minorHAnsi"/>
          </w:rPr>
          <w:t xml:space="preserve">the </w:t>
        </w:r>
      </w:ins>
      <w:ins w:id="107" w:author="Charlotte Devitre" w:date="2024-01-26T14:36:00Z">
        <w:r w:rsidR="00B4443D">
          <w:rPr>
            <w:rFonts w:cstheme="minorHAnsi"/>
          </w:rPr>
          <w:t>magma storage</w:t>
        </w:r>
      </w:ins>
      <w:ins w:id="108" w:author="Charlotte Devitre" w:date="2024-01-26T14:37:00Z">
        <w:r w:rsidR="00B4443D">
          <w:rPr>
            <w:rFonts w:cstheme="minorHAnsi"/>
          </w:rPr>
          <w:t xml:space="preserve"> reservoirs – HM for </w:t>
        </w:r>
        <w:proofErr w:type="spellStart"/>
        <w:r w:rsidR="00B4443D">
          <w:rPr>
            <w:rFonts w:cstheme="minorHAnsi"/>
          </w:rPr>
          <w:t>Halema’uma’u</w:t>
        </w:r>
        <w:proofErr w:type="spellEnd"/>
        <w:r w:rsidR="00B4443D">
          <w:rPr>
            <w:rFonts w:cstheme="minorHAnsi"/>
          </w:rPr>
          <w:t xml:space="preserve"> and SC for South Caldera </w:t>
        </w:r>
        <w:r w:rsidR="00B4443D">
          <w:rPr>
            <w:rFonts w:cstheme="minorHAnsi"/>
          </w:rPr>
          <w:t>–</w:t>
        </w:r>
      </w:ins>
      <w:ins w:id="109" w:author="Charlotte Devitre" w:date="2024-01-26T14:38:00Z">
        <w:r w:rsidR="00B4443D">
          <w:rPr>
            <w:rFonts w:cstheme="minorHAnsi"/>
          </w:rPr>
          <w:t xml:space="preserve"> inferred</w:t>
        </w:r>
      </w:ins>
      <w:ins w:id="110" w:author="Charlotte Devitre" w:date="2024-01-26T14:37:00Z">
        <w:r w:rsidR="00B4443D">
          <w:rPr>
            <w:rFonts w:cstheme="minorHAnsi"/>
          </w:rPr>
          <w:t xml:space="preserve"> </w:t>
        </w:r>
      </w:ins>
      <w:ins w:id="111" w:author="Charlotte Devitre" w:date="2024-01-26T14:36:00Z">
        <w:r w:rsidR="00B4443D">
          <w:rPr>
            <w:rFonts w:cstheme="minorHAnsi"/>
          </w:rPr>
          <w:t>from FI and MI barometry as well as geophysics (</w:t>
        </w:r>
      </w:ins>
      <w:proofErr w:type="spellStart"/>
      <w:ins w:id="112" w:author="Charlotte Devitre" w:date="2024-01-26T14:37:00Z">
        <w:r w:rsidR="00B4443D">
          <w:rPr>
            <w:rFonts w:cstheme="minorHAnsi"/>
          </w:rPr>
          <w:t>DeVitre</w:t>
        </w:r>
        <w:proofErr w:type="spellEnd"/>
        <w:r w:rsidR="00B4443D">
          <w:rPr>
            <w:rFonts w:cstheme="minorHAnsi"/>
          </w:rPr>
          <w:t xml:space="preserve"> and Wieser, 2023).</w:t>
        </w:r>
      </w:ins>
      <w:ins w:id="113" w:author="Charlotte Devitre" w:date="2024-01-26T14:38:00Z">
        <w:r w:rsidR="00B4443D">
          <w:rPr>
            <w:rFonts w:cstheme="minorHAnsi"/>
          </w:rPr>
          <w:t xml:space="preserve"> Stars show hypothetical FI trapped at HM and SC reservoirs with error bars representing 1σ </w:t>
        </w:r>
      </w:ins>
      <w:ins w:id="114" w:author="Charlotte Devitre" w:date="2024-01-26T14:39:00Z">
        <w:r w:rsidR="00B4443D">
          <w:rPr>
            <w:rFonts w:cstheme="minorHAnsi"/>
          </w:rPr>
          <w:t xml:space="preserve">uncertainty from </w:t>
        </w:r>
        <w:proofErr w:type="spellStart"/>
        <w:r w:rsidR="00B4443D">
          <w:rPr>
            <w:rFonts w:cstheme="minorHAnsi"/>
          </w:rPr>
          <w:t>MonteCarlo</w:t>
        </w:r>
        <w:proofErr w:type="spellEnd"/>
        <w:r w:rsidR="00B4443D">
          <w:rPr>
            <w:rFonts w:cstheme="minorHAnsi"/>
          </w:rPr>
          <w:t xml:space="preserve"> simulations using a temperature uncertainty of ±150 K. (c) </w:t>
        </w:r>
      </w:ins>
      <w:ins w:id="115" w:author="Charlotte Devitre" w:date="2024-01-26T14:40:00Z">
        <w:r w:rsidR="00B4443D">
          <w:rPr>
            <w:rFonts w:cstheme="minorHAnsi"/>
          </w:rPr>
          <w:t>Depth and Pressures differences induced by uncertainty in temperature.</w:t>
        </w:r>
      </w:ins>
      <w:ins w:id="116" w:author="Charlotte Devitre" w:date="2024-01-26T14:41:00Z">
        <w:r w:rsidR="00B4443D">
          <w:rPr>
            <w:rFonts w:cstheme="minorHAnsi"/>
          </w:rPr>
          <w:t xml:space="preserve"> </w:t>
        </w:r>
      </w:ins>
      <w:ins w:id="117" w:author="Charlotte Devitre" w:date="2024-01-26T14:40:00Z">
        <w:r w:rsidR="00B4443D">
          <w:rPr>
            <w:rFonts w:cstheme="minorHAnsi"/>
          </w:rPr>
          <w:t xml:space="preserve">Blue curves show the </w:t>
        </w:r>
      </w:ins>
      <w:ins w:id="118" w:author="Charlotte Devitre" w:date="2024-01-26T14:41:00Z">
        <w:r w:rsidR="00B4443D">
          <w:rPr>
            <w:rFonts w:cstheme="minorHAnsi"/>
          </w:rPr>
          <w:t>% difference in pressure (or depth) and maroon curves show the absolute difference in depth in km.</w:t>
        </w:r>
      </w:ins>
      <w:ins w:id="119" w:author="Charlotte Devitre" w:date="2024-01-26T14:34:00Z">
        <w:r w:rsidR="00B4443D">
          <w:rPr>
            <w:rFonts w:cstheme="minorHAnsi"/>
          </w:rPr>
          <w:t xml:space="preserve"> </w:t>
        </w:r>
      </w:ins>
      <w:del w:id="120" w:author="Charlotte Devitre" w:date="2024-01-26T14:39:00Z">
        <w:r w:rsidR="001F7D93" w:rsidRPr="00DA6848" w:rsidDel="00B4443D">
          <w:rPr>
            <w:rFonts w:cstheme="minorHAnsi"/>
          </w:rPr>
          <w:delText>Stick people show the contribution of individual team members, to indicate the total time associated with each step. We note that AB was trained in these procedures during the simulation</w:delText>
        </w:r>
        <w:r w:rsidR="001F7D93" w:rsidDel="00B4443D">
          <w:rPr>
            <w:rFonts w:cstheme="minorHAnsi"/>
          </w:rPr>
          <w:delText xml:space="preserve"> and a</w:delText>
        </w:r>
        <w:r w:rsidR="001F7D93" w:rsidRPr="002D7DCD" w:rsidDel="00B4443D">
          <w:rPr>
            <w:rFonts w:cstheme="minorHAnsi"/>
          </w:rPr>
          <w:delText>ll reports were sent to HVO prior to 5:30 pm Hawaii Standard Time (HST), thus allowing for decision making for the following day.</w:delText>
        </w:r>
      </w:del>
    </w:p>
    <w:p w14:paraId="06B936B8" w14:textId="77777777" w:rsidR="009C39CC" w:rsidRDefault="009C39CC" w:rsidP="0062185F">
      <w:pPr>
        <w:keepNext/>
        <w:pBdr>
          <w:top w:val="nil"/>
          <w:left w:val="nil"/>
          <w:bottom w:val="nil"/>
          <w:right w:val="nil"/>
          <w:between w:val="nil"/>
        </w:pBdr>
        <w:spacing w:before="240" w:after="60" w:line="480" w:lineRule="auto"/>
        <w:contextualSpacing/>
        <w:jc w:val="both"/>
        <w:rPr>
          <w:ins w:id="121" w:author="Charlotte Devitre" w:date="2024-01-26T14:33:00Z"/>
          <w:rFonts w:ascii="Times New Roman" w:hAnsi="Times New Roman" w:cs="Times New Roman"/>
          <w:b/>
          <w:color w:val="000000"/>
          <w:sz w:val="24"/>
          <w:szCs w:val="24"/>
          <w:lang w:val="en-GB"/>
        </w:rPr>
      </w:pPr>
    </w:p>
    <w:p w14:paraId="6ABA60E2" w14:textId="132E2A64" w:rsidR="00B4443D" w:rsidRPr="001F7D93" w:rsidRDefault="00B4443D" w:rsidP="00B4443D">
      <w:pPr>
        <w:keepNext/>
        <w:pBdr>
          <w:top w:val="nil"/>
          <w:left w:val="nil"/>
          <w:bottom w:val="nil"/>
          <w:right w:val="nil"/>
          <w:between w:val="nil"/>
        </w:pBdr>
        <w:spacing w:before="240" w:after="60" w:line="480" w:lineRule="auto"/>
        <w:contextualSpacing/>
        <w:jc w:val="both"/>
        <w:rPr>
          <w:ins w:id="122" w:author="Charlotte Devitre" w:date="2024-01-26T14:33:00Z"/>
          <w:rFonts w:ascii="Times New Roman" w:hAnsi="Times New Roman" w:cs="Times New Roman"/>
          <w:b/>
          <w:color w:val="000000"/>
          <w:sz w:val="24"/>
          <w:szCs w:val="24"/>
          <w:lang w:val="en-GB"/>
        </w:rPr>
      </w:pPr>
      <w:ins w:id="123" w:author="Charlotte Devitre" w:date="2024-01-26T14:33:00Z">
        <w:r w:rsidRPr="001F7D93">
          <w:rPr>
            <w:rFonts w:ascii="Times New Roman" w:hAnsi="Times New Roman" w:cs="Times New Roman"/>
            <w:b/>
            <w:bCs/>
            <w:color w:val="000000"/>
            <w:sz w:val="24"/>
            <w:szCs w:val="24"/>
            <w:lang w:val="en-GB"/>
          </w:rPr>
          <w:t xml:space="preserve">Figure </w:t>
        </w:r>
        <w:r>
          <w:rPr>
            <w:rFonts w:ascii="Times New Roman" w:hAnsi="Times New Roman" w:cs="Times New Roman"/>
            <w:b/>
            <w:bCs/>
            <w:color w:val="000000"/>
            <w:sz w:val="24"/>
            <w:szCs w:val="24"/>
            <w:lang w:val="en-GB"/>
          </w:rPr>
          <w:t>2</w:t>
        </w:r>
        <w:r w:rsidRPr="001F7D93">
          <w:rPr>
            <w:rFonts w:ascii="Times New Roman" w:hAnsi="Times New Roman" w:cs="Times New Roman"/>
            <w:b/>
            <w:bCs/>
            <w:color w:val="000000"/>
            <w:sz w:val="24"/>
            <w:szCs w:val="24"/>
            <w:lang w:val="en-GB"/>
          </w:rPr>
          <w:t xml:space="preserve">. </w:t>
        </w:r>
        <w:r w:rsidRPr="001F7D93">
          <w:rPr>
            <w:rFonts w:cstheme="minorHAnsi"/>
            <w:b/>
            <w:bCs/>
          </w:rPr>
          <w:t>Workflow of the study, all times on this figure are Pacific Standard Time (PST).</w:t>
        </w:r>
        <w:r>
          <w:rPr>
            <w:rFonts w:cstheme="minorHAnsi"/>
          </w:rPr>
          <w:t xml:space="preserve"> </w:t>
        </w:r>
        <w:r w:rsidRPr="00DA6848">
          <w:rPr>
            <w:rFonts w:cstheme="minorHAnsi"/>
          </w:rPr>
          <w:t>Stick people show the contribution of individual team members, to indicate the total time associated with each step. We note that AB was trained in these procedures during the simulation</w:t>
        </w:r>
        <w:r>
          <w:rPr>
            <w:rFonts w:cstheme="minorHAnsi"/>
          </w:rPr>
          <w:t xml:space="preserve"> and a</w:t>
        </w:r>
        <w:r w:rsidRPr="002D7DCD">
          <w:rPr>
            <w:rFonts w:cstheme="minorHAnsi"/>
          </w:rPr>
          <w:t>ll reports were sent to HVO prior to 5:30 pm Hawaii Standard Time (HST), thus allowing for decision making for the following day.</w:t>
        </w:r>
      </w:ins>
    </w:p>
    <w:p w14:paraId="15A3C114" w14:textId="77777777" w:rsidR="00B4443D" w:rsidRPr="001F7D93" w:rsidRDefault="00B4443D" w:rsidP="0062185F">
      <w:pPr>
        <w:keepNext/>
        <w:pBdr>
          <w:top w:val="nil"/>
          <w:left w:val="nil"/>
          <w:bottom w:val="nil"/>
          <w:right w:val="nil"/>
          <w:between w:val="nil"/>
        </w:pBdr>
        <w:spacing w:before="240" w:after="60" w:line="480" w:lineRule="auto"/>
        <w:contextualSpacing/>
        <w:jc w:val="both"/>
        <w:rPr>
          <w:rFonts w:ascii="Times New Roman" w:hAnsi="Times New Roman" w:cs="Times New Roman"/>
          <w:b/>
          <w:color w:val="000000"/>
          <w:sz w:val="24"/>
          <w:szCs w:val="24"/>
          <w:lang w:val="en-GB"/>
        </w:rPr>
      </w:pPr>
    </w:p>
    <w:p w14:paraId="46831B04" w14:textId="4730BA45" w:rsidR="00994067" w:rsidRPr="001F7D93" w:rsidRDefault="00994067" w:rsidP="00994067">
      <w:pPr>
        <w:spacing w:line="480" w:lineRule="auto"/>
        <w:jc w:val="both"/>
        <w:rPr>
          <w:rFonts w:ascii="Times New Roman" w:hAnsi="Times New Roman" w:cs="Times New Roman"/>
          <w:color w:val="000000"/>
          <w:sz w:val="24"/>
        </w:rPr>
      </w:pPr>
      <w:r w:rsidRPr="001F7D93">
        <w:rPr>
          <w:rFonts w:ascii="Times New Roman" w:hAnsi="Times New Roman" w:cs="Times New Roman"/>
          <w:b/>
        </w:rPr>
        <w:t xml:space="preserve">Figure </w:t>
      </w:r>
      <w:ins w:id="124" w:author="Charlotte Devitre" w:date="2024-01-26T14:33:00Z">
        <w:r w:rsidR="00B4443D">
          <w:rPr>
            <w:rFonts w:ascii="Times New Roman" w:hAnsi="Times New Roman" w:cs="Times New Roman"/>
            <w:b/>
          </w:rPr>
          <w:t>3</w:t>
        </w:r>
      </w:ins>
      <w:del w:id="125" w:author="Charlotte Devitre" w:date="2024-01-26T14:33:00Z">
        <w:r w:rsidRPr="001F7D93" w:rsidDel="00B4443D">
          <w:rPr>
            <w:rFonts w:ascii="Times New Roman" w:hAnsi="Times New Roman" w:cs="Times New Roman"/>
            <w:b/>
          </w:rPr>
          <w:delText>2</w:delText>
        </w:r>
      </w:del>
      <w:r w:rsidR="001F7D93" w:rsidRPr="001F7D93">
        <w:rPr>
          <w:rFonts w:ascii="Times New Roman" w:hAnsi="Times New Roman" w:cs="Times New Roman"/>
          <w:b/>
        </w:rPr>
        <w:t>.</w:t>
      </w:r>
      <w:r w:rsidRPr="001F7D93">
        <w:rPr>
          <w:rFonts w:ascii="Times New Roman" w:hAnsi="Times New Roman" w:cs="Times New Roman"/>
          <w:b/>
          <w:color w:val="000000"/>
          <w:sz w:val="24"/>
          <w:lang w:val="en-GB"/>
        </w:rPr>
        <w:t xml:space="preserve"> Evolution of results over 4 days. </w:t>
      </w:r>
      <w:r w:rsidRPr="001F7D93">
        <w:rPr>
          <w:rFonts w:ascii="Times New Roman" w:hAnsi="Times New Roman" w:cs="Times New Roman"/>
          <w:color w:val="000000"/>
          <w:sz w:val="24"/>
          <w:lang w:val="en-GB"/>
        </w:rPr>
        <w:t xml:space="preserve">a) Schematic model of Kīlauea’s plumbing system, indicating reservoir depths determined by geophysics and prior petrological work </w:t>
      </w:r>
      <w:r w:rsidRPr="001F7D93">
        <w:rPr>
          <w:rFonts w:ascii="Times New Roman" w:hAnsi="Times New Roman" w:cs="Times New Roman"/>
          <w:color w:val="000000"/>
          <w:sz w:val="24"/>
          <w:lang w:val="en-GB"/>
        </w:rPr>
        <w:lastRenderedPageBreak/>
        <w:t xml:space="preserve">(HMM- Halemaʻumaʻu; SC – South Caldera). b) By the end of Day 1, FI revealed that the crystals were supplied from depths consistent with the Halemaʻumaʻu reservoir. </w:t>
      </w:r>
      <w:r w:rsidR="001F7D93" w:rsidRPr="001F7D93">
        <w:rPr>
          <w:rFonts w:ascii="Times New Roman" w:hAnsi="Times New Roman" w:cs="Times New Roman"/>
          <w:bCs/>
          <w:color w:val="000000"/>
          <w:sz w:val="24"/>
          <w:szCs w:val="24"/>
          <w:lang w:val="en-GB"/>
        </w:rPr>
        <w:t>Kolmogorov-Smirnov</w:t>
      </w:r>
      <w:r w:rsidRPr="001F7D93">
        <w:rPr>
          <w:rFonts w:ascii="Times New Roman" w:hAnsi="Times New Roman" w:cs="Times New Roman"/>
        </w:rPr>
        <w:t xml:space="preserve"> tests </w:t>
      </w:r>
      <w:r w:rsidR="001F7D93" w:rsidRPr="001F7D93">
        <w:rPr>
          <w:rFonts w:ascii="Times New Roman" w:hAnsi="Times New Roman" w:cs="Times New Roman"/>
          <w:bCs/>
          <w:color w:val="000000"/>
          <w:sz w:val="24"/>
          <w:szCs w:val="24"/>
          <w:lang w:val="en-GB"/>
        </w:rPr>
        <w:t xml:space="preserve">show that September 2023 FI are recording depths significantly shallower than those recorded by FI </w:t>
      </w:r>
      <w:r w:rsidRPr="001F7D93">
        <w:rPr>
          <w:rFonts w:ascii="Times New Roman" w:hAnsi="Times New Roman" w:cs="Times New Roman"/>
        </w:rPr>
        <w:t xml:space="preserve">(critical D = 0.22, stat = 0.24, </w:t>
      </w:r>
      <w:proofErr w:type="spellStart"/>
      <w:r w:rsidRPr="001F7D93">
        <w:rPr>
          <w:rFonts w:ascii="Times New Roman" w:hAnsi="Times New Roman" w:cs="Times New Roman"/>
        </w:rPr>
        <w:t>pval</w:t>
      </w:r>
      <w:proofErr w:type="spellEnd"/>
      <w:r w:rsidRPr="001F7D93">
        <w:rPr>
          <w:rFonts w:ascii="Times New Roman" w:hAnsi="Times New Roman" w:cs="Times New Roman"/>
        </w:rPr>
        <w:t xml:space="preserve">=0.016) and MI (critical D = 0.22, stat = 0.41, </w:t>
      </w:r>
      <w:proofErr w:type="spellStart"/>
      <w:r w:rsidRPr="001F7D93">
        <w:rPr>
          <w:rFonts w:ascii="Times New Roman" w:hAnsi="Times New Roman" w:cs="Times New Roman"/>
        </w:rPr>
        <w:t>pval</w:t>
      </w:r>
      <w:proofErr w:type="spellEnd"/>
      <w:r w:rsidRPr="001F7D93">
        <w:rPr>
          <w:rFonts w:ascii="Times New Roman" w:hAnsi="Times New Roman" w:cs="Times New Roman"/>
        </w:rPr>
        <w:t>=3.51e-06) from the 2018 lower East Rift Zone eruption, which required a contribution from the South Caldera reservoir.</w:t>
      </w:r>
      <w:r w:rsidR="00F3431D">
        <w:rPr>
          <w:rFonts w:ascii="Times New Roman" w:hAnsi="Times New Roman" w:cs="Times New Roman"/>
        </w:rPr>
        <w:t xml:space="preserve"> </w:t>
      </w:r>
      <w:r w:rsidR="00F3431D" w:rsidRPr="00F3431D">
        <w:rPr>
          <w:rFonts w:ascii="Times New Roman" w:hAnsi="Times New Roman" w:cs="Times New Roman"/>
          <w:vertAlign w:val="superscript"/>
        </w:rPr>
        <w:t xml:space="preserve">1 </w:t>
      </w:r>
      <w:r w:rsidR="00F3431D" w:rsidRPr="00F3431D">
        <w:rPr>
          <w:rFonts w:ascii="Times New Roman" w:hAnsi="Times New Roman" w:cs="Times New Roman"/>
        </w:rPr>
        <w:t>Melt inclusion data</w:t>
      </w:r>
      <w:r w:rsidR="00F3431D">
        <w:rPr>
          <w:rFonts w:ascii="Times New Roman" w:hAnsi="Times New Roman" w:cs="Times New Roman"/>
        </w:rPr>
        <w:t xml:space="preserve"> for the 2018 LERZ eruption is</w:t>
      </w:r>
      <w:r w:rsidR="00F3431D" w:rsidRPr="00F3431D">
        <w:rPr>
          <w:rFonts w:ascii="Times New Roman" w:hAnsi="Times New Roman" w:cs="Times New Roman"/>
        </w:rPr>
        <w:t xml:space="preserve"> from </w:t>
      </w:r>
      <w:r w:rsidR="00F3431D">
        <w:rPr>
          <w:rFonts w:ascii="Times New Roman" w:hAnsi="Times New Roman" w:cs="Times New Roman"/>
          <w:vertAlign w:val="superscript"/>
        </w:rPr>
        <w:fldChar w:fldCharType="begin"/>
      </w:r>
      <w:r w:rsidR="00F3431D" w:rsidRPr="00F3431D">
        <w:rPr>
          <w:rFonts w:ascii="Times New Roman" w:hAnsi="Times New Roman" w:cs="Times New Roman"/>
          <w:vertAlign w:val="superscript"/>
        </w:rPr>
        <w:instrText xml:space="preserve"> ADDIN ZOTERO_ITEM CSL_CITATION {"citationID":"BKpMxruD","properties":{"formattedCitation":"(Wieser {\\i{}et al.}, 2021)","plainCitation":"(Wieser et al., 2021)","dontUpdate":true,"noteIndex":0},"citationItems":[{"id":310,"uris":["http://zotero.org/users/9451925/items/68HCIF2C"],"itemData":{"id":310,"type":"article-journal","abstract":"The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F3431D" w:rsidRPr="00F3431D">
        <w:rPr>
          <w:rFonts w:ascii="Cambria Math" w:hAnsi="Cambria Math" w:cs="Cambria Math"/>
          <w:vertAlign w:val="superscript"/>
        </w:rPr>
        <w:instrText>∼</w:instrText>
      </w:r>
      <w:r w:rsidR="00F3431D" w:rsidRPr="00F3431D">
        <w:rPr>
          <w:rFonts w:ascii="Times New Roman" w:hAnsi="Times New Roman" w:cs="Times New Roman"/>
          <w:vertAlign w:val="superscript"/>
        </w:rPr>
        <w:instrText>2-km depth), while many high-Fo olivines (&gt;Fo81.5; far from equilibrium with their carrier melts) crystallized within the South Caldera reservoir (</w:instrText>
      </w:r>
      <w:r w:rsidR="00F3431D" w:rsidRPr="00F3431D">
        <w:rPr>
          <w:rFonts w:ascii="Cambria Math" w:hAnsi="Cambria Math" w:cs="Cambria Math"/>
          <w:vertAlign w:val="superscript"/>
        </w:rPr>
        <w:instrText>∼</w:instrText>
      </w:r>
      <w:r w:rsidR="00F3431D" w:rsidRPr="00F3431D">
        <w:rPr>
          <w:rFonts w:ascii="Times New Roman" w:hAnsi="Times New Roman" w:cs="Times New Roman"/>
          <w:vertAlign w:val="superscript"/>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L."},{"family":"Ilyinskaya","given":"Evgenia"}],"issued":{"date-parts":[["2021"]]}}}],"schema":"https://github.com/citation-style-language/schema/raw/master/csl-citation.json"} </w:instrText>
      </w:r>
      <w:r w:rsidR="00F3431D">
        <w:rPr>
          <w:rFonts w:ascii="Times New Roman" w:hAnsi="Times New Roman" w:cs="Times New Roman"/>
          <w:vertAlign w:val="superscript"/>
        </w:rPr>
        <w:fldChar w:fldCharType="separate"/>
      </w:r>
      <w:r w:rsidR="00F3431D" w:rsidRPr="00F3431D">
        <w:rPr>
          <w:rFonts w:ascii="Times New Roman" w:hAnsi="Times New Roman" w:cs="Times New Roman"/>
          <w:szCs w:val="24"/>
        </w:rPr>
        <w:t xml:space="preserve">Wieser </w:t>
      </w:r>
      <w:r w:rsidR="00F3431D" w:rsidRPr="00F3431D">
        <w:rPr>
          <w:rFonts w:ascii="Times New Roman" w:hAnsi="Times New Roman" w:cs="Times New Roman"/>
          <w:i/>
          <w:iCs/>
          <w:szCs w:val="24"/>
        </w:rPr>
        <w:t>et al.</w:t>
      </w:r>
      <w:r w:rsidR="00F3431D" w:rsidRPr="00F3431D">
        <w:rPr>
          <w:rFonts w:ascii="Times New Roman" w:hAnsi="Times New Roman" w:cs="Times New Roman"/>
          <w:szCs w:val="24"/>
        </w:rPr>
        <w:t>, (2021)</w:t>
      </w:r>
      <w:r w:rsidR="00F3431D">
        <w:rPr>
          <w:rFonts w:ascii="Times New Roman" w:hAnsi="Times New Roman" w:cs="Times New Roman"/>
          <w:vertAlign w:val="superscript"/>
        </w:rPr>
        <w:fldChar w:fldCharType="end"/>
      </w:r>
      <w:r w:rsidR="00F3431D">
        <w:rPr>
          <w:rFonts w:ascii="Times New Roman" w:hAnsi="Times New Roman" w:cs="Times New Roman"/>
        </w:rPr>
        <w:t xml:space="preserve">; </w:t>
      </w:r>
      <w:r w:rsidR="00F3431D" w:rsidRPr="00F3431D">
        <w:rPr>
          <w:rFonts w:ascii="Times New Roman" w:hAnsi="Times New Roman" w:cs="Times New Roman"/>
          <w:vertAlign w:val="superscript"/>
        </w:rPr>
        <w:t>2</w:t>
      </w:r>
      <w:r w:rsidR="00F3431D">
        <w:rPr>
          <w:rFonts w:ascii="Times New Roman" w:hAnsi="Times New Roman" w:cs="Times New Roman"/>
        </w:rPr>
        <w:t xml:space="preserve"> Fluid inclusion data for the 2018 LERZ eruption</w:t>
      </w:r>
      <w:r w:rsidRPr="00F3431D">
        <w:rPr>
          <w:rFonts w:ascii="Times New Roman" w:hAnsi="Times New Roman" w:cs="Times New Roman"/>
        </w:rPr>
        <w:t xml:space="preserve"> </w:t>
      </w:r>
      <w:r w:rsidR="00F3431D">
        <w:rPr>
          <w:rFonts w:ascii="Times New Roman" w:hAnsi="Times New Roman" w:cs="Times New Roman"/>
        </w:rPr>
        <w:t xml:space="preserve">is from </w:t>
      </w:r>
      <w:r w:rsidR="00F3431D">
        <w:rPr>
          <w:rFonts w:ascii="Times New Roman" w:hAnsi="Times New Roman" w:cs="Times New Roman"/>
        </w:rPr>
        <w:fldChar w:fldCharType="begin"/>
      </w:r>
      <w:r w:rsidR="00F3431D">
        <w:rPr>
          <w:rFonts w:ascii="Times New Roman" w:hAnsi="Times New Roman" w:cs="Times New Roman"/>
        </w:rPr>
        <w:instrText xml:space="preserve"> ADDIN ZOTERO_ITEM CSL_CITATION {"citationID":"RfkDhwPe","properties":{"formattedCitation":"(DeVitre and Wieser, 2023)","plainCitation":"(DeVitre and Wieser, 2023)","dontUpdate":true,"noteIndex":0},"citationItems":[{"id":2041,"uris":["http://zotero.org/users/9451925/items/KPKPFUAW","http://zotero.org/users/9451925/items/8P772SSJ"],"itemData":{"id":2041,"type":"article","abstract":"Interpreting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Laila"},{"family":"Wieser","given":"Penny"}],"accessed":{"date-parts":[["2023",9,26]]},"issued":{"date-parts":[["2023",9,25]]}}}],"schema":"https://github.com/citation-style-language/schema/raw/master/csl-citation.json"} </w:instrText>
      </w:r>
      <w:r w:rsidR="00F3431D">
        <w:rPr>
          <w:rFonts w:ascii="Times New Roman" w:hAnsi="Times New Roman" w:cs="Times New Roman"/>
        </w:rPr>
        <w:fldChar w:fldCharType="separate"/>
      </w:r>
      <w:proofErr w:type="spellStart"/>
      <w:r w:rsidR="00F3431D" w:rsidRPr="00F3431D">
        <w:rPr>
          <w:rFonts w:ascii="Times New Roman" w:hAnsi="Times New Roman" w:cs="Times New Roman"/>
        </w:rPr>
        <w:t>DeVitre</w:t>
      </w:r>
      <w:proofErr w:type="spellEnd"/>
      <w:r w:rsidR="00F3431D" w:rsidRPr="00F3431D">
        <w:rPr>
          <w:rFonts w:ascii="Times New Roman" w:hAnsi="Times New Roman" w:cs="Times New Roman"/>
        </w:rPr>
        <w:t xml:space="preserve"> and Wieser, </w:t>
      </w:r>
      <w:r w:rsidR="00F3431D">
        <w:rPr>
          <w:rFonts w:ascii="Times New Roman" w:hAnsi="Times New Roman" w:cs="Times New Roman"/>
        </w:rPr>
        <w:t>(</w:t>
      </w:r>
      <w:r w:rsidR="00F3431D" w:rsidRPr="00F3431D">
        <w:rPr>
          <w:rFonts w:ascii="Times New Roman" w:hAnsi="Times New Roman" w:cs="Times New Roman"/>
        </w:rPr>
        <w:t>2023)</w:t>
      </w:r>
      <w:r w:rsidR="00F3431D">
        <w:rPr>
          <w:rFonts w:ascii="Times New Roman" w:hAnsi="Times New Roman" w:cs="Times New Roman"/>
        </w:rPr>
        <w:fldChar w:fldCharType="end"/>
      </w:r>
      <w:r w:rsidR="00F3431D">
        <w:rPr>
          <w:rFonts w:ascii="Times New Roman" w:hAnsi="Times New Roman" w:cs="Times New Roman"/>
        </w:rPr>
        <w:t xml:space="preserve"> </w:t>
      </w:r>
      <w:r w:rsidRPr="00F3431D">
        <w:rPr>
          <w:rFonts w:ascii="Times New Roman" w:hAnsi="Times New Roman" w:cs="Times New Roman"/>
        </w:rPr>
        <w:t xml:space="preserve">c) By the end of Day 2, depths from 46 FI were sent to HVO, confirming a dominant role of the Halemaʻumaʻu reservoir. </w:t>
      </w:r>
      <w:r w:rsidRPr="001F7D93">
        <w:rPr>
          <w:rFonts w:ascii="Times New Roman" w:hAnsi="Times New Roman" w:cs="Times New Roman"/>
        </w:rPr>
        <w:t>On Day 2 we applied a conservative degassing filter (SO</w:t>
      </w:r>
      <w:r w:rsidRPr="001F7D93">
        <w:rPr>
          <w:rFonts w:ascii="Times New Roman" w:hAnsi="Times New Roman" w:cs="Times New Roman"/>
          <w:vertAlign w:val="subscript"/>
        </w:rPr>
        <w:t>2</w:t>
      </w:r>
      <w:r w:rsidRPr="001F7D93">
        <w:rPr>
          <w:rFonts w:ascii="Times New Roman" w:hAnsi="Times New Roman" w:cs="Times New Roman"/>
        </w:rPr>
        <w:t xml:space="preserve"> mol% &lt; 2.5). d) By the end of Day 4, after taking a mean of repeated analyses of single FI, applying more stringent data filters, using FI-specific temperatures, and a more appropriate crustal model (density of ~2300 kg/m</w:t>
      </w:r>
      <w:r w:rsidRPr="001F7D93">
        <w:rPr>
          <w:rFonts w:ascii="Times New Roman" w:hAnsi="Times New Roman" w:cs="Times New Roman"/>
          <w:vertAlign w:val="superscript"/>
        </w:rPr>
        <w:t>3</w:t>
      </w:r>
      <w:r w:rsidRPr="001F7D93">
        <w:rPr>
          <w:rFonts w:ascii="Times New Roman" w:hAnsi="Times New Roman" w:cs="Times New Roman"/>
        </w:rPr>
        <w:t xml:space="preserve"> with a normal error distribution of 100 kg/m</w:t>
      </w:r>
      <w:r w:rsidRPr="001F7D93">
        <w:rPr>
          <w:rFonts w:ascii="Times New Roman" w:hAnsi="Times New Roman" w:cs="Times New Roman"/>
          <w:vertAlign w:val="superscript"/>
        </w:rPr>
        <w:t>3</w:t>
      </w:r>
      <w:r w:rsidRPr="001F7D93">
        <w:rPr>
          <w:rFonts w:ascii="Times New Roman" w:hAnsi="Times New Roman" w:cs="Times New Roman"/>
        </w:rPr>
        <w:t xml:space="preserve">), entrapment depths with uncertainties were linked to crystal chemistry. Error bars correspond to uncertainties propagated using Monte Carlo simulations (see </w:t>
      </w:r>
      <w:r w:rsidR="002C3E68">
        <w:rPr>
          <w:rFonts w:ascii="Times New Roman" w:hAnsi="Times New Roman" w:cs="Times New Roman"/>
          <w:color w:val="000000"/>
          <w:sz w:val="24"/>
          <w:szCs w:val="24"/>
          <w:lang w:val="en-GB"/>
        </w:rPr>
        <w:t>Supplementary Information</w:t>
      </w:r>
      <w:r w:rsidR="001F7D93" w:rsidRPr="001F7D93">
        <w:rPr>
          <w:rFonts w:ascii="Times New Roman" w:hAnsi="Times New Roman" w:cs="Times New Roman"/>
        </w:rPr>
        <w:t xml:space="preserve"> </w:t>
      </w:r>
      <w:r w:rsidR="002C3E68">
        <w:rPr>
          <w:rFonts w:ascii="Times New Roman" w:hAnsi="Times New Roman" w:cs="Times New Roman"/>
        </w:rPr>
        <w:t xml:space="preserve">S1 </w:t>
      </w:r>
      <w:r w:rsidR="001F7D93" w:rsidRPr="001F7D93">
        <w:rPr>
          <w:rFonts w:ascii="Times New Roman" w:hAnsi="Times New Roman" w:cs="Times New Roman"/>
        </w:rPr>
        <w:t>Appendix</w:t>
      </w:r>
      <w:r w:rsidRPr="001F7D93">
        <w:rPr>
          <w:rFonts w:ascii="Times New Roman" w:hAnsi="Times New Roman" w:cs="Times New Roman"/>
        </w:rPr>
        <w:t xml:space="preserve">) Olivine </w:t>
      </w:r>
      <w:proofErr w:type="spellStart"/>
      <w:r w:rsidRPr="001F7D93">
        <w:rPr>
          <w:rFonts w:ascii="Times New Roman" w:hAnsi="Times New Roman" w:cs="Times New Roman"/>
        </w:rPr>
        <w:t>Fo</w:t>
      </w:r>
      <w:proofErr w:type="spellEnd"/>
      <w:r w:rsidRPr="001F7D93">
        <w:rPr>
          <w:rFonts w:ascii="Times New Roman" w:hAnsi="Times New Roman" w:cs="Times New Roman"/>
        </w:rPr>
        <w:t xml:space="preserve"> equilibrium field is calculated based on Glass EPMA data collected on September 11, 2023 (see </w:t>
      </w:r>
      <w:r w:rsidR="002C3E68">
        <w:rPr>
          <w:rFonts w:ascii="Times New Roman" w:hAnsi="Times New Roman" w:cs="Times New Roman"/>
          <w:color w:val="000000"/>
          <w:sz w:val="24"/>
          <w:szCs w:val="24"/>
          <w:lang w:val="en-GB"/>
        </w:rPr>
        <w:t>Supplementary Information S1</w:t>
      </w:r>
      <w:r w:rsidR="002C3E68" w:rsidRPr="001F7D93">
        <w:rPr>
          <w:rFonts w:ascii="Times New Roman" w:hAnsi="Times New Roman" w:cs="Times New Roman"/>
          <w:color w:val="000000"/>
          <w:sz w:val="24"/>
          <w:szCs w:val="24"/>
          <w:lang w:val="en-GB"/>
        </w:rPr>
        <w:t xml:space="preserve"> Appendix</w:t>
      </w:r>
      <w:r w:rsidRPr="001F7D93">
        <w:rPr>
          <w:rFonts w:ascii="Times New Roman" w:hAnsi="Times New Roman" w:cs="Times New Roman"/>
        </w:rPr>
        <w:t xml:space="preserve">).  We note here that initial data for Days 1 and 2 did not filter out repeated analyses (1 repeated FI in Day 1 and 6 in Day 2), pressures were calculated using an estimated entrapment temperature of 1150˚C </w:t>
      </w:r>
      <w:r w:rsidRPr="001F7D93">
        <w:rPr>
          <w:rFonts w:ascii="Times New Roman" w:hAnsi="Times New Roman" w:cs="Times New Roman"/>
        </w:rPr>
        <w:fldChar w:fldCharType="begin"/>
      </w:r>
      <w:r w:rsidR="001F7D93" w:rsidRPr="001F7D93">
        <w:rPr>
          <w:rFonts w:ascii="Times New Roman" w:hAnsi="Times New Roman" w:cs="Times New Roman"/>
        </w:rPr>
        <w:instrText xml:space="preserve"> ADDIN ZOTERO_ITEM CSL_CITATION {"citationID":"cfphTs1w","properties":{"formattedCitation":"(Wieser {\\i{}et al.}, 2021; DeVitre and Wieser, 2023)","plainCitation":"(Wieser et al., 2021; DeVitre and Wieser, 2023)","noteIndex":0},"citationItems":[{"id":2041,"uris":["http://zotero.org/users/9451925/items/KPKPFUAW","http://zotero.org/users/9451925/items/8P772SSJ"],"itemData":{"id":2041,"type":"article","abstract":"Interpreting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Laila"},{"family":"Wieser","given":"Penny"}],"accessed":{"date-parts":[["2023",9,26]]},"issued":{"date-parts":[["2023",9,25]]}}},{"id":310,"uris":["http://zotero.org/users/9451925/items/68HCIF2C"],"itemData":{"id":310,"type":"article-journal","abstract":"The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1F7D93" w:rsidRPr="001F7D93">
        <w:rPr>
          <w:rFonts w:ascii="Cambria Math" w:hAnsi="Cambria Math" w:cs="Cambria Math"/>
        </w:rPr>
        <w:instrText>∼</w:instrText>
      </w:r>
      <w:r w:rsidR="001F7D93" w:rsidRPr="001F7D93">
        <w:rPr>
          <w:rFonts w:ascii="Times New Roman" w:hAnsi="Times New Roman" w:cs="Times New Roman"/>
        </w:rPr>
        <w:instrText>2-km depth), while many high-Fo olivines (&gt;Fo81.5; far from equilibrium with their carrier melts) crystallized within the South Caldera reservoir (</w:instrText>
      </w:r>
      <w:r w:rsidR="001F7D93" w:rsidRPr="001F7D93">
        <w:rPr>
          <w:rFonts w:ascii="Cambria Math" w:hAnsi="Cambria Math" w:cs="Cambria Math"/>
        </w:rPr>
        <w:instrText>∼</w:instrText>
      </w:r>
      <w:r w:rsidR="001F7D93" w:rsidRPr="001F7D93">
        <w:rPr>
          <w:rFonts w:ascii="Times New Roman" w:hAnsi="Times New Roman" w:cs="Times New Roman"/>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L."},{"family":"Ilyinskaya","given":"Evgenia"}],"issued":{"date-parts":[["2021"]]}}}],"schema":"https://github.com/citation-style-language/schema/raw/master/csl-citation.json"} </w:instrText>
      </w:r>
      <w:r w:rsidRPr="001F7D93">
        <w:rPr>
          <w:rFonts w:ascii="Times New Roman" w:hAnsi="Times New Roman" w:cs="Times New Roman"/>
        </w:rPr>
        <w:fldChar w:fldCharType="separate"/>
      </w:r>
      <w:r w:rsidR="001F7D93" w:rsidRPr="001F7D93">
        <w:rPr>
          <w:rFonts w:ascii="Times New Roman" w:hAnsi="Times New Roman" w:cs="Times New Roman"/>
          <w:szCs w:val="24"/>
        </w:rPr>
        <w:t xml:space="preserve">(Wieser </w:t>
      </w:r>
      <w:r w:rsidR="001F7D93" w:rsidRPr="001F7D93">
        <w:rPr>
          <w:rFonts w:ascii="Times New Roman" w:hAnsi="Times New Roman" w:cs="Times New Roman"/>
          <w:i/>
          <w:iCs/>
          <w:szCs w:val="24"/>
        </w:rPr>
        <w:t>et al.</w:t>
      </w:r>
      <w:r w:rsidR="001F7D93" w:rsidRPr="001F7D93">
        <w:rPr>
          <w:rFonts w:ascii="Times New Roman" w:hAnsi="Times New Roman" w:cs="Times New Roman"/>
          <w:szCs w:val="24"/>
        </w:rPr>
        <w:t>, 2021; DeVitre and Wieser, 2023)</w:t>
      </w:r>
      <w:r w:rsidRPr="001F7D93">
        <w:rPr>
          <w:rFonts w:ascii="Times New Roman" w:hAnsi="Times New Roman" w:cs="Times New Roman"/>
        </w:rPr>
        <w:fldChar w:fldCharType="end"/>
      </w:r>
      <w:r w:rsidRPr="001F7D93">
        <w:rPr>
          <w:rFonts w:ascii="Times New Roman" w:hAnsi="Times New Roman" w:cs="Times New Roman"/>
        </w:rPr>
        <w:t xml:space="preserve">, and depth was calculated using the model of </w:t>
      </w:r>
      <w:r w:rsidR="00120C08">
        <w:rPr>
          <w:rFonts w:ascii="Times New Roman" w:hAnsi="Times New Roman" w:cs="Times New Roman"/>
        </w:rPr>
        <w:t xml:space="preserve"> </w:t>
      </w:r>
      <w:r w:rsidRPr="001F7D93">
        <w:rPr>
          <w:rFonts w:ascii="Times New Roman" w:hAnsi="Times New Roman" w:cs="Times New Roman"/>
        </w:rPr>
        <w:fldChar w:fldCharType="begin"/>
      </w:r>
      <w:r w:rsidR="001F7D93" w:rsidRPr="001F7D93">
        <w:rPr>
          <w:rFonts w:ascii="Times New Roman" w:hAnsi="Times New Roman" w:cs="Times New Roman"/>
        </w:rPr>
        <w:instrText xml:space="preserve"> ADDIN ZOTERO_ITEM CSL_CITATION {"citationID":"AULjASAf","properties":{"formattedCitation":"(Ryan, 1987)","plainCitation":"(Ryan, 1987)","noteIndex":0},"citationItems":[{"id":2011,"uris":["http://zotero.org/users/9451925/items/GDIV3W6W"],"itemData":{"id":2011,"type":"article-journal","container-title":"US Geol. Surv. Prof. Pap.","page":"1395-1447","title":"The elasticity and contractancy of Hawaiian olivine tholeiite, and its role in the stability and structural evolution of sub-caldera magma reservoirs and rift systems. In Volcanism in Hawaii","volume":"1350","author":[{"family":"Ryan","given":"M. P."}],"issued":{"date-parts":[["1987"]]}}}],"schema":"https://github.com/citation-style-language/schema/raw/master/csl-citation.json"} </w:instrText>
      </w:r>
      <w:r w:rsidRPr="001F7D93">
        <w:rPr>
          <w:rFonts w:ascii="Times New Roman" w:hAnsi="Times New Roman" w:cs="Times New Roman"/>
        </w:rPr>
        <w:fldChar w:fldCharType="separate"/>
      </w:r>
      <w:r w:rsidR="001F7D93" w:rsidRPr="001F7D93">
        <w:rPr>
          <w:rFonts w:ascii="Times New Roman" w:hAnsi="Times New Roman" w:cs="Times New Roman"/>
        </w:rPr>
        <w:t>(Ryan, 1987)</w:t>
      </w:r>
      <w:r w:rsidRPr="001F7D93">
        <w:rPr>
          <w:rFonts w:ascii="Times New Roman" w:hAnsi="Times New Roman" w:cs="Times New Roman"/>
        </w:rPr>
        <w:fldChar w:fldCharType="end"/>
      </w:r>
      <w:r w:rsidRPr="001F7D93">
        <w:rPr>
          <w:rFonts w:ascii="Times New Roman" w:hAnsi="Times New Roman" w:cs="Times New Roman"/>
        </w:rPr>
        <w:t xml:space="preserve"> described in </w:t>
      </w:r>
      <w:r w:rsidR="00120C08">
        <w:rPr>
          <w:rFonts w:ascii="Times New Roman" w:hAnsi="Times New Roman" w:cs="Times New Roman"/>
        </w:rPr>
        <w:t xml:space="preserve"> </w:t>
      </w:r>
      <w:r w:rsidRPr="001F7D93">
        <w:rPr>
          <w:rFonts w:ascii="Times New Roman" w:hAnsi="Times New Roman" w:cs="Times New Roman"/>
        </w:rPr>
        <w:fldChar w:fldCharType="begin"/>
      </w:r>
      <w:r w:rsidR="001F7D93" w:rsidRPr="001F7D93">
        <w:rPr>
          <w:rFonts w:ascii="Times New Roman" w:hAnsi="Times New Roman" w:cs="Times New Roman"/>
        </w:rPr>
        <w:instrText xml:space="preserve"> ADDIN ZOTERO_ITEM CSL_CITATION {"citationID":"cwyhpXbr","properties":{"formattedCitation":"(Lerner {\\i{}et al.}, 2021)","plainCitation":"(Lerner et al., 2021)","noteIndex":0},"citationItems":[{"id":1274,"uris":["http://zotero.org/users/9451925/items/MK6E7YHU"],"itemData":{"id":1274,"type":"article-journal","container-title":"Bulletin of Volcanology","issue":"6","note":"ISBN: 1432-0819\npublisher: Springer","page":"1-32","title":"The petrologic and degassing behavior of sulfur and other magmatic volatiles from the 2018 eruption of Kīlauea, Hawaiʻi: melt concentrations, magma storage depths, and magma recycling","volume":"83","author":[{"family":"Lerner","given":"Allan H."},{"family":"Wallace","given":"Paul J."},{"family":"Shea","given":"Thomas"},{"family":"Mourey","given":"Adrien J."},{"family":"Kelly","given":"Peter J."},{"family":"Nadeau","given":"Patricia A."},{"family":"Elias","given":"Tamar"},{"family":"Kern","given":"Christoph"},{"family":"Clor","given":"Laura E."},{"family":"Gansecki","given":"Cheryl"}],"issued":{"date-parts":[["2021"]]}}}],"schema":"https://github.com/citation-style-language/schema/raw/master/csl-citation.json"} </w:instrText>
      </w:r>
      <w:r w:rsidRPr="001F7D93">
        <w:rPr>
          <w:rFonts w:ascii="Times New Roman" w:hAnsi="Times New Roman" w:cs="Times New Roman"/>
        </w:rPr>
        <w:fldChar w:fldCharType="separate"/>
      </w:r>
      <w:r w:rsidR="001F7D93" w:rsidRPr="001F7D93">
        <w:rPr>
          <w:rFonts w:ascii="Times New Roman" w:hAnsi="Times New Roman" w:cs="Times New Roman"/>
          <w:szCs w:val="24"/>
        </w:rPr>
        <w:t xml:space="preserve">(Lerner </w:t>
      </w:r>
      <w:r w:rsidR="001F7D93" w:rsidRPr="001F7D93">
        <w:rPr>
          <w:rFonts w:ascii="Times New Roman" w:hAnsi="Times New Roman" w:cs="Times New Roman"/>
          <w:i/>
          <w:iCs/>
          <w:szCs w:val="24"/>
        </w:rPr>
        <w:t>et al.</w:t>
      </w:r>
      <w:r w:rsidR="001F7D93" w:rsidRPr="001F7D93">
        <w:rPr>
          <w:rFonts w:ascii="Times New Roman" w:hAnsi="Times New Roman" w:cs="Times New Roman"/>
          <w:szCs w:val="24"/>
        </w:rPr>
        <w:t>, 2021)</w:t>
      </w:r>
      <w:r w:rsidRPr="001F7D93">
        <w:rPr>
          <w:rFonts w:ascii="Times New Roman" w:hAnsi="Times New Roman" w:cs="Times New Roman"/>
        </w:rPr>
        <w:fldChar w:fldCharType="end"/>
      </w:r>
      <w:r w:rsidRPr="001F7D93">
        <w:rPr>
          <w:rFonts w:ascii="Times New Roman" w:hAnsi="Times New Roman" w:cs="Times New Roman"/>
        </w:rPr>
        <w:t xml:space="preserve"> for crustal density. </w:t>
      </w:r>
      <w:r w:rsidRPr="001F7D93">
        <w:rPr>
          <w:rFonts w:ascii="Times New Roman" w:hAnsi="Times New Roman" w:cs="Times New Roman"/>
          <w:color w:val="000000"/>
          <w:sz w:val="24"/>
        </w:rPr>
        <w:t xml:space="preserve"> </w:t>
      </w:r>
    </w:p>
    <w:p w14:paraId="31A77D8B" w14:textId="77777777" w:rsidR="00994067" w:rsidRPr="001F7D93" w:rsidRDefault="00994067" w:rsidP="0062185F">
      <w:pPr>
        <w:keepNext/>
        <w:pBdr>
          <w:top w:val="nil"/>
          <w:left w:val="nil"/>
          <w:bottom w:val="nil"/>
          <w:right w:val="nil"/>
          <w:between w:val="nil"/>
        </w:pBdr>
        <w:spacing w:before="240" w:after="60" w:line="480" w:lineRule="auto"/>
        <w:contextualSpacing/>
        <w:jc w:val="both"/>
        <w:rPr>
          <w:rFonts w:ascii="Times New Roman" w:hAnsi="Times New Roman" w:cs="Times New Roman"/>
          <w:bCs/>
          <w:color w:val="000000"/>
          <w:sz w:val="24"/>
          <w:szCs w:val="24"/>
          <w:lang w:val="en-GB"/>
        </w:rPr>
      </w:pPr>
    </w:p>
    <w:p w14:paraId="7B8C750A" w14:textId="2CFAA5AA" w:rsidR="00DA43C3" w:rsidRPr="001F7D93" w:rsidRDefault="00DA43C3" w:rsidP="001F7D93">
      <w:pPr>
        <w:spacing w:line="480" w:lineRule="auto"/>
        <w:rPr>
          <w:rFonts w:ascii="Times New Roman" w:hAnsi="Times New Roman" w:cs="Times New Roman"/>
          <w:color w:val="000000"/>
          <w:sz w:val="24"/>
          <w:lang w:val="en-GB"/>
        </w:rPr>
      </w:pPr>
    </w:p>
    <w:sectPr w:rsidR="00DA43C3" w:rsidRPr="001F7D93" w:rsidSect="003526BB">
      <w:headerReference w:type="default" r:id="rId13"/>
      <w:footerReference w:type="default" r:id="rId14"/>
      <w:type w:val="continuous"/>
      <w:pgSz w:w="12240" w:h="15840"/>
      <w:pgMar w:top="1440" w:right="1800" w:bottom="1440" w:left="1800" w:header="720" w:footer="720" w:gutter="0"/>
      <w:lnNumType w:countBy="1" w:restart="continuou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E733D" w14:textId="77777777" w:rsidR="003526BB" w:rsidRDefault="003526BB" w:rsidP="00994067">
      <w:pPr>
        <w:spacing w:after="0"/>
      </w:pPr>
      <w:r>
        <w:separator/>
      </w:r>
    </w:p>
  </w:endnote>
  <w:endnote w:type="continuationSeparator" w:id="0">
    <w:p w14:paraId="72E3391E" w14:textId="77777777" w:rsidR="003526BB" w:rsidRDefault="003526BB" w:rsidP="00994067">
      <w:pPr>
        <w:spacing w:after="0"/>
      </w:pPr>
      <w:r>
        <w:continuationSeparator/>
      </w:r>
    </w:p>
  </w:endnote>
  <w:endnote w:type="continuationNotice" w:id="1">
    <w:p w14:paraId="013C2F3D" w14:textId="77777777" w:rsidR="003526BB" w:rsidRDefault="003526BB" w:rsidP="0099406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MU Sans Serif Demi Condensed D">
    <w:altName w:val="Calibri"/>
    <w:panose1 w:val="00000000000000000000"/>
    <w:charset w:val="00"/>
    <w:family w:val="auto"/>
    <w:notTrueType/>
    <w:pitch w:val="variable"/>
    <w:sig w:usb0="E10002FF" w:usb1="5201E1EB" w:usb2="00000004" w:usb3="00000000" w:csb0="0000011F" w:csb1="00000000"/>
  </w:font>
  <w:font w:name="CMU Sans Serif Oblique">
    <w:altName w:val="Calibri"/>
    <w:panose1 w:val="00000000000000000000"/>
    <w:charset w:val="00"/>
    <w:family w:val="auto"/>
    <w:notTrueType/>
    <w:pitch w:val="variable"/>
    <w:sig w:usb0="E10002FF" w:usb1="5201E9EB" w:usb2="00000004" w:usb3="00000000" w:csb0="0000011F" w:csb1="00000000"/>
  </w:font>
  <w:font w:name="CMU Sans Serif Medium">
    <w:altName w:val="Calibri"/>
    <w:panose1 w:val="00000000000000000000"/>
    <w:charset w:val="00"/>
    <w:family w:val="auto"/>
    <w:notTrueType/>
    <w:pitch w:val="variable"/>
    <w:sig w:usb0="E10002FF" w:usb1="5201E9EB" w:usb2="00000004" w:usb3="00000000" w:csb0="0000011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8BD2A" w14:textId="491B462F" w:rsidR="006C5F23" w:rsidRPr="001F7D93" w:rsidRDefault="006C5F23" w:rsidP="006C5F23">
    <w:pPr>
      <w:pStyle w:val="Footer"/>
      <w:rPr>
        <w:rFonts w:ascii="Arial" w:hAnsi="Arial"/>
        <w:sz w:val="18"/>
      </w:rPr>
    </w:pPr>
    <w:r w:rsidRPr="001F7D93">
      <w:rPr>
        <w:rFonts w:ascii="Arial" w:hAnsi="Arial"/>
        <w:sz w:val="18"/>
      </w:rPr>
      <w:t>*</w:t>
    </w:r>
    <w:r w:rsidR="000B4BC5" w:rsidRPr="000B4BC5">
      <w:rPr>
        <w:rFonts w:ascii="Arial" w:hAnsi="Arial" w:cs="Arial"/>
        <w:sz w:val="18"/>
        <w:szCs w:val="18"/>
      </w:rPr>
      <w:t xml:space="preserve"> </w:t>
    </w:r>
    <w:r w:rsidRPr="001F7D93">
      <w:rPr>
        <w:rFonts w:ascii="Arial" w:hAnsi="Arial"/>
        <w:sz w:val="18"/>
      </w:rPr>
      <w:t>The use of trade names does not signify endorsement by the U.S. Geological Survey.</w:t>
    </w:r>
  </w:p>
  <w:p w14:paraId="2595AB1D" w14:textId="77777777" w:rsidR="006D0C96" w:rsidRPr="001F7D93" w:rsidRDefault="006D0C96" w:rsidP="001F7D9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F5DEE" w14:textId="77777777" w:rsidR="003526BB" w:rsidRDefault="003526BB" w:rsidP="00994067">
      <w:pPr>
        <w:spacing w:after="0"/>
      </w:pPr>
      <w:r>
        <w:separator/>
      </w:r>
    </w:p>
  </w:footnote>
  <w:footnote w:type="continuationSeparator" w:id="0">
    <w:p w14:paraId="30F720FE" w14:textId="77777777" w:rsidR="003526BB" w:rsidRDefault="003526BB" w:rsidP="00994067">
      <w:pPr>
        <w:spacing w:after="0"/>
      </w:pPr>
      <w:r>
        <w:continuationSeparator/>
      </w:r>
    </w:p>
  </w:footnote>
  <w:footnote w:type="continuationNotice" w:id="1">
    <w:p w14:paraId="4B5CA11A" w14:textId="77777777" w:rsidR="003526BB" w:rsidRDefault="003526BB" w:rsidP="0099406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86C9B" w14:textId="77777777" w:rsidR="00E6133D" w:rsidRDefault="00E6133D">
    <w:pPr>
      <w:jc w:val="right"/>
      <w:rPr>
        <w:sz w:val="20"/>
        <w:szCs w:val="20"/>
      </w:rPr>
    </w:pPr>
  </w:p>
  <w:p w14:paraId="14AC132D" w14:textId="77777777" w:rsidR="00994067" w:rsidRDefault="00994067" w:rsidP="001F7D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7651"/>
    <w:multiLevelType w:val="multilevel"/>
    <w:tmpl w:val="A5DEA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619B2"/>
    <w:multiLevelType w:val="multilevel"/>
    <w:tmpl w:val="F5322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66D44"/>
    <w:multiLevelType w:val="hybridMultilevel"/>
    <w:tmpl w:val="277C30CE"/>
    <w:lvl w:ilvl="0" w:tplc="D728BE82">
      <w:start w:val="2"/>
      <w:numFmt w:val="bullet"/>
      <w:lvlText w:val=""/>
      <w:lvlJc w:val="left"/>
      <w:pPr>
        <w:ind w:left="720" w:hanging="360"/>
      </w:pPr>
      <w:rPr>
        <w:rFonts w:ascii="Symbol" w:eastAsiaTheme="minorHAnsi" w:hAnsi="Symbo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303D16"/>
    <w:multiLevelType w:val="hybridMultilevel"/>
    <w:tmpl w:val="36EC65E2"/>
    <w:lvl w:ilvl="0" w:tplc="9D38ECF0">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21EB8"/>
    <w:multiLevelType w:val="hybridMultilevel"/>
    <w:tmpl w:val="B3626938"/>
    <w:lvl w:ilvl="0" w:tplc="F29A847E">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5B07204"/>
    <w:multiLevelType w:val="hybridMultilevel"/>
    <w:tmpl w:val="3DD2EDF4"/>
    <w:lvl w:ilvl="0" w:tplc="B836623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A43D34"/>
    <w:multiLevelType w:val="hybridMultilevel"/>
    <w:tmpl w:val="FD7405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F34DFB"/>
    <w:multiLevelType w:val="multilevel"/>
    <w:tmpl w:val="C7C2D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B778F8"/>
    <w:multiLevelType w:val="hybridMultilevel"/>
    <w:tmpl w:val="0630BADC"/>
    <w:lvl w:ilvl="0" w:tplc="E6A6FFA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9C76E4"/>
    <w:multiLevelType w:val="hybridMultilevel"/>
    <w:tmpl w:val="8CC87E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BB3AB2"/>
    <w:multiLevelType w:val="hybridMultilevel"/>
    <w:tmpl w:val="1E668832"/>
    <w:lvl w:ilvl="0" w:tplc="D7B26D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11187042">
    <w:abstractNumId w:val="5"/>
  </w:num>
  <w:num w:numId="2" w16cid:durableId="130099785">
    <w:abstractNumId w:val="5"/>
  </w:num>
  <w:num w:numId="3" w16cid:durableId="1456871691">
    <w:abstractNumId w:val="3"/>
  </w:num>
  <w:num w:numId="4" w16cid:durableId="14112032">
    <w:abstractNumId w:val="0"/>
  </w:num>
  <w:num w:numId="5" w16cid:durableId="1269778855">
    <w:abstractNumId w:val="1"/>
  </w:num>
  <w:num w:numId="6" w16cid:durableId="976959338">
    <w:abstractNumId w:val="10"/>
  </w:num>
  <w:num w:numId="7" w16cid:durableId="1761952456">
    <w:abstractNumId w:val="12"/>
  </w:num>
  <w:num w:numId="8" w16cid:durableId="1440493593">
    <w:abstractNumId w:val="13"/>
  </w:num>
  <w:num w:numId="9" w16cid:durableId="491602677">
    <w:abstractNumId w:val="8"/>
  </w:num>
  <w:num w:numId="10" w16cid:durableId="642545045">
    <w:abstractNumId w:val="6"/>
  </w:num>
  <w:num w:numId="11" w16cid:durableId="1893536536">
    <w:abstractNumId w:val="9"/>
  </w:num>
  <w:num w:numId="12" w16cid:durableId="1890920815">
    <w:abstractNumId w:val="2"/>
  </w:num>
  <w:num w:numId="13" w16cid:durableId="1755122409">
    <w:abstractNumId w:val="4"/>
  </w:num>
  <w:num w:numId="14" w16cid:durableId="512259592">
    <w:abstractNumId w:val="11"/>
  </w:num>
  <w:num w:numId="15" w16cid:durableId="9091920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rlotte Devitre">
    <w15:presenceInfo w15:providerId="AD" w15:userId="S::cdevitre@BERKELEY.EDU::283265fc-22ab-4a15-8a5d-5072c7bfb1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13"/>
    <w:rsid w:val="000071EC"/>
    <w:rsid w:val="000232EB"/>
    <w:rsid w:val="000408DB"/>
    <w:rsid w:val="00040E63"/>
    <w:rsid w:val="00041AF6"/>
    <w:rsid w:val="00052664"/>
    <w:rsid w:val="0005683B"/>
    <w:rsid w:val="0005690A"/>
    <w:rsid w:val="00057959"/>
    <w:rsid w:val="00060866"/>
    <w:rsid w:val="00063BDF"/>
    <w:rsid w:val="00067420"/>
    <w:rsid w:val="00073FA1"/>
    <w:rsid w:val="0007542C"/>
    <w:rsid w:val="00075F28"/>
    <w:rsid w:val="00081D3A"/>
    <w:rsid w:val="00082147"/>
    <w:rsid w:val="00086289"/>
    <w:rsid w:val="000A08A2"/>
    <w:rsid w:val="000A1B66"/>
    <w:rsid w:val="000A4F67"/>
    <w:rsid w:val="000A5485"/>
    <w:rsid w:val="000A72F1"/>
    <w:rsid w:val="000B4BC5"/>
    <w:rsid w:val="000C3A4E"/>
    <w:rsid w:val="000C3A9F"/>
    <w:rsid w:val="000C6941"/>
    <w:rsid w:val="000C7861"/>
    <w:rsid w:val="000D0714"/>
    <w:rsid w:val="000D38B3"/>
    <w:rsid w:val="000D3A0B"/>
    <w:rsid w:val="000D5164"/>
    <w:rsid w:val="000F2257"/>
    <w:rsid w:val="000F5073"/>
    <w:rsid w:val="001002AA"/>
    <w:rsid w:val="001016CA"/>
    <w:rsid w:val="001020C6"/>
    <w:rsid w:val="00106CE2"/>
    <w:rsid w:val="00111883"/>
    <w:rsid w:val="0011358D"/>
    <w:rsid w:val="00117116"/>
    <w:rsid w:val="00120C08"/>
    <w:rsid w:val="00120DB8"/>
    <w:rsid w:val="001250BF"/>
    <w:rsid w:val="001251C0"/>
    <w:rsid w:val="00125FFE"/>
    <w:rsid w:val="001309DE"/>
    <w:rsid w:val="00131906"/>
    <w:rsid w:val="001341EC"/>
    <w:rsid w:val="00137235"/>
    <w:rsid w:val="001424F2"/>
    <w:rsid w:val="00161C13"/>
    <w:rsid w:val="00162A0B"/>
    <w:rsid w:val="001650FB"/>
    <w:rsid w:val="00175FC4"/>
    <w:rsid w:val="001778E8"/>
    <w:rsid w:val="00180315"/>
    <w:rsid w:val="00181EE7"/>
    <w:rsid w:val="00191FE2"/>
    <w:rsid w:val="001947A4"/>
    <w:rsid w:val="001A620D"/>
    <w:rsid w:val="001A77DE"/>
    <w:rsid w:val="001B423C"/>
    <w:rsid w:val="001B4D6E"/>
    <w:rsid w:val="001B6088"/>
    <w:rsid w:val="001B6178"/>
    <w:rsid w:val="001C2E38"/>
    <w:rsid w:val="001C41A5"/>
    <w:rsid w:val="001C5EB9"/>
    <w:rsid w:val="001C6E83"/>
    <w:rsid w:val="001C7D86"/>
    <w:rsid w:val="001D1FC7"/>
    <w:rsid w:val="001D5794"/>
    <w:rsid w:val="001E52DD"/>
    <w:rsid w:val="001F0866"/>
    <w:rsid w:val="001F2B9D"/>
    <w:rsid w:val="001F6599"/>
    <w:rsid w:val="001F7D93"/>
    <w:rsid w:val="0020057A"/>
    <w:rsid w:val="00200646"/>
    <w:rsid w:val="00203F92"/>
    <w:rsid w:val="00212BF6"/>
    <w:rsid w:val="00213471"/>
    <w:rsid w:val="002154F0"/>
    <w:rsid w:val="002155DB"/>
    <w:rsid w:val="002231FC"/>
    <w:rsid w:val="00232E26"/>
    <w:rsid w:val="0023305C"/>
    <w:rsid w:val="00237D05"/>
    <w:rsid w:val="0024665C"/>
    <w:rsid w:val="00247CCA"/>
    <w:rsid w:val="0025176B"/>
    <w:rsid w:val="0026104A"/>
    <w:rsid w:val="002611E3"/>
    <w:rsid w:val="00262466"/>
    <w:rsid w:val="002641CC"/>
    <w:rsid w:val="00264759"/>
    <w:rsid w:val="0026481B"/>
    <w:rsid w:val="00265533"/>
    <w:rsid w:val="00270945"/>
    <w:rsid w:val="002716FE"/>
    <w:rsid w:val="002722EB"/>
    <w:rsid w:val="00282E92"/>
    <w:rsid w:val="00291EC1"/>
    <w:rsid w:val="00292534"/>
    <w:rsid w:val="00293EA4"/>
    <w:rsid w:val="002A16C9"/>
    <w:rsid w:val="002A2604"/>
    <w:rsid w:val="002A33CC"/>
    <w:rsid w:val="002B2B79"/>
    <w:rsid w:val="002B421A"/>
    <w:rsid w:val="002B5AAA"/>
    <w:rsid w:val="002C048D"/>
    <w:rsid w:val="002C3E68"/>
    <w:rsid w:val="002C5C51"/>
    <w:rsid w:val="002C6C16"/>
    <w:rsid w:val="002D4EB5"/>
    <w:rsid w:val="002D7DCD"/>
    <w:rsid w:val="002E2DF3"/>
    <w:rsid w:val="002E4A6C"/>
    <w:rsid w:val="002E53CF"/>
    <w:rsid w:val="002E59E5"/>
    <w:rsid w:val="003113C7"/>
    <w:rsid w:val="003118C8"/>
    <w:rsid w:val="0031346E"/>
    <w:rsid w:val="00317324"/>
    <w:rsid w:val="0032054D"/>
    <w:rsid w:val="00322785"/>
    <w:rsid w:val="00327D8B"/>
    <w:rsid w:val="0033212A"/>
    <w:rsid w:val="003334F0"/>
    <w:rsid w:val="00333F4D"/>
    <w:rsid w:val="00337566"/>
    <w:rsid w:val="0034411F"/>
    <w:rsid w:val="003526BB"/>
    <w:rsid w:val="00364A58"/>
    <w:rsid w:val="00370ECC"/>
    <w:rsid w:val="0037496D"/>
    <w:rsid w:val="00385682"/>
    <w:rsid w:val="003A4FB4"/>
    <w:rsid w:val="003A691C"/>
    <w:rsid w:val="003A7845"/>
    <w:rsid w:val="003A7FB3"/>
    <w:rsid w:val="003B3B11"/>
    <w:rsid w:val="003B6CBB"/>
    <w:rsid w:val="003C052B"/>
    <w:rsid w:val="003C3021"/>
    <w:rsid w:val="003C3F4B"/>
    <w:rsid w:val="003C7275"/>
    <w:rsid w:val="003D0BCD"/>
    <w:rsid w:val="003D5288"/>
    <w:rsid w:val="003D7141"/>
    <w:rsid w:val="003D716E"/>
    <w:rsid w:val="003E48DB"/>
    <w:rsid w:val="003F384A"/>
    <w:rsid w:val="004050A1"/>
    <w:rsid w:val="004058E3"/>
    <w:rsid w:val="0040673B"/>
    <w:rsid w:val="0041322B"/>
    <w:rsid w:val="00414BC4"/>
    <w:rsid w:val="00420EF9"/>
    <w:rsid w:val="0043273C"/>
    <w:rsid w:val="00436A5E"/>
    <w:rsid w:val="00444F00"/>
    <w:rsid w:val="00450DB9"/>
    <w:rsid w:val="0045219B"/>
    <w:rsid w:val="004533C3"/>
    <w:rsid w:val="00455EFB"/>
    <w:rsid w:val="00456F05"/>
    <w:rsid w:val="0046033E"/>
    <w:rsid w:val="00461672"/>
    <w:rsid w:val="00462807"/>
    <w:rsid w:val="00463568"/>
    <w:rsid w:val="00467E58"/>
    <w:rsid w:val="00470D54"/>
    <w:rsid w:val="00474D11"/>
    <w:rsid w:val="00475A57"/>
    <w:rsid w:val="00475BF5"/>
    <w:rsid w:val="004768C8"/>
    <w:rsid w:val="00483171"/>
    <w:rsid w:val="00483D1D"/>
    <w:rsid w:val="00484EE9"/>
    <w:rsid w:val="00485419"/>
    <w:rsid w:val="00496D84"/>
    <w:rsid w:val="00497552"/>
    <w:rsid w:val="004A0E7F"/>
    <w:rsid w:val="004A2B05"/>
    <w:rsid w:val="004A548F"/>
    <w:rsid w:val="004B135C"/>
    <w:rsid w:val="004B1600"/>
    <w:rsid w:val="004B2D56"/>
    <w:rsid w:val="004B4937"/>
    <w:rsid w:val="004C1475"/>
    <w:rsid w:val="004C4E25"/>
    <w:rsid w:val="004C5FD6"/>
    <w:rsid w:val="004D0F1A"/>
    <w:rsid w:val="004D31C2"/>
    <w:rsid w:val="004D6E27"/>
    <w:rsid w:val="004E0FB2"/>
    <w:rsid w:val="004E4F8F"/>
    <w:rsid w:val="004E718A"/>
    <w:rsid w:val="004F6954"/>
    <w:rsid w:val="00506614"/>
    <w:rsid w:val="0051233E"/>
    <w:rsid w:val="0051492B"/>
    <w:rsid w:val="00515FCF"/>
    <w:rsid w:val="005173FA"/>
    <w:rsid w:val="00523CCA"/>
    <w:rsid w:val="0052768A"/>
    <w:rsid w:val="00534165"/>
    <w:rsid w:val="00535AAB"/>
    <w:rsid w:val="00540BA4"/>
    <w:rsid w:val="005429F8"/>
    <w:rsid w:val="0055217B"/>
    <w:rsid w:val="00553065"/>
    <w:rsid w:val="00564213"/>
    <w:rsid w:val="005714EC"/>
    <w:rsid w:val="00574C90"/>
    <w:rsid w:val="005810E1"/>
    <w:rsid w:val="00592698"/>
    <w:rsid w:val="0059301C"/>
    <w:rsid w:val="005A4F32"/>
    <w:rsid w:val="005A7065"/>
    <w:rsid w:val="005A78D5"/>
    <w:rsid w:val="005B25AD"/>
    <w:rsid w:val="005B3CDF"/>
    <w:rsid w:val="005B6BC3"/>
    <w:rsid w:val="005C04FD"/>
    <w:rsid w:val="005C2714"/>
    <w:rsid w:val="005C2E7F"/>
    <w:rsid w:val="005C36C5"/>
    <w:rsid w:val="005C6221"/>
    <w:rsid w:val="005C7789"/>
    <w:rsid w:val="005D60B7"/>
    <w:rsid w:val="005E4F56"/>
    <w:rsid w:val="005F058C"/>
    <w:rsid w:val="005F7351"/>
    <w:rsid w:val="00606498"/>
    <w:rsid w:val="006065D5"/>
    <w:rsid w:val="00610C65"/>
    <w:rsid w:val="006116E9"/>
    <w:rsid w:val="00615BCC"/>
    <w:rsid w:val="0062185F"/>
    <w:rsid w:val="00630D31"/>
    <w:rsid w:val="0063102C"/>
    <w:rsid w:val="006318B4"/>
    <w:rsid w:val="006326D7"/>
    <w:rsid w:val="006351D7"/>
    <w:rsid w:val="00641228"/>
    <w:rsid w:val="006414EC"/>
    <w:rsid w:val="00642460"/>
    <w:rsid w:val="00647B41"/>
    <w:rsid w:val="006507A8"/>
    <w:rsid w:val="00652AB8"/>
    <w:rsid w:val="006703E1"/>
    <w:rsid w:val="00670F05"/>
    <w:rsid w:val="00671CAA"/>
    <w:rsid w:val="006768E8"/>
    <w:rsid w:val="00682F1A"/>
    <w:rsid w:val="006877AF"/>
    <w:rsid w:val="006A0005"/>
    <w:rsid w:val="006A5C07"/>
    <w:rsid w:val="006A653F"/>
    <w:rsid w:val="006B7731"/>
    <w:rsid w:val="006C5F23"/>
    <w:rsid w:val="006D0C96"/>
    <w:rsid w:val="006D13F8"/>
    <w:rsid w:val="006E3EF1"/>
    <w:rsid w:val="006E4C32"/>
    <w:rsid w:val="006F058A"/>
    <w:rsid w:val="00700145"/>
    <w:rsid w:val="0070537F"/>
    <w:rsid w:val="0070786D"/>
    <w:rsid w:val="00710CB8"/>
    <w:rsid w:val="0071782A"/>
    <w:rsid w:val="007310C9"/>
    <w:rsid w:val="00732B0A"/>
    <w:rsid w:val="007401C9"/>
    <w:rsid w:val="00741E96"/>
    <w:rsid w:val="00741FEB"/>
    <w:rsid w:val="007434A6"/>
    <w:rsid w:val="007452D6"/>
    <w:rsid w:val="00751A44"/>
    <w:rsid w:val="00751E57"/>
    <w:rsid w:val="007616A2"/>
    <w:rsid w:val="00773E2F"/>
    <w:rsid w:val="007745EE"/>
    <w:rsid w:val="007809B6"/>
    <w:rsid w:val="00783051"/>
    <w:rsid w:val="00785738"/>
    <w:rsid w:val="007868A9"/>
    <w:rsid w:val="00796A7F"/>
    <w:rsid w:val="007B41E1"/>
    <w:rsid w:val="007B7F95"/>
    <w:rsid w:val="007C12C8"/>
    <w:rsid w:val="007C368E"/>
    <w:rsid w:val="007C4BB5"/>
    <w:rsid w:val="007C7916"/>
    <w:rsid w:val="007D1BB7"/>
    <w:rsid w:val="007E2623"/>
    <w:rsid w:val="007F01BF"/>
    <w:rsid w:val="007F4181"/>
    <w:rsid w:val="007F5228"/>
    <w:rsid w:val="007F7E20"/>
    <w:rsid w:val="00801A99"/>
    <w:rsid w:val="00802FD0"/>
    <w:rsid w:val="00810620"/>
    <w:rsid w:val="00811283"/>
    <w:rsid w:val="008130D5"/>
    <w:rsid w:val="00816403"/>
    <w:rsid w:val="0081746F"/>
    <w:rsid w:val="00823C33"/>
    <w:rsid w:val="00825D4F"/>
    <w:rsid w:val="008260BF"/>
    <w:rsid w:val="008306C7"/>
    <w:rsid w:val="008337DA"/>
    <w:rsid w:val="00836328"/>
    <w:rsid w:val="008371A3"/>
    <w:rsid w:val="008441A5"/>
    <w:rsid w:val="008529A0"/>
    <w:rsid w:val="00854525"/>
    <w:rsid w:val="00855006"/>
    <w:rsid w:val="00860CD8"/>
    <w:rsid w:val="0088317F"/>
    <w:rsid w:val="0088520B"/>
    <w:rsid w:val="00886BA8"/>
    <w:rsid w:val="008970D7"/>
    <w:rsid w:val="008A794E"/>
    <w:rsid w:val="008B1909"/>
    <w:rsid w:val="008B3885"/>
    <w:rsid w:val="008B661B"/>
    <w:rsid w:val="008B719F"/>
    <w:rsid w:val="008C23F8"/>
    <w:rsid w:val="008D3BCA"/>
    <w:rsid w:val="008D5612"/>
    <w:rsid w:val="008D646B"/>
    <w:rsid w:val="008D72A1"/>
    <w:rsid w:val="008E213F"/>
    <w:rsid w:val="008E3110"/>
    <w:rsid w:val="008E6DB8"/>
    <w:rsid w:val="008F5936"/>
    <w:rsid w:val="008F72D7"/>
    <w:rsid w:val="008F7B65"/>
    <w:rsid w:val="00902B1C"/>
    <w:rsid w:val="009048C3"/>
    <w:rsid w:val="009077BC"/>
    <w:rsid w:val="009124A3"/>
    <w:rsid w:val="00912658"/>
    <w:rsid w:val="009146AE"/>
    <w:rsid w:val="00914E09"/>
    <w:rsid w:val="00914E30"/>
    <w:rsid w:val="009150E4"/>
    <w:rsid w:val="0091791F"/>
    <w:rsid w:val="00925CC5"/>
    <w:rsid w:val="00932F15"/>
    <w:rsid w:val="00941C8A"/>
    <w:rsid w:val="00943440"/>
    <w:rsid w:val="00953BDE"/>
    <w:rsid w:val="00955FDC"/>
    <w:rsid w:val="00956A34"/>
    <w:rsid w:val="00967729"/>
    <w:rsid w:val="00972CB8"/>
    <w:rsid w:val="00975D22"/>
    <w:rsid w:val="00980C22"/>
    <w:rsid w:val="009852A9"/>
    <w:rsid w:val="00991B36"/>
    <w:rsid w:val="00993E8B"/>
    <w:rsid w:val="00994067"/>
    <w:rsid w:val="009A1085"/>
    <w:rsid w:val="009B07B9"/>
    <w:rsid w:val="009B31BB"/>
    <w:rsid w:val="009B406F"/>
    <w:rsid w:val="009B5206"/>
    <w:rsid w:val="009B79BB"/>
    <w:rsid w:val="009C39CC"/>
    <w:rsid w:val="009C5427"/>
    <w:rsid w:val="009C7BC0"/>
    <w:rsid w:val="009D18CB"/>
    <w:rsid w:val="009D38E2"/>
    <w:rsid w:val="009D5D50"/>
    <w:rsid w:val="009D687C"/>
    <w:rsid w:val="009F2612"/>
    <w:rsid w:val="009F2C0A"/>
    <w:rsid w:val="009F5A78"/>
    <w:rsid w:val="00A036AC"/>
    <w:rsid w:val="00A0391C"/>
    <w:rsid w:val="00A04CFA"/>
    <w:rsid w:val="00A1401C"/>
    <w:rsid w:val="00A14BF9"/>
    <w:rsid w:val="00A33668"/>
    <w:rsid w:val="00A378AE"/>
    <w:rsid w:val="00A43272"/>
    <w:rsid w:val="00A4399C"/>
    <w:rsid w:val="00A455DB"/>
    <w:rsid w:val="00A500E0"/>
    <w:rsid w:val="00A54201"/>
    <w:rsid w:val="00A55436"/>
    <w:rsid w:val="00A635A9"/>
    <w:rsid w:val="00A65091"/>
    <w:rsid w:val="00A70035"/>
    <w:rsid w:val="00A7137B"/>
    <w:rsid w:val="00A818DC"/>
    <w:rsid w:val="00A818F7"/>
    <w:rsid w:val="00A83BE3"/>
    <w:rsid w:val="00A83CAB"/>
    <w:rsid w:val="00A85CC3"/>
    <w:rsid w:val="00A863E8"/>
    <w:rsid w:val="00A9183D"/>
    <w:rsid w:val="00A9207E"/>
    <w:rsid w:val="00AA1B2D"/>
    <w:rsid w:val="00AA1D13"/>
    <w:rsid w:val="00AA24FB"/>
    <w:rsid w:val="00AB1B04"/>
    <w:rsid w:val="00AB5169"/>
    <w:rsid w:val="00AB670A"/>
    <w:rsid w:val="00AC10DA"/>
    <w:rsid w:val="00AC2EB6"/>
    <w:rsid w:val="00AC5826"/>
    <w:rsid w:val="00AD29CC"/>
    <w:rsid w:val="00AD2FF7"/>
    <w:rsid w:val="00AD4557"/>
    <w:rsid w:val="00AD4C4D"/>
    <w:rsid w:val="00AD55A6"/>
    <w:rsid w:val="00AE13C0"/>
    <w:rsid w:val="00AE4157"/>
    <w:rsid w:val="00AE69C7"/>
    <w:rsid w:val="00AF49C3"/>
    <w:rsid w:val="00AF61FF"/>
    <w:rsid w:val="00B008D0"/>
    <w:rsid w:val="00B0227F"/>
    <w:rsid w:val="00B044B8"/>
    <w:rsid w:val="00B05285"/>
    <w:rsid w:val="00B12C63"/>
    <w:rsid w:val="00B23122"/>
    <w:rsid w:val="00B26620"/>
    <w:rsid w:val="00B36FFC"/>
    <w:rsid w:val="00B4015F"/>
    <w:rsid w:val="00B40641"/>
    <w:rsid w:val="00B417B3"/>
    <w:rsid w:val="00B4443D"/>
    <w:rsid w:val="00B510BD"/>
    <w:rsid w:val="00B51C85"/>
    <w:rsid w:val="00B523D0"/>
    <w:rsid w:val="00B55302"/>
    <w:rsid w:val="00B5719D"/>
    <w:rsid w:val="00B61F07"/>
    <w:rsid w:val="00B637F0"/>
    <w:rsid w:val="00B67F2B"/>
    <w:rsid w:val="00B705BC"/>
    <w:rsid w:val="00B75342"/>
    <w:rsid w:val="00B77B9A"/>
    <w:rsid w:val="00B77F6E"/>
    <w:rsid w:val="00B81747"/>
    <w:rsid w:val="00B91399"/>
    <w:rsid w:val="00B9147E"/>
    <w:rsid w:val="00B94A58"/>
    <w:rsid w:val="00BB6B27"/>
    <w:rsid w:val="00BC2EE6"/>
    <w:rsid w:val="00BD0523"/>
    <w:rsid w:val="00BD3C83"/>
    <w:rsid w:val="00BD52C9"/>
    <w:rsid w:val="00BE54B8"/>
    <w:rsid w:val="00BF4E51"/>
    <w:rsid w:val="00C00F80"/>
    <w:rsid w:val="00C014AE"/>
    <w:rsid w:val="00C10E88"/>
    <w:rsid w:val="00C14844"/>
    <w:rsid w:val="00C14B33"/>
    <w:rsid w:val="00C1589F"/>
    <w:rsid w:val="00C172BD"/>
    <w:rsid w:val="00C17EA8"/>
    <w:rsid w:val="00C23ED8"/>
    <w:rsid w:val="00C26311"/>
    <w:rsid w:val="00C35812"/>
    <w:rsid w:val="00C4025C"/>
    <w:rsid w:val="00C471CC"/>
    <w:rsid w:val="00C51047"/>
    <w:rsid w:val="00C53516"/>
    <w:rsid w:val="00C55EDD"/>
    <w:rsid w:val="00C60333"/>
    <w:rsid w:val="00C61496"/>
    <w:rsid w:val="00C65E57"/>
    <w:rsid w:val="00C66C96"/>
    <w:rsid w:val="00C67112"/>
    <w:rsid w:val="00C71544"/>
    <w:rsid w:val="00C75FDA"/>
    <w:rsid w:val="00C82F79"/>
    <w:rsid w:val="00C87D1A"/>
    <w:rsid w:val="00C917B2"/>
    <w:rsid w:val="00C931D6"/>
    <w:rsid w:val="00C93B05"/>
    <w:rsid w:val="00CA086D"/>
    <w:rsid w:val="00CA2A96"/>
    <w:rsid w:val="00CB0B11"/>
    <w:rsid w:val="00CB1639"/>
    <w:rsid w:val="00CC2044"/>
    <w:rsid w:val="00CC3317"/>
    <w:rsid w:val="00CC4A2F"/>
    <w:rsid w:val="00CC51D0"/>
    <w:rsid w:val="00CC5C5C"/>
    <w:rsid w:val="00CD3588"/>
    <w:rsid w:val="00CD601B"/>
    <w:rsid w:val="00CE6ED6"/>
    <w:rsid w:val="00CF3490"/>
    <w:rsid w:val="00CF5D02"/>
    <w:rsid w:val="00CF7054"/>
    <w:rsid w:val="00D02603"/>
    <w:rsid w:val="00D03A3B"/>
    <w:rsid w:val="00D04671"/>
    <w:rsid w:val="00D058B2"/>
    <w:rsid w:val="00D1088C"/>
    <w:rsid w:val="00D12D89"/>
    <w:rsid w:val="00D15F76"/>
    <w:rsid w:val="00D1752A"/>
    <w:rsid w:val="00D24DCF"/>
    <w:rsid w:val="00D27422"/>
    <w:rsid w:val="00D27845"/>
    <w:rsid w:val="00D40CE0"/>
    <w:rsid w:val="00D424AE"/>
    <w:rsid w:val="00D45163"/>
    <w:rsid w:val="00D45645"/>
    <w:rsid w:val="00D45E10"/>
    <w:rsid w:val="00D60E28"/>
    <w:rsid w:val="00D621E5"/>
    <w:rsid w:val="00D62B14"/>
    <w:rsid w:val="00D73E6C"/>
    <w:rsid w:val="00D829DE"/>
    <w:rsid w:val="00D82AF0"/>
    <w:rsid w:val="00D8740B"/>
    <w:rsid w:val="00DA3D1A"/>
    <w:rsid w:val="00DA43C3"/>
    <w:rsid w:val="00DA6848"/>
    <w:rsid w:val="00DB4E53"/>
    <w:rsid w:val="00DB5B51"/>
    <w:rsid w:val="00DC0708"/>
    <w:rsid w:val="00DC2603"/>
    <w:rsid w:val="00DD2E8E"/>
    <w:rsid w:val="00DD43FF"/>
    <w:rsid w:val="00DD5FEC"/>
    <w:rsid w:val="00DE43A1"/>
    <w:rsid w:val="00DE47D0"/>
    <w:rsid w:val="00DE4F3B"/>
    <w:rsid w:val="00DF12E1"/>
    <w:rsid w:val="00DF31EB"/>
    <w:rsid w:val="00DF41C2"/>
    <w:rsid w:val="00E00339"/>
    <w:rsid w:val="00E03454"/>
    <w:rsid w:val="00E03565"/>
    <w:rsid w:val="00E03812"/>
    <w:rsid w:val="00E04D85"/>
    <w:rsid w:val="00E10734"/>
    <w:rsid w:val="00E13411"/>
    <w:rsid w:val="00E142A8"/>
    <w:rsid w:val="00E20E57"/>
    <w:rsid w:val="00E32451"/>
    <w:rsid w:val="00E33985"/>
    <w:rsid w:val="00E50437"/>
    <w:rsid w:val="00E50780"/>
    <w:rsid w:val="00E50F59"/>
    <w:rsid w:val="00E51DA0"/>
    <w:rsid w:val="00E52B52"/>
    <w:rsid w:val="00E558AA"/>
    <w:rsid w:val="00E55B2C"/>
    <w:rsid w:val="00E56B89"/>
    <w:rsid w:val="00E6133D"/>
    <w:rsid w:val="00E66EFE"/>
    <w:rsid w:val="00E81ADE"/>
    <w:rsid w:val="00E87181"/>
    <w:rsid w:val="00E9324F"/>
    <w:rsid w:val="00E93F88"/>
    <w:rsid w:val="00E95B58"/>
    <w:rsid w:val="00E95F7F"/>
    <w:rsid w:val="00EA7214"/>
    <w:rsid w:val="00EB0345"/>
    <w:rsid w:val="00EB435C"/>
    <w:rsid w:val="00EC3592"/>
    <w:rsid w:val="00EC6F4E"/>
    <w:rsid w:val="00ED6B96"/>
    <w:rsid w:val="00EE58C0"/>
    <w:rsid w:val="00EF4B2A"/>
    <w:rsid w:val="00EF798A"/>
    <w:rsid w:val="00F05B14"/>
    <w:rsid w:val="00F06349"/>
    <w:rsid w:val="00F07215"/>
    <w:rsid w:val="00F11859"/>
    <w:rsid w:val="00F1254E"/>
    <w:rsid w:val="00F12B84"/>
    <w:rsid w:val="00F17DC0"/>
    <w:rsid w:val="00F20111"/>
    <w:rsid w:val="00F24BA3"/>
    <w:rsid w:val="00F27EEF"/>
    <w:rsid w:val="00F3431D"/>
    <w:rsid w:val="00F35903"/>
    <w:rsid w:val="00F40451"/>
    <w:rsid w:val="00F40EC7"/>
    <w:rsid w:val="00F46E5A"/>
    <w:rsid w:val="00F4786E"/>
    <w:rsid w:val="00F5258E"/>
    <w:rsid w:val="00F52D76"/>
    <w:rsid w:val="00F54FB3"/>
    <w:rsid w:val="00F6045B"/>
    <w:rsid w:val="00F643E7"/>
    <w:rsid w:val="00F64800"/>
    <w:rsid w:val="00F649EE"/>
    <w:rsid w:val="00F76BF7"/>
    <w:rsid w:val="00F7760D"/>
    <w:rsid w:val="00F83499"/>
    <w:rsid w:val="00F93D60"/>
    <w:rsid w:val="00F9705D"/>
    <w:rsid w:val="00FA028E"/>
    <w:rsid w:val="00FA0C23"/>
    <w:rsid w:val="00FB4E68"/>
    <w:rsid w:val="00FC2C38"/>
    <w:rsid w:val="00FC38D7"/>
    <w:rsid w:val="00FC5645"/>
    <w:rsid w:val="00FC6DBA"/>
    <w:rsid w:val="00FC6FCD"/>
    <w:rsid w:val="00FD3331"/>
    <w:rsid w:val="00FD4268"/>
    <w:rsid w:val="00FD73C0"/>
    <w:rsid w:val="00FE0280"/>
    <w:rsid w:val="00FE39AD"/>
    <w:rsid w:val="00FE4C67"/>
    <w:rsid w:val="00FF308B"/>
    <w:rsid w:val="00FF78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228C"/>
  <w15:docId w15:val="{6CAB75D3-8191-4159-9EB9-7404BD91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43D"/>
    <w:pPr>
      <w:spacing w:after="200"/>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qFormat/>
    <w:rsid w:val="0020057A"/>
    <w:pPr>
      <w:outlineLvl w:val="0"/>
    </w:pPr>
    <w:rPr>
      <w:rFonts w:ascii="CMU Sans Serif Demi Condensed D" w:hAnsi="CMU Sans Serif Demi Condensed D"/>
      <w:b/>
      <w:sz w:val="28"/>
    </w:rPr>
  </w:style>
  <w:style w:type="paragraph" w:styleId="Heading2">
    <w:name w:val="heading 2"/>
    <w:basedOn w:val="Normal"/>
    <w:next w:val="Normal"/>
    <w:link w:val="Heading2Char"/>
    <w:qFormat/>
    <w:rsid w:val="0020057A"/>
    <w:pPr>
      <w:keepNext/>
      <w:spacing w:before="240" w:after="240"/>
      <w:outlineLvl w:val="1"/>
    </w:pPr>
    <w:rPr>
      <w:rFonts w:ascii="CMU Sans Serif Demi Condensed D" w:hAnsi="CMU Sans Serif Demi Condensed D" w:cs="Arial"/>
      <w:b/>
      <w:bCs/>
      <w:iCs/>
      <w:sz w:val="24"/>
      <w:szCs w:val="28"/>
    </w:rPr>
  </w:style>
  <w:style w:type="paragraph" w:styleId="Heading3">
    <w:name w:val="heading 3"/>
    <w:basedOn w:val="Normal"/>
    <w:next w:val="Normal"/>
    <w:link w:val="Heading3Char"/>
    <w:qFormat/>
    <w:rsid w:val="0020057A"/>
    <w:pPr>
      <w:keepNext/>
      <w:spacing w:before="240" w:after="240"/>
      <w:outlineLvl w:val="2"/>
    </w:pPr>
    <w:rPr>
      <w:rFonts w:ascii="CMU Sans Serif Oblique" w:hAnsi="CMU Sans Serif Oblique" w:cs="Arial"/>
      <w:bCs/>
      <w:i/>
      <w:sz w:val="24"/>
      <w:szCs w:val="26"/>
    </w:rPr>
  </w:style>
  <w:style w:type="paragraph" w:styleId="Heading4">
    <w:name w:val="heading 4"/>
    <w:aliases w:val="Abstract"/>
    <w:basedOn w:val="Normal"/>
    <w:next w:val="Normal"/>
    <w:link w:val="Heading4Char"/>
    <w:rsid w:val="0020057A"/>
    <w:pPr>
      <w:outlineLvl w:val="3"/>
    </w:pPr>
    <w:rPr>
      <w:rFonts w:ascii="CMU Sans Serif Medium" w:hAnsi="CMU Sans Serif Medium"/>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rsid w:val="00414BC4"/>
    <w:rPr>
      <w:b/>
      <w:bCs/>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character" w:customStyle="1" w:styleId="Heading1Char">
    <w:name w:val="Heading 1 Char"/>
    <w:link w:val="Heading1"/>
    <w:rsid w:val="0020057A"/>
    <w:rPr>
      <w:rFonts w:ascii="CMU Sans Serif Demi Condensed D" w:eastAsia="Times New Roman" w:hAnsi="CMU Sans Serif Demi Condensed D"/>
      <w:b/>
      <w:sz w:val="28"/>
      <w:szCs w:val="24"/>
      <w:lang w:val="fr-FR" w:eastAsia="de-DE"/>
    </w:rPr>
  </w:style>
  <w:style w:type="character" w:customStyle="1" w:styleId="Heading3Char">
    <w:name w:val="Heading 3 Char"/>
    <w:link w:val="Heading3"/>
    <w:rsid w:val="0020057A"/>
    <w:rPr>
      <w:rFonts w:ascii="CMU Sans Serif Oblique" w:eastAsia="Times New Roman" w:hAnsi="CMU Sans Serif Oblique" w:cs="Arial"/>
      <w:bCs/>
      <w:i/>
      <w:sz w:val="24"/>
      <w:szCs w:val="26"/>
      <w:lang w:val="fr-FR" w:eastAsia="de-DE"/>
    </w:rPr>
  </w:style>
  <w:style w:type="character" w:customStyle="1" w:styleId="Heading4Char">
    <w:name w:val="Heading 4 Char"/>
    <w:aliases w:val="Abstract Char"/>
    <w:link w:val="Heading4"/>
    <w:rsid w:val="0020057A"/>
    <w:rPr>
      <w:rFonts w:ascii="CMU Sans Serif Medium" w:eastAsia="Times New Roman" w:hAnsi="CMU Sans Serif Medium"/>
      <w:sz w:val="22"/>
      <w:szCs w:val="24"/>
      <w:lang w:val="fr-FR" w:eastAsia="de-DE"/>
    </w:rPr>
  </w:style>
  <w:style w:type="character" w:customStyle="1" w:styleId="Heading2Char">
    <w:name w:val="Heading 2 Char"/>
    <w:link w:val="Heading2"/>
    <w:rsid w:val="0020057A"/>
    <w:rPr>
      <w:rFonts w:ascii="CMU Sans Serif Demi Condensed D" w:eastAsia="Times New Roman" w:hAnsi="CMU Sans Serif Demi Condensed D" w:cs="Arial"/>
      <w:b/>
      <w:bCs/>
      <w:iCs/>
      <w:sz w:val="24"/>
      <w:szCs w:val="28"/>
      <w:lang w:val="fr-FR" w:eastAsia="de-DE"/>
    </w:rPr>
  </w:style>
  <w:style w:type="character" w:styleId="Hyperlink">
    <w:name w:val="Hyperlink"/>
    <w:basedOn w:val="DefaultParagraphFont"/>
    <w:uiPriority w:val="99"/>
    <w:unhideWhenUsed/>
    <w:rsid w:val="00E6133D"/>
    <w:rPr>
      <w:color w:val="0000FF" w:themeColor="hyperlink"/>
      <w:u w:val="singl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20057A"/>
    <w:pPr>
      <w:spacing w:before="360" w:line="440" w:lineRule="exact"/>
      <w:contextualSpacing/>
      <w:jc w:val="center"/>
    </w:pPr>
    <w:rPr>
      <w:rFonts w:ascii="CMU Sans Serif Demi Condensed D" w:hAnsi="CMU Sans Serif Demi Condensed D"/>
      <w:b/>
      <w:sz w:val="34"/>
    </w:rPr>
  </w:style>
  <w:style w:type="character" w:customStyle="1" w:styleId="MStitleChar">
    <w:name w:val="MS title Char"/>
    <w:basedOn w:val="DefaultParagraphFont"/>
    <w:link w:val="MStitle"/>
    <w:rsid w:val="0020057A"/>
    <w:rPr>
      <w:rFonts w:ascii="CMU Sans Serif Demi Condensed D" w:eastAsia="Times New Roman" w:hAnsi="CMU Sans Serif Demi Condensed D"/>
      <w:b/>
      <w:sz w:val="34"/>
      <w:szCs w:val="24"/>
      <w:lang w:val="fr-FR" w:eastAsia="de-DE"/>
    </w:rPr>
  </w:style>
  <w:style w:type="paragraph" w:customStyle="1" w:styleId="Affiliation">
    <w:name w:val="Affiliation"/>
    <w:basedOn w:val="Authors"/>
    <w:link w:val="AffiliationChar"/>
    <w:qFormat/>
    <w:rsid w:val="007F01BF"/>
    <w:rPr>
      <w:sz w:val="20"/>
      <w:szCs w:val="20"/>
    </w:r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7F01BF"/>
    <w:rPr>
      <w:rFonts w:ascii="Times New Roman" w:hAnsi="Times New Roman"/>
      <w:lang w:eastAsia="de-D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288"/>
    <w:rPr>
      <w:rFonts w:ascii="Segoe UI" w:eastAsiaTheme="minorHAnsi" w:hAnsi="Segoe UI" w:cs="Segoe UI"/>
      <w:sz w:val="18"/>
      <w:szCs w:val="18"/>
      <w:lang w:val="en-US" w:eastAsia="en-US"/>
    </w:rPr>
  </w:style>
  <w:style w:type="paragraph" w:customStyle="1" w:styleId="Equation">
    <w:name w:val="Equation"/>
    <w:basedOn w:val="Normal"/>
    <w:link w:val="EquationChar"/>
    <w:rsid w:val="0088317F"/>
    <w:rPr>
      <w:rFonts w:ascii="Cambria Math" w:hAnsi="Cambria Math"/>
      <w:i/>
    </w:rPr>
  </w:style>
  <w:style w:type="paragraph" w:styleId="Caption">
    <w:name w:val="caption"/>
    <w:basedOn w:val="Normal"/>
    <w:next w:val="Normal"/>
    <w:uiPriority w:val="35"/>
    <w:unhideWhenUsed/>
    <w:qFormat/>
    <w:rsid w:val="0020057A"/>
    <w:rPr>
      <w:rFonts w:ascii="CMU Sans Serif Demi Condensed D" w:hAnsi="CMU Sans Serif Demi Condensed D"/>
      <w:b/>
      <w:bCs/>
      <w:sz w:val="21"/>
      <w:szCs w:val="18"/>
    </w:rPr>
  </w:style>
  <w:style w:type="character" w:customStyle="1" w:styleId="EquationChar">
    <w:name w:val="Equation Char"/>
    <w:basedOn w:val="DefaultParagraphFont"/>
    <w:link w:val="Equation"/>
    <w:rsid w:val="0088317F"/>
    <w:rPr>
      <w:rFonts w:ascii="Cambria Math" w:eastAsia="Times New Roman" w:hAnsi="Cambria Math"/>
      <w:i/>
      <w:szCs w:val="24"/>
      <w:lang w:val="fr-FR" w:eastAsia="de-DE"/>
    </w:rPr>
  </w:style>
  <w:style w:type="paragraph" w:styleId="Footer">
    <w:name w:val="footer"/>
    <w:basedOn w:val="Normal"/>
    <w:link w:val="FooterChar"/>
    <w:uiPriority w:val="99"/>
    <w:unhideWhenUsed/>
    <w:rsid w:val="00CD3588"/>
    <w:pPr>
      <w:tabs>
        <w:tab w:val="center" w:pos="4680"/>
        <w:tab w:val="right" w:pos="9360"/>
      </w:tabs>
      <w:spacing w:after="0"/>
    </w:pPr>
  </w:style>
  <w:style w:type="character" w:customStyle="1" w:styleId="FooterChar">
    <w:name w:val="Footer Char"/>
    <w:basedOn w:val="DefaultParagraphFont"/>
    <w:link w:val="Footer"/>
    <w:uiPriority w:val="99"/>
    <w:rsid w:val="006D0C96"/>
    <w:rPr>
      <w:rFonts w:asciiTheme="minorHAnsi" w:eastAsiaTheme="minorHAnsi" w:hAnsiTheme="minorHAnsi" w:cstheme="minorBidi"/>
      <w:sz w:val="22"/>
      <w:szCs w:val="22"/>
      <w:lang w:val="en-US" w:eastAsia="en-US"/>
    </w:rPr>
  </w:style>
  <w:style w:type="paragraph" w:customStyle="1" w:styleId="Correspondence">
    <w:name w:val="Correspondence"/>
    <w:basedOn w:val="Normal"/>
    <w:link w:val="CorrespondenceChar"/>
    <w:qFormat/>
    <w:rsid w:val="008E213F"/>
    <w:pPr>
      <w:spacing w:before="120" w:after="360"/>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7F01BF"/>
    <w:pPr>
      <w:spacing w:before="180"/>
      <w:contextualSpacing/>
    </w:pPr>
    <w:rPr>
      <w:rFonts w:eastAsia="SimSun"/>
      <w:sz w:val="24"/>
    </w:rPr>
  </w:style>
  <w:style w:type="character" w:customStyle="1" w:styleId="AuthorsChar">
    <w:name w:val="Authors Char"/>
    <w:basedOn w:val="DefaultParagraphFont"/>
    <w:link w:val="Authors"/>
    <w:rsid w:val="007F01BF"/>
    <w:rPr>
      <w:rFonts w:ascii="Times New Roman" w:hAnsi="Times New Roman"/>
      <w:sz w:val="24"/>
      <w:szCs w:val="24"/>
      <w:lang w:eastAsia="de-DE"/>
    </w:rPr>
  </w:style>
  <w:style w:type="paragraph" w:styleId="FootnoteText">
    <w:name w:val="footnote text"/>
    <w:basedOn w:val="Normal"/>
    <w:link w:val="FootnoteTextChar"/>
    <w:uiPriority w:val="99"/>
    <w:semiHidden/>
    <w:unhideWhenUsed/>
    <w:rsid w:val="001C41A5"/>
    <w:rPr>
      <w:szCs w:val="20"/>
    </w:rPr>
  </w:style>
  <w:style w:type="character" w:customStyle="1" w:styleId="FootnoteTextChar">
    <w:name w:val="Footnote Text Char"/>
    <w:basedOn w:val="DefaultParagraphFont"/>
    <w:link w:val="FootnoteText"/>
    <w:uiPriority w:val="99"/>
    <w:semiHidden/>
    <w:rsid w:val="001C41A5"/>
    <w:rPr>
      <w:rFonts w:ascii="Times New Roman" w:eastAsia="Times New Roman" w:hAnsi="Times New Roman"/>
      <w:lang w:eastAsia="de-DE"/>
    </w:rPr>
  </w:style>
  <w:style w:type="character" w:styleId="FootnoteReference">
    <w:name w:val="footnote reference"/>
    <w:basedOn w:val="DefaultParagraphFont"/>
    <w:uiPriority w:val="99"/>
    <w:semiHidden/>
    <w:unhideWhenUsed/>
    <w:rsid w:val="001C41A5"/>
    <w:rPr>
      <w:vertAlign w:val="superscript"/>
    </w:rPr>
  </w:style>
  <w:style w:type="character" w:styleId="UnresolvedMention">
    <w:name w:val="Unresolved Mention"/>
    <w:basedOn w:val="DefaultParagraphFont"/>
    <w:uiPriority w:val="99"/>
    <w:semiHidden/>
    <w:unhideWhenUsed/>
    <w:rsid w:val="0024665C"/>
    <w:rPr>
      <w:color w:val="605E5C"/>
      <w:shd w:val="clear" w:color="auto" w:fill="E1DFDD"/>
    </w:rPr>
  </w:style>
  <w:style w:type="character" w:styleId="FollowedHyperlink">
    <w:name w:val="FollowedHyperlink"/>
    <w:basedOn w:val="DefaultParagraphFont"/>
    <w:uiPriority w:val="99"/>
    <w:semiHidden/>
    <w:unhideWhenUsed/>
    <w:rsid w:val="0020057A"/>
    <w:rPr>
      <w:color w:val="800080" w:themeColor="followedHyperlink"/>
      <w:u w:val="single"/>
    </w:rPr>
  </w:style>
  <w:style w:type="paragraph" w:customStyle="1" w:styleId="Teaser">
    <w:name w:val="Teaser"/>
    <w:basedOn w:val="Normal"/>
    <w:rsid w:val="00B40641"/>
    <w:pPr>
      <w:spacing w:before="120"/>
    </w:pPr>
    <w:rPr>
      <w:sz w:val="24"/>
    </w:rPr>
  </w:style>
  <w:style w:type="paragraph" w:styleId="Header">
    <w:name w:val="header"/>
    <w:basedOn w:val="Normal"/>
    <w:link w:val="HeaderChar"/>
    <w:uiPriority w:val="99"/>
    <w:unhideWhenUsed/>
    <w:rsid w:val="00CD3588"/>
    <w:pPr>
      <w:tabs>
        <w:tab w:val="center" w:pos="4680"/>
        <w:tab w:val="right" w:pos="9360"/>
      </w:tabs>
      <w:spacing w:after="0"/>
    </w:pPr>
  </w:style>
  <w:style w:type="character" w:customStyle="1" w:styleId="HeaderChar">
    <w:name w:val="Header Char"/>
    <w:basedOn w:val="DefaultParagraphFont"/>
    <w:link w:val="Header"/>
    <w:uiPriority w:val="99"/>
    <w:rsid w:val="00C53516"/>
    <w:rPr>
      <w:rFonts w:asciiTheme="minorHAnsi" w:eastAsiaTheme="minorHAnsi" w:hAnsiTheme="minorHAnsi" w:cstheme="minorBidi"/>
      <w:sz w:val="22"/>
      <w:szCs w:val="22"/>
      <w:lang w:val="en-US" w:eastAsia="en-US"/>
    </w:rPr>
  </w:style>
  <w:style w:type="paragraph" w:styleId="Revision">
    <w:name w:val="Revision"/>
    <w:hidden/>
    <w:uiPriority w:val="99"/>
    <w:semiHidden/>
    <w:rsid w:val="00C53516"/>
    <w:rPr>
      <w:rFonts w:ascii="Times New Roman" w:eastAsia="Times New Roman" w:hAnsi="Times New Roman"/>
      <w:sz w:val="22"/>
      <w:szCs w:val="24"/>
      <w:lang w:eastAsia="de-DE"/>
    </w:rPr>
  </w:style>
  <w:style w:type="character" w:styleId="CommentReference">
    <w:name w:val="annotation reference"/>
    <w:basedOn w:val="DefaultParagraphFont"/>
    <w:uiPriority w:val="99"/>
    <w:semiHidden/>
    <w:unhideWhenUsed/>
    <w:rsid w:val="00C53516"/>
    <w:rPr>
      <w:sz w:val="16"/>
      <w:szCs w:val="16"/>
    </w:rPr>
  </w:style>
  <w:style w:type="paragraph" w:styleId="CommentText">
    <w:name w:val="annotation text"/>
    <w:basedOn w:val="Normal"/>
    <w:link w:val="CommentTextChar"/>
    <w:uiPriority w:val="99"/>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53516"/>
    <w:rPr>
      <w:rFonts w:ascii="Times New Roman" w:eastAsia="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C53516"/>
    <w:rPr>
      <w:rFonts w:asciiTheme="minorHAnsi" w:eastAsiaTheme="minorHAnsi" w:hAnsiTheme="minorHAnsi" w:cstheme="minorBidi"/>
      <w:b/>
      <w:bCs/>
      <w:lang w:val="en-US" w:eastAsia="en-US"/>
    </w:rPr>
  </w:style>
  <w:style w:type="character" w:styleId="Emphasis">
    <w:name w:val="Emphasis"/>
    <w:basedOn w:val="DefaultParagraphFont"/>
    <w:uiPriority w:val="20"/>
    <w:qFormat/>
    <w:rsid w:val="005E4F56"/>
    <w:rPr>
      <w:i/>
      <w:iCs/>
    </w:rPr>
  </w:style>
  <w:style w:type="paragraph" w:styleId="Bibliography">
    <w:name w:val="Bibliography"/>
    <w:basedOn w:val="Normal"/>
    <w:next w:val="Normal"/>
    <w:uiPriority w:val="37"/>
    <w:unhideWhenUsed/>
    <w:rsid w:val="00CD3588"/>
    <w:pPr>
      <w:spacing w:after="240"/>
      <w:ind w:left="720" w:hanging="720"/>
    </w:p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paragraph" w:styleId="ListParagraph">
    <w:name w:val="List Paragraph"/>
    <w:basedOn w:val="Normal"/>
    <w:uiPriority w:val="34"/>
    <w:qFormat/>
    <w:rsid w:val="002C5C51"/>
    <w:pPr>
      <w:ind w:left="720"/>
      <w:contextualSpacing/>
    </w:pPr>
  </w:style>
  <w:style w:type="character" w:customStyle="1" w:styleId="anchor-text">
    <w:name w:val="anchor-text"/>
    <w:basedOn w:val="DefaultParagraphFont"/>
    <w:rsid w:val="005C2714"/>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50453">
      <w:bodyDiv w:val="1"/>
      <w:marLeft w:val="0"/>
      <w:marRight w:val="0"/>
      <w:marTop w:val="0"/>
      <w:marBottom w:val="0"/>
      <w:divBdr>
        <w:top w:val="none" w:sz="0" w:space="0" w:color="auto"/>
        <w:left w:val="none" w:sz="0" w:space="0" w:color="auto"/>
        <w:bottom w:val="none" w:sz="0" w:space="0" w:color="auto"/>
        <w:right w:val="none" w:sz="0" w:space="0" w:color="auto"/>
      </w:divBdr>
    </w:div>
    <w:div w:id="249777149">
      <w:bodyDiv w:val="1"/>
      <w:marLeft w:val="0"/>
      <w:marRight w:val="0"/>
      <w:marTop w:val="0"/>
      <w:marBottom w:val="0"/>
      <w:divBdr>
        <w:top w:val="none" w:sz="0" w:space="0" w:color="auto"/>
        <w:left w:val="none" w:sz="0" w:space="0" w:color="auto"/>
        <w:bottom w:val="none" w:sz="0" w:space="0" w:color="auto"/>
        <w:right w:val="none" w:sz="0" w:space="0" w:color="auto"/>
      </w:divBdr>
    </w:div>
    <w:div w:id="367798868">
      <w:bodyDiv w:val="1"/>
      <w:marLeft w:val="0"/>
      <w:marRight w:val="0"/>
      <w:marTop w:val="0"/>
      <w:marBottom w:val="0"/>
      <w:divBdr>
        <w:top w:val="none" w:sz="0" w:space="0" w:color="auto"/>
        <w:left w:val="none" w:sz="0" w:space="0" w:color="auto"/>
        <w:bottom w:val="none" w:sz="0" w:space="0" w:color="auto"/>
        <w:right w:val="none" w:sz="0" w:space="0" w:color="auto"/>
      </w:divBdr>
    </w:div>
    <w:div w:id="386681505">
      <w:bodyDiv w:val="1"/>
      <w:marLeft w:val="0"/>
      <w:marRight w:val="0"/>
      <w:marTop w:val="0"/>
      <w:marBottom w:val="0"/>
      <w:divBdr>
        <w:top w:val="none" w:sz="0" w:space="0" w:color="auto"/>
        <w:left w:val="none" w:sz="0" w:space="0" w:color="auto"/>
        <w:bottom w:val="none" w:sz="0" w:space="0" w:color="auto"/>
        <w:right w:val="none" w:sz="0" w:space="0" w:color="auto"/>
      </w:divBdr>
    </w:div>
    <w:div w:id="489292693">
      <w:bodyDiv w:val="1"/>
      <w:marLeft w:val="0"/>
      <w:marRight w:val="0"/>
      <w:marTop w:val="0"/>
      <w:marBottom w:val="0"/>
      <w:divBdr>
        <w:top w:val="none" w:sz="0" w:space="0" w:color="auto"/>
        <w:left w:val="none" w:sz="0" w:space="0" w:color="auto"/>
        <w:bottom w:val="none" w:sz="0" w:space="0" w:color="auto"/>
        <w:right w:val="none" w:sz="0" w:space="0" w:color="auto"/>
      </w:divBdr>
    </w:div>
    <w:div w:id="499464919">
      <w:bodyDiv w:val="1"/>
      <w:marLeft w:val="0"/>
      <w:marRight w:val="0"/>
      <w:marTop w:val="0"/>
      <w:marBottom w:val="0"/>
      <w:divBdr>
        <w:top w:val="none" w:sz="0" w:space="0" w:color="auto"/>
        <w:left w:val="none" w:sz="0" w:space="0" w:color="auto"/>
        <w:bottom w:val="none" w:sz="0" w:space="0" w:color="auto"/>
        <w:right w:val="none" w:sz="0" w:space="0" w:color="auto"/>
      </w:divBdr>
    </w:div>
    <w:div w:id="754939246">
      <w:bodyDiv w:val="1"/>
      <w:marLeft w:val="0"/>
      <w:marRight w:val="0"/>
      <w:marTop w:val="0"/>
      <w:marBottom w:val="0"/>
      <w:divBdr>
        <w:top w:val="none" w:sz="0" w:space="0" w:color="auto"/>
        <w:left w:val="none" w:sz="0" w:space="0" w:color="auto"/>
        <w:bottom w:val="none" w:sz="0" w:space="0" w:color="auto"/>
        <w:right w:val="none" w:sz="0" w:space="0" w:color="auto"/>
      </w:divBdr>
      <w:divsChild>
        <w:div w:id="1073550839">
          <w:marLeft w:val="0"/>
          <w:marRight w:val="0"/>
          <w:marTop w:val="0"/>
          <w:marBottom w:val="0"/>
          <w:divBdr>
            <w:top w:val="none" w:sz="0" w:space="0" w:color="auto"/>
            <w:left w:val="none" w:sz="0" w:space="0" w:color="auto"/>
            <w:bottom w:val="none" w:sz="0" w:space="0" w:color="auto"/>
            <w:right w:val="none" w:sz="0" w:space="0" w:color="auto"/>
          </w:divBdr>
          <w:divsChild>
            <w:div w:id="2049642772">
              <w:marLeft w:val="0"/>
              <w:marRight w:val="0"/>
              <w:marTop w:val="0"/>
              <w:marBottom w:val="0"/>
              <w:divBdr>
                <w:top w:val="none" w:sz="0" w:space="0" w:color="auto"/>
                <w:left w:val="none" w:sz="0" w:space="0" w:color="auto"/>
                <w:bottom w:val="none" w:sz="0" w:space="0" w:color="auto"/>
                <w:right w:val="none" w:sz="0" w:space="0" w:color="auto"/>
              </w:divBdr>
              <w:divsChild>
                <w:div w:id="189303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433612">
      <w:bodyDiv w:val="1"/>
      <w:marLeft w:val="0"/>
      <w:marRight w:val="0"/>
      <w:marTop w:val="0"/>
      <w:marBottom w:val="0"/>
      <w:divBdr>
        <w:top w:val="none" w:sz="0" w:space="0" w:color="auto"/>
        <w:left w:val="none" w:sz="0" w:space="0" w:color="auto"/>
        <w:bottom w:val="none" w:sz="0" w:space="0" w:color="auto"/>
        <w:right w:val="none" w:sz="0" w:space="0" w:color="auto"/>
      </w:divBdr>
    </w:div>
    <w:div w:id="1062173840">
      <w:bodyDiv w:val="1"/>
      <w:marLeft w:val="0"/>
      <w:marRight w:val="0"/>
      <w:marTop w:val="0"/>
      <w:marBottom w:val="0"/>
      <w:divBdr>
        <w:top w:val="none" w:sz="0" w:space="0" w:color="auto"/>
        <w:left w:val="none" w:sz="0" w:space="0" w:color="auto"/>
        <w:bottom w:val="none" w:sz="0" w:space="0" w:color="auto"/>
        <w:right w:val="none" w:sz="0" w:space="0" w:color="auto"/>
      </w:divBdr>
    </w:div>
    <w:div w:id="1304390814">
      <w:bodyDiv w:val="1"/>
      <w:marLeft w:val="0"/>
      <w:marRight w:val="0"/>
      <w:marTop w:val="0"/>
      <w:marBottom w:val="0"/>
      <w:divBdr>
        <w:top w:val="none" w:sz="0" w:space="0" w:color="auto"/>
        <w:left w:val="none" w:sz="0" w:space="0" w:color="auto"/>
        <w:bottom w:val="none" w:sz="0" w:space="0" w:color="auto"/>
        <w:right w:val="none" w:sz="0" w:space="0" w:color="auto"/>
      </w:divBdr>
    </w:div>
    <w:div w:id="1616135017">
      <w:bodyDiv w:val="1"/>
      <w:marLeft w:val="0"/>
      <w:marRight w:val="0"/>
      <w:marTop w:val="0"/>
      <w:marBottom w:val="0"/>
      <w:divBdr>
        <w:top w:val="none" w:sz="0" w:space="0" w:color="auto"/>
        <w:left w:val="none" w:sz="0" w:space="0" w:color="auto"/>
        <w:bottom w:val="none" w:sz="0" w:space="0" w:color="auto"/>
        <w:right w:val="none" w:sz="0" w:space="0" w:color="auto"/>
      </w:divBdr>
    </w:div>
    <w:div w:id="1728723591">
      <w:bodyDiv w:val="1"/>
      <w:marLeft w:val="0"/>
      <w:marRight w:val="0"/>
      <w:marTop w:val="0"/>
      <w:marBottom w:val="0"/>
      <w:divBdr>
        <w:top w:val="none" w:sz="0" w:space="0" w:color="auto"/>
        <w:left w:val="none" w:sz="0" w:space="0" w:color="auto"/>
        <w:bottom w:val="none" w:sz="0" w:space="0" w:color="auto"/>
        <w:right w:val="none" w:sz="0" w:space="0" w:color="auto"/>
      </w:divBdr>
    </w:div>
    <w:div w:id="1829437932">
      <w:bodyDiv w:val="1"/>
      <w:marLeft w:val="0"/>
      <w:marRight w:val="0"/>
      <w:marTop w:val="0"/>
      <w:marBottom w:val="0"/>
      <w:divBdr>
        <w:top w:val="none" w:sz="0" w:space="0" w:color="auto"/>
        <w:left w:val="none" w:sz="0" w:space="0" w:color="auto"/>
        <w:bottom w:val="none" w:sz="0" w:space="0" w:color="auto"/>
        <w:right w:val="none" w:sz="0" w:space="0" w:color="auto"/>
      </w:divBdr>
      <w:divsChild>
        <w:div w:id="1553273003">
          <w:marLeft w:val="0"/>
          <w:marRight w:val="0"/>
          <w:marTop w:val="0"/>
          <w:marBottom w:val="0"/>
          <w:divBdr>
            <w:top w:val="none" w:sz="0" w:space="0" w:color="auto"/>
            <w:left w:val="none" w:sz="0" w:space="0" w:color="auto"/>
            <w:bottom w:val="none" w:sz="0" w:space="0" w:color="auto"/>
            <w:right w:val="none" w:sz="0" w:space="0" w:color="auto"/>
          </w:divBdr>
          <w:divsChild>
            <w:div w:id="1597859596">
              <w:marLeft w:val="0"/>
              <w:marRight w:val="0"/>
              <w:marTop w:val="0"/>
              <w:marBottom w:val="0"/>
              <w:divBdr>
                <w:top w:val="none" w:sz="0" w:space="0" w:color="auto"/>
                <w:left w:val="none" w:sz="0" w:space="0" w:color="auto"/>
                <w:bottom w:val="none" w:sz="0" w:space="0" w:color="auto"/>
                <w:right w:val="none" w:sz="0" w:space="0" w:color="auto"/>
              </w:divBdr>
              <w:divsChild>
                <w:div w:id="14005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16821">
      <w:bodyDiv w:val="1"/>
      <w:marLeft w:val="0"/>
      <w:marRight w:val="0"/>
      <w:marTop w:val="0"/>
      <w:marBottom w:val="0"/>
      <w:divBdr>
        <w:top w:val="none" w:sz="0" w:space="0" w:color="auto"/>
        <w:left w:val="none" w:sz="0" w:space="0" w:color="auto"/>
        <w:bottom w:val="none" w:sz="0" w:space="0" w:color="auto"/>
        <w:right w:val="none" w:sz="0" w:space="0" w:color="auto"/>
      </w:divBdr>
      <w:divsChild>
        <w:div w:id="1420566369">
          <w:marLeft w:val="0"/>
          <w:marRight w:val="0"/>
          <w:marTop w:val="0"/>
          <w:marBottom w:val="0"/>
          <w:divBdr>
            <w:top w:val="none" w:sz="0" w:space="0" w:color="auto"/>
            <w:left w:val="none" w:sz="0" w:space="0" w:color="auto"/>
            <w:bottom w:val="none" w:sz="0" w:space="0" w:color="auto"/>
            <w:right w:val="none" w:sz="0" w:space="0" w:color="auto"/>
          </w:divBdr>
        </w:div>
      </w:divsChild>
    </w:div>
    <w:div w:id="1894266718">
      <w:bodyDiv w:val="1"/>
      <w:marLeft w:val="0"/>
      <w:marRight w:val="0"/>
      <w:marTop w:val="0"/>
      <w:marBottom w:val="0"/>
      <w:divBdr>
        <w:top w:val="none" w:sz="0" w:space="0" w:color="auto"/>
        <w:left w:val="none" w:sz="0" w:space="0" w:color="auto"/>
        <w:bottom w:val="none" w:sz="0" w:space="0" w:color="auto"/>
        <w:right w:val="none" w:sz="0" w:space="0" w:color="auto"/>
      </w:divBdr>
    </w:div>
    <w:div w:id="1926069987">
      <w:bodyDiv w:val="1"/>
      <w:marLeft w:val="0"/>
      <w:marRight w:val="0"/>
      <w:marTop w:val="0"/>
      <w:marBottom w:val="0"/>
      <w:divBdr>
        <w:top w:val="none" w:sz="0" w:space="0" w:color="auto"/>
        <w:left w:val="none" w:sz="0" w:space="0" w:color="auto"/>
        <w:bottom w:val="none" w:sz="0" w:space="0" w:color="auto"/>
        <w:right w:val="none" w:sz="0" w:space="0" w:color="auto"/>
      </w:divBdr>
    </w:div>
    <w:div w:id="1999385139">
      <w:bodyDiv w:val="1"/>
      <w:marLeft w:val="0"/>
      <w:marRight w:val="0"/>
      <w:marTop w:val="0"/>
      <w:marBottom w:val="0"/>
      <w:divBdr>
        <w:top w:val="none" w:sz="0" w:space="0" w:color="auto"/>
        <w:left w:val="none" w:sz="0" w:space="0" w:color="auto"/>
        <w:bottom w:val="none" w:sz="0" w:space="0" w:color="auto"/>
        <w:right w:val="none" w:sz="0" w:space="0" w:color="auto"/>
      </w:divBdr>
    </w:div>
    <w:div w:id="2078357978">
      <w:bodyDiv w:val="1"/>
      <w:marLeft w:val="0"/>
      <w:marRight w:val="0"/>
      <w:marTop w:val="0"/>
      <w:marBottom w:val="0"/>
      <w:divBdr>
        <w:top w:val="none" w:sz="0" w:space="0" w:color="auto"/>
        <w:left w:val="none" w:sz="0" w:space="0" w:color="auto"/>
        <w:bottom w:val="none" w:sz="0" w:space="0" w:color="auto"/>
        <w:right w:val="none" w:sz="0" w:space="0" w:color="auto"/>
      </w:divBdr>
      <w:divsChild>
        <w:div w:id="4802712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l.devitre@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2-7167-799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https://www.electrochem.org/wp-content/uploads/2017/11/ORCID-icon.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9CBC3B-5857-5345-925B-2BF1D32E3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Blank.dotm</Template>
  <TotalTime>193</TotalTime>
  <Pages>15</Pages>
  <Words>18258</Words>
  <Characters>104073</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Blank</vt:lpstr>
    </vt:vector>
  </TitlesOfParts>
  <Company>Volcanica</Company>
  <LinksUpToDate>false</LinksUpToDate>
  <CharactersWithSpaces>122087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subject/>
  <dc:creator>Jamie Farquharson</dc:creator>
  <cp:keywords/>
  <dc:description/>
  <cp:lastModifiedBy>Charlotte Devitre</cp:lastModifiedBy>
  <cp:revision>3</cp:revision>
  <cp:lastPrinted>2016-02-01T07:21:00Z</cp:lastPrinted>
  <dcterms:created xsi:type="dcterms:W3CDTF">2024-01-24T22:24:00Z</dcterms:created>
  <dcterms:modified xsi:type="dcterms:W3CDTF">2024-01-26T22:53:00Z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id="B68Hb5aQ"/&gt;&lt;style id="http://www.zotero.org/styles/journal-of-petrology"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