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6227" w14:textId="2FF858D1" w:rsidR="00196D93" w:rsidRDefault="00196D93">
      <w:r>
        <w:t>Dear Dr. Devitre,</w:t>
      </w:r>
      <w:r>
        <w:br/>
      </w:r>
      <w:r>
        <w:br/>
        <w:t>I write you in regards to manuscript # JPET-Nov-23-0174 entitled "</w:t>
      </w:r>
      <w:bookmarkStart w:id="0" w:name="_Hlk157191481"/>
      <w:r>
        <w:t>Depths in a day - A new era of rapid-response Raman-based barometry using fluid inclusions</w:t>
      </w:r>
      <w:bookmarkEnd w:id="0"/>
      <w:r>
        <w:t>" which you submitted to the Journal of Petrology.</w:t>
      </w:r>
      <w:r>
        <w:br/>
      </w:r>
      <w:r>
        <w:br/>
        <w:t>In view of the criticisms of the Editor/reviewer(s) found at the bottom of this letter, regrettably your manuscript cannot be accepted for publication in the Journal of Petrology.</w:t>
      </w:r>
      <w:r>
        <w:br/>
      </w:r>
      <w:r>
        <w:br/>
        <w:t>Thank you for considering the Journal of Petrology for the publication of your research.  I hope the outcome of this specific submission will not discourage you from the submission of future manuscripts.</w:t>
      </w:r>
      <w:r>
        <w:br/>
      </w:r>
      <w:r>
        <w:br/>
        <w:t>Yours sincerely,</w:t>
      </w:r>
      <w:r>
        <w:br/>
      </w:r>
      <w:r>
        <w:br/>
        <w:t>Prof. Georg Zellmer</w:t>
      </w:r>
      <w:r>
        <w:br/>
        <w:t>Editor in Chief, Journal of Petrology</w:t>
      </w:r>
      <w:r>
        <w:br/>
      </w:r>
      <w:hyperlink r:id="rId5" w:tgtFrame="_blank" w:history="1">
        <w:r>
          <w:rPr>
            <w:rStyle w:val="Hyperlink"/>
          </w:rPr>
          <w:t>G.F.Zellmer@massey.ac.nz</w:t>
        </w:r>
      </w:hyperlink>
      <w:r>
        <w:br/>
      </w:r>
      <w:r>
        <w:br/>
      </w:r>
      <w:r>
        <w:br/>
        <w:t>Editor Comments to Author:</w:t>
      </w:r>
      <w:r>
        <w:br/>
      </w:r>
      <w:r>
        <w:br/>
        <w:t>Editor: Humphreys, Madeleine</w:t>
      </w:r>
      <w:r>
        <w:br/>
        <w:t>Comments to the Author:</w:t>
      </w:r>
      <w:r>
        <w:br/>
        <w:t>Dear Dr Devitre</w:t>
      </w:r>
      <w:r>
        <w:br/>
        <w:t xml:space="preserve">I have received two helpful reviews of your manuscript. Although understanding the importance of the barometry in volcano monitoring, the reviewers raise issues around the presence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in the fluid in determining pressure, and the need for careful understanding of temperature. Although these factors may be well understood at Kilauea, it makes wider application of a ‘rapid response’ method more problematic given the need for additional analysis. Overall, the study might be better suited to a volcanological journal and one where you have additional space to discuss some of the complexities of analysis and interpretation. I am therefore making an editorial recommendation to reject.</w:t>
      </w:r>
      <w:r>
        <w:br/>
        <w:t>With best regards</w:t>
      </w:r>
      <w:r>
        <w:br/>
        <w:t>Madeleine</w:t>
      </w:r>
    </w:p>
    <w:p w14:paraId="068FBBA5" w14:textId="77777777" w:rsidR="00196D93" w:rsidRDefault="00196D93"/>
    <w:p w14:paraId="3C436252" w14:textId="77777777" w:rsidR="006C4B4E" w:rsidRDefault="00196D93">
      <w:r>
        <w:br/>
      </w:r>
      <w:r>
        <w:br/>
      </w:r>
    </w:p>
    <w:p w14:paraId="5C5E9F4C" w14:textId="77777777" w:rsidR="006C4B4E" w:rsidRDefault="006C4B4E">
      <w:r>
        <w:br w:type="page"/>
      </w:r>
    </w:p>
    <w:p w14:paraId="4D1B0027" w14:textId="77777777" w:rsidR="006C4B4E" w:rsidRDefault="00196D93" w:rsidP="006C4B4E">
      <w:pPr>
        <w:jc w:val="both"/>
      </w:pPr>
      <w:r>
        <w:lastRenderedPageBreak/>
        <w:br/>
        <w:t>Reviewer Comments to Author:</w:t>
      </w:r>
    </w:p>
    <w:p w14:paraId="79E65BC4" w14:textId="04E49E60" w:rsidR="006C4B4E" w:rsidRDefault="00196D93" w:rsidP="006C4B4E">
      <w:pPr>
        <w:jc w:val="both"/>
      </w:pPr>
      <w:r>
        <w:br/>
        <w:t>Reviewer: 1</w:t>
      </w:r>
    </w:p>
    <w:p w14:paraId="4BFCEDF8" w14:textId="6F1FD777" w:rsidR="006C4B4E" w:rsidRDefault="00196D93" w:rsidP="006C4B4E">
      <w:pPr>
        <w:jc w:val="both"/>
      </w:pPr>
      <w:r>
        <w:br/>
        <w:t>Comments to the Author</w:t>
      </w:r>
    </w:p>
    <w:p w14:paraId="7923B81D" w14:textId="5ED928BE" w:rsidR="00112EEA" w:rsidRDefault="00196D93" w:rsidP="002B51E1">
      <w:pPr>
        <w:jc w:val="both"/>
      </w:pPr>
      <w:r>
        <w:br/>
        <w:t xml:space="preserve">The paper reports quick analysis of </w:t>
      </w:r>
      <w:r w:rsidR="00291ED0">
        <w:rPr>
          <w:color w:val="4472C4" w:themeColor="accent1"/>
        </w:rPr>
        <w:t>CO</w:t>
      </w:r>
      <w:r w:rsidR="00291ED0" w:rsidRPr="00EE7ED2">
        <w:rPr>
          <w:color w:val="4472C4" w:themeColor="accent1"/>
          <w:vertAlign w:val="subscript"/>
        </w:rPr>
        <w:t>2</w:t>
      </w:r>
      <w:r>
        <w:t xml:space="preserve"> fluid inclusions by Raman spectroscopy to determine their density and pressure of entrapment in olivine for recent eruption of Kilauea. The main conclusion is that the analysis can be done relatively quickly (in 1-2 days) compared to usual time range of petrologic studies and therefore the results are valuable for near real-time petrological monitoring of active volcanoes.</w:t>
      </w:r>
      <w:r>
        <w:br/>
        <w:t xml:space="preserve">The paper is written </w:t>
      </w:r>
      <w:proofErr w:type="gramStart"/>
      <w:r>
        <w:t>clearly</w:t>
      </w:r>
      <w:proofErr w:type="gramEnd"/>
      <w:r>
        <w:t xml:space="preserve"> and the results are technically correct. I am however not supportive of this publication in Journal of Petrology because of several reasons, mainly because of limited scientific value of the quick data. I recommend </w:t>
      </w:r>
      <w:proofErr w:type="gramStart"/>
      <w:r>
        <w:t>to publish</w:t>
      </w:r>
      <w:proofErr w:type="gramEnd"/>
      <w:r>
        <w:t xml:space="preserve"> these results in </w:t>
      </w:r>
      <w:proofErr w:type="gramStart"/>
      <w:r>
        <w:t>more</w:t>
      </w:r>
      <w:proofErr w:type="gramEnd"/>
      <w:r>
        <w:t xml:space="preserve"> specialized journal like Bulletin Volcanology or similar.</w:t>
      </w:r>
    </w:p>
    <w:p w14:paraId="7296D5E2" w14:textId="69B83A17" w:rsidR="00B305A9" w:rsidRPr="002B51E1" w:rsidRDefault="00112EEA" w:rsidP="002B51E1">
      <w:pPr>
        <w:jc w:val="both"/>
        <w:rPr>
          <w:color w:val="4472C4" w:themeColor="accent1"/>
        </w:rPr>
      </w:pPr>
      <w:r w:rsidRPr="006C4B4E">
        <w:rPr>
          <w:color w:val="4472C4" w:themeColor="accent1"/>
        </w:rPr>
        <w:t xml:space="preserve">We thank the reviewer for the appreciation of the quality of the data and </w:t>
      </w:r>
      <w:r w:rsidR="00291ED0" w:rsidRPr="006C4B4E">
        <w:rPr>
          <w:color w:val="4472C4" w:themeColor="accent1"/>
        </w:rPr>
        <w:t>manuscript;</w:t>
      </w:r>
      <w:r w:rsidRPr="006C4B4E">
        <w:rPr>
          <w:color w:val="4472C4" w:themeColor="accent1"/>
        </w:rPr>
        <w:t xml:space="preserve"> </w:t>
      </w:r>
      <w:r w:rsidR="00291ED0" w:rsidRPr="006C4B4E">
        <w:rPr>
          <w:color w:val="4472C4" w:themeColor="accent1"/>
        </w:rPr>
        <w:t>however,</w:t>
      </w:r>
      <w:r w:rsidRPr="006C4B4E">
        <w:rPr>
          <w:color w:val="4472C4" w:themeColor="accent1"/>
        </w:rPr>
        <w:t xml:space="preserve"> we respectfully disagree with the conclusion that there is limited value </w:t>
      </w:r>
      <w:r w:rsidR="00291ED0" w:rsidRPr="006C4B4E">
        <w:rPr>
          <w:color w:val="4472C4" w:themeColor="accent1"/>
        </w:rPr>
        <w:t>to the speed of the method</w:t>
      </w:r>
      <w:r w:rsidRPr="006C4B4E">
        <w:rPr>
          <w:color w:val="4472C4" w:themeColor="accent1"/>
        </w:rPr>
        <w:t>. There are currently no petrological methods available that are capable to produce magma storage depth data within a single day of analyses – this is important because it is a timeframe that is relevant to observatories monitoring eruptions</w:t>
      </w:r>
      <w:r w:rsidR="00291ED0" w:rsidRPr="006C4B4E">
        <w:rPr>
          <w:color w:val="4472C4" w:themeColor="accent1"/>
        </w:rPr>
        <w:t xml:space="preserve"> and provides a secondary independent check for geophysical data (which currently has no other validation than itself). </w:t>
      </w:r>
      <w:r w:rsidR="00B305A9" w:rsidRPr="006C4B4E">
        <w:rPr>
          <w:color w:val="4472C4" w:themeColor="accent1"/>
        </w:rPr>
        <w:t xml:space="preserve">The importance of such work has been emphasized by the </w:t>
      </w:r>
      <w:r w:rsidR="00B305A9" w:rsidRPr="002B51E1">
        <w:rPr>
          <w:color w:val="4472C4" w:themeColor="accent1"/>
        </w:rPr>
        <w:t xml:space="preserve">Community Network for Eruption Response (CONVERSE), a </w:t>
      </w:r>
      <w:r w:rsidR="006C4B4E" w:rsidRPr="002B51E1">
        <w:rPr>
          <w:color w:val="4472C4" w:themeColor="accent1"/>
        </w:rPr>
        <w:t>close collaboration</w:t>
      </w:r>
      <w:r w:rsidR="00B305A9" w:rsidRPr="002B51E1">
        <w:rPr>
          <w:color w:val="4472C4" w:themeColor="accent1"/>
        </w:rPr>
        <w:t xml:space="preserve"> between observatories and academics.</w:t>
      </w:r>
    </w:p>
    <w:p w14:paraId="4E3F843B" w14:textId="44FE8FDF" w:rsidR="00112EEA" w:rsidRDefault="00196D93">
      <w:r>
        <w:t xml:space="preserve">1) The methodological approach is well known. It does not even require </w:t>
      </w:r>
      <w:proofErr w:type="gramStart"/>
      <w:r>
        <w:t>high</w:t>
      </w:r>
      <w:proofErr w:type="gramEnd"/>
      <w:r>
        <w:t>-resolution Raman spectrometer (=expensive instrument), it can be done with high precision using optical freezing-heating stage to record homogenization temperature of fluid inclusions. If the authors believe that joint well-coordinated work of small group of people is real innovation, I disagree with this. Even if the group can work in such regime during a week or month (can it?), this will not be scientific result.</w:t>
      </w:r>
    </w:p>
    <w:p w14:paraId="7F7FCD34" w14:textId="4EF766EE" w:rsidR="00B305A9" w:rsidRDefault="00112EEA">
      <w:pPr>
        <w:rPr>
          <w:color w:val="4472C4" w:themeColor="accent1"/>
        </w:rPr>
      </w:pPr>
      <w:r>
        <w:rPr>
          <w:color w:val="4472C4" w:themeColor="accent1"/>
        </w:rPr>
        <w:t>We agree that the use of fluid inclusions to assess magma storage depths is not a new method per-se as it has been used in deep storage systems in the past via microthermometry</w:t>
      </w:r>
      <w:r w:rsidR="00291ED0">
        <w:rPr>
          <w:color w:val="4472C4" w:themeColor="accent1"/>
        </w:rPr>
        <w:t xml:space="preserve"> (we assess the reliability of the method in </w:t>
      </w:r>
      <w:del w:id="1" w:author="Penny Wieser" w:date="2024-03-02T13:13:00Z">
        <w:r w:rsidR="00291ED0" w:rsidDel="00267D06">
          <w:rPr>
            <w:color w:val="4472C4" w:themeColor="accent1"/>
          </w:rPr>
          <w:delText xml:space="preserve">our paper in press at GPL, available as a preprint and cited here as </w:delText>
        </w:r>
      </w:del>
      <w:r w:rsidR="00291ED0">
        <w:rPr>
          <w:color w:val="4472C4" w:themeColor="accent1"/>
        </w:rPr>
        <w:t>DeVitre and Wieser, 202</w:t>
      </w:r>
      <w:ins w:id="2" w:author="Penny Wieser" w:date="2024-03-02T13:13:00Z">
        <w:r w:rsidR="00267D06">
          <w:rPr>
            <w:color w:val="4472C4" w:themeColor="accent1"/>
          </w:rPr>
          <w:t>4</w:t>
        </w:r>
      </w:ins>
      <w:del w:id="3" w:author="Penny Wieser" w:date="2024-03-02T13:13:00Z">
        <w:r w:rsidR="00291ED0" w:rsidDel="00267D06">
          <w:rPr>
            <w:color w:val="4472C4" w:themeColor="accent1"/>
          </w:rPr>
          <w:delText>3</w:delText>
        </w:r>
      </w:del>
      <w:r w:rsidR="00291ED0">
        <w:rPr>
          <w:color w:val="4472C4" w:themeColor="accent1"/>
        </w:rPr>
        <w:t>)</w:t>
      </w:r>
      <w:r>
        <w:rPr>
          <w:color w:val="4472C4" w:themeColor="accent1"/>
        </w:rPr>
        <w:t xml:space="preserve">. However, we disagree that microthermometry can access this information in every case. Microthermometry is indeed very easy to conduct when the density of </w:t>
      </w:r>
      <w:r w:rsidR="00291ED0">
        <w:rPr>
          <w:color w:val="4472C4" w:themeColor="accent1"/>
        </w:rPr>
        <w:t>CO</w:t>
      </w:r>
      <w:r w:rsidR="00291ED0" w:rsidRPr="00EE7ED2">
        <w:rPr>
          <w:color w:val="4472C4" w:themeColor="accent1"/>
          <w:vertAlign w:val="subscript"/>
        </w:rPr>
        <w:t>2</w:t>
      </w:r>
      <w:r>
        <w:rPr>
          <w:color w:val="4472C4" w:themeColor="accent1"/>
        </w:rPr>
        <w:t xml:space="preserve"> is above critical (where the vapor homogenizes into the liquid) but is extremely difficult to conduct in volcanic inclusions not hosted in quartz when the density is below critical, and the liquid homogenizes to vapor. This phase change is significantly more difficult to constrain and frankly impossible except for large inclusions hosted in clear minerals such as quartz.</w:t>
      </w:r>
      <w:r w:rsidR="00291ED0">
        <w:rPr>
          <w:color w:val="4472C4" w:themeColor="accent1"/>
        </w:rPr>
        <w:t xml:space="preserve"> This is well documented in numerous previous publications such as Hansteen and </w:t>
      </w:r>
      <w:proofErr w:type="spellStart"/>
      <w:r w:rsidR="00291ED0">
        <w:rPr>
          <w:color w:val="4472C4" w:themeColor="accent1"/>
        </w:rPr>
        <w:t>Klugel</w:t>
      </w:r>
      <w:proofErr w:type="spellEnd"/>
      <w:r w:rsidR="00291ED0">
        <w:rPr>
          <w:color w:val="4472C4" w:themeColor="accent1"/>
        </w:rPr>
        <w:t xml:space="preserve"> (2008).</w:t>
      </w:r>
      <w:r>
        <w:rPr>
          <w:color w:val="4472C4" w:themeColor="accent1"/>
        </w:rPr>
        <w:t xml:space="preserve"> This means that </w:t>
      </w:r>
      <w:r w:rsidR="00B5040F">
        <w:rPr>
          <w:color w:val="4472C4" w:themeColor="accent1"/>
        </w:rPr>
        <w:t xml:space="preserve">pre-eruptive storage will only be constrained if it is happening at more than 7-8 km depth (in the case of Hawaiian volcanoes like Kilauea and Mauna Loa, all pre-eruptive storage is shallower than this). </w:t>
      </w:r>
      <w:r>
        <w:rPr>
          <w:color w:val="4472C4" w:themeColor="accent1"/>
        </w:rPr>
        <w:t>Microthermometry also requires the preparation of double-polished wafers, making preparation much slower</w:t>
      </w:r>
      <w:r w:rsidR="00B5040F">
        <w:rPr>
          <w:color w:val="4472C4" w:themeColor="accent1"/>
        </w:rPr>
        <w:t xml:space="preserve"> than for Raman. </w:t>
      </w:r>
      <w:r>
        <w:rPr>
          <w:color w:val="4472C4" w:themeColor="accent1"/>
        </w:rPr>
        <w:t xml:space="preserve"> </w:t>
      </w:r>
    </w:p>
    <w:p w14:paraId="0AD2EEE4" w14:textId="3B628E67" w:rsidR="00B5040F" w:rsidRDefault="00B5040F">
      <w:pPr>
        <w:rPr>
          <w:color w:val="4472C4" w:themeColor="accent1"/>
        </w:rPr>
      </w:pPr>
      <w:r>
        <w:rPr>
          <w:color w:val="4472C4" w:themeColor="accent1"/>
        </w:rPr>
        <w:lastRenderedPageBreak/>
        <w:t>Concerning the sustainability of the analyses, we do not think that is a valid concern, part of what we have demonstrated is that this work can be done without “extraordinary” circumstances</w:t>
      </w:r>
      <w:r w:rsidR="00B305A9">
        <w:rPr>
          <w:color w:val="4472C4" w:themeColor="accent1"/>
        </w:rPr>
        <w:t xml:space="preserve"> – participants still taught and attended classes, didn’t work </w:t>
      </w:r>
      <w:proofErr w:type="gramStart"/>
      <w:r w:rsidR="00B305A9">
        <w:rPr>
          <w:color w:val="4472C4" w:themeColor="accent1"/>
        </w:rPr>
        <w:t>overnight</w:t>
      </w:r>
      <w:proofErr w:type="gramEnd"/>
      <w:r w:rsidR="00B305A9">
        <w:rPr>
          <w:color w:val="4472C4" w:themeColor="accent1"/>
        </w:rPr>
        <w:t xml:space="preserve"> or conduct shift work. Now many of the slow steps have been ironed out, this could absolutely be sustainable for a prolonged eruption (akin to the work being done by the Icelandic geochemistry team). </w:t>
      </w:r>
      <w:r>
        <w:rPr>
          <w:color w:val="4472C4" w:themeColor="accent1"/>
        </w:rPr>
        <w:t xml:space="preserve"> </w:t>
      </w:r>
      <w:r w:rsidR="00291ED0">
        <w:rPr>
          <w:color w:val="4472C4" w:themeColor="accent1"/>
        </w:rPr>
        <w:t xml:space="preserve">We </w:t>
      </w:r>
      <w:r w:rsidR="00B305A9">
        <w:rPr>
          <w:color w:val="4472C4" w:themeColor="accent1"/>
        </w:rPr>
        <w:t xml:space="preserve">agree that coordinating individuals is not an innovation, however, we have </w:t>
      </w:r>
      <w:r w:rsidR="001E2E75">
        <w:rPr>
          <w:color w:val="4472C4" w:themeColor="accent1"/>
        </w:rPr>
        <w:t>demonstrate</w:t>
      </w:r>
      <w:r w:rsidR="00B305A9">
        <w:rPr>
          <w:color w:val="4472C4" w:themeColor="accent1"/>
        </w:rPr>
        <w:t>d</w:t>
      </w:r>
      <w:r w:rsidR="001E2E75">
        <w:rPr>
          <w:color w:val="4472C4" w:themeColor="accent1"/>
        </w:rPr>
        <w:t xml:space="preserve"> and highlight</w:t>
      </w:r>
      <w:r w:rsidR="00B305A9">
        <w:rPr>
          <w:color w:val="4472C4" w:themeColor="accent1"/>
        </w:rPr>
        <w:t>ed</w:t>
      </w:r>
      <w:r w:rsidR="001E2E75">
        <w:rPr>
          <w:color w:val="4472C4" w:themeColor="accent1"/>
        </w:rPr>
        <w:t xml:space="preserve"> the feasibility of using this method as a near- real time monitoring petrological tool to determine magma storage depths. This is relevant because magma storage depth has been identified as high-value information for observatories (Re et al., 2021) but no petrological methods were able to access it on timescales relevant to eruptive crises.  </w:t>
      </w:r>
      <w:ins w:id="4" w:author="Penny Wieser" w:date="2024-03-02T13:14:00Z">
        <w:r w:rsidR="0096598A">
          <w:rPr>
            <w:color w:val="4472C4" w:themeColor="accent1"/>
          </w:rPr>
          <w:t xml:space="preserve">Also, while </w:t>
        </w:r>
        <w:proofErr w:type="gramStart"/>
        <w:r w:rsidR="0096598A">
          <w:rPr>
            <w:color w:val="4472C4" w:themeColor="accent1"/>
          </w:rPr>
          <w:t>a number of</w:t>
        </w:r>
        <w:proofErr w:type="gramEnd"/>
        <w:r w:rsidR="0096598A">
          <w:rPr>
            <w:color w:val="4472C4" w:themeColor="accent1"/>
          </w:rPr>
          <w:t xml:space="preserve"> papers have speculated that work can be performed on these timescales (Dayton et al. 2021, Zanon et al. 2024), this is the first study demonstrating it.</w:t>
        </w:r>
      </w:ins>
    </w:p>
    <w:p w14:paraId="25B0929C" w14:textId="297BBB73" w:rsidR="00B5040F" w:rsidRDefault="00196D93">
      <w:r>
        <w:br/>
        <w:t xml:space="preserve">2) </w:t>
      </w:r>
      <w:bookmarkStart w:id="5" w:name="_Hlk157191874"/>
      <w:r>
        <w:t xml:space="preserve">The real value of the quick data is not demonstrated. </w:t>
      </w:r>
      <w:bookmarkEnd w:id="5"/>
      <w:r>
        <w:t xml:space="preserve">What happens </w:t>
      </w:r>
      <w:proofErr w:type="gramStart"/>
      <w:r>
        <w:t>is</w:t>
      </w:r>
      <w:proofErr w:type="gramEnd"/>
      <w:r>
        <w:t xml:space="preserve"> the data is obtained later, in a week or two? Or in a year? And by that time will be supported with other geochemical data, melt inclusions, olivine mapping etc.? I think the scientific value of the data will increase significantly.</w:t>
      </w:r>
    </w:p>
    <w:p w14:paraId="26E4CDF9" w14:textId="4E5F5844" w:rsidR="00B5040F" w:rsidRDefault="00B5040F">
      <w:pPr>
        <w:rPr>
          <w:ins w:id="6" w:author="Penny Wieser" w:date="2024-03-02T13:14:00Z"/>
          <w:color w:val="4472C4" w:themeColor="accent1"/>
        </w:rPr>
      </w:pPr>
      <w:r>
        <w:rPr>
          <w:color w:val="4472C4" w:themeColor="accent1"/>
        </w:rPr>
        <w:t>We respectfully completely disagree with this statement. The value of quick data is to inform monitoring efforts and the decision-making related to those monitoring efforts. Observatories need real-time information, for example to assess whether populations should be evacuated. A sudden change in magma storage depth information can be a critical piece of information to understand an ongoing eruption. Magma storage depths have been identified by observatories (</w:t>
      </w:r>
      <w:r w:rsidR="00321D25">
        <w:rPr>
          <w:color w:val="4472C4" w:themeColor="accent1"/>
        </w:rPr>
        <w:t>Re at al. 2021</w:t>
      </w:r>
      <w:r>
        <w:rPr>
          <w:color w:val="4472C4" w:themeColor="accent1"/>
        </w:rPr>
        <w:t xml:space="preserve">) as an extremely valuable piece of information in monitoring, but this is typically not a quickly produced type of information. There is no monitoring value to data produced a year later when an eruption has ended. At that point such data only informs models for “future eruption expectations”. </w:t>
      </w:r>
    </w:p>
    <w:p w14:paraId="2EF3E937" w14:textId="06EA1D8E" w:rsidR="0096598A" w:rsidRDefault="0096598A">
      <w:pPr>
        <w:rPr>
          <w:color w:val="4472C4" w:themeColor="accent1"/>
        </w:rPr>
      </w:pPr>
      <w:ins w:id="7" w:author="Penny Wieser" w:date="2024-03-02T13:14:00Z">
        <w:r w:rsidRPr="0096598A">
          <w:rPr>
            <w:color w:val="4472C4" w:themeColor="accent1"/>
            <w:highlight w:val="yellow"/>
            <w:rPrChange w:id="8" w:author="Penny Wieser" w:date="2024-03-02T13:15:00Z">
              <w:rPr>
                <w:color w:val="4472C4" w:themeColor="accent1"/>
              </w:rPr>
            </w:rPrChange>
          </w:rPr>
          <w:t xml:space="preserve">We have added a paragraph from our HVO collaborators directly </w:t>
        </w:r>
      </w:ins>
      <w:ins w:id="9" w:author="Penny Wieser" w:date="2024-03-02T13:15:00Z">
        <w:r w:rsidRPr="0096598A">
          <w:rPr>
            <w:color w:val="4472C4" w:themeColor="accent1"/>
            <w:highlight w:val="yellow"/>
            <w:rPrChange w:id="10" w:author="Penny Wieser" w:date="2024-03-02T13:15:00Z">
              <w:rPr>
                <w:color w:val="4472C4" w:themeColor="accent1"/>
              </w:rPr>
            </w:rPrChange>
          </w:rPr>
          <w:t>emphasizing the importance of these results.</w:t>
        </w:r>
        <w:r>
          <w:rPr>
            <w:color w:val="4472C4" w:themeColor="accent1"/>
          </w:rPr>
          <w:t xml:space="preserve">  (paste below)</w:t>
        </w:r>
      </w:ins>
    </w:p>
    <w:p w14:paraId="70EA6CAA" w14:textId="76263730" w:rsidR="000217A7" w:rsidRDefault="00196D93">
      <w:r>
        <w:br/>
        <w:t xml:space="preserve">3) </w:t>
      </w:r>
      <w:bookmarkStart w:id="11" w:name="_Hlk157192048"/>
      <w:r>
        <w:t xml:space="preserve">The method requires good knowledge of temperature to calculate pressure using EOS for </w:t>
      </w:r>
      <w:r w:rsidR="00291ED0">
        <w:rPr>
          <w:color w:val="4472C4" w:themeColor="accent1"/>
        </w:rPr>
        <w:t>CO</w:t>
      </w:r>
      <w:r w:rsidR="00291ED0" w:rsidRPr="00EE7ED2">
        <w:rPr>
          <w:color w:val="4472C4" w:themeColor="accent1"/>
          <w:vertAlign w:val="subscript"/>
        </w:rPr>
        <w:t>2</w:t>
      </w:r>
      <w:r>
        <w:t xml:space="preserve"> fluid</w:t>
      </w:r>
      <w:bookmarkEnd w:id="11"/>
      <w:r>
        <w:t xml:space="preserve">. The dependence of temperature vs. olivine </w:t>
      </w:r>
      <w:proofErr w:type="spellStart"/>
      <w:r>
        <w:t>Fo</w:t>
      </w:r>
      <w:proofErr w:type="spellEnd"/>
      <w:r>
        <w:t xml:space="preserve">-number is probably well known for Kilauea. However, it is necessary to demonstrate its long-term validity. </w:t>
      </w:r>
    </w:p>
    <w:p w14:paraId="41A8C221" w14:textId="42BBEDF8" w:rsidR="00562128" w:rsidRPr="0096598A" w:rsidRDefault="000217A7">
      <w:pPr>
        <w:rPr>
          <w:color w:val="4472C4" w:themeColor="accent1"/>
        </w:rPr>
      </w:pPr>
      <w:r w:rsidRPr="0096598A">
        <w:rPr>
          <w:color w:val="4472C4" w:themeColor="accent1"/>
        </w:rPr>
        <w:t xml:space="preserve">We respectfully disagree with the reviewer. </w:t>
      </w:r>
      <w:r w:rsidR="00EE5F05" w:rsidRPr="0096598A">
        <w:rPr>
          <w:color w:val="4472C4" w:themeColor="accent1"/>
          <w:rPrChange w:id="12" w:author="Penny Wieser" w:date="2024-03-02T13:15:00Z">
            <w:rPr/>
          </w:rPrChange>
        </w:rPr>
        <w:t xml:space="preserve">One of the major advantages of the fluid inclusion method is that the CO2 EOS is remarkably unsensitive to temperature, and CO2 density is far more sensitive to pressure. This contrasts strongly with mineral thermobarometry, where P-T are closely correlated and difficult to </w:t>
      </w:r>
      <w:proofErr w:type="gramStart"/>
      <w:r w:rsidR="00EE5F05" w:rsidRPr="0096598A">
        <w:rPr>
          <w:color w:val="4472C4" w:themeColor="accent1"/>
          <w:rPrChange w:id="13" w:author="Penny Wieser" w:date="2024-03-02T13:15:00Z">
            <w:rPr/>
          </w:rPrChange>
        </w:rPr>
        <w:t>deconvolve, and</w:t>
      </w:r>
      <w:proofErr w:type="gramEnd"/>
      <w:r w:rsidR="00EE5F05" w:rsidRPr="0096598A">
        <w:rPr>
          <w:color w:val="4472C4" w:themeColor="accent1"/>
          <w:rPrChange w:id="14" w:author="Penny Wieser" w:date="2024-03-02T13:15:00Z">
            <w:rPr/>
          </w:rPrChange>
        </w:rPr>
        <w:t xml:space="preserve"> melt inclusion solubility models which can show strong temperature sensitivity. </w:t>
      </w:r>
      <w:r w:rsidRPr="0096598A">
        <w:rPr>
          <w:color w:val="4472C4" w:themeColor="accent1"/>
        </w:rPr>
        <w:t>We have included a plot showing how little the sensitivity of this method is to a “precise” temperature constraint. In fact, even a</w:t>
      </w:r>
      <w:r w:rsidR="00EE5F05" w:rsidRPr="0096598A">
        <w:rPr>
          <w:rFonts w:cstheme="minorHAnsi"/>
          <w:color w:val="4472C4" w:themeColor="accent1"/>
        </w:rPr>
        <w:t xml:space="preserve"> </w:t>
      </w:r>
      <w:r w:rsidRPr="0096598A">
        <w:rPr>
          <w:color w:val="4472C4" w:themeColor="accent1"/>
        </w:rPr>
        <w:t>150K error on temperature</w:t>
      </w:r>
      <w:r w:rsidR="00F32889" w:rsidRPr="0096598A">
        <w:rPr>
          <w:color w:val="4472C4" w:themeColor="accent1"/>
        </w:rPr>
        <w:t xml:space="preserve"> (essentially encompassing the entire range of measured temperatures </w:t>
      </w:r>
      <w:r w:rsidR="00071FE5" w:rsidRPr="0096598A">
        <w:rPr>
          <w:color w:val="4472C4" w:themeColor="accent1"/>
        </w:rPr>
        <w:t>for olivine saturated liquids ever erupted and measured at Kilauea</w:t>
      </w:r>
      <w:r w:rsidR="00F32889" w:rsidRPr="0096598A">
        <w:rPr>
          <w:color w:val="4472C4" w:themeColor="accent1"/>
        </w:rPr>
        <w:t>)</w:t>
      </w:r>
      <w:r w:rsidRPr="0096598A">
        <w:rPr>
          <w:color w:val="4472C4" w:themeColor="accent1"/>
        </w:rPr>
        <w:t xml:space="preserve"> would matter very little</w:t>
      </w:r>
      <w:r w:rsidR="00F32889" w:rsidRPr="0096598A">
        <w:rPr>
          <w:color w:val="4472C4" w:themeColor="accent1"/>
        </w:rPr>
        <w:t xml:space="preserve"> (e.g., </w:t>
      </w:r>
      <w:bookmarkStart w:id="15" w:name="_Hlk159929538"/>
      <w:r w:rsidR="00071FE5" w:rsidRPr="0096598A">
        <w:rPr>
          <w:rFonts w:cstheme="minorHAnsi"/>
          <w:color w:val="4472C4" w:themeColor="accent1"/>
        </w:rPr>
        <w:t>±</w:t>
      </w:r>
      <w:r w:rsidR="00F32889" w:rsidRPr="0096598A">
        <w:rPr>
          <w:color w:val="4472C4" w:themeColor="accent1"/>
        </w:rPr>
        <w:t xml:space="preserve">0.5 km at 4km and </w:t>
      </w:r>
      <w:r w:rsidR="00071FE5" w:rsidRPr="0096598A">
        <w:rPr>
          <w:rFonts w:cstheme="minorHAnsi"/>
          <w:color w:val="4472C4" w:themeColor="accent1"/>
        </w:rPr>
        <w:t>±</w:t>
      </w:r>
      <w:r w:rsidR="00F32889" w:rsidRPr="0096598A">
        <w:rPr>
          <w:color w:val="4472C4" w:themeColor="accent1"/>
        </w:rPr>
        <w:t xml:space="preserve"> 0.2 km at 1.5 km</w:t>
      </w:r>
      <w:bookmarkEnd w:id="15"/>
      <w:r w:rsidR="00071FE5" w:rsidRPr="0096598A">
        <w:rPr>
          <w:color w:val="4472C4" w:themeColor="accent1"/>
        </w:rPr>
        <w:t>, no more than 20% difference</w:t>
      </w:r>
      <w:r w:rsidR="00F32889" w:rsidRPr="0096598A">
        <w:rPr>
          <w:color w:val="4472C4" w:themeColor="accent1"/>
        </w:rPr>
        <w:t>)</w:t>
      </w:r>
      <w:r w:rsidRPr="0096598A">
        <w:rPr>
          <w:color w:val="4472C4" w:themeColor="accent1"/>
        </w:rPr>
        <w:t xml:space="preserve"> and is easy to model using our method via Monte Carlo simulations. </w:t>
      </w:r>
    </w:p>
    <w:p w14:paraId="471EDDE9" w14:textId="77777777" w:rsidR="00562128" w:rsidRDefault="00562128" w:rsidP="00562128">
      <w:r>
        <w:t xml:space="preserve">Anyway, quantitative analysis of olivine (=access to microprobe) is required. The temperature determination will be more problematic for less studied volcanoes and for more evolved magmas without olivine, which could experience </w:t>
      </w:r>
      <w:proofErr w:type="gramStart"/>
      <w:r>
        <w:t>more</w:t>
      </w:r>
      <w:proofErr w:type="gramEnd"/>
      <w:r>
        <w:t xml:space="preserve"> complex crystallization path.</w:t>
      </w:r>
    </w:p>
    <w:p w14:paraId="27BE0BCE" w14:textId="6437867F" w:rsidR="00562128" w:rsidRDefault="00562128">
      <w:r>
        <w:rPr>
          <w:color w:val="4472C4" w:themeColor="accent1"/>
        </w:rPr>
        <w:lastRenderedPageBreak/>
        <w:t>Access to a microprobe is unnecessary – SEM EDS measurements have improved substantially in recent years, and our measurements of standards indicate that they are sufficiently quantitative for application of this method as we show in this letter.</w:t>
      </w:r>
      <w:ins w:id="16" w:author="Penny Wieser" w:date="2024-03-02T13:15:00Z">
        <w:r w:rsidR="0096598A">
          <w:rPr>
            <w:color w:val="4472C4" w:themeColor="accent1"/>
          </w:rPr>
          <w:t xml:space="preserve"> Additionally, the </w:t>
        </w:r>
        <w:proofErr w:type="spellStart"/>
        <w:r w:rsidR="0096598A">
          <w:rPr>
            <w:color w:val="4472C4" w:themeColor="accent1"/>
          </w:rPr>
          <w:t>Fo</w:t>
        </w:r>
        <w:proofErr w:type="spellEnd"/>
        <w:r w:rsidR="0096598A">
          <w:rPr>
            <w:color w:val="4472C4" w:themeColor="accent1"/>
          </w:rPr>
          <w:t xml:space="preserve">-Temp relationship developed at Kilauea by DeVitre and Wieser (2024) could easily be developed at other volcanoes worldwide based on published data. </w:t>
        </w:r>
      </w:ins>
    </w:p>
    <w:p w14:paraId="235720CC" w14:textId="4C47893D" w:rsidR="000217A7" w:rsidRDefault="00196D93">
      <w:r>
        <w:br/>
        <w:t xml:space="preserve">4) The method is hardly applied to magmas containing significant amounts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because the fluid will be mixed </w:t>
      </w:r>
      <w:r w:rsidR="00291ED0">
        <w:rPr>
          <w:color w:val="4472C4" w:themeColor="accent1"/>
        </w:rPr>
        <w:t>H</w:t>
      </w:r>
      <w:r w:rsidR="00291ED0" w:rsidRPr="00EE7ED2">
        <w:rPr>
          <w:color w:val="4472C4" w:themeColor="accent1"/>
          <w:vertAlign w:val="subscript"/>
        </w:rPr>
        <w:t>2</w:t>
      </w:r>
      <w:r w:rsidR="00291ED0">
        <w:rPr>
          <w:color w:val="4472C4" w:themeColor="accent1"/>
        </w:rPr>
        <w:t>O</w:t>
      </w:r>
      <w:r>
        <w:t>-</w:t>
      </w:r>
      <w:r w:rsidR="00291ED0">
        <w:rPr>
          <w:color w:val="4472C4" w:themeColor="accent1"/>
        </w:rPr>
        <w:t>CO</w:t>
      </w:r>
      <w:r w:rsidR="00291ED0" w:rsidRPr="00EE7ED2">
        <w:rPr>
          <w:color w:val="4472C4" w:themeColor="accent1"/>
          <w:vertAlign w:val="subscript"/>
        </w:rPr>
        <w:t>2</w:t>
      </w:r>
      <w:r>
        <w:t xml:space="preserve"> fluid at low pressure and thus the pressure estimated from data on pure </w:t>
      </w:r>
      <w:r w:rsidR="00291ED0">
        <w:rPr>
          <w:color w:val="4472C4" w:themeColor="accent1"/>
        </w:rPr>
        <w:t>CO</w:t>
      </w:r>
      <w:r w:rsidR="00291ED0" w:rsidRPr="00EE7ED2">
        <w:rPr>
          <w:color w:val="4472C4" w:themeColor="accent1"/>
          <w:vertAlign w:val="subscript"/>
        </w:rPr>
        <w:t>2</w:t>
      </w:r>
      <w:r>
        <w:t xml:space="preserve"> fluid will be the lowermost estimate. Thus, the method is difficult to apply for monitoring subduction-related volcanoes, which are often highly explosive and represent real danger for people. </w:t>
      </w:r>
    </w:p>
    <w:p w14:paraId="0C4C316F" w14:textId="4189F164" w:rsidR="00EE5F05" w:rsidRPr="006C4B4E" w:rsidRDefault="00EE5F05">
      <w:pPr>
        <w:rPr>
          <w:color w:val="2E74B5" w:themeColor="accent5" w:themeShade="BF"/>
        </w:rPr>
      </w:pPr>
      <w:r w:rsidRPr="006C4B4E">
        <w:rPr>
          <w:color w:val="2E74B5" w:themeColor="accent5" w:themeShade="BF"/>
        </w:rPr>
        <w:t xml:space="preserve">We completely agree with the reviewer that this method is not applicable to arc magmas. We do not think a petrological method needs to be applicable to every volcano in every tectonic setting to have worth, or to be of interest to readers of the Journal of Petrology. For example, Amphibole thermobarometry/chemometry cannot be applied in MORB or OIB magmas. Clinopyroxene thermobarometry cannot be applied to Hawaiian shield volcanoes, which rarely erupt Cpx. Different tectonic settings and different volcanoes require different tools. Arguably, fluid inclusions are one of the most versatile tools, as they are insensitive to the composition of the </w:t>
      </w:r>
      <w:r w:rsidR="006C4B4E" w:rsidRPr="006C4B4E">
        <w:rPr>
          <w:color w:val="2E74B5" w:themeColor="accent5" w:themeShade="BF"/>
        </w:rPr>
        <w:t>host and</w:t>
      </w:r>
      <w:r w:rsidRPr="006C4B4E">
        <w:rPr>
          <w:color w:val="2E74B5" w:themeColor="accent5" w:themeShade="BF"/>
        </w:rPr>
        <w:t xml:space="preserve"> have broad applicability to CO</w:t>
      </w:r>
      <w:r w:rsidRPr="006C4B4E">
        <w:rPr>
          <w:color w:val="2E74B5" w:themeColor="accent5" w:themeShade="BF"/>
          <w:vertAlign w:val="subscript"/>
        </w:rPr>
        <w:t>2</w:t>
      </w:r>
      <w:r w:rsidRPr="006C4B4E">
        <w:rPr>
          <w:color w:val="2E74B5" w:themeColor="accent5" w:themeShade="BF"/>
        </w:rPr>
        <w:t xml:space="preserve">-dominated magmas in MORBs and OIBs (e.g. Hawaii, Galapagos, Azores, Canaries, Iceland, Reunion, East African Rift). </w:t>
      </w:r>
      <w:r w:rsidR="00AC18FD" w:rsidRPr="006C4B4E">
        <w:rPr>
          <w:color w:val="2E74B5" w:themeColor="accent5" w:themeShade="BF"/>
        </w:rPr>
        <w:t>In fact, most volcanoes on Earth are</w:t>
      </w:r>
      <w:r w:rsidR="006C4B4E">
        <w:rPr>
          <w:color w:val="2E74B5" w:themeColor="accent5" w:themeShade="BF"/>
        </w:rPr>
        <w:t xml:space="preserve"> H</w:t>
      </w:r>
      <w:r w:rsidR="006C4B4E" w:rsidRPr="006C4B4E">
        <w:rPr>
          <w:color w:val="2E74B5" w:themeColor="accent5" w:themeShade="BF"/>
          <w:vertAlign w:val="subscript"/>
        </w:rPr>
        <w:t>2</w:t>
      </w:r>
      <w:r w:rsidR="006C4B4E">
        <w:rPr>
          <w:color w:val="2E74B5" w:themeColor="accent5" w:themeShade="BF"/>
        </w:rPr>
        <w:t>O-poor</w:t>
      </w:r>
      <w:r w:rsidR="00AC18FD" w:rsidRPr="006C4B4E">
        <w:rPr>
          <w:color w:val="2E74B5" w:themeColor="accent5" w:themeShade="BF"/>
        </w:rPr>
        <w:t xml:space="preserve"> basaltic volcanoes</w:t>
      </w:r>
      <w:r w:rsidR="00950B48">
        <w:rPr>
          <w:color w:val="2E74B5" w:themeColor="accent5" w:themeShade="BF"/>
        </w:rPr>
        <w:t xml:space="preserve"> (75% of the volcanism on Earth is from Mid-Ocean Ridges alone</w:t>
      </w:r>
      <w:r w:rsidR="00503A73">
        <w:rPr>
          <w:color w:val="2E74B5" w:themeColor="accent5" w:themeShade="BF"/>
        </w:rPr>
        <w:t>, Crisp 1984</w:t>
      </w:r>
      <w:r w:rsidR="00950B48">
        <w:rPr>
          <w:color w:val="2E74B5" w:themeColor="accent5" w:themeShade="BF"/>
        </w:rPr>
        <w:t>)</w:t>
      </w:r>
      <w:r w:rsidR="00AC18FD" w:rsidRPr="006C4B4E">
        <w:rPr>
          <w:color w:val="2E74B5" w:themeColor="accent5" w:themeShade="BF"/>
        </w:rPr>
        <w:t xml:space="preserve">, and numerous highly active volcanoes that do pose serious health and safety hazard to nearby populations are volcanoes for which our method is applicable and relevant (for example East African Rift, Iceland, Hawaii, Azores, Fogo in Cabo Verde, Canary Islands, Reunion Island just to mention a few). Many of these also have a history of explosive volcanism (including basaltic Plinian and sub-plinian eruptions). </w:t>
      </w:r>
      <w:r w:rsidRPr="006C4B4E">
        <w:rPr>
          <w:color w:val="2E74B5" w:themeColor="accent5" w:themeShade="BF"/>
        </w:rPr>
        <w:t xml:space="preserve">These systems </w:t>
      </w:r>
      <w:r w:rsidR="00AC18FD" w:rsidRPr="006C4B4E">
        <w:rPr>
          <w:color w:val="2E74B5" w:themeColor="accent5" w:themeShade="BF"/>
        </w:rPr>
        <w:t xml:space="preserve">also </w:t>
      </w:r>
      <w:r w:rsidR="009838A2" w:rsidRPr="006C4B4E">
        <w:rPr>
          <w:color w:val="2E74B5" w:themeColor="accent5" w:themeShade="BF"/>
        </w:rPr>
        <w:t>contain some of</w:t>
      </w:r>
      <w:r w:rsidRPr="006C4B4E">
        <w:rPr>
          <w:color w:val="2E74B5" w:themeColor="accent5" w:themeShade="BF"/>
        </w:rPr>
        <w:t xml:space="preserve"> the largest and most active volcanoes in the </w:t>
      </w:r>
      <w:proofErr w:type="gramStart"/>
      <w:r w:rsidRPr="006C4B4E">
        <w:rPr>
          <w:color w:val="2E74B5" w:themeColor="accent5" w:themeShade="BF"/>
        </w:rPr>
        <w:t>world, and</w:t>
      </w:r>
      <w:proofErr w:type="gramEnd"/>
      <w:r w:rsidRPr="006C4B4E">
        <w:rPr>
          <w:color w:val="2E74B5" w:themeColor="accent5" w:themeShade="BF"/>
        </w:rPr>
        <w:t xml:space="preserve"> have captured the </w:t>
      </w:r>
      <w:proofErr w:type="spellStart"/>
      <w:proofErr w:type="gramStart"/>
      <w:r w:rsidRPr="006C4B4E">
        <w:rPr>
          <w:color w:val="2E74B5" w:themeColor="accent5" w:themeShade="BF"/>
        </w:rPr>
        <w:t>worlds</w:t>
      </w:r>
      <w:proofErr w:type="spellEnd"/>
      <w:proofErr w:type="gramEnd"/>
      <w:r w:rsidRPr="006C4B4E">
        <w:rPr>
          <w:color w:val="2E74B5" w:themeColor="accent5" w:themeShade="BF"/>
        </w:rPr>
        <w:t xml:space="preserve"> attention with recent eruptions:  2018 Kilauea, 2021 La Palma, 2021-2024 Reykjanes activity, 2022 Mauna Loa.</w:t>
      </w:r>
    </w:p>
    <w:p w14:paraId="009224B0" w14:textId="075EF106" w:rsidR="00AC18FD" w:rsidRPr="006C4B4E" w:rsidRDefault="00EE5F05">
      <w:pPr>
        <w:rPr>
          <w:color w:val="2E74B5" w:themeColor="accent5" w:themeShade="BF"/>
        </w:rPr>
      </w:pPr>
      <w:r w:rsidRPr="006C4B4E">
        <w:rPr>
          <w:color w:val="2E74B5" w:themeColor="accent5" w:themeShade="BF"/>
        </w:rPr>
        <w:t xml:space="preserve">It is also noteworthy that a recent paper clarifying errors in the original Duan and Zhang (2006) mixed H2O-CO2 EOS (Yoshimura et al. 2023, </w:t>
      </w:r>
      <w:hyperlink r:id="rId6" w:history="1">
        <w:r w:rsidRPr="006C4B4E">
          <w:rPr>
            <w:rStyle w:val="Hyperlink"/>
            <w:rFonts w:ascii="Lato" w:hAnsi="Lato"/>
            <w:color w:val="2E74B5" w:themeColor="accent5" w:themeShade="BF"/>
            <w:shd w:val="clear" w:color="auto" w:fill="FCFCFC"/>
          </w:rPr>
          <w:t>https://doi.org/10.2465/jmps.221224a</w:t>
        </w:r>
      </w:hyperlink>
      <w:r w:rsidRPr="006C4B4E">
        <w:rPr>
          <w:color w:val="2E74B5" w:themeColor="accent5" w:themeShade="BF"/>
        </w:rPr>
        <w:t xml:space="preserve">) mean that we can now perform calculations to correct for the </w:t>
      </w:r>
      <w:r w:rsidR="000217A7" w:rsidRPr="006C4B4E">
        <w:rPr>
          <w:color w:val="2E74B5" w:themeColor="accent5" w:themeShade="BF"/>
        </w:rPr>
        <w:t xml:space="preserve">presence of </w:t>
      </w:r>
      <w:r w:rsidR="00291ED0" w:rsidRPr="006C4B4E">
        <w:rPr>
          <w:color w:val="2E74B5" w:themeColor="accent5" w:themeShade="BF"/>
        </w:rPr>
        <w:t>H</w:t>
      </w:r>
      <w:r w:rsidR="00291ED0" w:rsidRPr="006C4B4E">
        <w:rPr>
          <w:color w:val="2E74B5" w:themeColor="accent5" w:themeShade="BF"/>
          <w:vertAlign w:val="subscript"/>
        </w:rPr>
        <w:t>2</w:t>
      </w:r>
      <w:r w:rsidR="00291ED0" w:rsidRPr="006C4B4E">
        <w:rPr>
          <w:color w:val="2E74B5" w:themeColor="accent5" w:themeShade="BF"/>
        </w:rPr>
        <w:t>O</w:t>
      </w:r>
      <w:r w:rsidR="000217A7" w:rsidRPr="006C4B4E">
        <w:rPr>
          <w:color w:val="2E74B5" w:themeColor="accent5" w:themeShade="BF"/>
        </w:rPr>
        <w:t xml:space="preserve"> </w:t>
      </w:r>
      <w:r w:rsidRPr="006C4B4E">
        <w:rPr>
          <w:color w:val="2E74B5" w:themeColor="accent5" w:themeShade="BF"/>
        </w:rPr>
        <w:t xml:space="preserve">(not possible at the time of submission). </w:t>
      </w:r>
      <w:r w:rsidR="000217A7" w:rsidRPr="006C4B4E">
        <w:rPr>
          <w:color w:val="2E74B5" w:themeColor="accent5" w:themeShade="BF"/>
        </w:rPr>
        <w:t>We have corrected our data based on estimates of X</w:t>
      </w:r>
      <w:r w:rsidR="00291ED0" w:rsidRPr="006C4B4E">
        <w:rPr>
          <w:color w:val="2E74B5" w:themeColor="accent5" w:themeShade="BF"/>
        </w:rPr>
        <w:t>H</w:t>
      </w:r>
      <w:r w:rsidR="00291ED0" w:rsidRPr="006C4B4E">
        <w:rPr>
          <w:color w:val="2E74B5" w:themeColor="accent5" w:themeShade="BF"/>
          <w:vertAlign w:val="subscript"/>
        </w:rPr>
        <w:t>2</w:t>
      </w:r>
      <w:r w:rsidR="00291ED0" w:rsidRPr="006C4B4E">
        <w:rPr>
          <w:color w:val="2E74B5" w:themeColor="accent5" w:themeShade="BF"/>
        </w:rPr>
        <w:t>O</w:t>
      </w:r>
      <w:r w:rsidR="000217A7" w:rsidRPr="006C4B4E">
        <w:rPr>
          <w:color w:val="2E74B5" w:themeColor="accent5" w:themeShade="BF"/>
        </w:rPr>
        <w:t xml:space="preserve"> for Kilauea</w:t>
      </w:r>
      <w:r w:rsidR="005600F3" w:rsidRPr="006C4B4E">
        <w:rPr>
          <w:color w:val="2E74B5" w:themeColor="accent5" w:themeShade="BF"/>
        </w:rPr>
        <w:t xml:space="preserve"> </w:t>
      </w:r>
      <w:r w:rsidR="00AC18FD" w:rsidRPr="006C4B4E">
        <w:rPr>
          <w:color w:val="2E74B5" w:themeColor="accent5" w:themeShade="BF"/>
        </w:rPr>
        <w:t>calculated from</w:t>
      </w:r>
      <w:r w:rsidR="005600F3" w:rsidRPr="006C4B4E">
        <w:rPr>
          <w:color w:val="2E74B5" w:themeColor="accent5" w:themeShade="BF"/>
        </w:rPr>
        <w:t xml:space="preserve"> MI data</w:t>
      </w:r>
      <w:r w:rsidR="000217A7" w:rsidRPr="006C4B4E">
        <w:rPr>
          <w:color w:val="2E74B5" w:themeColor="accent5" w:themeShade="BF"/>
        </w:rPr>
        <w:t xml:space="preserve"> (DeVitre </w:t>
      </w:r>
      <w:r w:rsidR="005600F3" w:rsidRPr="006C4B4E">
        <w:rPr>
          <w:color w:val="2E74B5" w:themeColor="accent5" w:themeShade="BF"/>
        </w:rPr>
        <w:t>and Wieser</w:t>
      </w:r>
      <w:r w:rsidR="000217A7" w:rsidRPr="006C4B4E">
        <w:rPr>
          <w:color w:val="2E74B5" w:themeColor="accent5" w:themeShade="BF"/>
        </w:rPr>
        <w:t xml:space="preserve">, </w:t>
      </w:r>
      <w:r w:rsidR="005600F3" w:rsidRPr="006C4B4E">
        <w:rPr>
          <w:color w:val="2E74B5" w:themeColor="accent5" w:themeShade="BF"/>
        </w:rPr>
        <w:t>202</w:t>
      </w:r>
      <w:r w:rsidR="00AC18FD" w:rsidRPr="006C4B4E">
        <w:rPr>
          <w:color w:val="2E74B5" w:themeColor="accent5" w:themeShade="BF"/>
        </w:rPr>
        <w:t>4</w:t>
      </w:r>
      <w:r w:rsidR="000217A7" w:rsidRPr="006C4B4E">
        <w:rPr>
          <w:color w:val="2E74B5" w:themeColor="accent5" w:themeShade="BF"/>
        </w:rPr>
        <w:t xml:space="preserve">). </w:t>
      </w:r>
      <w:r w:rsidR="00950B48">
        <w:rPr>
          <w:color w:val="2E74B5" w:themeColor="accent5" w:themeShade="BF"/>
        </w:rPr>
        <w:t xml:space="preserve">Overall, the correction is small (On average &lt;10%) and does not change the results of our study or interpretations. The recalculated pressures do not shift the FI from one reservoir to another. </w:t>
      </w:r>
      <w:r w:rsidR="00AC18FD" w:rsidRPr="006C4B4E">
        <w:rPr>
          <w:color w:val="2E74B5" w:themeColor="accent5" w:themeShade="BF"/>
        </w:rPr>
        <w:t xml:space="preserve"> </w:t>
      </w:r>
    </w:p>
    <w:p w14:paraId="5965115F" w14:textId="434E460C" w:rsidR="00AC18FD" w:rsidRPr="006C4B4E" w:rsidRDefault="00AC18FD">
      <w:pPr>
        <w:rPr>
          <w:color w:val="2E74B5" w:themeColor="accent5" w:themeShade="BF"/>
        </w:rPr>
      </w:pPr>
      <w:r w:rsidRPr="006C4B4E">
        <w:rPr>
          <w:color w:val="2E74B5" w:themeColor="accent5" w:themeShade="BF"/>
        </w:rPr>
        <w:t xml:space="preserve">When applying this method to other systems, similar corrections could be made based on melt inclusion data from previous eruptions, or even a reasonable estimate of the magmatic water content. We note that this is also not a problem unique to fluid inclusions – many mineral-melt barometers require the user to estimate the </w:t>
      </w:r>
      <w:r w:rsidR="00950B48" w:rsidRPr="006C4B4E">
        <w:rPr>
          <w:color w:val="2E74B5" w:themeColor="accent5" w:themeShade="BF"/>
        </w:rPr>
        <w:t>system’s</w:t>
      </w:r>
      <w:r w:rsidRPr="006C4B4E">
        <w:rPr>
          <w:color w:val="2E74B5" w:themeColor="accent5" w:themeShade="BF"/>
        </w:rPr>
        <w:t xml:space="preserve"> H2O content. </w:t>
      </w:r>
    </w:p>
    <w:p w14:paraId="072A55EE" w14:textId="66D66E80" w:rsidR="00071FE5" w:rsidRPr="006C4B4E" w:rsidRDefault="00071FE5">
      <w:pPr>
        <w:rPr>
          <w:color w:val="2E74B5" w:themeColor="accent5" w:themeShade="BF"/>
        </w:rPr>
      </w:pPr>
      <w:r w:rsidRPr="00950B48">
        <w:rPr>
          <w:color w:val="2E74B5" w:themeColor="accent5" w:themeShade="BF"/>
        </w:rPr>
        <w:t>To consider this comment, we’ve included a compilation of XH</w:t>
      </w:r>
      <w:r w:rsidRPr="00950B48">
        <w:rPr>
          <w:color w:val="2E74B5" w:themeColor="accent5" w:themeShade="BF"/>
          <w:vertAlign w:val="subscript"/>
        </w:rPr>
        <w:t>2</w:t>
      </w:r>
      <w:r w:rsidRPr="00950B48">
        <w:rPr>
          <w:color w:val="2E74B5" w:themeColor="accent5" w:themeShade="BF"/>
        </w:rPr>
        <w:t xml:space="preserve">O for different volcanoes and plotted this in Fig 4. </w:t>
      </w:r>
      <w:del w:id="17" w:author="Penny Wieser" w:date="2024-03-02T13:16:00Z">
        <w:r w:rsidRPr="00950B48" w:rsidDel="0096598A">
          <w:rPr>
            <w:color w:val="2E74B5" w:themeColor="accent5" w:themeShade="BF"/>
          </w:rPr>
          <w:delText>We have also added a small discussion of these at the end.</w:delText>
        </w:r>
      </w:del>
      <w:ins w:id="18" w:author="Penny Wieser" w:date="2024-03-02T13:16:00Z">
        <w:r w:rsidR="0096598A">
          <w:rPr>
            <w:color w:val="2E74B5" w:themeColor="accent5" w:themeShade="BF"/>
          </w:rPr>
          <w:t>We have added an entire section discussing the global applicability of the method.</w:t>
        </w:r>
      </w:ins>
      <w:r w:rsidRPr="00950B48">
        <w:rPr>
          <w:color w:val="2E74B5" w:themeColor="accent5" w:themeShade="BF"/>
        </w:rPr>
        <w:t xml:space="preserve"> </w:t>
      </w:r>
    </w:p>
    <w:p w14:paraId="6566E048" w14:textId="77777777" w:rsidR="00AC18FD" w:rsidRDefault="00AC18FD"/>
    <w:p w14:paraId="37B4AA55" w14:textId="77777777" w:rsidR="00AC18FD" w:rsidRDefault="00AC18FD" w:rsidP="00AC18FD">
      <w:r>
        <w:lastRenderedPageBreak/>
        <w:t xml:space="preserve">In addition, collection of real time-series samples from explosive volcanoes in their active phase </w:t>
      </w:r>
      <w:proofErr w:type="gramStart"/>
      <w:r>
        <w:t>maybe</w:t>
      </w:r>
      <w:proofErr w:type="gramEnd"/>
      <w:r>
        <w:t xml:space="preserve"> very problematic.</w:t>
      </w:r>
    </w:p>
    <w:p w14:paraId="6C8A7FE5" w14:textId="378AA43A" w:rsidR="00AC18FD" w:rsidRPr="006C4B4E" w:rsidDel="0096598A" w:rsidRDefault="00AC18FD">
      <w:pPr>
        <w:rPr>
          <w:del w:id="19" w:author="Penny Wieser" w:date="2024-03-02T13:16:00Z"/>
          <w:color w:val="2E74B5" w:themeColor="accent5" w:themeShade="BF"/>
        </w:rPr>
      </w:pPr>
      <w:r w:rsidRPr="009C1D0A">
        <w:rPr>
          <w:color w:val="2E74B5" w:themeColor="accent5" w:themeShade="BF"/>
        </w:rPr>
        <w:t xml:space="preserve">for collection of real time-series samples, we do not think this is truly a valid concern as such sample collections are done in many places in the world using buckets, or even collecting on surfaces of solar panels (like during the very dangerous explosive events of Turrialba volcano in 2016-2017). </w:t>
      </w:r>
      <w:r>
        <w:rPr>
          <w:color w:val="2E74B5" w:themeColor="accent5" w:themeShade="BF"/>
        </w:rPr>
        <w:t>Additionally, we are not trying to make a method that is applicable to every eruption. Rather, one that is useful in many eruptions.</w:t>
      </w:r>
    </w:p>
    <w:p w14:paraId="59F91E66" w14:textId="51C104D4" w:rsidR="00AD3716" w:rsidRPr="002B51E1" w:rsidRDefault="00196D93">
      <w:r>
        <w:br/>
        <w:t xml:space="preserve">5) Finally, I doubt that Raman analysis of fluid inclusions is </w:t>
      </w:r>
      <w:proofErr w:type="gramStart"/>
      <w:r>
        <w:t>more</w:t>
      </w:r>
      <w:proofErr w:type="gramEnd"/>
      <w:r>
        <w:t xml:space="preserve"> effective and precise approach than analysis of melt inclusions. Fluid inclusions are often very rare and </w:t>
      </w:r>
      <w:proofErr w:type="gramStart"/>
      <w:r>
        <w:t>search</w:t>
      </w:r>
      <w:proofErr w:type="gramEnd"/>
      <w:r>
        <w:t xml:space="preserve"> for them takes long time. Melt inclusions can be abundant and prepared for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and </w:t>
      </w:r>
      <w:r w:rsidR="00291ED0">
        <w:rPr>
          <w:color w:val="4472C4" w:themeColor="accent1"/>
        </w:rPr>
        <w:t>CO</w:t>
      </w:r>
      <w:r w:rsidR="00291ED0" w:rsidRPr="00EE7ED2">
        <w:rPr>
          <w:color w:val="4472C4" w:themeColor="accent1"/>
          <w:vertAlign w:val="subscript"/>
        </w:rPr>
        <w:t>2</w:t>
      </w:r>
      <w:r>
        <w:t xml:space="preserve"> analysis very quickly by experienced </w:t>
      </w:r>
      <w:proofErr w:type="gramStart"/>
      <w:r>
        <w:t>personal</w:t>
      </w:r>
      <w:proofErr w:type="gramEnd"/>
      <w:r>
        <w:t xml:space="preserve">. Anyway, no matter fluid or melt inclusions, there is still question what do tell us the estimated pressures?  </w:t>
      </w:r>
      <w:r>
        <w:br/>
      </w:r>
      <w:r w:rsidR="00AD3716">
        <w:rPr>
          <w:color w:val="4472C4" w:themeColor="accent1"/>
        </w:rPr>
        <w:t xml:space="preserve">As </w:t>
      </w:r>
      <w:r w:rsidR="00F742FD">
        <w:rPr>
          <w:color w:val="4472C4" w:themeColor="accent1"/>
        </w:rPr>
        <w:t xml:space="preserve">two </w:t>
      </w:r>
      <w:r w:rsidR="00AD3716">
        <w:rPr>
          <w:color w:val="4472C4" w:themeColor="accent1"/>
        </w:rPr>
        <w:t>experienced melt-inclusion analysts</w:t>
      </w:r>
      <w:r w:rsidR="00AC18FD">
        <w:rPr>
          <w:color w:val="4472C4" w:themeColor="accent1"/>
        </w:rPr>
        <w:t xml:space="preserve"> who have collectively </w:t>
      </w:r>
      <w:r w:rsidR="006C4B4E">
        <w:rPr>
          <w:color w:val="4472C4" w:themeColor="accent1"/>
        </w:rPr>
        <w:t xml:space="preserve">published </w:t>
      </w:r>
      <w:r w:rsidR="006C4B4E" w:rsidRPr="0096598A">
        <w:rPr>
          <w:color w:val="4472C4" w:themeColor="accent1"/>
          <w:highlight w:val="yellow"/>
          <w:rPrChange w:id="20" w:author="Penny Wieser" w:date="2024-03-02T13:16:00Z">
            <w:rPr>
              <w:color w:val="4472C4" w:themeColor="accent1"/>
            </w:rPr>
          </w:rPrChange>
        </w:rPr>
        <w:t>4</w:t>
      </w:r>
      <w:r w:rsidR="00AC18FD" w:rsidRPr="0096598A">
        <w:rPr>
          <w:color w:val="4472C4" w:themeColor="accent1"/>
          <w:highlight w:val="yellow"/>
          <w:rPrChange w:id="21" w:author="Penny Wieser" w:date="2024-03-02T13:16:00Z">
            <w:rPr>
              <w:color w:val="4472C4" w:themeColor="accent1"/>
            </w:rPr>
          </w:rPrChange>
        </w:rPr>
        <w:t>+</w:t>
      </w:r>
      <w:commentRangeStart w:id="22"/>
      <w:r w:rsidR="00AC18FD" w:rsidRPr="0096598A">
        <w:rPr>
          <w:color w:val="4472C4" w:themeColor="accent1"/>
          <w:highlight w:val="yellow"/>
          <w:rPrChange w:id="23" w:author="Penny Wieser" w:date="2024-03-02T13:16:00Z">
            <w:rPr>
              <w:color w:val="4472C4" w:themeColor="accent1"/>
            </w:rPr>
          </w:rPrChange>
        </w:rPr>
        <w:t>X</w:t>
      </w:r>
      <w:commentRangeEnd w:id="22"/>
      <w:r w:rsidR="0096598A">
        <w:rPr>
          <w:rStyle w:val="CommentReference"/>
        </w:rPr>
        <w:commentReference w:id="22"/>
      </w:r>
      <w:r w:rsidR="00AC18FD">
        <w:rPr>
          <w:color w:val="4472C4" w:themeColor="accent1"/>
        </w:rPr>
        <w:t xml:space="preserve"> first author papers on melt inclusions, and numerous co</w:t>
      </w:r>
      <w:r w:rsidR="006C4B4E">
        <w:rPr>
          <w:color w:val="4472C4" w:themeColor="accent1"/>
        </w:rPr>
        <w:t>-</w:t>
      </w:r>
      <w:r w:rsidR="00AC18FD">
        <w:rPr>
          <w:color w:val="4472C4" w:themeColor="accent1"/>
        </w:rPr>
        <w:t>authorships,</w:t>
      </w:r>
      <w:r w:rsidR="00AD3716">
        <w:rPr>
          <w:color w:val="4472C4" w:themeColor="accent1"/>
        </w:rPr>
        <w:t xml:space="preserve"> we respectfully disagree with this statement. Melt inclusion analysis, no matter the experience of the user, is a very slow and expensive method. It is impossible to prepare </w:t>
      </w:r>
      <w:r w:rsidR="00AD3716" w:rsidRPr="002B51E1">
        <w:rPr>
          <w:b/>
          <w:bCs/>
          <w:color w:val="4472C4" w:themeColor="accent1"/>
          <w:u w:val="single"/>
        </w:rPr>
        <w:t>and analyze</w:t>
      </w:r>
      <w:r w:rsidR="00AD3716">
        <w:rPr>
          <w:color w:val="4472C4" w:themeColor="accent1"/>
        </w:rPr>
        <w:t xml:space="preserve"> as many melt inclusions (for example 16 in one day) as fluid inclusions and obtain magma storage depths. At minimum, Melt inclusion analysis requires constraining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in the vapor bubbles using Raman spectroscopy or re-homogenization experiments (forward modelling is simply not good enough at this time),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and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AD3716">
        <w:rPr>
          <w:color w:val="4472C4" w:themeColor="accent1"/>
        </w:rPr>
        <w:t xml:space="preserve"> in the glass via FTIR or SIMS (if FTIR it requires double-polished wafers of the MI) as well as glass and host chemistry via electron microprobe followed by PEC corrections, total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reconstructions, and solubility model calculations. It does not matter the experience of the melt </w:t>
      </w:r>
      <w:proofErr w:type="spellStart"/>
      <w:r w:rsidR="00AD3716">
        <w:rPr>
          <w:color w:val="4472C4" w:themeColor="accent1"/>
        </w:rPr>
        <w:t>inclusionist</w:t>
      </w:r>
      <w:proofErr w:type="spellEnd"/>
      <w:r w:rsidR="00AD3716">
        <w:rPr>
          <w:color w:val="4472C4" w:themeColor="accent1"/>
        </w:rPr>
        <w:t xml:space="preserve"> – it is impossible to conduct meaningful melt inclusion analysis in a timeframe even remotely comparable to fluid inclusion analysis.</w:t>
      </w:r>
      <w:r w:rsidR="00AC18FD">
        <w:rPr>
          <w:color w:val="4472C4" w:themeColor="accent1"/>
        </w:rPr>
        <w:t xml:space="preserve"> </w:t>
      </w:r>
    </w:p>
    <w:p w14:paraId="78CF548E" w14:textId="6D6DAE68" w:rsidR="00AD3716" w:rsidRDefault="00AD3716">
      <w:pPr>
        <w:rPr>
          <w:color w:val="4472C4" w:themeColor="accent1"/>
        </w:rPr>
      </w:pPr>
      <w:r>
        <w:rPr>
          <w:color w:val="4472C4" w:themeColor="accent1"/>
        </w:rPr>
        <w:t xml:space="preserve">In terms of precision and accuracy of measurements of FI vs MI, we also disagree. Suffice to looks at error analysis in Tucker et al., 2019; Hanyu et al., 2019, DeVitre et al., 2023 and Wieser et al., 2021 </w:t>
      </w:r>
      <w:r w:rsidRPr="00AD3716">
        <w:rPr>
          <w:color w:val="4472C4" w:themeColor="accent1"/>
        </w:rPr>
        <w:sym w:font="Wingdings" w:char="F0E0"/>
      </w:r>
      <w:r>
        <w:rPr>
          <w:color w:val="4472C4" w:themeColor="accent1"/>
        </w:rPr>
        <w:t xml:space="preserve"> errors on melt inclusion analysis are frequently 20-50% or more; again, this is enormous compared to the precision of fluid inclusion analysis (even with </w:t>
      </w:r>
      <w:r w:rsidR="006C4B4E">
        <w:rPr>
          <w:color w:val="4472C4" w:themeColor="accent1"/>
        </w:rPr>
        <w:t>entrapment temperature</w:t>
      </w:r>
      <w:r>
        <w:rPr>
          <w:color w:val="4472C4" w:themeColor="accent1"/>
        </w:rPr>
        <w:t xml:space="preserve"> errors of &gt;100K).</w:t>
      </w:r>
      <w:r w:rsidR="00F742FD">
        <w:rPr>
          <w:color w:val="4472C4" w:themeColor="accent1"/>
        </w:rPr>
        <w:t xml:space="preserve"> We show the reliability of fluid inclusion analysis compared directly to melt inclusion analysis in our </w:t>
      </w:r>
      <w:r w:rsidR="006C4B4E">
        <w:rPr>
          <w:color w:val="4472C4" w:themeColor="accent1"/>
        </w:rPr>
        <w:t>in-press</w:t>
      </w:r>
      <w:r w:rsidR="00F742FD">
        <w:rPr>
          <w:color w:val="4472C4" w:themeColor="accent1"/>
        </w:rPr>
        <w:t xml:space="preserve"> paper (DeVitre </w:t>
      </w:r>
      <w:del w:id="24" w:author="Penny Wieser" w:date="2024-03-02T13:17:00Z">
        <w:r w:rsidR="00F742FD" w:rsidDel="0096598A">
          <w:rPr>
            <w:color w:val="4472C4" w:themeColor="accent1"/>
          </w:rPr>
          <w:delText>et al., GPL in press</w:delText>
        </w:r>
      </w:del>
      <w:ins w:id="25" w:author="Penny Wieser" w:date="2024-03-02T13:17:00Z">
        <w:r w:rsidR="0096598A">
          <w:rPr>
            <w:color w:val="4472C4" w:themeColor="accent1"/>
          </w:rPr>
          <w:t>and Wieser, 2024</w:t>
        </w:r>
      </w:ins>
      <w:r w:rsidR="00F742FD">
        <w:rPr>
          <w:color w:val="4472C4" w:themeColor="accent1"/>
        </w:rPr>
        <w:t>)</w:t>
      </w:r>
      <w:ins w:id="26" w:author="Penny Wieser" w:date="2024-03-02T13:17:00Z">
        <w:r w:rsidR="0096598A">
          <w:rPr>
            <w:color w:val="4472C4" w:themeColor="accent1"/>
          </w:rPr>
          <w:t>.</w:t>
        </w:r>
      </w:ins>
      <w:del w:id="27" w:author="Penny Wieser" w:date="2024-03-02T13:17:00Z">
        <w:r w:rsidR="00F742FD" w:rsidDel="0096598A">
          <w:rPr>
            <w:color w:val="4472C4" w:themeColor="accent1"/>
          </w:rPr>
          <w:delText xml:space="preserve"> which we referenced as a preprint in this publication. </w:delText>
        </w:r>
      </w:del>
    </w:p>
    <w:p w14:paraId="2C5FCD27" w14:textId="6408D400" w:rsidR="006C4B4E" w:rsidRDefault="006C4B4E">
      <w:pPr>
        <w:rPr>
          <w:color w:val="4472C4" w:themeColor="accent1"/>
        </w:rPr>
      </w:pPr>
      <w:r>
        <w:rPr>
          <w:color w:val="4472C4" w:themeColor="accent1"/>
        </w:rPr>
        <w:t xml:space="preserve">Lastly, regarding the abundance of melt inclusions vs fluid inclusions, </w:t>
      </w:r>
      <w:r w:rsidR="002B51E1">
        <w:rPr>
          <w:color w:val="4472C4" w:themeColor="accent1"/>
        </w:rPr>
        <w:t xml:space="preserve">we also find this to be inaccurate.  It is not uncommon to find fluid inclusions and often even in the same crystals as melt inclusions. For this </w:t>
      </w:r>
      <w:proofErr w:type="gramStart"/>
      <w:r w:rsidR="002B51E1">
        <w:rPr>
          <w:color w:val="4472C4" w:themeColor="accent1"/>
        </w:rPr>
        <w:t>particular eruption</w:t>
      </w:r>
      <w:proofErr w:type="gramEnd"/>
      <w:r w:rsidR="002B51E1">
        <w:rPr>
          <w:color w:val="4472C4" w:themeColor="accent1"/>
        </w:rPr>
        <w:t xml:space="preserve">, we found about 1 fluid inclusion bearing crystal for every 3 crystals polished. This is not any </w:t>
      </w:r>
      <w:proofErr w:type="gramStart"/>
      <w:r w:rsidR="002B51E1">
        <w:rPr>
          <w:color w:val="4472C4" w:themeColor="accent1"/>
        </w:rPr>
        <w:t>more rare</w:t>
      </w:r>
      <w:proofErr w:type="gramEnd"/>
      <w:r w:rsidR="002B51E1">
        <w:rPr>
          <w:color w:val="4472C4" w:themeColor="accent1"/>
        </w:rPr>
        <w:t xml:space="preserve"> than finding suitable melt inclusions for analysis.  </w:t>
      </w:r>
    </w:p>
    <w:p w14:paraId="14A0C5C5" w14:textId="685ECFFB" w:rsidR="00AC18FD" w:rsidRDefault="00AC18FD">
      <w:pPr>
        <w:rPr>
          <w:color w:val="4472C4" w:themeColor="accent1"/>
        </w:rPr>
      </w:pPr>
      <w:r>
        <w:t xml:space="preserve">Are these pressures of magma storage depth, or the inclusions were trapped on the way to surface?  What does mean the range of pressures estimated? </w:t>
      </w:r>
      <w:moveFromRangeStart w:id="28" w:author="Penny Wieser" w:date="2024-03-02T13:17:00Z" w:name="move160277888"/>
      <w:moveFrom w:id="29" w:author="Penny Wieser" w:date="2024-03-02T13:17:00Z">
        <w:r w:rsidDel="0096598A">
          <w:t>How the data can be used by decision makers?</w:t>
        </w:r>
      </w:moveFrom>
      <w:moveFromRangeEnd w:id="28"/>
    </w:p>
    <w:p w14:paraId="7A19750E" w14:textId="4252B17C" w:rsidR="00F742FD" w:rsidRDefault="00F742FD">
      <w:pPr>
        <w:rPr>
          <w:color w:val="4472C4" w:themeColor="accent1"/>
        </w:rPr>
      </w:pPr>
      <w:r>
        <w:rPr>
          <w:color w:val="4472C4" w:themeColor="accent1"/>
        </w:rPr>
        <w:t xml:space="preserve">It has been shown extensively that FI </w:t>
      </w:r>
      <w:r w:rsidR="00205435">
        <w:rPr>
          <w:color w:val="4472C4" w:themeColor="accent1"/>
        </w:rPr>
        <w:t xml:space="preserve">tend to </w:t>
      </w:r>
      <w:r>
        <w:rPr>
          <w:color w:val="4472C4" w:themeColor="accent1"/>
        </w:rPr>
        <w:t>record</w:t>
      </w:r>
      <w:r w:rsidR="00205435">
        <w:rPr>
          <w:color w:val="4472C4" w:themeColor="accent1"/>
        </w:rPr>
        <w:t xml:space="preserve"> stages of equilibration such as</w:t>
      </w:r>
      <w:r>
        <w:rPr>
          <w:color w:val="4472C4" w:themeColor="accent1"/>
        </w:rPr>
        <w:t xml:space="preserve"> stalling and storage events (</w:t>
      </w:r>
      <w:r w:rsidR="002B51E1">
        <w:rPr>
          <w:color w:val="4472C4" w:themeColor="accent1"/>
        </w:rPr>
        <w:t xml:space="preserve">i.e., </w:t>
      </w:r>
      <w:r>
        <w:rPr>
          <w:color w:val="4472C4" w:themeColor="accent1"/>
        </w:rPr>
        <w:t xml:space="preserve">Hansteen and </w:t>
      </w:r>
      <w:proofErr w:type="spellStart"/>
      <w:r>
        <w:rPr>
          <w:color w:val="4472C4" w:themeColor="accent1"/>
        </w:rPr>
        <w:t>Klugel</w:t>
      </w:r>
      <w:proofErr w:type="spellEnd"/>
      <w:r>
        <w:rPr>
          <w:color w:val="4472C4" w:themeColor="accent1"/>
        </w:rPr>
        <w:t>,</w:t>
      </w:r>
      <w:r w:rsidR="002B51E1">
        <w:rPr>
          <w:color w:val="4472C4" w:themeColor="accent1"/>
        </w:rPr>
        <w:t xml:space="preserve"> 2008</w:t>
      </w:r>
      <w:r>
        <w:rPr>
          <w:color w:val="4472C4" w:themeColor="accent1"/>
        </w:rPr>
        <w:t>) and that clustering of pressures is indicative of such regions. It is possible that some of the inclusions could be trapped upon ascent (for example those that are very shallow and contain SO</w:t>
      </w:r>
      <w:r w:rsidRPr="002B51E1">
        <w:rPr>
          <w:color w:val="4472C4" w:themeColor="accent1"/>
          <w:vertAlign w:val="subscript"/>
        </w:rPr>
        <w:t>2</w:t>
      </w:r>
      <w:r>
        <w:rPr>
          <w:color w:val="4472C4" w:themeColor="accent1"/>
        </w:rPr>
        <w:t>) – but this would likely only be inclusions very close to the edge of crystals, or in secondary fractures that traverse the entire crystal</w:t>
      </w:r>
      <w:r w:rsidR="00205435">
        <w:rPr>
          <w:color w:val="4472C4" w:themeColor="accent1"/>
        </w:rPr>
        <w:t xml:space="preserve"> as the crystals would have very little time for growth and annealing</w:t>
      </w:r>
      <w:r w:rsidR="00071FE5">
        <w:rPr>
          <w:color w:val="4472C4" w:themeColor="accent1"/>
        </w:rPr>
        <w:t xml:space="preserve"> – these can generally be removed from the dataset (we filtered as possible)</w:t>
      </w:r>
      <w:r>
        <w:rPr>
          <w:color w:val="4472C4" w:themeColor="accent1"/>
        </w:rPr>
        <w:t xml:space="preserve">. </w:t>
      </w:r>
      <w:r w:rsidR="00205435">
        <w:rPr>
          <w:color w:val="4472C4" w:themeColor="accent1"/>
        </w:rPr>
        <w:t>We note that</w:t>
      </w:r>
      <w:r>
        <w:rPr>
          <w:color w:val="4472C4" w:themeColor="accent1"/>
        </w:rPr>
        <w:t xml:space="preserve"> FI and MI at </w:t>
      </w:r>
      <w:r w:rsidR="002B51E1">
        <w:rPr>
          <w:color w:val="4472C4" w:themeColor="accent1"/>
        </w:rPr>
        <w:t>Kīlauea</w:t>
      </w:r>
      <w:r>
        <w:rPr>
          <w:color w:val="4472C4" w:themeColor="accent1"/>
        </w:rPr>
        <w:t xml:space="preserve"> record the same pressures (DeVitre and Wieser</w:t>
      </w:r>
      <w:del w:id="30" w:author="Penny Wieser" w:date="2024-03-02T13:17:00Z">
        <w:r w:rsidDel="0096598A">
          <w:rPr>
            <w:color w:val="4472C4" w:themeColor="accent1"/>
          </w:rPr>
          <w:delText>, GPL in press</w:delText>
        </w:r>
      </w:del>
      <w:ins w:id="31" w:author="Penny Wieser" w:date="2024-03-02T13:17:00Z">
        <w:r w:rsidR="0096598A">
          <w:rPr>
            <w:color w:val="4472C4" w:themeColor="accent1"/>
          </w:rPr>
          <w:t>, 2024</w:t>
        </w:r>
      </w:ins>
      <w:r>
        <w:rPr>
          <w:color w:val="4472C4" w:themeColor="accent1"/>
        </w:rPr>
        <w:t>) within error of the methods</w:t>
      </w:r>
      <w:r w:rsidR="00205435">
        <w:rPr>
          <w:color w:val="4472C4" w:themeColor="accent1"/>
        </w:rPr>
        <w:t xml:space="preserve">, </w:t>
      </w:r>
      <w:r w:rsidR="00205435">
        <w:rPr>
          <w:color w:val="4472C4" w:themeColor="accent1"/>
        </w:rPr>
        <w:lastRenderedPageBreak/>
        <w:t xml:space="preserve">and that the depths estimated from our FI method are consistent not only with the MI data but also geophysical estimates of magma storage at </w:t>
      </w:r>
      <w:r w:rsidR="00071FE5">
        <w:rPr>
          <w:color w:val="4472C4" w:themeColor="accent1"/>
        </w:rPr>
        <w:t>Kīlauea</w:t>
      </w:r>
      <w:r w:rsidR="00205435">
        <w:rPr>
          <w:color w:val="4472C4" w:themeColor="accent1"/>
        </w:rPr>
        <w:t xml:space="preserve"> – therefore we consider that this the most likely petrogenetic history that they are recording. </w:t>
      </w:r>
      <w:r>
        <w:rPr>
          <w:color w:val="4472C4" w:themeColor="accent1"/>
        </w:rPr>
        <w:t xml:space="preserve"> </w:t>
      </w:r>
    </w:p>
    <w:p w14:paraId="0FD2BC61" w14:textId="4DE8A9AE" w:rsidR="00E1351A" w:rsidRDefault="00205435">
      <w:pPr>
        <w:rPr>
          <w:ins w:id="32" w:author="Penny Wieser" w:date="2024-03-02T13:17:00Z"/>
          <w:color w:val="4472C4" w:themeColor="accent1"/>
        </w:rPr>
      </w:pPr>
      <w:r>
        <w:rPr>
          <w:color w:val="4472C4" w:themeColor="accent1"/>
        </w:rPr>
        <w:t>As for the range of pressures recorded, there are two main interpretations</w:t>
      </w:r>
      <w:r w:rsidR="00E1351A">
        <w:rPr>
          <w:color w:val="4472C4" w:themeColor="accent1"/>
        </w:rPr>
        <w:t xml:space="preserve"> (aside from some of the distribution being explained by the uncertainty of the method)</w:t>
      </w:r>
      <w:r>
        <w:rPr>
          <w:color w:val="4472C4" w:themeColor="accent1"/>
        </w:rPr>
        <w:t xml:space="preserve">: one is that re-equilibration of fluid inclusions between the 3-5 km reservoir and 1-2 km causes a distribution of pressures – however our re-equilibration models at </w:t>
      </w:r>
      <w:r w:rsidR="00071FE5">
        <w:rPr>
          <w:color w:val="4472C4" w:themeColor="accent1"/>
        </w:rPr>
        <w:t>Kīlauea</w:t>
      </w:r>
      <w:r>
        <w:rPr>
          <w:color w:val="4472C4" w:themeColor="accent1"/>
        </w:rPr>
        <w:t xml:space="preserve"> (DeVitre and Wieser, </w:t>
      </w:r>
      <w:del w:id="33" w:author="Penny Wieser" w:date="2024-03-02T13:17:00Z">
        <w:r w:rsidDel="0096598A">
          <w:rPr>
            <w:color w:val="4472C4" w:themeColor="accent1"/>
          </w:rPr>
          <w:delText>GPL in press</w:delText>
        </w:r>
      </w:del>
      <w:ins w:id="34" w:author="Penny Wieser" w:date="2024-03-02T13:17:00Z">
        <w:r w:rsidR="0096598A">
          <w:rPr>
            <w:color w:val="4472C4" w:themeColor="accent1"/>
          </w:rPr>
          <w:t>2024</w:t>
        </w:r>
      </w:ins>
      <w:r>
        <w:rPr>
          <w:color w:val="4472C4" w:themeColor="accent1"/>
        </w:rPr>
        <w:t>) indicate that re-equilibration is not of concern and that even a stalling event of ~2</w:t>
      </w:r>
      <w:ins w:id="35" w:author="Penny Wieser" w:date="2024-03-02T13:17:00Z">
        <w:r w:rsidR="0096598A">
          <w:rPr>
            <w:color w:val="4472C4" w:themeColor="accent1"/>
          </w:rPr>
          <w:t xml:space="preserve"> </w:t>
        </w:r>
      </w:ins>
      <w:r>
        <w:rPr>
          <w:color w:val="4472C4" w:themeColor="accent1"/>
        </w:rPr>
        <w:t xml:space="preserve">years prior to eruption would result in &lt;10 % difference in the pressure (this is less than the uncertainty of the method). Magma storage systems are not perfectly uniform </w:t>
      </w:r>
      <w:r w:rsidR="003854B8">
        <w:rPr>
          <w:color w:val="4472C4" w:themeColor="accent1"/>
        </w:rPr>
        <w:t xml:space="preserve">molten </w:t>
      </w:r>
      <w:r>
        <w:rPr>
          <w:color w:val="4472C4" w:themeColor="accent1"/>
        </w:rPr>
        <w:t>magma chambers at a precise depth</w:t>
      </w:r>
      <w:r w:rsidR="00E1351A">
        <w:rPr>
          <w:color w:val="4472C4" w:themeColor="accent1"/>
        </w:rPr>
        <w:t>–</w:t>
      </w:r>
      <w:r w:rsidR="003854B8">
        <w:rPr>
          <w:color w:val="4472C4" w:themeColor="accent1"/>
        </w:rPr>
        <w:t xml:space="preserve"> rather they are mush systems,</w:t>
      </w:r>
      <w:r w:rsidR="00E1351A">
        <w:rPr>
          <w:color w:val="4472C4" w:themeColor="accent1"/>
        </w:rPr>
        <w:t xml:space="preserve"> as such, it isn’t inconceivable that pressure and temperature are not uniform either, hence that FI trapped in crystals at slightly different locations in the system would have slightly different pressures. Random sampling of this system and a lack of significant re-equilibration could explain such a distribution. Clustering between 1-2km would simply indicate this is the predominant region of equilibration which we interpret as magma storage. Details of the method are discussed extensively in our GPL paper and are beyond the scope of this article. </w:t>
      </w:r>
    </w:p>
    <w:p w14:paraId="3F6BA7BF" w14:textId="77777777" w:rsidR="0096598A" w:rsidDel="0096598A" w:rsidRDefault="0096598A" w:rsidP="0096598A">
      <w:pPr>
        <w:rPr>
          <w:del w:id="36" w:author="Penny Wieser" w:date="2024-03-02T13:17:00Z"/>
          <w:moveTo w:id="37" w:author="Penny Wieser" w:date="2024-03-02T13:17:00Z"/>
          <w:color w:val="4472C4" w:themeColor="accent1"/>
        </w:rPr>
      </w:pPr>
      <w:moveToRangeStart w:id="38" w:author="Penny Wieser" w:date="2024-03-02T13:17:00Z" w:name="move160277888"/>
      <w:moveTo w:id="39" w:author="Penny Wieser" w:date="2024-03-02T13:17:00Z">
        <w:r>
          <w:t>How the data can be used by decision makers?</w:t>
        </w:r>
      </w:moveTo>
    </w:p>
    <w:moveToRangeEnd w:id="38"/>
    <w:p w14:paraId="74AB52F5" w14:textId="77777777" w:rsidR="0096598A" w:rsidRDefault="0096598A">
      <w:pPr>
        <w:rPr>
          <w:color w:val="4472C4" w:themeColor="accent1"/>
        </w:rPr>
      </w:pPr>
    </w:p>
    <w:p w14:paraId="0B25D7BC" w14:textId="4F130CD7" w:rsidR="00071FE5" w:rsidRPr="00071FE5" w:rsidRDefault="00071FE5" w:rsidP="00071FE5">
      <w:pPr>
        <w:rPr>
          <w:color w:val="4472C4" w:themeColor="accent1"/>
          <w:lang w:val="en-GB"/>
        </w:rPr>
      </w:pPr>
      <w:r w:rsidRPr="00071FE5">
        <w:rPr>
          <w:color w:val="4472C4" w:themeColor="accent1"/>
          <w:highlight w:val="yellow"/>
        </w:rPr>
        <w:t>[</w:t>
      </w:r>
      <w:r w:rsidR="002B51E1">
        <w:rPr>
          <w:color w:val="4472C4" w:themeColor="accent1"/>
          <w:highlight w:val="yellow"/>
        </w:rPr>
        <w:t xml:space="preserve">Kendra, </w:t>
      </w:r>
      <w:r w:rsidRPr="00071FE5">
        <w:rPr>
          <w:color w:val="4472C4" w:themeColor="accent1"/>
          <w:highlight w:val="yellow"/>
        </w:rPr>
        <w:t>I’ve taken this from the cover letter, it can be tweaked</w:t>
      </w:r>
      <w:r w:rsidR="002B51E1">
        <w:rPr>
          <w:color w:val="4472C4" w:themeColor="accent1"/>
          <w:highlight w:val="yellow"/>
        </w:rPr>
        <w:t xml:space="preserve"> – perhaps more can be said about how HVO might find this information useful?</w:t>
      </w:r>
      <w:r w:rsidRPr="00071FE5">
        <w:rPr>
          <w:color w:val="4472C4" w:themeColor="accent1"/>
          <w:highlight w:val="yellow"/>
        </w:rPr>
        <w:t>]</w:t>
      </w:r>
      <w:r>
        <w:rPr>
          <w:color w:val="4472C4" w:themeColor="accent1"/>
        </w:rPr>
        <w:t xml:space="preserve"> </w:t>
      </w:r>
      <w:r w:rsidRPr="00071FE5">
        <w:rPr>
          <w:color w:val="4472C4" w:themeColor="accent1"/>
        </w:rPr>
        <w:t xml:space="preserve">The results presented in this letter are the first demonstration that petrologically derived magma storage depths can become part of an observatory’s toolbox, with implications extending well beyond the academic sphere and bearing a direct impact on people's lives. Observatories having more information upon which to make informed operational decisions will directly impact the lives and livelihoods of individuals residing near active volcanoes, such as those surrounding Kīlauea volcano in Hawai‘i. Information can also bring comfort during volcanic events – for instance, during the devastating 2018 Lower East Rift eruption, Hawai‘i Island residents routinely asked questions related to the source of the erupting magmas and were expecting answers from the Hawaiian Volcano Observatory (HVO). </w:t>
      </w:r>
      <w:r w:rsidRPr="00071FE5">
        <w:rPr>
          <w:color w:val="4472C4" w:themeColor="accent1"/>
          <w:lang w:val="en-GB"/>
        </w:rPr>
        <w:t xml:space="preserve">We anticipate that near-real time Raman analyses of fluid inclusions will be used during future Hawaiian eruptions </w:t>
      </w:r>
      <w:r w:rsidRPr="00071FE5">
        <w:rPr>
          <w:color w:val="4472C4" w:themeColor="accent1"/>
        </w:rPr>
        <w:t>in concert with HVO’s current bulk rock XRF chemical monitoring routines. This will allow information about melt properties such as viscosity and temperature to be specifically tied to the reservoir supplying the melt. Time-series analyses of fluid inclusions would be particularly powerful for identifying a switch to a different magma supply. This fluid inclusion</w:t>
      </w:r>
      <w:r w:rsidRPr="00071FE5">
        <w:rPr>
          <w:color w:val="4472C4" w:themeColor="accent1"/>
          <w:lang w:val="en-GB"/>
        </w:rPr>
        <w:t xml:space="preserve"> method can be applied to many hazardous and frequently erupting volcanoes worldwide (e.g., those in the Galápagos, Réunion, Azores, Canary Islands, Iceland, Cabo Verde), either through the development of in-house Raman facilities, or collaboration with academic institutions. This is particularly true given that resources required are modest, both from the perspective of instrumentation and personnel-hours. </w:t>
      </w:r>
      <w:r w:rsidRPr="00071FE5">
        <w:rPr>
          <w:color w:val="4472C4" w:themeColor="accent1"/>
        </w:rPr>
        <w:t xml:space="preserve">Making this method available to the community in a timely manner is particularly important in the present context, with the continued unrest and inflation at Kīlauea and the escalating activity in Iceland.    </w:t>
      </w:r>
    </w:p>
    <w:p w14:paraId="03A8356C" w14:textId="0ABB3138" w:rsidR="00E1351A" w:rsidRDefault="00AD3716">
      <w:pPr>
        <w:rPr>
          <w:color w:val="4472C4" w:themeColor="accent1"/>
        </w:rPr>
      </w:pPr>
      <w:r>
        <w:rPr>
          <w:color w:val="4472C4" w:themeColor="accent1"/>
        </w:rPr>
        <w:t xml:space="preserve"> </w:t>
      </w:r>
      <w:r w:rsidR="00196D93">
        <w:br/>
        <w:t xml:space="preserve">Taking all the comments together, I doubt that the contribution has sufficient scientific value for publication in Journal of Petrology. It may however have value for volcano monitoring. This needs to be demonstrated by doing this work over some time, not necessarily with the same intensity as in the reported case.  More specialized volcanological journal would be more appropriate place for this </w:t>
      </w:r>
      <w:r w:rsidR="00196D93">
        <w:lastRenderedPageBreak/>
        <w:t>publication.</w:t>
      </w:r>
      <w:r w:rsidR="00196D93">
        <w:br/>
      </w:r>
      <w:r w:rsidR="00E1351A">
        <w:rPr>
          <w:color w:val="4472C4" w:themeColor="accent1"/>
        </w:rPr>
        <w:t xml:space="preserve">We respectfully disagree with the reviewer on their conclusions. We have done careful work comparing microthermometry and Raman, and MI and FI pressures at Kilauea which is reported in our paper in press at GPL (cited as preprint here, DeVitre and Wieser, </w:t>
      </w:r>
      <w:del w:id="40" w:author="Penny Wieser" w:date="2024-03-02T13:18:00Z">
        <w:r w:rsidR="00E1351A" w:rsidDel="0096598A">
          <w:rPr>
            <w:color w:val="4472C4" w:themeColor="accent1"/>
          </w:rPr>
          <w:delText>GPL in press</w:delText>
        </w:r>
      </w:del>
      <w:ins w:id="41" w:author="Penny Wieser" w:date="2024-03-02T13:18:00Z">
        <w:r w:rsidR="0096598A">
          <w:rPr>
            <w:color w:val="4472C4" w:themeColor="accent1"/>
          </w:rPr>
          <w:t>2024</w:t>
        </w:r>
      </w:ins>
      <w:r w:rsidR="00E1351A">
        <w:rPr>
          <w:color w:val="4472C4" w:themeColor="accent1"/>
        </w:rPr>
        <w:t>). This proved the reliability of the method. The purpose of this study in turn was to show its viability as a rapid petrology monitoring tool – which we think has been accomplished as well</w:t>
      </w:r>
      <w:r w:rsidR="002B51E1">
        <w:rPr>
          <w:color w:val="4472C4" w:themeColor="accent1"/>
        </w:rPr>
        <w:t xml:space="preserve"> and that had never been shown quantitatively before</w:t>
      </w:r>
      <w:r w:rsidR="00196D93">
        <w:br/>
      </w:r>
      <w:r w:rsidR="00196D93">
        <w:br/>
        <w:t>Reviewer: 2</w:t>
      </w:r>
      <w:r w:rsidR="00196D93">
        <w:br/>
      </w:r>
      <w:r w:rsidR="00196D93">
        <w:br/>
        <w:t>Comments to the Author</w:t>
      </w:r>
      <w:r w:rsidR="00196D93">
        <w:br/>
        <w:t>Review on</w:t>
      </w:r>
      <w:r w:rsidR="00196D93">
        <w:br/>
      </w:r>
      <w:r w:rsidR="00196D93">
        <w:br/>
        <w:t>DeVitre et al Depths in a day - A new era of rapid-response Raman-based barometry using fluid inclusions.</w:t>
      </w:r>
      <w:r w:rsidR="00196D93">
        <w:br/>
      </w:r>
      <w:r w:rsidR="00196D93">
        <w:br/>
        <w:t xml:space="preserve">DeVitre and coworkers provide a time-efficient tool to get an estimation for the pressure and temperature of origin for the olivines in tephra related to the 10 September 2023 Kilauea eruption. I am a fluid </w:t>
      </w:r>
      <w:proofErr w:type="spellStart"/>
      <w:r w:rsidR="00196D93">
        <w:t>inclusionist</w:t>
      </w:r>
      <w:proofErr w:type="spellEnd"/>
      <w:r w:rsidR="00196D93">
        <w:t xml:space="preserve"> and hence I fully agree with the effectiveness and significance of inclusion studies as </w:t>
      </w:r>
      <w:proofErr w:type="gramStart"/>
      <w:r w:rsidR="00196D93">
        <w:t>it is highlighted</w:t>
      </w:r>
      <w:proofErr w:type="gramEnd"/>
      <w:r w:rsidR="00196D93">
        <w:t xml:space="preserve"> in this manuscript. I have also experienced in many cases the wide spectrum of the applicability of melt and fluid inclusion studies. However, a careful investigation is a must that does not help the time efficiency the authors point out here.</w:t>
      </w:r>
      <w:r w:rsidR="00196D93">
        <w:br/>
      </w:r>
      <w:r w:rsidR="00E1351A">
        <w:rPr>
          <w:color w:val="4472C4" w:themeColor="accent1"/>
        </w:rPr>
        <w:t xml:space="preserve">We thank the reviewer for their appreciation of our method and results. </w:t>
      </w:r>
    </w:p>
    <w:p w14:paraId="71E19FEB" w14:textId="696B8A73" w:rsidR="00AD38C9" w:rsidRDefault="00196D93">
      <w:r>
        <w:br/>
        <w:t xml:space="preserve">I have therefore several comments/concerns about the results, the </w:t>
      </w:r>
      <w:proofErr w:type="gramStart"/>
      <w:r>
        <w:t>results</w:t>
      </w:r>
      <w:proofErr w:type="gramEnd"/>
      <w:r>
        <w:t xml:space="preserve"> and implications about the study.</w:t>
      </w:r>
      <w:r>
        <w:br/>
      </w:r>
      <w:r>
        <w:br/>
        <w:t xml:space="preserve">1) The exact compositions of the fluid inclusions. The authors clearly state that out of the </w:t>
      </w:r>
      <w:r w:rsidR="00291ED0">
        <w:rPr>
          <w:color w:val="4472C4" w:themeColor="accent1"/>
        </w:rPr>
        <w:t>CO</w:t>
      </w:r>
      <w:r w:rsidR="00291ED0" w:rsidRPr="00EE7ED2">
        <w:rPr>
          <w:color w:val="4472C4" w:themeColor="accent1"/>
          <w:vertAlign w:val="subscript"/>
        </w:rPr>
        <w:t>2</w:t>
      </w:r>
      <w:r>
        <w:t xml:space="preserve">, minor SO2 (less than 5 mol%) has also been detected at the temperature of analyses (around 40 °C).  However, especially in the case of low-density fluid like in this study, a careful investigation should be made by Raman spectroscopy to look all the potential fluid molecules that can be present in volcanic gases, like: N2 (taking care of air contamination), H2S, CH4, CO; most importantly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For this latter case, to detect the water, a heating experiment at around 150 °C can be a useful approach (Please see </w:t>
      </w:r>
      <w:proofErr w:type="spellStart"/>
      <w:r>
        <w:t>Berkesi</w:t>
      </w:r>
      <w:proofErr w:type="spellEnd"/>
      <w:r>
        <w:t xml:space="preserve"> et al., 2009, Journal of Raman spectroscopy, </w:t>
      </w:r>
      <w:hyperlink r:id="rId11" w:tgtFrame="_blank" w:history="1">
        <w:r>
          <w:rPr>
            <w:rStyle w:val="Hyperlink"/>
          </w:rPr>
          <w:t>https://doi.org/10.1002/jrs.2440</w:t>
        </w:r>
      </w:hyperlink>
      <w:r>
        <w:t xml:space="preserve">), as at lower temperatures, small amount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can remain undetected in fluid inclusions.</w:t>
      </w:r>
    </w:p>
    <w:p w14:paraId="39FFEEDB" w14:textId="2C07CBD1" w:rsidR="00AD38C9" w:rsidRDefault="00AD38C9">
      <w:pPr>
        <w:rPr>
          <w:color w:val="4472C4" w:themeColor="accent1"/>
        </w:rPr>
      </w:pPr>
      <w:r>
        <w:rPr>
          <w:color w:val="4472C4" w:themeColor="accent1"/>
        </w:rPr>
        <w:t xml:space="preserve">We agree with the reviewer that other </w:t>
      </w:r>
      <w:proofErr w:type="gramStart"/>
      <w:r>
        <w:rPr>
          <w:color w:val="4472C4" w:themeColor="accent1"/>
        </w:rPr>
        <w:t>fluid</w:t>
      </w:r>
      <w:proofErr w:type="gramEnd"/>
      <w:r>
        <w:rPr>
          <w:color w:val="4472C4" w:themeColor="accent1"/>
        </w:rPr>
        <w:t xml:space="preserve"> can be present in fluid inclusions, especially at shallow depths and that FI should be monitored for this. Via Raman spectroscopy, we did not observe any other gases than the ones mentioned (</w:t>
      </w:r>
      <w:r w:rsidR="00291ED0">
        <w:rPr>
          <w:color w:val="4472C4" w:themeColor="accent1"/>
        </w:rPr>
        <w:t>CO</w:t>
      </w:r>
      <w:r w:rsidR="00291ED0" w:rsidRPr="00EE7ED2">
        <w:rPr>
          <w:color w:val="4472C4" w:themeColor="accent1"/>
          <w:vertAlign w:val="subscript"/>
        </w:rPr>
        <w:t>2</w:t>
      </w:r>
      <w:r>
        <w:rPr>
          <w:color w:val="4472C4" w:themeColor="accent1"/>
        </w:rPr>
        <w:t xml:space="preserve"> and occasional small amounts of SO2). N2, CH4, CO and H2S were not observed in any inclusions. This can easily be systematically monitored during analysis by collecting a broad </w:t>
      </w:r>
      <w:proofErr w:type="spellStart"/>
      <w:r>
        <w:rPr>
          <w:color w:val="4472C4" w:themeColor="accent1"/>
        </w:rPr>
        <w:t>raman</w:t>
      </w:r>
      <w:proofErr w:type="spellEnd"/>
      <w:r>
        <w:rPr>
          <w:color w:val="4472C4" w:themeColor="accent1"/>
        </w:rPr>
        <w:t xml:space="preserve"> spectrum encompassing all the regions needed to identify such gases (many of which have higher interaction coefficients than </w:t>
      </w:r>
      <w:r w:rsidR="00291ED0">
        <w:rPr>
          <w:color w:val="4472C4" w:themeColor="accent1"/>
        </w:rPr>
        <w:t>CO</w:t>
      </w:r>
      <w:r w:rsidR="00291ED0" w:rsidRPr="00EE7ED2">
        <w:rPr>
          <w:color w:val="4472C4" w:themeColor="accent1"/>
          <w:vertAlign w:val="subscript"/>
        </w:rPr>
        <w:t>2</w:t>
      </w:r>
      <w:r>
        <w:rPr>
          <w:color w:val="4472C4" w:themeColor="accent1"/>
        </w:rPr>
        <w:t xml:space="preserve">, making small amounts easier to detect than </w:t>
      </w:r>
      <w:r w:rsidR="00291ED0">
        <w:rPr>
          <w:color w:val="4472C4" w:themeColor="accent1"/>
        </w:rPr>
        <w:t>CO</w:t>
      </w:r>
      <w:r w:rsidR="00291ED0" w:rsidRPr="00EE7ED2">
        <w:rPr>
          <w:color w:val="4472C4" w:themeColor="accent1"/>
          <w:vertAlign w:val="subscript"/>
        </w:rPr>
        <w:t>2</w:t>
      </w:r>
      <w:r>
        <w:rPr>
          <w:color w:val="4472C4" w:themeColor="accent1"/>
        </w:rPr>
        <w:t xml:space="preserve"> even with short acquisition times).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can indeed be an important fluid. There are two approaches: one as the reviewer mentioned is to measure the FI while heating</w:t>
      </w:r>
      <w:ins w:id="42" w:author="Penny Wieser" w:date="2024-03-02T13:18:00Z">
        <w:r w:rsidR="0096598A">
          <w:rPr>
            <w:color w:val="4472C4" w:themeColor="accent1"/>
          </w:rPr>
          <w:t xml:space="preserve"> </w:t>
        </w:r>
      </w:ins>
      <w:r>
        <w:rPr>
          <w:color w:val="4472C4" w:themeColor="accent1"/>
        </w:rPr>
        <w:t xml:space="preserve">at around 150C but the caveat is that in many cases the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may have </w:t>
      </w:r>
      <w:proofErr w:type="spellStart"/>
      <w:r>
        <w:rPr>
          <w:color w:val="4472C4" w:themeColor="accent1"/>
        </w:rPr>
        <w:t>difused</w:t>
      </w:r>
      <w:proofErr w:type="spellEnd"/>
      <w:r>
        <w:rPr>
          <w:color w:val="4472C4" w:themeColor="accent1"/>
        </w:rPr>
        <w:t xml:space="preserve"> out or reacted such that the </w:t>
      </w:r>
      <w:proofErr w:type="gramStart"/>
      <w:r>
        <w:rPr>
          <w:color w:val="4472C4" w:themeColor="accent1"/>
        </w:rPr>
        <w:t>left over</w:t>
      </w:r>
      <w:proofErr w:type="gramEnd"/>
      <w:r>
        <w:rPr>
          <w:color w:val="4472C4" w:themeColor="accent1"/>
        </w:rPr>
        <w:t xml:space="preserve"> fluid does not contain any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anymore. The </w:t>
      </w:r>
      <w:r>
        <w:rPr>
          <w:color w:val="4472C4" w:themeColor="accent1"/>
        </w:rPr>
        <w:lastRenderedPageBreak/>
        <w:t xml:space="preserve">other approach (Hansteen and </w:t>
      </w:r>
      <w:proofErr w:type="spellStart"/>
      <w:r>
        <w:rPr>
          <w:color w:val="4472C4" w:themeColor="accent1"/>
        </w:rPr>
        <w:t>Klugel</w:t>
      </w:r>
      <w:proofErr w:type="spellEnd"/>
      <w:r>
        <w:rPr>
          <w:color w:val="4472C4" w:themeColor="accent1"/>
        </w:rPr>
        <w:t xml:space="preserve">, 2008) is to correct for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considering </w:t>
      </w:r>
      <w:proofErr w:type="gramStart"/>
      <w:r>
        <w:rPr>
          <w:color w:val="4472C4" w:themeColor="accent1"/>
        </w:rPr>
        <w:t>a X</w:t>
      </w:r>
      <w:r w:rsidR="00291ED0">
        <w:rPr>
          <w:color w:val="4472C4" w:themeColor="accent1"/>
        </w:rPr>
        <w:t>H</w:t>
      </w:r>
      <w:r w:rsidR="00291ED0" w:rsidRPr="00EE7ED2">
        <w:rPr>
          <w:color w:val="4472C4" w:themeColor="accent1"/>
          <w:vertAlign w:val="subscript"/>
        </w:rPr>
        <w:t>2</w:t>
      </w:r>
      <w:r w:rsidR="00291ED0">
        <w:rPr>
          <w:color w:val="4472C4" w:themeColor="accent1"/>
        </w:rPr>
        <w:t>O</w:t>
      </w:r>
      <w:proofErr w:type="gramEnd"/>
      <w:r>
        <w:rPr>
          <w:color w:val="4472C4" w:themeColor="accent1"/>
        </w:rPr>
        <w:t xml:space="preserve"> in the fluid and using a mixed </w:t>
      </w:r>
      <w:r w:rsidR="00291ED0">
        <w:rPr>
          <w:color w:val="4472C4" w:themeColor="accent1"/>
        </w:rPr>
        <w:t>CO</w:t>
      </w:r>
      <w:r w:rsidR="00291ED0" w:rsidRPr="00EE7ED2">
        <w:rPr>
          <w:color w:val="4472C4" w:themeColor="accent1"/>
          <w:vertAlign w:val="subscript"/>
        </w:rPr>
        <w:t>2</w:t>
      </w:r>
      <w:r>
        <w:rPr>
          <w:color w:val="4472C4" w:themeColor="accent1"/>
        </w:rPr>
        <w:t>-</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equation of state. </w:t>
      </w:r>
      <w:proofErr w:type="spellStart"/>
      <w:r>
        <w:rPr>
          <w:color w:val="4472C4" w:themeColor="accent1"/>
        </w:rPr>
        <w:t>DiadFit</w:t>
      </w:r>
      <w:proofErr w:type="spellEnd"/>
      <w:r>
        <w:rPr>
          <w:color w:val="4472C4" w:themeColor="accent1"/>
        </w:rPr>
        <w:t xml:space="preserve"> now has the capabilities to perform this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correction. In many cases this X</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can be approximated using a solubility model and any existing MI data for the volcano – even if it is glass only MI data (this will provide a worst-case scenario) (DeVitre and Wieser, </w:t>
      </w:r>
      <w:del w:id="43" w:author="Penny Wieser" w:date="2024-03-02T13:18:00Z">
        <w:r w:rsidDel="0096598A">
          <w:rPr>
            <w:color w:val="4472C4" w:themeColor="accent1"/>
          </w:rPr>
          <w:delText>GPL in press</w:delText>
        </w:r>
      </w:del>
      <w:ins w:id="44" w:author="Penny Wieser" w:date="2024-03-02T13:18:00Z">
        <w:r w:rsidR="0096598A">
          <w:rPr>
            <w:color w:val="4472C4" w:themeColor="accent1"/>
          </w:rPr>
          <w:t>2024</w:t>
        </w:r>
      </w:ins>
      <w:r>
        <w:rPr>
          <w:color w:val="4472C4" w:themeColor="accent1"/>
        </w:rPr>
        <w:t xml:space="preserve">). We </w:t>
      </w:r>
      <w:del w:id="45" w:author="Penny Wieser" w:date="2024-03-02T13:18:00Z">
        <w:r w:rsidDel="0096598A">
          <w:rPr>
            <w:color w:val="4472C4" w:themeColor="accent1"/>
          </w:rPr>
          <w:delText>now correct the FI presented here considering this</w:delText>
        </w:r>
      </w:del>
      <w:ins w:id="46" w:author="Penny Wieser" w:date="2024-03-02T13:18:00Z">
        <w:r w:rsidR="0096598A">
          <w:rPr>
            <w:color w:val="4472C4" w:themeColor="accent1"/>
          </w:rPr>
          <w:t>have added a section discussing this in the text</w:t>
        </w:r>
      </w:ins>
      <w:r>
        <w:rPr>
          <w:color w:val="4472C4" w:themeColor="accent1"/>
        </w:rPr>
        <w:t>. We emphasize that this method is not proposed for use in arc settings where X</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could be very high. </w:t>
      </w:r>
    </w:p>
    <w:p w14:paraId="3BA70100" w14:textId="757307C9" w:rsidR="00AD38C9" w:rsidRDefault="00196D93">
      <w:r>
        <w:br/>
        <w:t xml:space="preserve">2) In agreement with the previous point, I recommend the authors to add (at least to the supplementary) representative Raman spectra of the fluid inclusions analyzed. This would be very helpful to convince the reader about the fluid composition. Composition of the fluid, therefore, is crucial to check whether the distance of the Fermi diad on the </w:t>
      </w:r>
      <w:r w:rsidR="00291ED0">
        <w:rPr>
          <w:color w:val="4472C4" w:themeColor="accent1"/>
        </w:rPr>
        <w:t>CO</w:t>
      </w:r>
      <w:r w:rsidR="00291ED0" w:rsidRPr="00EE7ED2">
        <w:rPr>
          <w:color w:val="4472C4" w:themeColor="accent1"/>
          <w:vertAlign w:val="subscript"/>
        </w:rPr>
        <w:t>2</w:t>
      </w:r>
      <w:r>
        <w:t xml:space="preserve"> Raman spectra can be applied to density-pressure-depth estimation. Given that the </w:t>
      </w:r>
      <w:r w:rsidR="00291ED0">
        <w:rPr>
          <w:color w:val="4472C4" w:themeColor="accent1"/>
        </w:rPr>
        <w:t>CO</w:t>
      </w:r>
      <w:r w:rsidR="00291ED0" w:rsidRPr="00EE7ED2">
        <w:rPr>
          <w:color w:val="4472C4" w:themeColor="accent1"/>
          <w:vertAlign w:val="subscript"/>
        </w:rPr>
        <w:t>2</w:t>
      </w:r>
      <w:r>
        <w:t xml:space="preserve"> densimeters are calibrated to pure </w:t>
      </w:r>
      <w:r w:rsidR="00291ED0">
        <w:rPr>
          <w:color w:val="4472C4" w:themeColor="accent1"/>
        </w:rPr>
        <w:t>CO</w:t>
      </w:r>
      <w:r w:rsidR="00291ED0" w:rsidRPr="00EE7ED2">
        <w:rPr>
          <w:color w:val="4472C4" w:themeColor="accent1"/>
          <w:vertAlign w:val="subscript"/>
        </w:rPr>
        <w:t>2</w:t>
      </w:r>
      <w:r>
        <w:t xml:space="preserve"> system, a careful investigation must be made as the components beside </w:t>
      </w:r>
      <w:r w:rsidR="00291ED0">
        <w:rPr>
          <w:color w:val="4472C4" w:themeColor="accent1"/>
        </w:rPr>
        <w:t>CO</w:t>
      </w:r>
      <w:r w:rsidR="00291ED0" w:rsidRPr="00EE7ED2">
        <w:rPr>
          <w:color w:val="4472C4" w:themeColor="accent1"/>
          <w:vertAlign w:val="subscript"/>
        </w:rPr>
        <w:t>2</w:t>
      </w:r>
      <w:r>
        <w:t xml:space="preserve"> can modify the results on depth estimation as well. Please add more details on this subject to the manuscript.  I was also wondering why the author did no use Raman </w:t>
      </w:r>
      <w:r w:rsidR="00291ED0">
        <w:rPr>
          <w:color w:val="4472C4" w:themeColor="accent1"/>
        </w:rPr>
        <w:t>CO</w:t>
      </w:r>
      <w:r w:rsidR="00291ED0" w:rsidRPr="00EE7ED2">
        <w:rPr>
          <w:color w:val="4472C4" w:themeColor="accent1"/>
          <w:vertAlign w:val="subscript"/>
        </w:rPr>
        <w:t>2</w:t>
      </w:r>
      <w:r>
        <w:t xml:space="preserve"> densimeters like the Fall et al., 2010 GCA (</w:t>
      </w:r>
      <w:hyperlink r:id="rId12" w:tgtFrame="_blank" w:history="1">
        <w:r>
          <w:rPr>
            <w:rStyle w:val="Hyperlink"/>
          </w:rPr>
          <w:t>https://doi.org/10.1016/j.gca.2010.11.021</w:t>
        </w:r>
      </w:hyperlink>
      <w:r>
        <w:t xml:space="preserve">), or </w:t>
      </w:r>
      <w:proofErr w:type="spellStart"/>
      <w:r>
        <w:t>Remigi</w:t>
      </w:r>
      <w:proofErr w:type="spellEnd"/>
      <w:r>
        <w:t xml:space="preserve"> et al., 2022 JRS (</w:t>
      </w:r>
      <w:hyperlink r:id="rId13" w:tgtFrame="_blank" w:history="1">
        <w:r>
          <w:rPr>
            <w:rStyle w:val="Hyperlink"/>
          </w:rPr>
          <w:t>https://doi.org/10.1177/000370282098760</w:t>
        </w:r>
      </w:hyperlink>
      <w:r>
        <w:t>)?</w:t>
      </w:r>
    </w:p>
    <w:p w14:paraId="6097601B" w14:textId="77777777" w:rsidR="0096598A" w:rsidRDefault="00AD38C9">
      <w:pPr>
        <w:rPr>
          <w:ins w:id="47" w:author="Penny Wieser" w:date="2024-03-02T13:19:00Z"/>
          <w:color w:val="4472C4" w:themeColor="accent1"/>
        </w:rPr>
      </w:pPr>
      <w:r>
        <w:rPr>
          <w:color w:val="4472C4" w:themeColor="accent1"/>
        </w:rPr>
        <w:t xml:space="preserve">All raw spectra of our FI </w:t>
      </w:r>
      <w:r w:rsidR="00734750">
        <w:rPr>
          <w:color w:val="4472C4" w:themeColor="accent1"/>
        </w:rPr>
        <w:t>were provided</w:t>
      </w:r>
      <w:r>
        <w:rPr>
          <w:color w:val="4472C4" w:themeColor="accent1"/>
        </w:rPr>
        <w:t xml:space="preserve"> in the data repository. Because we already conducted an in-depth analysis of FI at </w:t>
      </w:r>
      <w:r w:rsidR="002B51E1">
        <w:rPr>
          <w:color w:val="4472C4" w:themeColor="accent1"/>
        </w:rPr>
        <w:t>Kīlauea</w:t>
      </w:r>
      <w:r>
        <w:rPr>
          <w:color w:val="4472C4" w:themeColor="accent1"/>
        </w:rPr>
        <w:t xml:space="preserve"> (DeVitre and Wieser, GPL in press),</w:t>
      </w:r>
      <w:r w:rsidR="00EE0F12">
        <w:rPr>
          <w:color w:val="4472C4" w:themeColor="accent1"/>
        </w:rPr>
        <w:t xml:space="preserve"> and surveyed the Raman spectrum for presence of other species,</w:t>
      </w:r>
      <w:r>
        <w:rPr>
          <w:color w:val="4472C4" w:themeColor="accent1"/>
        </w:rPr>
        <w:t xml:space="preserve"> we are confident that the only species present in this case are </w:t>
      </w:r>
      <w:r w:rsidR="00291ED0">
        <w:rPr>
          <w:color w:val="4472C4" w:themeColor="accent1"/>
        </w:rPr>
        <w:t>CO</w:t>
      </w:r>
      <w:r w:rsidR="00291ED0" w:rsidRPr="00EE7ED2">
        <w:rPr>
          <w:color w:val="4472C4" w:themeColor="accent1"/>
          <w:vertAlign w:val="subscript"/>
        </w:rPr>
        <w:t>2</w:t>
      </w:r>
      <w:r>
        <w:rPr>
          <w:color w:val="4472C4" w:themeColor="accent1"/>
        </w:rPr>
        <w:t xml:space="preserve">, &lt;10%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w:t>
      </w:r>
      <w:r w:rsidR="00EE0F12">
        <w:rPr>
          <w:color w:val="4472C4" w:themeColor="accent1"/>
        </w:rPr>
        <w:t xml:space="preserve">and rare small amounts of SO2. We agree that it is important to consider this however – and therefore include a more detailed discussion of the importance of surveying for other fluid species while conducting these analyses. We correct pressures using </w:t>
      </w:r>
      <w:proofErr w:type="spellStart"/>
      <w:r w:rsidR="00EE0F12">
        <w:rPr>
          <w:color w:val="4472C4" w:themeColor="accent1"/>
        </w:rPr>
        <w:t>D</w:t>
      </w:r>
      <w:r w:rsidR="002B51E1">
        <w:rPr>
          <w:color w:val="4472C4" w:themeColor="accent1"/>
        </w:rPr>
        <w:t>i</w:t>
      </w:r>
      <w:r w:rsidR="00EE0F12">
        <w:rPr>
          <w:color w:val="4472C4" w:themeColor="accent1"/>
        </w:rPr>
        <w:t>adFit</w:t>
      </w:r>
      <w:proofErr w:type="spellEnd"/>
      <w:r w:rsidR="00EE0F12">
        <w:rPr>
          <w:color w:val="4472C4" w:themeColor="accent1"/>
        </w:rPr>
        <w:t xml:space="preserve"> for the likely presence of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EE0F12">
        <w:rPr>
          <w:color w:val="4472C4" w:themeColor="accent1"/>
        </w:rPr>
        <w:t xml:space="preserve"> (although it was not detected in the FI) based on the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EE0F12">
        <w:rPr>
          <w:color w:val="4472C4" w:themeColor="accent1"/>
        </w:rPr>
        <w:t xml:space="preserve"> estimated from MI data at </w:t>
      </w:r>
      <w:r w:rsidR="002B51E1">
        <w:rPr>
          <w:color w:val="4472C4" w:themeColor="accent1"/>
        </w:rPr>
        <w:t>Kīlauea</w:t>
      </w:r>
      <w:r w:rsidR="00EE0F12">
        <w:rPr>
          <w:color w:val="4472C4" w:themeColor="accent1"/>
        </w:rPr>
        <w:t xml:space="preserve">.  </w:t>
      </w:r>
    </w:p>
    <w:p w14:paraId="4597821D" w14:textId="6B474FE8" w:rsidR="00EE0F12" w:rsidRDefault="00EE0F12">
      <w:r>
        <w:rPr>
          <w:color w:val="4472C4" w:themeColor="accent1"/>
        </w:rPr>
        <w:t xml:space="preserve">Concerning why we did not use Fall or </w:t>
      </w:r>
      <w:proofErr w:type="spellStart"/>
      <w:r>
        <w:rPr>
          <w:color w:val="4472C4" w:themeColor="accent1"/>
        </w:rPr>
        <w:t>Remigi</w:t>
      </w:r>
      <w:proofErr w:type="spellEnd"/>
      <w:r>
        <w:rPr>
          <w:color w:val="4472C4" w:themeColor="accent1"/>
        </w:rPr>
        <w:t xml:space="preserve">, this is because the use of literature densimeters calibrated on different </w:t>
      </w:r>
      <w:r w:rsidR="002B51E1">
        <w:rPr>
          <w:color w:val="4472C4" w:themeColor="accent1"/>
        </w:rPr>
        <w:t>instruments than</w:t>
      </w:r>
      <w:r>
        <w:rPr>
          <w:color w:val="4472C4" w:themeColor="accent1"/>
        </w:rPr>
        <w:t xml:space="preserve"> our own is inappropriate (LaMadrid et al., 2017; DeVitre et al., 2021; Devitre et al., 2023) and alone can account for errors on measured densities of up to 0.15 g/cm3 (catastrophic). </w:t>
      </w:r>
      <w:r w:rsidR="002B51E1">
        <w:rPr>
          <w:color w:val="4472C4" w:themeColor="accent1"/>
        </w:rPr>
        <w:t>Therefore,</w:t>
      </w:r>
      <w:r>
        <w:rPr>
          <w:color w:val="4472C4" w:themeColor="accent1"/>
        </w:rPr>
        <w:t xml:space="preserve"> we built our own densimeter calibration at UC Berkeley using an apparatus of the same construction as DeVitre et al., 2021. This calibration is specific to our instrument and a comparison of densities measured by </w:t>
      </w:r>
      <w:del w:id="48" w:author="Penny Wieser" w:date="2024-03-02T13:19:00Z">
        <w:r w:rsidDel="0096598A">
          <w:rPr>
            <w:color w:val="4472C4" w:themeColor="accent1"/>
          </w:rPr>
          <w:delText>microthermometry</w:delText>
        </w:r>
      </w:del>
      <w:ins w:id="49" w:author="Penny Wieser" w:date="2024-03-02T13:19:00Z">
        <w:r w:rsidR="0096598A">
          <w:rPr>
            <w:color w:val="4472C4" w:themeColor="accent1"/>
          </w:rPr>
          <w:pgNum/>
        </w:r>
        <w:proofErr w:type="spellStart"/>
        <w:r w:rsidR="0096598A">
          <w:rPr>
            <w:color w:val="4472C4" w:themeColor="accent1"/>
          </w:rPr>
          <w:t>icrothermometry</w:t>
        </w:r>
      </w:ins>
      <w:proofErr w:type="spellEnd"/>
      <w:r>
        <w:rPr>
          <w:color w:val="4472C4" w:themeColor="accent1"/>
        </w:rPr>
        <w:t xml:space="preserve"> and our Raman (they are within 5% of each other) is presented in DeVitre and Wieser, GPL in press.</w:t>
      </w:r>
      <w:r w:rsidR="00196D93">
        <w:br/>
        <w:t xml:space="preserve">3) The temperature was used for crossing the </w:t>
      </w:r>
      <w:r w:rsidR="00291ED0">
        <w:rPr>
          <w:color w:val="4472C4" w:themeColor="accent1"/>
        </w:rPr>
        <w:t>CO</w:t>
      </w:r>
      <w:r w:rsidR="00291ED0" w:rsidRPr="00EE7ED2">
        <w:rPr>
          <w:color w:val="4472C4" w:themeColor="accent1"/>
          <w:vertAlign w:val="subscript"/>
        </w:rPr>
        <w:t>2</w:t>
      </w:r>
      <w:r w:rsidR="00196D93">
        <w:t xml:space="preserve"> isochors. The authors state that 1150 C was set as temperature of entrapment of the inclusions. Please provide more details to convince the readers why did you chose such a value?</w:t>
      </w:r>
    </w:p>
    <w:p w14:paraId="3608DFAD" w14:textId="79E32420" w:rsidR="00EE0F12" w:rsidRDefault="00EE0F12">
      <w:pPr>
        <w:rPr>
          <w:color w:val="4472C4" w:themeColor="accent1"/>
        </w:rPr>
      </w:pPr>
      <w:r>
        <w:rPr>
          <w:color w:val="4472C4" w:themeColor="accent1"/>
        </w:rPr>
        <w:t xml:space="preserve">We now provide more details on the choice of temperature, however we note that this is based on chemistry of </w:t>
      </w:r>
      <w:r w:rsidR="002B51E1">
        <w:rPr>
          <w:color w:val="4472C4" w:themeColor="accent1"/>
        </w:rPr>
        <w:t>Kīlauea</w:t>
      </w:r>
      <w:r w:rsidR="003854B8">
        <w:rPr>
          <w:color w:val="4472C4" w:themeColor="accent1"/>
        </w:rPr>
        <w:t xml:space="preserve"> </w:t>
      </w:r>
      <w:r>
        <w:rPr>
          <w:color w:val="4472C4" w:themeColor="accent1"/>
        </w:rPr>
        <w:t>magmas</w:t>
      </w:r>
      <w:r w:rsidR="002B075A">
        <w:rPr>
          <w:color w:val="4472C4" w:themeColor="accent1"/>
        </w:rPr>
        <w:t xml:space="preserve"> and geothermometric data from past eruptions like 2018 LERZ</w:t>
      </w:r>
      <w:r>
        <w:rPr>
          <w:color w:val="4472C4" w:themeColor="accent1"/>
        </w:rPr>
        <w:t xml:space="preserve"> which in general indicate that 1150~ is a reasonable </w:t>
      </w:r>
      <w:proofErr w:type="gramStart"/>
      <w:r>
        <w:rPr>
          <w:color w:val="4472C4" w:themeColor="accent1"/>
        </w:rPr>
        <w:t xml:space="preserve">ballpark </w:t>
      </w:r>
      <w:r w:rsidR="003854B8">
        <w:rPr>
          <w:color w:val="4472C4" w:themeColor="accent1"/>
        </w:rPr>
        <w:t xml:space="preserve"> (</w:t>
      </w:r>
      <w:proofErr w:type="gramEnd"/>
      <w:r w:rsidR="003854B8">
        <w:rPr>
          <w:color w:val="4472C4" w:themeColor="accent1"/>
        </w:rPr>
        <w:t>DeVitre and Wieser,2023)</w:t>
      </w:r>
      <w:r>
        <w:rPr>
          <w:color w:val="4472C4" w:themeColor="accent1"/>
        </w:rPr>
        <w:t xml:space="preserve">. </w:t>
      </w:r>
      <w:r w:rsidR="003854B8">
        <w:rPr>
          <w:color w:val="4472C4" w:themeColor="accent1"/>
        </w:rPr>
        <w:t>“</w:t>
      </w:r>
      <w:r w:rsidR="003854B8" w:rsidRPr="003854B8">
        <w:rPr>
          <w:color w:val="4472C4" w:themeColor="accent1"/>
          <w:lang w:val="en-GB"/>
        </w:rPr>
        <w:t xml:space="preserve">assuming an entrapment temperature of 1150 ˚C, based on geothermometric estimates of erupted liquids for previous events such as the 2018 LERZ eruption </w:t>
      </w:r>
      <w:r w:rsidR="003854B8" w:rsidRPr="003854B8">
        <w:rPr>
          <w:color w:val="4472C4" w:themeColor="accent1"/>
          <w:lang w:val="en-GB"/>
        </w:rPr>
        <w:fldChar w:fldCharType="begin"/>
      </w:r>
      <w:r w:rsidR="003854B8" w:rsidRPr="003854B8">
        <w:rPr>
          <w:color w:val="4472C4" w:themeColor="accent1"/>
          <w:lang w:val="en-GB"/>
        </w:rPr>
        <w:instrText xml:space="preserve"> ADDIN ZOTERO_ITEM CSL_CITATION {"citationID":"wpcxxQrf","properties":{"formattedCitation":"(Gansecki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003854B8" w:rsidRPr="003854B8">
        <w:rPr>
          <w:color w:val="4472C4" w:themeColor="accent1"/>
          <w:lang w:val="en-GB"/>
        </w:rPr>
        <w:fldChar w:fldCharType="separate"/>
      </w:r>
      <w:r w:rsidR="003854B8" w:rsidRPr="003854B8">
        <w:rPr>
          <w:color w:val="4472C4" w:themeColor="accent1"/>
        </w:rPr>
        <w:t xml:space="preserve">(Gansecki </w:t>
      </w:r>
      <w:r w:rsidR="003854B8" w:rsidRPr="003854B8">
        <w:rPr>
          <w:i/>
          <w:iCs/>
          <w:color w:val="4472C4" w:themeColor="accent1"/>
        </w:rPr>
        <w:t>et al.</w:t>
      </w:r>
      <w:r w:rsidR="003854B8" w:rsidRPr="003854B8">
        <w:rPr>
          <w:color w:val="4472C4" w:themeColor="accent1"/>
        </w:rPr>
        <w:t>, 2019)</w:t>
      </w:r>
      <w:r w:rsidR="003854B8" w:rsidRPr="003854B8">
        <w:rPr>
          <w:color w:val="4472C4" w:themeColor="accent1"/>
        </w:rPr>
        <w:fldChar w:fldCharType="end"/>
      </w:r>
      <w:r w:rsidR="003854B8" w:rsidRPr="003854B8">
        <w:rPr>
          <w:color w:val="4472C4" w:themeColor="accent1"/>
          <w:lang w:val="en-GB"/>
        </w:rPr>
        <w:t>. We highlight that th</w:t>
      </w:r>
      <w:r w:rsidR="00017245">
        <w:rPr>
          <w:color w:val="4472C4" w:themeColor="accent1"/>
          <w:lang w:val="en-GB"/>
        </w:rPr>
        <w:t>e fluid inclusion</w:t>
      </w:r>
      <w:r w:rsidR="003854B8" w:rsidRPr="003854B8">
        <w:rPr>
          <w:color w:val="4472C4" w:themeColor="accent1"/>
          <w:lang w:val="en-GB"/>
        </w:rPr>
        <w:t xml:space="preserve"> method is relatively insensitive to large temperature uncertainties (±150 K, Fig. 1a-b). Even if we consider the entire range of measured temperatures from olivine-saturated liquids erupted in the history of Kīlauea volcano (~1100–1350 ˚C), the resulting pressure and depth difference is no larger than 20% (Fig. </w:t>
      </w:r>
      <w:r w:rsidR="003854B8" w:rsidRPr="003854B8">
        <w:rPr>
          <w:color w:val="4472C4" w:themeColor="accent1"/>
          <w:lang w:val="en-GB"/>
        </w:rPr>
        <w:lastRenderedPageBreak/>
        <w:t xml:space="preserve">1c). At pressures relevant for Kīlauea magma storage, this corresponds to a 1σ uncertainty on measured depths smaller than 0.5 km (Fig. 1b). Given that the maximum range of measured temperatures in our final dataset is only ~125 K (1182–1307 ˚C), this means that the pressure difference induced by our first assumption of 1150 ˚C is at most 13% in the </w:t>
      </w:r>
      <w:r w:rsidR="002B51E1" w:rsidRPr="003854B8">
        <w:rPr>
          <w:color w:val="4472C4" w:themeColor="accent1"/>
          <w:lang w:val="en-GB"/>
        </w:rPr>
        <w:t>worst-case</w:t>
      </w:r>
      <w:r w:rsidR="003854B8" w:rsidRPr="003854B8">
        <w:rPr>
          <w:color w:val="4472C4" w:themeColor="accent1"/>
          <w:lang w:val="en-GB"/>
        </w:rPr>
        <w:t xml:space="preserve"> scenario and less than 8% when compared to the mean measured temperature (~1240 ˚C, Fig. 1c).</w:t>
      </w:r>
      <w:r w:rsidR="003854B8">
        <w:rPr>
          <w:color w:val="4472C4" w:themeColor="accent1"/>
          <w:lang w:val="en-GB"/>
        </w:rPr>
        <w:t>”</w:t>
      </w:r>
    </w:p>
    <w:p w14:paraId="5A2EF095" w14:textId="4BF63C5C" w:rsidR="00EE0F12" w:rsidRDefault="00EE0F12">
      <w:r>
        <w:rPr>
          <w:color w:val="4472C4" w:themeColor="accent1"/>
        </w:rPr>
        <w:t xml:space="preserve">The temperatures were refined after </w:t>
      </w:r>
      <w:del w:id="50" w:author="Penny Wieser" w:date="2024-03-02T13:19:00Z">
        <w:r w:rsidDel="0096598A">
          <w:rPr>
            <w:color w:val="4472C4" w:themeColor="accent1"/>
          </w:rPr>
          <w:delText>o</w:delText>
        </w:r>
      </w:del>
      <w:ins w:id="51" w:author="Penny Wieser" w:date="2024-03-02T13:19:00Z">
        <w:r w:rsidR="0096598A">
          <w:rPr>
            <w:color w:val="4472C4" w:themeColor="accent1"/>
          </w:rPr>
          <w:t>”</w:t>
        </w:r>
      </w:ins>
      <w:proofErr w:type="spellStart"/>
      <w:r>
        <w:rPr>
          <w:color w:val="4472C4" w:themeColor="accent1"/>
        </w:rPr>
        <w:t>livi</w:t>
      </w:r>
      <w:del w:id="52" w:author="Penny Wieser" w:date="2024-03-02T13:19:00Z">
        <w:r w:rsidDel="0096598A">
          <w:rPr>
            <w:color w:val="4472C4" w:themeColor="accent1"/>
          </w:rPr>
          <w:delText>n</w:delText>
        </w:r>
      </w:del>
      <w:ins w:id="53" w:author="Penny Wieser" w:date="2024-03-02T13:19:00Z">
        <w:r w:rsidR="0096598A">
          <w:rPr>
            <w:color w:val="4472C4" w:themeColor="accent1"/>
          </w:rPr>
          <w:t>’</w:t>
        </w:r>
      </w:ins>
      <w:r>
        <w:rPr>
          <w:color w:val="4472C4" w:themeColor="accent1"/>
        </w:rPr>
        <w:t>e</w:t>
      </w:r>
      <w:proofErr w:type="spellEnd"/>
      <w:r>
        <w:rPr>
          <w:color w:val="4472C4" w:themeColor="accent1"/>
        </w:rPr>
        <w:t xml:space="preserve"> analyses. </w:t>
      </w:r>
      <w:r w:rsidR="00196D93">
        <w:br/>
        <w:t>4) The quality of petrography images is poor, especially the optical microscopy images. Based on my experiences the routinely used microscopes provide better images than what the author show here</w:t>
      </w:r>
      <w:r w:rsidR="002B51E1">
        <w:t xml:space="preserve"> </w:t>
      </w:r>
      <w:r w:rsidR="00196D93">
        <w:t>(</w:t>
      </w:r>
      <w:proofErr w:type="spellStart"/>
      <w:r w:rsidR="00196D93">
        <w:t>etc</w:t>
      </w:r>
      <w:proofErr w:type="spellEnd"/>
      <w:r w:rsidR="00196D93">
        <w:t xml:space="preserve"> the Nikon OptiPhot2 optical microscope equipped with a Nikon </w:t>
      </w:r>
      <w:proofErr w:type="spellStart"/>
      <w:r w:rsidR="00196D93">
        <w:t>CoolPix</w:t>
      </w:r>
      <w:proofErr w:type="spellEnd"/>
      <w:r w:rsidR="00196D93">
        <w:t xml:space="preserve"> DS-Fi1 camera). Normally, we use a special condenser that is perfect for inclusion-seeking. For image quality, for example, please see figure 1 in Guzmics et al., 2019, </w:t>
      </w:r>
      <w:hyperlink r:id="rId14" w:tgtFrame="_blank" w:history="1">
        <w:r w:rsidR="00196D93">
          <w:rPr>
            <w:rStyle w:val="Hyperlink"/>
          </w:rPr>
          <w:t>https://doi.org/10.1130/G46125.1</w:t>
        </w:r>
      </w:hyperlink>
      <w:r w:rsidR="00196D93">
        <w:t>)  I don’t see the reason why you didn’t use such a properly working, routinely used optical microscopes equipped with a suitable camera instead of your smartphone-assisted technique?</w:t>
      </w:r>
    </w:p>
    <w:p w14:paraId="6869832B" w14:textId="77777777" w:rsidR="0096598A" w:rsidRDefault="00EE0F12">
      <w:pPr>
        <w:rPr>
          <w:ins w:id="54" w:author="Penny Wieser" w:date="2024-03-02T13:19:00Z"/>
          <w:color w:val="4472C4" w:themeColor="accent1"/>
        </w:rPr>
      </w:pPr>
      <w:r>
        <w:rPr>
          <w:color w:val="4472C4" w:themeColor="accent1"/>
        </w:rPr>
        <w:t>We own high-quality microscopes</w:t>
      </w:r>
      <w:r w:rsidR="00054A0F">
        <w:rPr>
          <w:color w:val="4472C4" w:themeColor="accent1"/>
        </w:rPr>
        <w:t xml:space="preserve"> and cameras</w:t>
      </w:r>
      <w:r>
        <w:rPr>
          <w:color w:val="4472C4" w:themeColor="accent1"/>
        </w:rPr>
        <w:t xml:space="preserve"> for fluid inclusion analysis – however the purpose of the images attached was not to provide high-quality optical microscopy images of the FI but rather to navigate on our instruments for analysis (Raman and SEM). The reason we present these images is to show that </w:t>
      </w:r>
      <w:r w:rsidR="00054A0F">
        <w:rPr>
          <w:color w:val="4472C4" w:themeColor="accent1"/>
        </w:rPr>
        <w:t>to</w:t>
      </w:r>
      <w:r>
        <w:rPr>
          <w:color w:val="4472C4" w:themeColor="accent1"/>
        </w:rPr>
        <w:t xml:space="preserve"> find the inclusions on the Raman and SEM (after they have been selected for analysis), high-quality microphotographs are not necessary.</w:t>
      </w:r>
      <w:r w:rsidR="00054A0F">
        <w:rPr>
          <w:color w:val="4472C4" w:themeColor="accent1"/>
        </w:rPr>
        <w:t xml:space="preserve"> The reason this is relevant is because petrography microscopes and cellphone cameras are much more accessible </w:t>
      </w:r>
      <w:ins w:id="55" w:author="Penny Wieser" w:date="2024-03-02T13:19:00Z">
        <w:r w:rsidR="0096598A">
          <w:rPr>
            <w:color w:val="4472C4" w:themeColor="accent1"/>
          </w:rPr>
          <w:t xml:space="preserve">from an </w:t>
        </w:r>
      </w:ins>
      <w:r w:rsidR="00054A0F">
        <w:rPr>
          <w:color w:val="4472C4" w:themeColor="accent1"/>
        </w:rPr>
        <w:t>economic</w:t>
      </w:r>
      <w:ins w:id="56" w:author="Penny Wieser" w:date="2024-03-02T13:19:00Z">
        <w:r w:rsidR="0096598A">
          <w:rPr>
            <w:color w:val="4472C4" w:themeColor="accent1"/>
          </w:rPr>
          <w:t xml:space="preserve"> perspective</w:t>
        </w:r>
      </w:ins>
      <w:del w:id="57" w:author="Penny Wieser" w:date="2024-03-02T13:19:00Z">
        <w:r w:rsidR="00054A0F" w:rsidDel="0096598A">
          <w:rPr>
            <w:color w:val="4472C4" w:themeColor="accent1"/>
          </w:rPr>
          <w:delText>ally</w:delText>
        </w:r>
      </w:del>
      <w:r w:rsidR="00054A0F">
        <w:rPr>
          <w:color w:val="4472C4" w:themeColor="accent1"/>
        </w:rPr>
        <w:t xml:space="preserve">. All detailed images of the fluid inclusions are provided in the data repository. The images in the supplement were simply examples of how we can navigate on our instruments without needing such high-quality images. </w:t>
      </w:r>
    </w:p>
    <w:p w14:paraId="49D0F494" w14:textId="14B1146E" w:rsidR="00054A0F" w:rsidRDefault="00196D93">
      <w:r>
        <w:br/>
        <w:t xml:space="preserve">5) There are some images where I can clearly see that the inclusions are primary (I think of the clearly isolated or randomly distributed inclusions). This is crucial for the implication. There are however inclusions where I see inclusions trapped along a fracture. Are these inclusions secondary or </w:t>
      </w:r>
      <w:proofErr w:type="spellStart"/>
      <w:r>
        <w:t>pseudosecondary</w:t>
      </w:r>
      <w:proofErr w:type="spellEnd"/>
      <w:r>
        <w:t>? The pictures must clearly indicate this information, as in my view secondary inclusions should be avoided in this study.</w:t>
      </w:r>
    </w:p>
    <w:p w14:paraId="44A6B497" w14:textId="77777777" w:rsidR="00054A0F" w:rsidRDefault="00054A0F">
      <w:commentRangeStart w:id="58"/>
      <w:commentRangeStart w:id="59"/>
      <w:commentRangeStart w:id="60"/>
      <w:commentRangeStart w:id="61"/>
      <w:r w:rsidRPr="002B075A">
        <w:rPr>
          <w:color w:val="4472C4" w:themeColor="accent1"/>
          <w:highlight w:val="yellow"/>
        </w:rPr>
        <w:t>We’ve included an extra set of images</w:t>
      </w:r>
      <w:r>
        <w:rPr>
          <w:color w:val="4472C4" w:themeColor="accent1"/>
        </w:rPr>
        <w:t xml:space="preserve"> </w:t>
      </w:r>
      <w:commentRangeEnd w:id="58"/>
      <w:r w:rsidR="002B075A">
        <w:rPr>
          <w:rStyle w:val="CommentReference"/>
        </w:rPr>
        <w:commentReference w:id="58"/>
      </w:r>
      <w:commentRangeEnd w:id="59"/>
      <w:r w:rsidR="00017245">
        <w:rPr>
          <w:rStyle w:val="CommentReference"/>
        </w:rPr>
        <w:commentReference w:id="59"/>
      </w:r>
      <w:commentRangeEnd w:id="60"/>
      <w:r w:rsidR="00950B48">
        <w:rPr>
          <w:rStyle w:val="CommentReference"/>
        </w:rPr>
        <w:commentReference w:id="60"/>
      </w:r>
      <w:commentRangeEnd w:id="61"/>
      <w:r w:rsidR="0096598A">
        <w:rPr>
          <w:rStyle w:val="CommentReference"/>
        </w:rPr>
        <w:commentReference w:id="61"/>
      </w:r>
      <w:r>
        <w:rPr>
          <w:color w:val="4472C4" w:themeColor="accent1"/>
        </w:rPr>
        <w:t xml:space="preserve">showing details of emplacement. We agree that it is relevant information. </w:t>
      </w:r>
      <w:r w:rsidR="00196D93">
        <w:br/>
        <w:t>6) Despite their low quality, what is clearly seen on the petrography images (transmitted light mode, focusing on inclusion) is that there are melt and fluid inclusions co-entrapped in the olivines. The melt inclusions seem to be glassy containing a bubble phase, the fluid inclusion -as confirmed by Raman spectroscopy by the authors – are vapor-rich ones. May the data of pressure and temperature provide the exsolution of fluid phase from the melt in the magma chamber? Can this “bubbling” process of the magma be related to the eruption somehow? Please discuss it.</w:t>
      </w:r>
    </w:p>
    <w:p w14:paraId="2FBCB8CC" w14:textId="69114498" w:rsidR="001402C1" w:rsidRDefault="00017245">
      <w:pPr>
        <w:rPr>
          <w:color w:val="4472C4" w:themeColor="accent1"/>
        </w:rPr>
      </w:pPr>
      <w:r>
        <w:rPr>
          <w:color w:val="4472C4" w:themeColor="accent1"/>
        </w:rPr>
        <w:t>We are not sure we follow the point of the reviewer. C</w:t>
      </w:r>
      <w:r w:rsidR="00054A0F">
        <w:rPr>
          <w:color w:val="4472C4" w:themeColor="accent1"/>
        </w:rPr>
        <w:t xml:space="preserve">ertainly, some of the melt inclusions </w:t>
      </w:r>
      <w:r w:rsidR="001402C1">
        <w:rPr>
          <w:color w:val="4472C4" w:themeColor="accent1"/>
        </w:rPr>
        <w:t>are likely to</w:t>
      </w:r>
      <w:r w:rsidR="00054A0F">
        <w:rPr>
          <w:color w:val="4472C4" w:themeColor="accent1"/>
        </w:rPr>
        <w:t xml:space="preserve"> </w:t>
      </w:r>
      <w:r>
        <w:rPr>
          <w:color w:val="4472C4" w:themeColor="accent1"/>
        </w:rPr>
        <w:t>have</w:t>
      </w:r>
      <w:r w:rsidR="00054A0F">
        <w:rPr>
          <w:color w:val="4472C4" w:themeColor="accent1"/>
        </w:rPr>
        <w:t xml:space="preserve"> co-entrapped</w:t>
      </w:r>
      <w:r>
        <w:rPr>
          <w:color w:val="4472C4" w:themeColor="accent1"/>
        </w:rPr>
        <w:t xml:space="preserve"> a fluid</w:t>
      </w:r>
      <w:r w:rsidR="00054A0F">
        <w:rPr>
          <w:color w:val="4472C4" w:themeColor="accent1"/>
        </w:rPr>
        <w:t xml:space="preserve"> (having already exsolved a fluid phase from the melt and co-entrapped both melt and exsolved fluid)</w:t>
      </w:r>
      <w:r>
        <w:rPr>
          <w:color w:val="4472C4" w:themeColor="accent1"/>
        </w:rPr>
        <w:t xml:space="preserve">, but </w:t>
      </w:r>
      <w:proofErr w:type="gramStart"/>
      <w:r>
        <w:rPr>
          <w:color w:val="4472C4" w:themeColor="accent1"/>
        </w:rPr>
        <w:t>the majority of</w:t>
      </w:r>
      <w:proofErr w:type="gramEnd"/>
      <w:r>
        <w:rPr>
          <w:color w:val="4472C4" w:themeColor="accent1"/>
        </w:rPr>
        <w:t xml:space="preserve"> </w:t>
      </w:r>
      <w:proofErr w:type="spellStart"/>
      <w:r>
        <w:rPr>
          <w:color w:val="4472C4" w:themeColor="accent1"/>
        </w:rPr>
        <w:t>vapour</w:t>
      </w:r>
      <w:proofErr w:type="spellEnd"/>
      <w:r>
        <w:rPr>
          <w:color w:val="4472C4" w:themeColor="accent1"/>
        </w:rPr>
        <w:t xml:space="preserve"> bubbles within melt inclusions at Kilauea form as a result of post-entrapment crystallization of an initially homogeneous inclusion during extensive cooling (see discussion by </w:t>
      </w:r>
      <w:r w:rsidR="001402C1">
        <w:rPr>
          <w:color w:val="4472C4" w:themeColor="accent1"/>
        </w:rPr>
        <w:t xml:space="preserve">Wieser et al., 2021 for </w:t>
      </w:r>
      <w:r w:rsidR="002B075A">
        <w:rPr>
          <w:color w:val="4472C4" w:themeColor="accent1"/>
        </w:rPr>
        <w:t>LERZ 2018 eruption</w:t>
      </w:r>
      <w:r w:rsidR="001402C1">
        <w:rPr>
          <w:color w:val="4472C4" w:themeColor="accent1"/>
        </w:rPr>
        <w:t>).</w:t>
      </w:r>
      <w:r>
        <w:rPr>
          <w:color w:val="4472C4" w:themeColor="accent1"/>
        </w:rPr>
        <w:t xml:space="preserve"> The ‘bubbling’ results from crystallization of denser olivine on the walls of the inclusion</w:t>
      </w:r>
      <w:ins w:id="62" w:author="Penny Wieser" w:date="2024-03-02T13:20:00Z">
        <w:r w:rsidR="0096598A">
          <w:rPr>
            <w:color w:val="4472C4" w:themeColor="accent1"/>
          </w:rPr>
          <w:t xml:space="preserve"> during cooling</w:t>
        </w:r>
      </w:ins>
      <w:r>
        <w:rPr>
          <w:color w:val="4472C4" w:themeColor="accent1"/>
        </w:rPr>
        <w:t xml:space="preserve">, which reduces the internal pressure. The </w:t>
      </w:r>
      <w:r>
        <w:rPr>
          <w:color w:val="4472C4" w:themeColor="accent1"/>
        </w:rPr>
        <w:lastRenderedPageBreak/>
        <w:t xml:space="preserve">relation to eruptive processes is that the host crystal has cooled, but this can already be deduced from the fact the host </w:t>
      </w:r>
      <w:proofErr w:type="spellStart"/>
      <w:r>
        <w:rPr>
          <w:color w:val="4472C4" w:themeColor="accent1"/>
        </w:rPr>
        <w:t>Fo</w:t>
      </w:r>
      <w:proofErr w:type="spellEnd"/>
      <w:r>
        <w:rPr>
          <w:color w:val="4472C4" w:themeColor="accent1"/>
        </w:rPr>
        <w:t xml:space="preserve"> content is far higher than the equilibrium content calculated from the matrix glass.</w:t>
      </w:r>
      <w:r w:rsidR="001402C1">
        <w:rPr>
          <w:color w:val="4472C4" w:themeColor="accent1"/>
        </w:rPr>
        <w:t xml:space="preserve"> Since</w:t>
      </w:r>
      <w:r w:rsidR="00054A0F">
        <w:rPr>
          <w:color w:val="4472C4" w:themeColor="accent1"/>
        </w:rPr>
        <w:t xml:space="preserve"> </w:t>
      </w:r>
      <w:r w:rsidR="00291ED0">
        <w:rPr>
          <w:color w:val="4472C4" w:themeColor="accent1"/>
        </w:rPr>
        <w:t>CO</w:t>
      </w:r>
      <w:r w:rsidR="00291ED0" w:rsidRPr="00EE7ED2">
        <w:rPr>
          <w:color w:val="4472C4" w:themeColor="accent1"/>
          <w:vertAlign w:val="subscript"/>
        </w:rPr>
        <w:t>2</w:t>
      </w:r>
      <w:r w:rsidR="00054A0F">
        <w:rPr>
          <w:color w:val="4472C4" w:themeColor="accent1"/>
        </w:rPr>
        <w:t xml:space="preserve"> starts exsolving very early and deep in </w:t>
      </w:r>
      <w:r>
        <w:rPr>
          <w:color w:val="4472C4" w:themeColor="accent1"/>
        </w:rPr>
        <w:t>Hawaii (likely 30-50km+)</w:t>
      </w:r>
      <w:r w:rsidR="00054A0F">
        <w:rPr>
          <w:color w:val="4472C4" w:themeColor="accent1"/>
        </w:rPr>
        <w:t xml:space="preserve">, the pressure and temperature </w:t>
      </w:r>
      <w:r w:rsidR="001402C1">
        <w:rPr>
          <w:color w:val="4472C4" w:themeColor="accent1"/>
        </w:rPr>
        <w:t>recorded by the FI will not be that of first exsolution</w:t>
      </w:r>
      <w:r>
        <w:rPr>
          <w:color w:val="4472C4" w:themeColor="accent1"/>
        </w:rPr>
        <w:t>, but instead the pressure at which the crystal grew and trapped the fluid</w:t>
      </w:r>
      <w:r w:rsidR="001402C1">
        <w:rPr>
          <w:color w:val="4472C4" w:themeColor="accent1"/>
        </w:rPr>
        <w:t xml:space="preserve">. Therefore, I do not think that there is meaningful information that can be related directly to the eruption in this case. </w:t>
      </w:r>
    </w:p>
    <w:p w14:paraId="6548F5D2" w14:textId="627EA63F" w:rsidR="00D712AB" w:rsidRPr="0087145B" w:rsidRDefault="001402C1">
      <w:pPr>
        <w:rPr>
          <w:color w:val="4472C4" w:themeColor="accent1"/>
        </w:rPr>
      </w:pPr>
      <w:r>
        <w:rPr>
          <w:color w:val="4472C4" w:themeColor="accent1"/>
        </w:rPr>
        <w:t xml:space="preserve"> </w:t>
      </w:r>
      <w:r w:rsidR="00196D93">
        <w:br/>
        <w:t>There are some issues raised here, but I believe that once the authors clarify convincingly these above points then the manuscript can be accepted. For this, a major revision is needed in my opinion.</w:t>
      </w:r>
      <w:r w:rsidR="00196D93">
        <w:br/>
        <w:t xml:space="preserve">I have attached the annotated pdf of the main text </w:t>
      </w:r>
      <w:commentRangeStart w:id="63"/>
      <w:commentRangeStart w:id="64"/>
      <w:r w:rsidR="00196D93">
        <w:t>including</w:t>
      </w:r>
      <w:commentRangeEnd w:id="63"/>
      <w:r w:rsidR="008A4484">
        <w:rPr>
          <w:rStyle w:val="CommentReference"/>
        </w:rPr>
        <w:commentReference w:id="63"/>
      </w:r>
      <w:commentRangeEnd w:id="64"/>
      <w:r w:rsidR="00950B48">
        <w:rPr>
          <w:rStyle w:val="CommentReference"/>
        </w:rPr>
        <w:commentReference w:id="64"/>
      </w:r>
      <w:r w:rsidR="00196D93">
        <w:t xml:space="preserve"> some minor comments</w:t>
      </w:r>
      <w:r w:rsidR="00196D93">
        <w:br/>
        <w:t>.</w:t>
      </w:r>
      <w:r w:rsidR="00196D93">
        <w:br/>
        <w:t xml:space="preserve">Márta </w:t>
      </w:r>
      <w:proofErr w:type="spellStart"/>
      <w:r w:rsidR="00196D93">
        <w:t>Berkesi</w:t>
      </w:r>
      <w:proofErr w:type="spellEnd"/>
    </w:p>
    <w:sectPr w:rsidR="00D712AB" w:rsidRPr="00871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Penny Wieser" w:date="2024-03-02T13:16:00Z" w:initials="PW">
    <w:p w14:paraId="088C21AE" w14:textId="77777777" w:rsidR="0096598A" w:rsidRDefault="0096598A" w:rsidP="0096598A">
      <w:pPr>
        <w:pStyle w:val="CommentText"/>
      </w:pPr>
      <w:r>
        <w:rPr>
          <w:rStyle w:val="CommentReference"/>
        </w:rPr>
        <w:annotationRef/>
      </w:r>
      <w:r>
        <w:t>Charlotte add your X</w:t>
      </w:r>
    </w:p>
  </w:comment>
  <w:comment w:id="58" w:author="Charlotte Devitre" w:date="2024-01-26T14:52:00Z" w:initials="CD">
    <w:p w14:paraId="5B896942" w14:textId="61F764FB" w:rsidR="002B075A" w:rsidRDefault="002B075A" w:rsidP="002B075A">
      <w:pPr>
        <w:pStyle w:val="CommentText"/>
      </w:pPr>
      <w:r>
        <w:rPr>
          <w:rStyle w:val="CommentReference"/>
        </w:rPr>
        <w:annotationRef/>
      </w:r>
      <w:r>
        <w:t>Should we?</w:t>
      </w:r>
    </w:p>
  </w:comment>
  <w:comment w:id="59" w:author="Penny Wieser" w:date="2024-01-27T07:57:00Z" w:initials="PW">
    <w:p w14:paraId="079E59B1" w14:textId="77777777" w:rsidR="00017245" w:rsidRDefault="00017245" w:rsidP="00017245">
      <w:pPr>
        <w:pStyle w:val="CommentText"/>
      </w:pPr>
      <w:r>
        <w:rPr>
          <w:rStyle w:val="CommentReference"/>
        </w:rPr>
        <w:annotationRef/>
      </w:r>
      <w:r>
        <w:t xml:space="preserve">I’m not actually sure what inclusions she is talking about. Nor am I sure this is true in ig systems, seems secondary and primary give similar depths. I think a lot like 109_FIA - it’s a growth zone, shown by MI, but she might think it’s a fracture. </w:t>
      </w:r>
    </w:p>
  </w:comment>
  <w:comment w:id="60" w:author="Charlotte Devitre" w:date="2024-03-01T17:51:00Z" w:initials="CD">
    <w:p w14:paraId="77B2FC89" w14:textId="77777777" w:rsidR="00950B48" w:rsidRDefault="00950B48" w:rsidP="00950B48">
      <w:pPr>
        <w:pStyle w:val="CommentText"/>
      </w:pPr>
      <w:r>
        <w:rPr>
          <w:rStyle w:val="CommentReference"/>
        </w:rPr>
        <w:annotationRef/>
      </w:r>
      <w:r>
        <w:t xml:space="preserve">I guess should we add the pictures? Or just leave it as is. </w:t>
      </w:r>
    </w:p>
  </w:comment>
  <w:comment w:id="61" w:author="Penny Wieser" w:date="2024-03-02T13:19:00Z" w:initials="PW">
    <w:p w14:paraId="58174F37" w14:textId="77777777" w:rsidR="0096598A" w:rsidRDefault="0096598A" w:rsidP="0096598A">
      <w:pPr>
        <w:pStyle w:val="CommentText"/>
      </w:pPr>
      <w:r>
        <w:rPr>
          <w:rStyle w:val="CommentReference"/>
        </w:rPr>
        <w:annotationRef/>
      </w:r>
      <w:r>
        <w:t>I think you can see it from the images, right?</w:t>
      </w:r>
    </w:p>
  </w:comment>
  <w:comment w:id="63" w:author="Penny Wieser" w:date="2024-01-26T20:52:00Z" w:initials="PW">
    <w:p w14:paraId="05E76233" w14:textId="6F34A237" w:rsidR="008A4484" w:rsidRDefault="008A4484" w:rsidP="008A4484">
      <w:pPr>
        <w:pStyle w:val="CommentText"/>
      </w:pPr>
      <w:r>
        <w:rPr>
          <w:rStyle w:val="CommentReference"/>
        </w:rPr>
        <w:annotationRef/>
      </w:r>
      <w:r>
        <w:t>I generally screenshot these edits to show I have addressed them in the R2R</w:t>
      </w:r>
    </w:p>
  </w:comment>
  <w:comment w:id="64" w:author="Charlotte Devitre" w:date="2024-03-01T17:52:00Z" w:initials="CD">
    <w:p w14:paraId="295AC435" w14:textId="77777777" w:rsidR="00950B48" w:rsidRDefault="00950B48" w:rsidP="00950B48">
      <w:pPr>
        <w:pStyle w:val="CommentText"/>
      </w:pPr>
      <w:r>
        <w:rPr>
          <w:rStyle w:val="CommentReference"/>
        </w:rPr>
        <w:annotationRef/>
      </w:r>
      <w:r>
        <w:t xml:space="preserve">I’ll add them once we’re done with edits.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8C21AE" w15:done="0"/>
  <w15:commentEx w15:paraId="5B896942" w15:done="0"/>
  <w15:commentEx w15:paraId="079E59B1" w15:paraIdParent="5B896942" w15:done="0"/>
  <w15:commentEx w15:paraId="77B2FC89" w15:paraIdParent="5B896942" w15:done="0"/>
  <w15:commentEx w15:paraId="58174F37" w15:paraIdParent="5B896942" w15:done="0"/>
  <w15:commentEx w15:paraId="05E76233" w15:done="0"/>
  <w15:commentEx w15:paraId="295AC435" w15:paraIdParent="05E762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851F6A" w16cex:dateUtc="2024-03-02T21:16:00Z"/>
  <w16cex:commentExtensible w16cex:durableId="0185B1CA" w16cex:dateUtc="2024-01-26T22:52:00Z"/>
  <w16cex:commentExtensible w16cex:durableId="767963CB" w16cex:dateUtc="2024-01-27T15:57:00Z"/>
  <w16cex:commentExtensible w16cex:durableId="66FF5969" w16cex:dateUtc="2024-03-02T01:51:00Z"/>
  <w16cex:commentExtensible w16cex:durableId="11EC8FF0" w16cex:dateUtc="2024-03-02T21:19:00Z"/>
  <w16cex:commentExtensible w16cex:durableId="101EF39C" w16cex:dateUtc="2024-01-27T04:52:00Z">
    <w16cex:extLst>
      <w16:ext w16:uri="{CE6994B0-6A32-4C9F-8C6B-6E91EDA988CE}">
        <cr:reactions xmlns:cr="http://schemas.microsoft.com/office/comments/2020/reactions">
          <cr:reaction reactionType="1">
            <cr:reactionInfo dateUtc="2024-03-02T01:51:39Z">
              <cr:user userId="S::cdevitre@BERKELEY.EDU::283265fc-22ab-4a15-8a5d-5072c7bfb1df" userProvider="AD" userName="Charlotte Devitre"/>
            </cr:reactionInfo>
          </cr:reaction>
        </cr:reactions>
      </w16:ext>
    </w16cex:extLst>
  </w16cex:commentExtensible>
  <w16cex:commentExtensible w16cex:durableId="1F45D357" w16cex:dateUtc="2024-03-02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8C21AE" w16cid:durableId="24851F6A"/>
  <w16cid:commentId w16cid:paraId="5B896942" w16cid:durableId="0185B1CA"/>
  <w16cid:commentId w16cid:paraId="079E59B1" w16cid:durableId="767963CB"/>
  <w16cid:commentId w16cid:paraId="77B2FC89" w16cid:durableId="66FF5969"/>
  <w16cid:commentId w16cid:paraId="58174F37" w16cid:durableId="11EC8FF0"/>
  <w16cid:commentId w16cid:paraId="05E76233" w16cid:durableId="101EF39C"/>
  <w16cid:commentId w16cid:paraId="295AC435" w16cid:durableId="1F45D3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ny Wieser">
    <w15:presenceInfo w15:providerId="Windows Live" w15:userId="73708eac12f6644f"/>
  </w15:person>
  <w15:person w15:author="Charlotte Devitre">
    <w15:presenceInfo w15:providerId="AD" w15:userId="S::cdevitre@BERKELEY.EDU::283265fc-22ab-4a15-8a5d-5072c7bfb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93"/>
    <w:rsid w:val="00017245"/>
    <w:rsid w:val="000217A7"/>
    <w:rsid w:val="00054A0F"/>
    <w:rsid w:val="00071FE5"/>
    <w:rsid w:val="00112EEA"/>
    <w:rsid w:val="00127F8F"/>
    <w:rsid w:val="001402C1"/>
    <w:rsid w:val="00196D93"/>
    <w:rsid w:val="001E2E75"/>
    <w:rsid w:val="00205435"/>
    <w:rsid w:val="00267D06"/>
    <w:rsid w:val="00291ED0"/>
    <w:rsid w:val="002B075A"/>
    <w:rsid w:val="002B51E1"/>
    <w:rsid w:val="00301903"/>
    <w:rsid w:val="00321D25"/>
    <w:rsid w:val="003854B8"/>
    <w:rsid w:val="00397EC1"/>
    <w:rsid w:val="00503A73"/>
    <w:rsid w:val="005600F3"/>
    <w:rsid w:val="00562128"/>
    <w:rsid w:val="006C4B4E"/>
    <w:rsid w:val="00734750"/>
    <w:rsid w:val="00801D81"/>
    <w:rsid w:val="00851A56"/>
    <w:rsid w:val="0087145B"/>
    <w:rsid w:val="008A4484"/>
    <w:rsid w:val="00950B48"/>
    <w:rsid w:val="0096598A"/>
    <w:rsid w:val="009838A2"/>
    <w:rsid w:val="00A67123"/>
    <w:rsid w:val="00AC18FD"/>
    <w:rsid w:val="00AD3716"/>
    <w:rsid w:val="00AD38C9"/>
    <w:rsid w:val="00B1296D"/>
    <w:rsid w:val="00B305A9"/>
    <w:rsid w:val="00B5040F"/>
    <w:rsid w:val="00B83879"/>
    <w:rsid w:val="00C45F53"/>
    <w:rsid w:val="00D712AB"/>
    <w:rsid w:val="00DC40F6"/>
    <w:rsid w:val="00E1351A"/>
    <w:rsid w:val="00E62B1D"/>
    <w:rsid w:val="00EE0F12"/>
    <w:rsid w:val="00EE5F05"/>
    <w:rsid w:val="00EE7ED2"/>
    <w:rsid w:val="00F32889"/>
    <w:rsid w:val="00F7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E31F"/>
  <w15:chartTrackingRefBased/>
  <w15:docId w15:val="{1D1EBD8F-7B25-41B2-9DCE-04C0A498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D93"/>
    <w:rPr>
      <w:color w:val="0000FF"/>
      <w:u w:val="single"/>
    </w:rPr>
  </w:style>
  <w:style w:type="character" w:styleId="CommentReference">
    <w:name w:val="annotation reference"/>
    <w:basedOn w:val="DefaultParagraphFont"/>
    <w:uiPriority w:val="99"/>
    <w:semiHidden/>
    <w:unhideWhenUsed/>
    <w:rsid w:val="002B075A"/>
    <w:rPr>
      <w:sz w:val="16"/>
      <w:szCs w:val="16"/>
    </w:rPr>
  </w:style>
  <w:style w:type="paragraph" w:styleId="CommentText">
    <w:name w:val="annotation text"/>
    <w:basedOn w:val="Normal"/>
    <w:link w:val="CommentTextChar"/>
    <w:uiPriority w:val="99"/>
    <w:unhideWhenUsed/>
    <w:rsid w:val="002B075A"/>
    <w:pPr>
      <w:spacing w:line="240" w:lineRule="auto"/>
    </w:pPr>
    <w:rPr>
      <w:sz w:val="20"/>
      <w:szCs w:val="20"/>
    </w:rPr>
  </w:style>
  <w:style w:type="character" w:customStyle="1" w:styleId="CommentTextChar">
    <w:name w:val="Comment Text Char"/>
    <w:basedOn w:val="DefaultParagraphFont"/>
    <w:link w:val="CommentText"/>
    <w:uiPriority w:val="99"/>
    <w:rsid w:val="002B075A"/>
    <w:rPr>
      <w:sz w:val="20"/>
      <w:szCs w:val="20"/>
    </w:rPr>
  </w:style>
  <w:style w:type="paragraph" w:styleId="CommentSubject">
    <w:name w:val="annotation subject"/>
    <w:basedOn w:val="CommentText"/>
    <w:next w:val="CommentText"/>
    <w:link w:val="CommentSubjectChar"/>
    <w:uiPriority w:val="99"/>
    <w:semiHidden/>
    <w:unhideWhenUsed/>
    <w:rsid w:val="002B075A"/>
    <w:rPr>
      <w:b/>
      <w:bCs/>
    </w:rPr>
  </w:style>
  <w:style w:type="character" w:customStyle="1" w:styleId="CommentSubjectChar">
    <w:name w:val="Comment Subject Char"/>
    <w:basedOn w:val="CommentTextChar"/>
    <w:link w:val="CommentSubject"/>
    <w:uiPriority w:val="99"/>
    <w:semiHidden/>
    <w:rsid w:val="002B075A"/>
    <w:rPr>
      <w:b/>
      <w:bCs/>
      <w:sz w:val="20"/>
      <w:szCs w:val="20"/>
    </w:rPr>
  </w:style>
  <w:style w:type="paragraph" w:styleId="Revision">
    <w:name w:val="Revision"/>
    <w:hidden/>
    <w:uiPriority w:val="99"/>
    <w:semiHidden/>
    <w:rsid w:val="00E62B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77/000370282098760"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16/j.gca.2010.11.021"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doi.org/10.2465/jmps.221224a" TargetMode="External"/><Relationship Id="rId11" Type="http://schemas.openxmlformats.org/officeDocument/2006/relationships/hyperlink" Target="https://doi.org/10.1002/jrs.2440" TargetMode="External"/><Relationship Id="rId5" Type="http://schemas.openxmlformats.org/officeDocument/2006/relationships/hyperlink" Target="mailto:G.F.Zellmer@massey.ac.nz" TargetMode="Externa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30/G461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EA773-F4AA-4D68-B84F-BB193C77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Devitre</dc:creator>
  <cp:keywords/>
  <dc:description/>
  <cp:lastModifiedBy>Penny Wieser</cp:lastModifiedBy>
  <cp:revision>3</cp:revision>
  <dcterms:created xsi:type="dcterms:W3CDTF">2024-03-02T21:14:00Z</dcterms:created>
  <dcterms:modified xsi:type="dcterms:W3CDTF">2024-03-02T21:20:00Z</dcterms:modified>
</cp:coreProperties>
</file>