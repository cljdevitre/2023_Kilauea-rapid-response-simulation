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72BDF" w14:textId="5BB644BA" w:rsidR="00B16F99" w:rsidRPr="008F7B2E" w:rsidRDefault="00B16F99" w:rsidP="00BB3852">
      <w:pPr>
        <w:jc w:val="both"/>
        <w:rPr>
          <w:rFonts w:ascii="Arial" w:hAnsi="Arial" w:cs="Arial"/>
          <w:b/>
          <w:sz w:val="20"/>
        </w:rPr>
      </w:pPr>
      <w:r w:rsidRPr="008F7B2E">
        <w:rPr>
          <w:rFonts w:ascii="Arial" w:hAnsi="Arial" w:cs="Arial"/>
          <w:b/>
          <w:sz w:val="20"/>
        </w:rPr>
        <w:t>Supp</w:t>
      </w:r>
      <w:r w:rsidR="00B73A1C" w:rsidRPr="008F7B2E">
        <w:rPr>
          <w:rFonts w:ascii="Arial" w:hAnsi="Arial" w:cs="Arial"/>
          <w:b/>
          <w:sz w:val="20"/>
        </w:rPr>
        <w:t>orting</w:t>
      </w:r>
      <w:r w:rsidRPr="008F7B2E">
        <w:rPr>
          <w:rFonts w:ascii="Arial" w:hAnsi="Arial" w:cs="Arial"/>
          <w:b/>
          <w:sz w:val="20"/>
        </w:rPr>
        <w:t xml:space="preserve"> Information for</w:t>
      </w:r>
    </w:p>
    <w:p w14:paraId="773A15B7" w14:textId="48D5C931" w:rsidR="00015F74" w:rsidRPr="008F7B2E" w:rsidRDefault="008F7B2E" w:rsidP="00BB3852">
      <w:pPr>
        <w:jc w:val="both"/>
        <w:rPr>
          <w:rFonts w:ascii="Arial" w:hAnsi="Arial" w:cs="Arial"/>
          <w:sz w:val="20"/>
        </w:rPr>
      </w:pPr>
      <w:r w:rsidRPr="008F7B2E">
        <w:rPr>
          <w:rFonts w:ascii="Arial" w:hAnsi="Arial" w:cs="Arial"/>
          <w:sz w:val="20"/>
          <w:lang w:val="en-GB"/>
        </w:rPr>
        <w:t>‘Depths in a day - A new era of rapid-response Raman-based barometry using fluid inclusions’</w:t>
      </w:r>
    </w:p>
    <w:p w14:paraId="6985025A" w14:textId="77777777" w:rsidR="00B16F99" w:rsidRPr="008F7B2E" w:rsidRDefault="00B16F99" w:rsidP="00BB3852">
      <w:pPr>
        <w:jc w:val="both"/>
        <w:rPr>
          <w:rFonts w:ascii="Arial" w:hAnsi="Arial" w:cs="Arial"/>
          <w:sz w:val="20"/>
        </w:rPr>
      </w:pPr>
    </w:p>
    <w:p w14:paraId="0D3850E1" w14:textId="39835C4B" w:rsidR="008F7B2E" w:rsidRPr="008F7B2E" w:rsidRDefault="008F7B2E" w:rsidP="00BB3852">
      <w:pPr>
        <w:jc w:val="both"/>
        <w:rPr>
          <w:rFonts w:ascii="Arial" w:hAnsi="Arial" w:cs="Arial"/>
          <w:sz w:val="20"/>
          <w:vertAlign w:val="superscript"/>
        </w:rPr>
      </w:pPr>
      <w:r w:rsidRPr="008F7B2E">
        <w:rPr>
          <w:rFonts w:ascii="Arial" w:hAnsi="Arial" w:cs="Arial"/>
          <w:sz w:val="20"/>
        </w:rPr>
        <w:t>Charlotte L. DeVitre</w:t>
      </w:r>
      <w:bookmarkStart w:id="0" w:name="_Hlk146395882"/>
      <w:r w:rsidRPr="008F7B2E">
        <w:rPr>
          <w:rFonts w:ascii="Arial" w:hAnsi="Arial" w:cs="Arial"/>
          <w:sz w:val="20"/>
          <w:vertAlign w:val="superscript"/>
        </w:rPr>
        <w:t>1</w:t>
      </w:r>
      <w:bookmarkEnd w:id="0"/>
      <w:r w:rsidRPr="008F7B2E">
        <w:rPr>
          <w:rFonts w:ascii="Arial" w:hAnsi="Arial" w:cs="Arial"/>
          <w:sz w:val="20"/>
          <w:vertAlign w:val="superscript"/>
        </w:rPr>
        <w:t>*</w:t>
      </w:r>
      <w:r w:rsidRPr="008F7B2E">
        <w:rPr>
          <w:rFonts w:ascii="Arial" w:hAnsi="Arial" w:cs="Arial"/>
          <w:sz w:val="20"/>
        </w:rPr>
        <w:t>, Penny E. Wieser</w:t>
      </w:r>
      <w:r w:rsidRPr="008F7B2E">
        <w:rPr>
          <w:rFonts w:ascii="Arial" w:hAnsi="Arial" w:cs="Arial"/>
          <w:sz w:val="20"/>
          <w:vertAlign w:val="superscript"/>
        </w:rPr>
        <w:t>1</w:t>
      </w:r>
      <w:r w:rsidRPr="008F7B2E">
        <w:rPr>
          <w:rFonts w:ascii="Arial" w:hAnsi="Arial" w:cs="Arial"/>
          <w:sz w:val="20"/>
        </w:rPr>
        <w:t>, Alex Bearden</w:t>
      </w:r>
      <w:r w:rsidRPr="008F7B2E">
        <w:rPr>
          <w:rFonts w:ascii="Arial" w:hAnsi="Arial" w:cs="Arial"/>
          <w:sz w:val="20"/>
          <w:vertAlign w:val="superscript"/>
        </w:rPr>
        <w:t>1</w:t>
      </w:r>
      <w:r w:rsidRPr="008F7B2E">
        <w:rPr>
          <w:rFonts w:ascii="Arial" w:hAnsi="Arial" w:cs="Arial"/>
          <w:sz w:val="20"/>
        </w:rPr>
        <w:t>, Raela Richie</w:t>
      </w:r>
      <w:r w:rsidRPr="008F7B2E">
        <w:rPr>
          <w:rFonts w:ascii="Arial" w:hAnsi="Arial" w:cs="Arial"/>
          <w:sz w:val="20"/>
          <w:vertAlign w:val="superscript"/>
        </w:rPr>
        <w:t>1</w:t>
      </w:r>
      <w:r w:rsidRPr="008F7B2E">
        <w:rPr>
          <w:rFonts w:ascii="Arial" w:hAnsi="Arial" w:cs="Arial"/>
          <w:sz w:val="20"/>
        </w:rPr>
        <w:t>, Berenise Rangel</w:t>
      </w:r>
      <w:r w:rsidRPr="008F7B2E">
        <w:rPr>
          <w:rFonts w:ascii="Arial" w:hAnsi="Arial" w:cs="Arial"/>
          <w:sz w:val="20"/>
          <w:vertAlign w:val="superscript"/>
        </w:rPr>
        <w:t>1</w:t>
      </w:r>
      <w:r w:rsidRPr="008F7B2E">
        <w:rPr>
          <w:rFonts w:ascii="Arial" w:hAnsi="Arial" w:cs="Arial"/>
          <w:sz w:val="20"/>
        </w:rPr>
        <w:t xml:space="preserve">, Matthew </w:t>
      </w:r>
      <w:r w:rsidRPr="00CC2688">
        <w:rPr>
          <w:rFonts w:ascii="Arial" w:hAnsi="Arial" w:cs="Arial"/>
          <w:sz w:val="20"/>
        </w:rPr>
        <w:t>Gleeson</w:t>
      </w:r>
      <w:r w:rsidRPr="00CC2688">
        <w:rPr>
          <w:rFonts w:ascii="Arial" w:hAnsi="Arial" w:cs="Arial"/>
          <w:sz w:val="20"/>
          <w:vertAlign w:val="superscript"/>
        </w:rPr>
        <w:t>1</w:t>
      </w:r>
      <w:r w:rsidRPr="00CC2688">
        <w:rPr>
          <w:rFonts w:ascii="Arial" w:hAnsi="Arial" w:cs="Arial"/>
          <w:sz w:val="20"/>
        </w:rPr>
        <w:t>, John Grimsich</w:t>
      </w:r>
      <w:r w:rsidRPr="00CC2688">
        <w:rPr>
          <w:rFonts w:ascii="Arial" w:hAnsi="Arial" w:cs="Arial"/>
          <w:sz w:val="20"/>
          <w:vertAlign w:val="superscript"/>
        </w:rPr>
        <w:t>1</w:t>
      </w:r>
      <w:r w:rsidRPr="00CC2688">
        <w:rPr>
          <w:rFonts w:ascii="Arial" w:hAnsi="Arial" w:cs="Arial"/>
          <w:sz w:val="20"/>
        </w:rPr>
        <w:t>, Kendra Lynn</w:t>
      </w:r>
      <w:r w:rsidRPr="00CC2688">
        <w:rPr>
          <w:rFonts w:ascii="Arial" w:hAnsi="Arial" w:cs="Arial"/>
          <w:sz w:val="20"/>
          <w:vertAlign w:val="superscript"/>
        </w:rPr>
        <w:t>2</w:t>
      </w:r>
      <w:r w:rsidRPr="00CC2688">
        <w:rPr>
          <w:rFonts w:ascii="Arial" w:hAnsi="Arial" w:cs="Arial"/>
          <w:sz w:val="20"/>
        </w:rPr>
        <w:t>, Drew Downs</w:t>
      </w:r>
      <w:r w:rsidRPr="00CC2688">
        <w:rPr>
          <w:rFonts w:ascii="Arial" w:hAnsi="Arial" w:cs="Arial"/>
          <w:sz w:val="20"/>
          <w:vertAlign w:val="superscript"/>
        </w:rPr>
        <w:t>2</w:t>
      </w:r>
      <w:r w:rsidRPr="00CC2688">
        <w:rPr>
          <w:rFonts w:ascii="Arial" w:hAnsi="Arial" w:cs="Arial"/>
          <w:sz w:val="20"/>
        </w:rPr>
        <w:t xml:space="preserve">, </w:t>
      </w:r>
      <w:r w:rsidRPr="00CC2688">
        <w:rPr>
          <w:rFonts w:ascii="Arial" w:hAnsi="Arial" w:cs="Arial"/>
          <w:sz w:val="20"/>
          <w:lang w:val="en-GB"/>
        </w:rPr>
        <w:t>Natalia Deligne</w:t>
      </w:r>
      <w:r w:rsidRPr="00CC2688">
        <w:rPr>
          <w:rFonts w:ascii="Arial" w:hAnsi="Arial" w:cs="Arial"/>
          <w:sz w:val="20"/>
          <w:vertAlign w:val="superscript"/>
          <w:lang w:val="en-GB"/>
        </w:rPr>
        <w:t>2</w:t>
      </w:r>
      <w:r w:rsidRPr="00CC2688">
        <w:rPr>
          <w:rFonts w:ascii="Arial" w:hAnsi="Arial" w:cs="Arial"/>
          <w:sz w:val="20"/>
          <w:lang w:val="en-GB"/>
        </w:rPr>
        <w:t xml:space="preserve"> and Katie Mullike</w:t>
      </w:r>
      <w:r w:rsidRPr="00CC2688">
        <w:rPr>
          <w:rFonts w:ascii="Arial" w:hAnsi="Arial" w:cs="Arial"/>
          <w:sz w:val="20"/>
          <w:vertAlign w:val="superscript"/>
          <w:lang w:val="en-GB"/>
        </w:rPr>
        <w:t>2</w:t>
      </w:r>
    </w:p>
    <w:p w14:paraId="1EBDE992" w14:textId="77777777" w:rsidR="000F0DCE" w:rsidRPr="008F7B2E" w:rsidRDefault="000F0DCE" w:rsidP="00BB3852">
      <w:pPr>
        <w:jc w:val="both"/>
        <w:rPr>
          <w:rFonts w:ascii="Arial" w:hAnsi="Arial" w:cs="Arial"/>
          <w:sz w:val="20"/>
        </w:rPr>
      </w:pPr>
    </w:p>
    <w:p w14:paraId="76B63DA2" w14:textId="7F787658" w:rsidR="00943C3C" w:rsidRPr="008F7B2E" w:rsidRDefault="008F7B2E" w:rsidP="00BB3852">
      <w:pPr>
        <w:jc w:val="both"/>
        <w:rPr>
          <w:rFonts w:ascii="Arial" w:hAnsi="Arial" w:cs="Arial"/>
          <w:sz w:val="20"/>
          <w:lang w:val="fr-CH"/>
        </w:rPr>
      </w:pPr>
      <w:r w:rsidRPr="002F5265">
        <w:rPr>
          <w:rFonts w:ascii="Arial" w:hAnsi="Arial" w:cs="Arial"/>
          <w:sz w:val="20"/>
          <w:lang w:val="fr-CH"/>
        </w:rPr>
        <w:t>*</w:t>
      </w:r>
      <w:r w:rsidRPr="008F7B2E">
        <w:rPr>
          <w:rFonts w:ascii="Arial" w:hAnsi="Arial" w:cs="Arial"/>
          <w:sz w:val="20"/>
          <w:lang w:val="fr-CH"/>
        </w:rPr>
        <w:t>Charlotte L. DeVitre</w:t>
      </w:r>
    </w:p>
    <w:p w14:paraId="48676783" w14:textId="58FE9412" w:rsidR="004779CB" w:rsidRPr="008F7B2E" w:rsidRDefault="00943C3C" w:rsidP="00BB3852">
      <w:pPr>
        <w:jc w:val="both"/>
        <w:rPr>
          <w:rFonts w:ascii="Arial" w:hAnsi="Arial" w:cs="Arial"/>
          <w:sz w:val="20"/>
          <w:lang w:val="fr-CH"/>
        </w:rPr>
      </w:pPr>
      <w:r w:rsidRPr="008F7B2E">
        <w:rPr>
          <w:rFonts w:ascii="Arial" w:hAnsi="Arial" w:cs="Arial"/>
          <w:sz w:val="20"/>
          <w:lang w:val="fr-CH"/>
        </w:rPr>
        <w:t>Email:</w:t>
      </w:r>
      <w:r w:rsidR="004779CB" w:rsidRPr="008F7B2E">
        <w:rPr>
          <w:rFonts w:ascii="Arial" w:hAnsi="Arial" w:cs="Arial"/>
          <w:sz w:val="20"/>
          <w:lang w:val="fr-CH"/>
        </w:rPr>
        <w:t xml:space="preserve"> </w:t>
      </w:r>
      <w:hyperlink r:id="rId8" w:history="1">
        <w:r w:rsidR="008F7B2E" w:rsidRPr="008F7B2E">
          <w:rPr>
            <w:rStyle w:val="Hyperlink"/>
            <w:rFonts w:ascii="Arial" w:hAnsi="Arial" w:cs="Arial"/>
            <w:sz w:val="20"/>
            <w:lang w:val="fr-CH"/>
          </w:rPr>
          <w:t>cl.devitre@gmail.com</w:t>
        </w:r>
      </w:hyperlink>
    </w:p>
    <w:p w14:paraId="41FAE993" w14:textId="77777777" w:rsidR="002C030F" w:rsidRPr="008F7B2E" w:rsidRDefault="002C030F" w:rsidP="00BB3852">
      <w:pPr>
        <w:jc w:val="both"/>
        <w:rPr>
          <w:rFonts w:ascii="Arial" w:hAnsi="Arial" w:cs="Arial"/>
          <w:sz w:val="20"/>
          <w:lang w:val="fr-CH"/>
        </w:rPr>
      </w:pPr>
    </w:p>
    <w:p w14:paraId="6267D202" w14:textId="77777777" w:rsidR="00971DB4" w:rsidRPr="00563DB6" w:rsidRDefault="00971DB4" w:rsidP="009C5B78">
      <w:pPr>
        <w:spacing w:line="480" w:lineRule="auto"/>
        <w:jc w:val="both"/>
        <w:rPr>
          <w:rStyle w:val="Hyperlink"/>
          <w:rFonts w:asciiTheme="minorHAnsi" w:hAnsiTheme="minorHAnsi" w:cstheme="minorHAnsi"/>
          <w:szCs w:val="22"/>
          <w:lang w:val="fr-CH"/>
        </w:rPr>
      </w:pPr>
      <w:r w:rsidRPr="007C4BB5">
        <w:rPr>
          <w:rFonts w:asciiTheme="minorHAnsi" w:hAnsiTheme="minorHAnsi" w:cstheme="minorHAnsi"/>
          <w:noProof/>
          <w:szCs w:val="22"/>
        </w:rPr>
        <w:drawing>
          <wp:anchor distT="0" distB="0" distL="114300" distR="114300" simplePos="0" relativeHeight="251659264" behindDoc="0" locked="0" layoutInCell="1" allowOverlap="1" wp14:anchorId="022A0D47" wp14:editId="73EA2371">
            <wp:simplePos x="0" y="0"/>
            <wp:positionH relativeFrom="column">
              <wp:posOffset>0</wp:posOffset>
            </wp:positionH>
            <wp:positionV relativeFrom="paragraph">
              <wp:posOffset>0</wp:posOffset>
            </wp:positionV>
            <wp:extent cx="107315" cy="107315"/>
            <wp:effectExtent l="0" t="0" r="0" b="0"/>
            <wp:wrapSquare wrapText="bothSides"/>
            <wp:docPr id="4" name="Picture 4"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563DB6">
        <w:rPr>
          <w:rFonts w:asciiTheme="minorHAnsi" w:hAnsiTheme="minorHAnsi" w:cstheme="minorHAnsi"/>
          <w:szCs w:val="22"/>
          <w:lang w:val="fr-CH"/>
        </w:rPr>
        <w:t>ORCiD</w:t>
      </w:r>
      <w:proofErr w:type="spellEnd"/>
      <w:r w:rsidRPr="00563DB6">
        <w:rPr>
          <w:rFonts w:asciiTheme="minorHAnsi" w:hAnsiTheme="minorHAnsi" w:cstheme="minorHAnsi"/>
          <w:szCs w:val="22"/>
          <w:lang w:val="fr-CH"/>
        </w:rPr>
        <w:t xml:space="preserve"> (CLD): </w:t>
      </w:r>
      <w:hyperlink r:id="rId11" w:history="1">
        <w:r w:rsidRPr="00563DB6">
          <w:rPr>
            <w:rStyle w:val="Hyperlink"/>
            <w:rFonts w:asciiTheme="minorHAnsi" w:hAnsiTheme="minorHAnsi" w:cstheme="minorHAnsi"/>
            <w:szCs w:val="22"/>
            <w:lang w:val="fr-CH"/>
          </w:rPr>
          <w:t>0000-0002-7167-7997</w:t>
        </w:r>
      </w:hyperlink>
    </w:p>
    <w:p w14:paraId="43F0730A" w14:textId="77777777" w:rsidR="00971DB4" w:rsidRPr="00671CAA" w:rsidRDefault="00971DB4" w:rsidP="009C5B78">
      <w:pPr>
        <w:spacing w:line="480" w:lineRule="auto"/>
        <w:jc w:val="both"/>
        <w:rPr>
          <w:rFonts w:asciiTheme="minorHAnsi" w:hAnsiTheme="minorHAnsi" w:cstheme="minorHAnsi"/>
          <w:szCs w:val="22"/>
        </w:rPr>
      </w:pPr>
      <w:r w:rsidRPr="007C4BB5">
        <w:rPr>
          <w:rFonts w:asciiTheme="minorHAnsi" w:hAnsiTheme="minorHAnsi" w:cstheme="minorHAnsi"/>
          <w:noProof/>
          <w:szCs w:val="22"/>
        </w:rPr>
        <w:drawing>
          <wp:anchor distT="0" distB="0" distL="114300" distR="114300" simplePos="0" relativeHeight="251660288" behindDoc="0" locked="0" layoutInCell="1" allowOverlap="1" wp14:anchorId="5AE81AF0" wp14:editId="67744E3B">
            <wp:simplePos x="0" y="0"/>
            <wp:positionH relativeFrom="column">
              <wp:posOffset>0</wp:posOffset>
            </wp:positionH>
            <wp:positionV relativeFrom="paragraph">
              <wp:posOffset>0</wp:posOffset>
            </wp:positionV>
            <wp:extent cx="107315" cy="107315"/>
            <wp:effectExtent l="0" t="0" r="0" b="0"/>
            <wp:wrapSquare wrapText="bothSides"/>
            <wp:docPr id="1397862245" name="Picture 1397862245"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C4BB5">
        <w:rPr>
          <w:rFonts w:asciiTheme="minorHAnsi" w:hAnsiTheme="minorHAnsi" w:cstheme="minorHAnsi"/>
          <w:szCs w:val="22"/>
        </w:rPr>
        <w:t>ORCiD</w:t>
      </w:r>
      <w:proofErr w:type="spellEnd"/>
      <w:r w:rsidRPr="007C4BB5">
        <w:rPr>
          <w:rFonts w:asciiTheme="minorHAnsi" w:hAnsiTheme="minorHAnsi" w:cstheme="minorHAnsi"/>
          <w:szCs w:val="22"/>
        </w:rPr>
        <w:t xml:space="preserve"> (</w:t>
      </w:r>
      <w:r>
        <w:rPr>
          <w:rFonts w:asciiTheme="minorHAnsi" w:hAnsiTheme="minorHAnsi" w:cstheme="minorHAnsi"/>
          <w:szCs w:val="22"/>
        </w:rPr>
        <w:t>KJL</w:t>
      </w:r>
      <w:r w:rsidRPr="007C4BB5">
        <w:rPr>
          <w:rFonts w:asciiTheme="minorHAnsi" w:hAnsiTheme="minorHAnsi" w:cstheme="minorHAnsi"/>
          <w:szCs w:val="22"/>
        </w:rPr>
        <w:t xml:space="preserve">): </w:t>
      </w:r>
      <w:r w:rsidRPr="00E04D85">
        <w:t>0000-0001-7886-4376</w:t>
      </w:r>
      <w:r w:rsidRPr="007C4BB5">
        <w:rPr>
          <w:rFonts w:asciiTheme="minorHAnsi" w:hAnsiTheme="minorHAnsi" w:cstheme="minorHAnsi"/>
          <w:noProof/>
          <w:szCs w:val="22"/>
        </w:rPr>
        <w:drawing>
          <wp:anchor distT="0" distB="0" distL="114300" distR="114300" simplePos="0" relativeHeight="251661312" behindDoc="0" locked="0" layoutInCell="1" allowOverlap="1" wp14:anchorId="5E9F99CC" wp14:editId="7E824A96">
            <wp:simplePos x="0" y="0"/>
            <wp:positionH relativeFrom="column">
              <wp:posOffset>0</wp:posOffset>
            </wp:positionH>
            <wp:positionV relativeFrom="paragraph">
              <wp:posOffset>0</wp:posOffset>
            </wp:positionV>
            <wp:extent cx="107315" cy="107315"/>
            <wp:effectExtent l="0" t="0" r="0" b="0"/>
            <wp:wrapSquare wrapText="bothSides"/>
            <wp:docPr id="468750190" name="Picture 468750190"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A7A1814" w14:textId="77777777" w:rsidR="00971DB4" w:rsidRPr="00671CAA" w:rsidRDefault="00971DB4" w:rsidP="009C5B78">
      <w:pPr>
        <w:spacing w:line="480" w:lineRule="auto"/>
        <w:jc w:val="both"/>
        <w:rPr>
          <w:rFonts w:asciiTheme="minorHAnsi" w:hAnsiTheme="minorHAnsi" w:cstheme="minorHAnsi"/>
          <w:szCs w:val="22"/>
        </w:rPr>
      </w:pPr>
      <w:r w:rsidRPr="007C4BB5">
        <w:rPr>
          <w:rFonts w:asciiTheme="minorHAnsi" w:hAnsiTheme="minorHAnsi" w:cstheme="minorHAnsi"/>
          <w:noProof/>
          <w:szCs w:val="22"/>
        </w:rPr>
        <w:drawing>
          <wp:anchor distT="0" distB="0" distL="114300" distR="114300" simplePos="0" relativeHeight="251662336" behindDoc="0" locked="0" layoutInCell="1" allowOverlap="1" wp14:anchorId="33596DB9" wp14:editId="60B79955">
            <wp:simplePos x="0" y="0"/>
            <wp:positionH relativeFrom="column">
              <wp:posOffset>0</wp:posOffset>
            </wp:positionH>
            <wp:positionV relativeFrom="paragraph">
              <wp:posOffset>0</wp:posOffset>
            </wp:positionV>
            <wp:extent cx="107315" cy="107315"/>
            <wp:effectExtent l="0" t="0" r="0" b="0"/>
            <wp:wrapSquare wrapText="bothSides"/>
            <wp:docPr id="442935461" name="Picture 442935461"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C4BB5">
        <w:rPr>
          <w:rFonts w:asciiTheme="minorHAnsi" w:hAnsiTheme="minorHAnsi" w:cstheme="minorHAnsi"/>
          <w:szCs w:val="22"/>
        </w:rPr>
        <w:t>ORCiD</w:t>
      </w:r>
      <w:proofErr w:type="spellEnd"/>
      <w:r w:rsidRPr="007C4BB5">
        <w:rPr>
          <w:rFonts w:asciiTheme="minorHAnsi" w:hAnsiTheme="minorHAnsi" w:cstheme="minorHAnsi"/>
          <w:szCs w:val="22"/>
        </w:rPr>
        <w:t xml:space="preserve"> (</w:t>
      </w:r>
      <w:r>
        <w:rPr>
          <w:rFonts w:asciiTheme="minorHAnsi" w:hAnsiTheme="minorHAnsi" w:cstheme="minorHAnsi"/>
          <w:szCs w:val="22"/>
        </w:rPr>
        <w:t>DTD</w:t>
      </w:r>
      <w:r w:rsidRPr="007C4BB5">
        <w:rPr>
          <w:rFonts w:asciiTheme="minorHAnsi" w:hAnsiTheme="minorHAnsi" w:cstheme="minorHAnsi"/>
          <w:szCs w:val="22"/>
        </w:rPr>
        <w:t xml:space="preserve">): </w:t>
      </w:r>
      <w:r w:rsidRPr="00E04D85">
        <w:t>0000-0002-9056-1404</w:t>
      </w:r>
      <w:r w:rsidRPr="007C4BB5">
        <w:rPr>
          <w:rFonts w:asciiTheme="minorHAnsi" w:hAnsiTheme="minorHAnsi" w:cstheme="minorHAnsi"/>
          <w:noProof/>
          <w:szCs w:val="22"/>
        </w:rPr>
        <w:drawing>
          <wp:anchor distT="0" distB="0" distL="114300" distR="114300" simplePos="0" relativeHeight="251663360" behindDoc="0" locked="0" layoutInCell="1" allowOverlap="1" wp14:anchorId="294A8EA7" wp14:editId="4BD25FF2">
            <wp:simplePos x="0" y="0"/>
            <wp:positionH relativeFrom="column">
              <wp:posOffset>0</wp:posOffset>
            </wp:positionH>
            <wp:positionV relativeFrom="paragraph">
              <wp:posOffset>0</wp:posOffset>
            </wp:positionV>
            <wp:extent cx="107315" cy="107315"/>
            <wp:effectExtent l="0" t="0" r="0" b="0"/>
            <wp:wrapSquare wrapText="bothSides"/>
            <wp:docPr id="1987596945" name="Picture 1987596945"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51DF9633" w14:textId="38FAA21D" w:rsidR="00015F74" w:rsidRDefault="00971DB4" w:rsidP="00BB3852">
      <w:pPr>
        <w:jc w:val="both"/>
      </w:pPr>
      <w:r w:rsidRPr="007C4BB5">
        <w:rPr>
          <w:rFonts w:asciiTheme="minorHAnsi" w:hAnsiTheme="minorHAnsi" w:cstheme="minorHAnsi"/>
          <w:noProof/>
          <w:szCs w:val="22"/>
        </w:rPr>
        <w:drawing>
          <wp:anchor distT="0" distB="0" distL="114300" distR="114300" simplePos="0" relativeHeight="251664384" behindDoc="0" locked="0" layoutInCell="1" allowOverlap="1" wp14:anchorId="7CD609AD" wp14:editId="302D102D">
            <wp:simplePos x="0" y="0"/>
            <wp:positionH relativeFrom="column">
              <wp:posOffset>0</wp:posOffset>
            </wp:positionH>
            <wp:positionV relativeFrom="paragraph">
              <wp:posOffset>0</wp:posOffset>
            </wp:positionV>
            <wp:extent cx="107315" cy="107315"/>
            <wp:effectExtent l="0" t="0" r="0" b="0"/>
            <wp:wrapSquare wrapText="bothSides"/>
            <wp:docPr id="1622825850" name="Picture 1622825850"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C4BB5">
        <w:rPr>
          <w:rFonts w:asciiTheme="minorHAnsi" w:hAnsiTheme="minorHAnsi" w:cstheme="minorHAnsi"/>
          <w:szCs w:val="22"/>
        </w:rPr>
        <w:t>ORCiD</w:t>
      </w:r>
      <w:proofErr w:type="spellEnd"/>
      <w:r w:rsidRPr="007C4BB5">
        <w:rPr>
          <w:rFonts w:asciiTheme="minorHAnsi" w:hAnsiTheme="minorHAnsi" w:cstheme="minorHAnsi"/>
          <w:szCs w:val="22"/>
        </w:rPr>
        <w:t xml:space="preserve"> (</w:t>
      </w:r>
      <w:r>
        <w:rPr>
          <w:rFonts w:asciiTheme="minorHAnsi" w:hAnsiTheme="minorHAnsi" w:cstheme="minorHAnsi"/>
          <w:szCs w:val="22"/>
        </w:rPr>
        <w:t>NID</w:t>
      </w:r>
      <w:r w:rsidRPr="007C4BB5">
        <w:rPr>
          <w:rFonts w:asciiTheme="minorHAnsi" w:hAnsiTheme="minorHAnsi" w:cstheme="minorHAnsi"/>
          <w:szCs w:val="22"/>
        </w:rPr>
        <w:t xml:space="preserve">): </w:t>
      </w:r>
      <w:r w:rsidRPr="00E04D85">
        <w:t>0000-0001-9221-8581</w:t>
      </w:r>
    </w:p>
    <w:p w14:paraId="5C4EA4E3" w14:textId="77777777" w:rsidR="00971DB4" w:rsidRPr="00680AA1" w:rsidRDefault="00971DB4" w:rsidP="00BB3852">
      <w:pPr>
        <w:jc w:val="both"/>
        <w:rPr>
          <w:rFonts w:ascii="Arial" w:hAnsi="Arial" w:cs="Arial"/>
          <w:b/>
          <w:sz w:val="20"/>
        </w:rPr>
      </w:pPr>
    </w:p>
    <w:p w14:paraId="09920EA7" w14:textId="77777777" w:rsidR="002C030F" w:rsidRPr="008F7B2E" w:rsidRDefault="009743A9" w:rsidP="00BB3852">
      <w:pPr>
        <w:jc w:val="both"/>
        <w:rPr>
          <w:rFonts w:ascii="Arial" w:hAnsi="Arial" w:cs="Arial"/>
          <w:b/>
          <w:sz w:val="20"/>
        </w:rPr>
      </w:pPr>
      <w:r w:rsidRPr="008F7B2E">
        <w:rPr>
          <w:rFonts w:ascii="Arial" w:hAnsi="Arial" w:cs="Arial"/>
          <w:b/>
          <w:sz w:val="20"/>
        </w:rPr>
        <w:t xml:space="preserve">This PDF file </w:t>
      </w:r>
      <w:r w:rsidR="002C030F" w:rsidRPr="008F7B2E">
        <w:rPr>
          <w:rFonts w:ascii="Arial" w:hAnsi="Arial" w:cs="Arial"/>
          <w:b/>
          <w:sz w:val="20"/>
        </w:rPr>
        <w:t>includes:</w:t>
      </w:r>
    </w:p>
    <w:p w14:paraId="4348D444" w14:textId="77777777" w:rsidR="002C030F" w:rsidRPr="008F7B2E" w:rsidRDefault="002C030F" w:rsidP="00BB3852">
      <w:pPr>
        <w:jc w:val="both"/>
        <w:rPr>
          <w:rFonts w:ascii="Arial" w:hAnsi="Arial" w:cs="Arial"/>
          <w:sz w:val="20"/>
        </w:rPr>
      </w:pPr>
    </w:p>
    <w:p w14:paraId="6E69EC2F" w14:textId="77777777" w:rsidR="008F7B2E" w:rsidRPr="008F7B2E" w:rsidRDefault="008F7B2E" w:rsidP="00BB3852">
      <w:pPr>
        <w:ind w:firstLine="720"/>
        <w:jc w:val="both"/>
        <w:rPr>
          <w:rFonts w:ascii="Arial" w:hAnsi="Arial" w:cs="Arial"/>
          <w:sz w:val="20"/>
          <w:lang w:val="en-GB"/>
        </w:rPr>
      </w:pPr>
      <w:r w:rsidRPr="008F7B2E">
        <w:rPr>
          <w:rFonts w:ascii="Arial" w:hAnsi="Arial" w:cs="Arial"/>
          <w:sz w:val="20"/>
          <w:lang w:val="en-GB"/>
        </w:rPr>
        <w:t>Detailed Materials and Methods</w:t>
      </w:r>
    </w:p>
    <w:p w14:paraId="7096BE5B"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Sample collection and preparation</w:t>
      </w:r>
    </w:p>
    <w:p w14:paraId="6211AFDA"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Raman analyses</w:t>
      </w:r>
    </w:p>
    <w:p w14:paraId="5B9435B4"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Epoxy mount making and polishing.</w:t>
      </w:r>
    </w:p>
    <w:p w14:paraId="5FDD2FBA"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EDS analysis</w:t>
      </w:r>
    </w:p>
    <w:p w14:paraId="437CDDA5" w14:textId="77777777" w:rsidR="008F7B2E" w:rsidRDefault="008F7B2E" w:rsidP="00BB3852">
      <w:pPr>
        <w:ind w:left="360" w:firstLine="720"/>
        <w:jc w:val="both"/>
        <w:rPr>
          <w:rFonts w:ascii="Arial" w:hAnsi="Arial" w:cs="Arial"/>
          <w:sz w:val="20"/>
          <w:lang w:val="en-GB"/>
        </w:rPr>
      </w:pPr>
      <w:r w:rsidRPr="008F7B2E">
        <w:rPr>
          <w:rFonts w:ascii="Arial" w:hAnsi="Arial" w:cs="Arial"/>
          <w:sz w:val="20"/>
          <w:lang w:val="en-GB"/>
        </w:rPr>
        <w:t>EPMA analysis of glasses</w:t>
      </w:r>
    </w:p>
    <w:p w14:paraId="21775521" w14:textId="4A7B5DD5" w:rsidR="002F5265" w:rsidRPr="008F7B2E" w:rsidRDefault="002F5265" w:rsidP="00BB3852">
      <w:pPr>
        <w:ind w:left="360" w:firstLine="720"/>
        <w:jc w:val="both"/>
        <w:rPr>
          <w:rFonts w:ascii="Arial" w:hAnsi="Arial" w:cs="Arial"/>
          <w:sz w:val="20"/>
          <w:lang w:val="en-GB"/>
        </w:rPr>
      </w:pPr>
      <w:r>
        <w:rPr>
          <w:rFonts w:ascii="Arial" w:hAnsi="Arial" w:cs="Arial"/>
          <w:sz w:val="20"/>
          <w:lang w:val="en-GB"/>
        </w:rPr>
        <w:t>Manuscript Writing</w:t>
      </w:r>
    </w:p>
    <w:p w14:paraId="284FCC13"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Identifying and Resolving Bottlenecks</w:t>
      </w:r>
    </w:p>
    <w:p w14:paraId="7702D235" w14:textId="77777777" w:rsidR="002C030F" w:rsidRPr="008F7B2E" w:rsidRDefault="002C030F" w:rsidP="00BB3852">
      <w:pPr>
        <w:jc w:val="both"/>
        <w:rPr>
          <w:rFonts w:ascii="Arial" w:hAnsi="Arial" w:cs="Arial"/>
          <w:sz w:val="20"/>
        </w:rPr>
      </w:pPr>
    </w:p>
    <w:p w14:paraId="424742A6" w14:textId="457AAB3B" w:rsidR="00065EBD" w:rsidRPr="008F7B2E" w:rsidRDefault="002C030F" w:rsidP="00BB3852">
      <w:pPr>
        <w:jc w:val="both"/>
        <w:rPr>
          <w:rFonts w:ascii="Arial" w:hAnsi="Arial" w:cs="Arial"/>
          <w:sz w:val="20"/>
        </w:rPr>
      </w:pPr>
      <w:r w:rsidRPr="008F7B2E">
        <w:rPr>
          <w:rFonts w:ascii="Arial" w:hAnsi="Arial" w:cs="Arial"/>
          <w:b/>
          <w:sz w:val="20"/>
        </w:rPr>
        <w:t xml:space="preserve">Other </w:t>
      </w:r>
      <w:r w:rsidR="004B2F21" w:rsidRPr="008F7B2E">
        <w:rPr>
          <w:rFonts w:ascii="Arial" w:hAnsi="Arial" w:cs="Arial"/>
          <w:b/>
          <w:sz w:val="20"/>
        </w:rPr>
        <w:t>supp</w:t>
      </w:r>
      <w:r w:rsidR="00B73A1C" w:rsidRPr="008F7B2E">
        <w:rPr>
          <w:rFonts w:ascii="Arial" w:hAnsi="Arial" w:cs="Arial"/>
          <w:b/>
          <w:sz w:val="20"/>
        </w:rPr>
        <w:t>orting</w:t>
      </w:r>
      <w:r w:rsidR="004B2F21" w:rsidRPr="008F7B2E">
        <w:rPr>
          <w:rFonts w:ascii="Arial" w:hAnsi="Arial" w:cs="Arial"/>
          <w:b/>
          <w:sz w:val="20"/>
        </w:rPr>
        <w:t xml:space="preserve"> materials</w:t>
      </w:r>
      <w:r w:rsidRPr="008F7B2E">
        <w:rPr>
          <w:rFonts w:ascii="Arial" w:hAnsi="Arial" w:cs="Arial"/>
          <w:b/>
          <w:sz w:val="20"/>
        </w:rPr>
        <w:t xml:space="preserve"> </w:t>
      </w:r>
      <w:r w:rsidR="009743A9" w:rsidRPr="008F7B2E">
        <w:rPr>
          <w:rFonts w:ascii="Arial" w:hAnsi="Arial" w:cs="Arial"/>
          <w:b/>
          <w:sz w:val="20"/>
        </w:rPr>
        <w:t xml:space="preserve">for this manuscript </w:t>
      </w:r>
      <w:r w:rsidRPr="008F7B2E">
        <w:rPr>
          <w:rFonts w:ascii="Arial" w:hAnsi="Arial" w:cs="Arial"/>
          <w:b/>
          <w:sz w:val="20"/>
        </w:rPr>
        <w:t>include</w:t>
      </w:r>
      <w:r w:rsidR="00D346C2" w:rsidRPr="008F7B2E">
        <w:rPr>
          <w:rFonts w:ascii="Arial" w:hAnsi="Arial" w:cs="Arial"/>
          <w:b/>
          <w:sz w:val="20"/>
        </w:rPr>
        <w:t xml:space="preserve"> </w:t>
      </w:r>
      <w:r w:rsidRPr="008F7B2E">
        <w:rPr>
          <w:rFonts w:ascii="Arial" w:hAnsi="Arial" w:cs="Arial"/>
          <w:b/>
          <w:sz w:val="20"/>
        </w:rPr>
        <w:t>the following</w:t>
      </w:r>
      <w:r w:rsidR="00B57F00" w:rsidRPr="008F7B2E">
        <w:rPr>
          <w:rFonts w:ascii="Arial" w:hAnsi="Arial" w:cs="Arial"/>
          <w:b/>
          <w:sz w:val="20"/>
        </w:rPr>
        <w:t xml:space="preserve">: </w:t>
      </w:r>
    </w:p>
    <w:p w14:paraId="42D4BCD6" w14:textId="77777777" w:rsidR="002C030F" w:rsidRPr="008F7B2E" w:rsidRDefault="002C030F" w:rsidP="00BB3852">
      <w:pPr>
        <w:jc w:val="both"/>
        <w:rPr>
          <w:rFonts w:ascii="Arial" w:hAnsi="Arial" w:cs="Arial"/>
          <w:sz w:val="20"/>
        </w:rPr>
      </w:pPr>
    </w:p>
    <w:p w14:paraId="6DC6EA02" w14:textId="2608DB91" w:rsidR="008F7B2E" w:rsidRDefault="002F5265" w:rsidP="00BB3852">
      <w:pPr>
        <w:ind w:left="720"/>
        <w:jc w:val="both"/>
        <w:rPr>
          <w:rFonts w:ascii="Arial" w:hAnsi="Arial" w:cs="Arial"/>
          <w:sz w:val="20"/>
          <w:lang w:val="en-GB"/>
        </w:rPr>
      </w:pPr>
      <w:r>
        <w:rPr>
          <w:rFonts w:ascii="Arial" w:hAnsi="Arial" w:cs="Arial"/>
          <w:sz w:val="20"/>
          <w:lang w:val="en-GB"/>
        </w:rPr>
        <w:t xml:space="preserve">S2 </w:t>
      </w:r>
      <w:r w:rsidR="008F7B2E" w:rsidRPr="008F7B2E">
        <w:rPr>
          <w:rFonts w:ascii="Arial" w:hAnsi="Arial" w:cs="Arial"/>
          <w:sz w:val="20"/>
          <w:lang w:val="en-GB"/>
        </w:rPr>
        <w:t>Dataset (Excel Table attached to the submission)</w:t>
      </w:r>
    </w:p>
    <w:p w14:paraId="5F380B14" w14:textId="1A67BE32" w:rsidR="002F5265" w:rsidRDefault="002F5265" w:rsidP="00BB3852">
      <w:pPr>
        <w:ind w:left="720"/>
        <w:jc w:val="both"/>
        <w:rPr>
          <w:rFonts w:ascii="Arial" w:hAnsi="Arial" w:cs="Arial"/>
          <w:sz w:val="20"/>
          <w:lang w:val="en-GB"/>
        </w:rPr>
      </w:pPr>
      <w:r>
        <w:rPr>
          <w:rFonts w:ascii="Arial" w:hAnsi="Arial" w:cs="Arial"/>
          <w:sz w:val="20"/>
          <w:lang w:val="en-GB"/>
        </w:rPr>
        <w:t>S3 FI Image Compilation</w:t>
      </w:r>
    </w:p>
    <w:p w14:paraId="0505858E" w14:textId="6B280903" w:rsidR="002F5265" w:rsidRPr="008F7B2E" w:rsidRDefault="002F5265" w:rsidP="00BB3852">
      <w:pPr>
        <w:ind w:left="720"/>
        <w:jc w:val="both"/>
        <w:rPr>
          <w:rFonts w:ascii="Arial" w:hAnsi="Arial" w:cs="Arial"/>
          <w:sz w:val="20"/>
          <w:lang w:val="en-GB"/>
        </w:rPr>
      </w:pPr>
      <w:r>
        <w:rPr>
          <w:rFonts w:ascii="Arial" w:hAnsi="Arial" w:cs="Arial"/>
          <w:sz w:val="20"/>
          <w:lang w:val="en-GB"/>
        </w:rPr>
        <w:t>S4 Email and tracking record</w:t>
      </w:r>
    </w:p>
    <w:p w14:paraId="3F3BBAE1" w14:textId="024942E3" w:rsidR="008F7B2E" w:rsidRPr="008F7B2E" w:rsidRDefault="008F7B2E" w:rsidP="00BB3852">
      <w:pPr>
        <w:jc w:val="both"/>
        <w:rPr>
          <w:rFonts w:ascii="Arial" w:hAnsi="Arial" w:cs="Arial"/>
          <w:sz w:val="20"/>
          <w:lang w:val="en-GB"/>
        </w:rPr>
      </w:pPr>
    </w:p>
    <w:p w14:paraId="57CC2944" w14:textId="5A82D5D2" w:rsidR="00C22D0B" w:rsidRPr="00C22D0B" w:rsidRDefault="00C22D0B" w:rsidP="002C542E">
      <w:pPr>
        <w:pBdr>
          <w:top w:val="nil"/>
          <w:left w:val="nil"/>
          <w:bottom w:val="nil"/>
          <w:right w:val="nil"/>
          <w:between w:val="nil"/>
        </w:pBdr>
        <w:contextualSpacing/>
        <w:jc w:val="both"/>
        <w:rPr>
          <w:rFonts w:ascii="Arial" w:hAnsi="Arial" w:cs="Arial"/>
          <w:bCs/>
          <w:color w:val="000000"/>
          <w:sz w:val="20"/>
          <w:lang w:val="en-GB"/>
        </w:rPr>
      </w:pPr>
      <w:r w:rsidRPr="00C22D0B">
        <w:rPr>
          <w:rFonts w:ascii="Arial" w:hAnsi="Arial" w:cs="Arial"/>
          <w:bCs/>
          <w:sz w:val="20"/>
        </w:rPr>
        <w:t xml:space="preserve">All other raw data (spectra, metadata, </w:t>
      </w:r>
      <w:r w:rsidR="002F5265">
        <w:rPr>
          <w:rFonts w:ascii="Arial" w:hAnsi="Arial" w:cs="Arial"/>
          <w:bCs/>
          <w:sz w:val="20"/>
        </w:rPr>
        <w:t>FI images</w:t>
      </w:r>
      <w:r w:rsidRPr="00C22D0B">
        <w:rPr>
          <w:rFonts w:ascii="Arial" w:hAnsi="Arial" w:cs="Arial"/>
          <w:bCs/>
          <w:sz w:val="20"/>
        </w:rPr>
        <w:t>) as well raw Jupyter processing</w:t>
      </w:r>
      <w:r>
        <w:rPr>
          <w:rFonts w:ascii="Arial" w:hAnsi="Arial" w:cs="Arial"/>
          <w:bCs/>
          <w:sz w:val="20"/>
        </w:rPr>
        <w:t xml:space="preserve"> </w:t>
      </w:r>
      <w:r w:rsidRPr="00C22D0B">
        <w:rPr>
          <w:rFonts w:ascii="Arial" w:hAnsi="Arial" w:cs="Arial"/>
          <w:bCs/>
          <w:sz w:val="20"/>
        </w:rPr>
        <w:t xml:space="preserve">notebooks can be found on a </w:t>
      </w:r>
      <w:proofErr w:type="spellStart"/>
      <w:r w:rsidRPr="00C22D0B">
        <w:rPr>
          <w:rFonts w:ascii="Arial" w:hAnsi="Arial" w:cs="Arial"/>
          <w:bCs/>
          <w:sz w:val="20"/>
        </w:rPr>
        <w:t>Github</w:t>
      </w:r>
      <w:proofErr w:type="spellEnd"/>
      <w:r w:rsidRPr="00C22D0B">
        <w:rPr>
          <w:rFonts w:ascii="Arial" w:hAnsi="Arial" w:cs="Arial"/>
          <w:bCs/>
          <w:sz w:val="20"/>
        </w:rPr>
        <w:t xml:space="preserve"> repository </w:t>
      </w:r>
      <w:r w:rsidRPr="00C22D0B">
        <w:rPr>
          <w:rFonts w:ascii="Arial" w:hAnsi="Arial" w:cs="Arial"/>
          <w:bCs/>
          <w:color w:val="000000"/>
          <w:sz w:val="20"/>
          <w:lang w:val="en-GB"/>
        </w:rPr>
        <w:t>(</w:t>
      </w:r>
      <w:hyperlink r:id="rId12" w:history="1">
        <w:r w:rsidRPr="00C22D0B">
          <w:rPr>
            <w:rStyle w:val="Hyperlink"/>
            <w:rFonts w:ascii="Arial" w:hAnsi="Arial" w:cs="Arial"/>
            <w:bCs/>
            <w:sz w:val="20"/>
            <w:lang w:val="en-GB"/>
          </w:rPr>
          <w:t>https://github.com/cljdevitre/2023_Kilauea-rapid-response-simulation</w:t>
        </w:r>
      </w:hyperlink>
      <w:r w:rsidRPr="00C22D0B">
        <w:rPr>
          <w:rFonts w:ascii="Arial" w:hAnsi="Arial" w:cs="Arial"/>
          <w:bCs/>
          <w:color w:val="000000"/>
          <w:sz w:val="20"/>
          <w:lang w:val="en-GB"/>
        </w:rPr>
        <w:t xml:space="preserve">) which will be archived at </w:t>
      </w:r>
      <w:proofErr w:type="spellStart"/>
      <w:r w:rsidRPr="00C22D0B">
        <w:rPr>
          <w:rFonts w:ascii="Arial" w:hAnsi="Arial" w:cs="Arial"/>
          <w:bCs/>
          <w:color w:val="000000"/>
          <w:sz w:val="20"/>
          <w:lang w:val="en-GB"/>
        </w:rPr>
        <w:t>Zenodo</w:t>
      </w:r>
      <w:proofErr w:type="spellEnd"/>
      <w:r w:rsidRPr="00C22D0B">
        <w:rPr>
          <w:rFonts w:ascii="Arial" w:hAnsi="Arial" w:cs="Arial"/>
          <w:bCs/>
          <w:color w:val="000000"/>
          <w:sz w:val="20"/>
          <w:lang w:val="en-GB"/>
        </w:rPr>
        <w:t xml:space="preserve"> upon acceptance. </w:t>
      </w:r>
    </w:p>
    <w:p w14:paraId="2760B196" w14:textId="4E57ECEB" w:rsidR="00C22D0B" w:rsidRPr="00C22D0B" w:rsidRDefault="00C22D0B" w:rsidP="00C22D0B">
      <w:pPr>
        <w:jc w:val="both"/>
        <w:rPr>
          <w:rFonts w:ascii="Arial" w:hAnsi="Arial" w:cs="Arial"/>
          <w:sz w:val="20"/>
          <w:lang w:val="en-GB"/>
        </w:rPr>
      </w:pPr>
    </w:p>
    <w:p w14:paraId="68F5D47F" w14:textId="77777777" w:rsidR="008F7B2E" w:rsidRPr="00C22D0B" w:rsidRDefault="008F7B2E" w:rsidP="00BB3852">
      <w:pPr>
        <w:jc w:val="both"/>
        <w:rPr>
          <w:rFonts w:ascii="Arial" w:hAnsi="Arial" w:cs="Arial"/>
          <w:sz w:val="20"/>
        </w:rPr>
      </w:pPr>
    </w:p>
    <w:p w14:paraId="45E22067" w14:textId="77777777" w:rsidR="008F7B2E" w:rsidRPr="008F7B2E" w:rsidRDefault="008F7B2E" w:rsidP="00BB3852">
      <w:pPr>
        <w:jc w:val="both"/>
        <w:rPr>
          <w:rFonts w:ascii="Arial" w:hAnsi="Arial" w:cs="Arial"/>
          <w:sz w:val="20"/>
          <w:lang w:val="en-GB"/>
        </w:rPr>
      </w:pPr>
    </w:p>
    <w:p w14:paraId="5838D0D2" w14:textId="77777777" w:rsidR="008F7B2E" w:rsidRPr="008F7B2E" w:rsidRDefault="008F7B2E" w:rsidP="00BB3852">
      <w:pPr>
        <w:jc w:val="both"/>
        <w:rPr>
          <w:rFonts w:ascii="Arial" w:hAnsi="Arial" w:cs="Arial"/>
          <w:sz w:val="20"/>
          <w:lang w:val="en-GB"/>
        </w:rPr>
      </w:pPr>
    </w:p>
    <w:p w14:paraId="7380294C" w14:textId="77777777" w:rsidR="008F7B2E" w:rsidRPr="008F7B2E" w:rsidRDefault="008F7B2E" w:rsidP="00BB3852">
      <w:pPr>
        <w:jc w:val="both"/>
        <w:rPr>
          <w:rFonts w:ascii="Arial" w:hAnsi="Arial" w:cs="Arial"/>
          <w:sz w:val="20"/>
          <w:lang w:val="en-GB"/>
        </w:rPr>
      </w:pPr>
    </w:p>
    <w:p w14:paraId="5650E030" w14:textId="77777777" w:rsidR="008F7B2E" w:rsidRPr="008F7B2E" w:rsidRDefault="008F7B2E" w:rsidP="00BB3852">
      <w:pPr>
        <w:jc w:val="both"/>
        <w:rPr>
          <w:rFonts w:ascii="Arial" w:hAnsi="Arial" w:cs="Arial"/>
          <w:sz w:val="20"/>
          <w:lang w:val="en-GB"/>
        </w:rPr>
      </w:pPr>
    </w:p>
    <w:p w14:paraId="04EFDF55" w14:textId="77777777" w:rsidR="008F7B2E" w:rsidRPr="008F7B2E" w:rsidRDefault="008F7B2E" w:rsidP="00BB3852">
      <w:pPr>
        <w:jc w:val="both"/>
        <w:rPr>
          <w:rFonts w:ascii="Arial" w:hAnsi="Arial" w:cs="Arial"/>
          <w:sz w:val="20"/>
          <w:lang w:val="en-GB"/>
        </w:rPr>
      </w:pPr>
    </w:p>
    <w:p w14:paraId="13083AB3" w14:textId="77777777" w:rsidR="008F7B2E" w:rsidRPr="008F7B2E" w:rsidRDefault="008F7B2E" w:rsidP="00BB3852">
      <w:pPr>
        <w:jc w:val="both"/>
        <w:rPr>
          <w:rFonts w:ascii="Arial" w:hAnsi="Arial" w:cs="Arial"/>
          <w:sz w:val="20"/>
          <w:lang w:val="en-GB"/>
        </w:rPr>
      </w:pPr>
    </w:p>
    <w:p w14:paraId="25A19900" w14:textId="77777777" w:rsidR="002F5265" w:rsidRDefault="002F5265">
      <w:pPr>
        <w:rPr>
          <w:rFonts w:ascii="Arial" w:hAnsi="Arial" w:cs="Arial"/>
          <w:b/>
          <w:bCs/>
          <w:kern w:val="32"/>
          <w:sz w:val="20"/>
        </w:rPr>
      </w:pPr>
      <w:bookmarkStart w:id="1" w:name="Tables"/>
      <w:bookmarkStart w:id="2" w:name="MaterialsMethods"/>
      <w:bookmarkEnd w:id="1"/>
      <w:bookmarkEnd w:id="2"/>
      <w:r>
        <w:rPr>
          <w:rFonts w:ascii="Arial" w:hAnsi="Arial" w:cs="Arial"/>
          <w:sz w:val="20"/>
        </w:rPr>
        <w:br w:type="page"/>
      </w:r>
    </w:p>
    <w:p w14:paraId="14138216" w14:textId="6851CFE6" w:rsidR="008F7B2E" w:rsidRPr="008F7B2E" w:rsidRDefault="008F7B2E" w:rsidP="00BB3852">
      <w:pPr>
        <w:pStyle w:val="Heading1"/>
        <w:spacing w:line="480" w:lineRule="auto"/>
        <w:jc w:val="both"/>
        <w:rPr>
          <w:rFonts w:ascii="Arial" w:hAnsi="Arial" w:cs="Arial"/>
          <w:sz w:val="20"/>
          <w:szCs w:val="20"/>
        </w:rPr>
      </w:pPr>
      <w:r w:rsidRPr="008F7B2E">
        <w:rPr>
          <w:rFonts w:ascii="Arial" w:hAnsi="Arial" w:cs="Arial"/>
          <w:sz w:val="20"/>
          <w:szCs w:val="20"/>
        </w:rPr>
        <w:lastRenderedPageBreak/>
        <w:t>Detailed Materials and Methods</w:t>
      </w:r>
    </w:p>
    <w:p w14:paraId="4B7241C9" w14:textId="77777777" w:rsidR="008F7B2E" w:rsidRPr="008F7B2E" w:rsidRDefault="008F7B2E" w:rsidP="00BB3852">
      <w:pPr>
        <w:spacing w:line="480" w:lineRule="auto"/>
        <w:jc w:val="both"/>
        <w:rPr>
          <w:rFonts w:ascii="Arial" w:hAnsi="Arial" w:cs="Arial"/>
          <w:b/>
          <w:bCs/>
          <w:sz w:val="20"/>
        </w:rPr>
      </w:pPr>
    </w:p>
    <w:p w14:paraId="795293E8" w14:textId="77777777" w:rsidR="008F7B2E" w:rsidRPr="008F7B2E" w:rsidRDefault="008F7B2E" w:rsidP="00BB3852">
      <w:pPr>
        <w:spacing w:line="480" w:lineRule="auto"/>
        <w:jc w:val="both"/>
        <w:rPr>
          <w:rFonts w:ascii="Arial" w:hAnsi="Arial" w:cs="Arial"/>
          <w:bCs/>
          <w:sz w:val="20"/>
        </w:rPr>
      </w:pPr>
      <w:r w:rsidRPr="008F7B2E">
        <w:rPr>
          <w:rFonts w:ascii="Arial" w:hAnsi="Arial" w:cs="Arial"/>
          <w:b/>
          <w:bCs/>
          <w:sz w:val="20"/>
        </w:rPr>
        <w:t>Sample collection and preparation</w:t>
      </w:r>
    </w:p>
    <w:p w14:paraId="70012DF4" w14:textId="5A69B395" w:rsidR="008F7B2E" w:rsidRPr="008F7B2E" w:rsidRDefault="008F7B2E" w:rsidP="00BB3852">
      <w:pPr>
        <w:tabs>
          <w:tab w:val="num" w:pos="720"/>
        </w:tabs>
        <w:spacing w:line="480" w:lineRule="auto"/>
        <w:jc w:val="both"/>
        <w:rPr>
          <w:rFonts w:ascii="Arial" w:hAnsi="Arial" w:cs="Arial"/>
          <w:sz w:val="20"/>
        </w:rPr>
      </w:pPr>
      <w:r w:rsidRPr="008F7B2E">
        <w:rPr>
          <w:rFonts w:ascii="Arial" w:hAnsi="Arial" w:cs="Arial"/>
          <w:sz w:val="20"/>
        </w:rPr>
        <w:tab/>
        <w:t xml:space="preserve">Tephra samples (USGS code KS23-588) representing the first ~14 hours of the September 10, 2023, eruption of Kīlauea volcano were collected by Hawaiian Volcano Observatory (HVO) geologists on September 12 and shipped on Friday September 15 at ~5 pm HST. This tephra was erupted from a fissure which opened at 15:36 local time on September 10 (~22 minutes after the eruption started, between 15:13 and 15:14 local time) and ceased erupting between 06:16 and 06:18 am local time on September 11. Following receipt of the samples at the University of California, Berkeley on Tuesday, September 19, material was processed in a jaw crusher in </w:t>
      </w:r>
      <w:r w:rsidR="00FE1502">
        <w:rPr>
          <w:rFonts w:ascii="Arial" w:hAnsi="Arial" w:cs="Arial"/>
          <w:sz w:val="20"/>
        </w:rPr>
        <w:t>the VIBE lab</w:t>
      </w:r>
      <w:r w:rsidRPr="008F7B2E">
        <w:rPr>
          <w:rFonts w:ascii="Arial" w:hAnsi="Arial" w:cs="Arial"/>
          <w:sz w:val="20"/>
        </w:rPr>
        <w:t xml:space="preserve"> which was thoroughly cleaned the </w:t>
      </w:r>
      <w:r w:rsidR="00FE1502">
        <w:rPr>
          <w:rFonts w:ascii="Arial" w:hAnsi="Arial" w:cs="Arial"/>
          <w:sz w:val="20"/>
        </w:rPr>
        <w:t xml:space="preserve">week before and the </w:t>
      </w:r>
      <w:r w:rsidRPr="008F7B2E">
        <w:rPr>
          <w:rFonts w:ascii="Arial" w:hAnsi="Arial" w:cs="Arial"/>
          <w:sz w:val="20"/>
        </w:rPr>
        <w:t xml:space="preserve">morning of the simulation, and then sieved into &gt;2 mm, 1–2 mm, and 0.5–1 mm size fraction. Crystals were picked from the 1–2 mm and 0.5–1 mm size fractions using three different binocular microscopes (one of which had the ability to cross polars). Then, crystals were individually mounted in </w:t>
      </w:r>
      <w:proofErr w:type="spellStart"/>
      <w:r w:rsidRPr="008F7B2E">
        <w:rPr>
          <w:rFonts w:ascii="Arial" w:hAnsi="Arial" w:cs="Arial"/>
          <w:sz w:val="20"/>
        </w:rPr>
        <w:t>CrystalBond</w:t>
      </w:r>
      <w:proofErr w:type="spellEnd"/>
      <w:r w:rsidRPr="008F7B2E">
        <w:rPr>
          <w:rFonts w:ascii="Arial" w:hAnsi="Arial" w:cs="Arial"/>
          <w:sz w:val="20"/>
        </w:rPr>
        <w:t>™ on glass slides and progressively polished with 1200-2500-10000 grade wet and dry paper to find FI. Grains containing FI were then passed onto a team member on a research grade scope to take reflected and transmitted light images to aid with Raman navigation. These images were pasted into a Google slides document so all lab personnel at UC could access them immediately</w:t>
      </w:r>
      <w:r w:rsidR="00563DB6">
        <w:rPr>
          <w:rFonts w:ascii="Arial" w:hAnsi="Arial" w:cs="Arial"/>
          <w:sz w:val="20"/>
        </w:rPr>
        <w:t xml:space="preserve"> (images are compiled in supplement S3 FI Image Compilation)</w:t>
      </w:r>
      <w:r w:rsidRPr="008F7B2E">
        <w:rPr>
          <w:rFonts w:ascii="Arial" w:hAnsi="Arial" w:cs="Arial"/>
          <w:sz w:val="20"/>
        </w:rPr>
        <w:t xml:space="preserve">. </w:t>
      </w:r>
    </w:p>
    <w:p w14:paraId="784CE173" w14:textId="729BF18D" w:rsidR="008F7B2E" w:rsidRPr="008F7B2E" w:rsidRDefault="008F7B2E" w:rsidP="00BB3852">
      <w:pPr>
        <w:tabs>
          <w:tab w:val="num" w:pos="720"/>
        </w:tabs>
        <w:spacing w:line="480" w:lineRule="auto"/>
        <w:jc w:val="both"/>
        <w:rPr>
          <w:rFonts w:ascii="Arial" w:hAnsi="Arial" w:cs="Arial"/>
          <w:sz w:val="20"/>
        </w:rPr>
      </w:pPr>
      <w:r w:rsidRPr="008F7B2E">
        <w:rPr>
          <w:rFonts w:ascii="Arial" w:hAnsi="Arial" w:cs="Arial"/>
          <w:sz w:val="20"/>
        </w:rPr>
        <w:tab/>
      </w:r>
      <w:r w:rsidR="00992B8B">
        <w:rPr>
          <w:rFonts w:ascii="Arial" w:hAnsi="Arial" w:cs="Arial"/>
          <w:sz w:val="20"/>
        </w:rPr>
        <w:t>A lava flow sample</w:t>
      </w:r>
      <w:r w:rsidR="00680AA1">
        <w:rPr>
          <w:rFonts w:ascii="Arial" w:hAnsi="Arial" w:cs="Arial"/>
          <w:sz w:val="20"/>
        </w:rPr>
        <w:t xml:space="preserve"> (USGS code KS23-587)</w:t>
      </w:r>
      <w:r w:rsidR="00992B8B">
        <w:rPr>
          <w:rFonts w:ascii="Arial" w:hAnsi="Arial" w:cs="Arial"/>
          <w:sz w:val="20"/>
        </w:rPr>
        <w:t xml:space="preserve"> was collected in a molten state and quenched with water at 6:30 AM HST </w:t>
      </w:r>
      <w:r w:rsidR="00680AA1">
        <w:rPr>
          <w:rFonts w:ascii="Arial" w:hAnsi="Arial" w:cs="Arial"/>
          <w:sz w:val="20"/>
        </w:rPr>
        <w:t xml:space="preserve">on the 11 of September 2023. The sample was entirely glassy and fragments were mounted in a 1” epoxy round and polished for microprobe analysis. </w:t>
      </w:r>
      <w:r w:rsidRPr="008F7B2E">
        <w:rPr>
          <w:rFonts w:ascii="Arial" w:hAnsi="Arial" w:cs="Arial"/>
          <w:sz w:val="20"/>
        </w:rPr>
        <w:t xml:space="preserve"> </w:t>
      </w:r>
    </w:p>
    <w:p w14:paraId="3871E3B3" w14:textId="77777777" w:rsidR="008F7B2E" w:rsidRPr="008F7B2E" w:rsidRDefault="008F7B2E" w:rsidP="00BB3852">
      <w:pPr>
        <w:tabs>
          <w:tab w:val="num" w:pos="720"/>
        </w:tabs>
        <w:spacing w:line="480" w:lineRule="auto"/>
        <w:jc w:val="both"/>
        <w:rPr>
          <w:rFonts w:ascii="Arial" w:hAnsi="Arial" w:cs="Arial"/>
          <w:sz w:val="20"/>
        </w:rPr>
      </w:pPr>
    </w:p>
    <w:p w14:paraId="04392BAA" w14:textId="77777777" w:rsidR="008F7B2E" w:rsidRPr="008F7B2E" w:rsidRDefault="008F7B2E" w:rsidP="00BB3852">
      <w:pPr>
        <w:tabs>
          <w:tab w:val="num" w:pos="720"/>
        </w:tabs>
        <w:spacing w:line="480" w:lineRule="auto"/>
        <w:jc w:val="both"/>
        <w:rPr>
          <w:rFonts w:ascii="Arial" w:hAnsi="Arial" w:cs="Arial"/>
          <w:b/>
          <w:bCs/>
          <w:sz w:val="20"/>
        </w:rPr>
      </w:pPr>
      <w:r w:rsidRPr="008F7B2E">
        <w:rPr>
          <w:rFonts w:ascii="Arial" w:hAnsi="Arial" w:cs="Arial"/>
          <w:b/>
          <w:bCs/>
          <w:sz w:val="20"/>
        </w:rPr>
        <w:t>Raman analyses</w:t>
      </w:r>
    </w:p>
    <w:p w14:paraId="2751787A" w14:textId="6741EFC6" w:rsidR="00BB3852" w:rsidRPr="009C5B78" w:rsidRDefault="008F7B2E" w:rsidP="009C5B78">
      <w:pPr>
        <w:spacing w:line="480" w:lineRule="auto"/>
        <w:jc w:val="both"/>
        <w:rPr>
          <w:rFonts w:ascii="Arial" w:hAnsi="Arial" w:cs="Arial"/>
          <w:sz w:val="20"/>
        </w:rPr>
      </w:pPr>
      <w:r w:rsidRPr="008F7B2E">
        <w:rPr>
          <w:rFonts w:ascii="Arial" w:hAnsi="Arial" w:cs="Arial"/>
          <w:bCs/>
          <w:iCs/>
          <w:sz w:val="20"/>
        </w:rPr>
        <w:t xml:space="preserve">Raman spectra were acquired using a </w:t>
      </w:r>
      <w:proofErr w:type="spellStart"/>
      <w:r w:rsidRPr="008F7B2E">
        <w:rPr>
          <w:rFonts w:ascii="Arial" w:hAnsi="Arial" w:cs="Arial"/>
          <w:bCs/>
          <w:iCs/>
          <w:sz w:val="20"/>
        </w:rPr>
        <w:t>WiTec</w:t>
      </w:r>
      <w:proofErr w:type="spellEnd"/>
      <w:r w:rsidRPr="008F7B2E">
        <w:rPr>
          <w:rFonts w:ascii="Arial" w:hAnsi="Arial" w:cs="Arial"/>
          <w:bCs/>
          <w:iCs/>
          <w:sz w:val="20"/>
        </w:rPr>
        <w:t xml:space="preserve"> Alpha 300R Raman spectrometer at the Department of Earth and Planetary Science at </w:t>
      </w:r>
      <w:r w:rsidRPr="008F7B2E">
        <w:rPr>
          <w:rFonts w:ascii="Arial" w:hAnsi="Arial" w:cs="Arial"/>
          <w:sz w:val="20"/>
        </w:rPr>
        <w:t>the University of California, Berkeley. The relationship between CO</w:t>
      </w:r>
      <w:r w:rsidRPr="008F7B2E">
        <w:rPr>
          <w:rFonts w:ascii="Arial" w:hAnsi="Arial" w:cs="Arial"/>
          <w:sz w:val="20"/>
          <w:vertAlign w:val="subscript"/>
        </w:rPr>
        <w:t>2</w:t>
      </w:r>
      <w:r w:rsidRPr="008F7B2E">
        <w:rPr>
          <w:rFonts w:ascii="Arial" w:hAnsi="Arial" w:cs="Arial"/>
          <w:sz w:val="20"/>
        </w:rPr>
        <w:t xml:space="preserve"> density and spectral features was determined from a gas calibration cell following the methods of</w:t>
      </w:r>
      <w:del w:id="3" w:author="Penny Wieser" w:date="2024-03-02T13:05:00Z">
        <w:r w:rsidRPr="008F7B2E" w:rsidDel="00B61410">
          <w:rPr>
            <w:rFonts w:ascii="Arial" w:hAnsi="Arial" w:cs="Arial"/>
            <w:sz w:val="20"/>
          </w:rPr>
          <w:delText xml:space="preserve"> ref</w:delText>
        </w:r>
      </w:del>
      <w:r w:rsidRPr="008F7B2E">
        <w:rPr>
          <w:rFonts w:ascii="Arial" w:hAnsi="Arial" w:cs="Arial"/>
          <w:sz w:val="20"/>
        </w:rPr>
        <w:fldChar w:fldCharType="begin"/>
      </w:r>
      <w:r w:rsidR="00965184">
        <w:rPr>
          <w:rFonts w:ascii="Arial" w:hAnsi="Arial" w:cs="Arial"/>
          <w:sz w:val="20"/>
        </w:rPr>
        <w:instrText xml:space="preserve"> ADDIN ZOTERO_ITEM CSL_CITATION {"citationID":"gbXHDXQS","properties":{"formattedCitation":"(DeVitre and Wieser, 2023)","plainCitation":"(DeVitre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Pr="008F7B2E">
        <w:rPr>
          <w:rFonts w:ascii="Arial" w:hAnsi="Arial" w:cs="Arial"/>
          <w:sz w:val="20"/>
        </w:rPr>
        <w:fldChar w:fldCharType="separate"/>
      </w:r>
      <w:ins w:id="4" w:author="Penny Wieser" w:date="2024-03-02T13:05:00Z">
        <w:r w:rsidR="00B61410">
          <w:rPr>
            <w:rFonts w:ascii="Arial" w:hAnsi="Arial" w:cs="Arial"/>
            <w:sz w:val="20"/>
          </w:rPr>
          <w:t xml:space="preserve"> </w:t>
        </w:r>
      </w:ins>
      <w:del w:id="5" w:author="Penny Wieser" w:date="2024-03-02T13:05:00Z">
        <w:r w:rsidR="00965184" w:rsidRPr="00965184" w:rsidDel="00B61410">
          <w:rPr>
            <w:rFonts w:ascii="Arial" w:hAnsi="Arial" w:cs="Arial"/>
            <w:sz w:val="20"/>
          </w:rPr>
          <w:delText>(</w:delText>
        </w:r>
      </w:del>
      <w:r w:rsidR="00965184" w:rsidRPr="00965184">
        <w:rPr>
          <w:rFonts w:ascii="Arial" w:hAnsi="Arial" w:cs="Arial"/>
          <w:sz w:val="20"/>
        </w:rPr>
        <w:t xml:space="preserve">DeVitre and Wieser, </w:t>
      </w:r>
      <w:ins w:id="6" w:author="Penny Wieser" w:date="2024-03-02T13:05:00Z">
        <w:r w:rsidR="00B61410">
          <w:rPr>
            <w:rFonts w:ascii="Arial" w:hAnsi="Arial" w:cs="Arial"/>
            <w:sz w:val="20"/>
          </w:rPr>
          <w:t>(</w:t>
        </w:r>
      </w:ins>
      <w:r w:rsidR="00965184" w:rsidRPr="00965184">
        <w:rPr>
          <w:rFonts w:ascii="Arial" w:hAnsi="Arial" w:cs="Arial"/>
          <w:sz w:val="20"/>
        </w:rPr>
        <w:t>202</w:t>
      </w:r>
      <w:ins w:id="7" w:author="Penny Wieser" w:date="2024-03-02T13:05:00Z">
        <w:r w:rsidR="00B61410">
          <w:rPr>
            <w:rFonts w:ascii="Arial" w:hAnsi="Arial" w:cs="Arial"/>
            <w:sz w:val="20"/>
          </w:rPr>
          <w:t>4</w:t>
        </w:r>
      </w:ins>
      <w:del w:id="8" w:author="Penny Wieser" w:date="2024-03-02T13:05:00Z">
        <w:r w:rsidR="00965184" w:rsidRPr="00965184" w:rsidDel="00B61410">
          <w:rPr>
            <w:rFonts w:ascii="Arial" w:hAnsi="Arial" w:cs="Arial"/>
            <w:sz w:val="20"/>
          </w:rPr>
          <w:delText>3</w:delText>
        </w:r>
      </w:del>
      <w:r w:rsidR="00965184" w:rsidRPr="00965184">
        <w:rPr>
          <w:rFonts w:ascii="Arial" w:hAnsi="Arial" w:cs="Arial"/>
          <w:sz w:val="20"/>
        </w:rPr>
        <w:t>)</w:t>
      </w:r>
      <w:r w:rsidRPr="008F7B2E">
        <w:rPr>
          <w:rFonts w:ascii="Arial" w:hAnsi="Arial" w:cs="Arial"/>
          <w:sz w:val="20"/>
        </w:rPr>
        <w:fldChar w:fldCharType="end"/>
      </w:r>
      <w:r w:rsidRPr="008F7B2E">
        <w:rPr>
          <w:rFonts w:ascii="Arial" w:hAnsi="Arial" w:cs="Arial"/>
          <w:sz w:val="20"/>
        </w:rPr>
        <w:t xml:space="preserve">. All spectra were acquired </w:t>
      </w:r>
      <w:ins w:id="9" w:author="Penny Wieser" w:date="2024-03-02T13:06:00Z">
        <w:r w:rsidR="00B61410">
          <w:rPr>
            <w:rFonts w:ascii="Arial" w:hAnsi="Arial" w:cs="Arial"/>
            <w:sz w:val="20"/>
          </w:rPr>
          <w:t>from samples heated to</w:t>
        </w:r>
      </w:ins>
      <w:del w:id="10" w:author="Penny Wieser" w:date="2024-03-02T13:06:00Z">
        <w:r w:rsidRPr="008F7B2E" w:rsidDel="00B61410">
          <w:rPr>
            <w:rFonts w:ascii="Arial" w:hAnsi="Arial" w:cs="Arial"/>
            <w:sz w:val="20"/>
          </w:rPr>
          <w:delText>at</w:delText>
        </w:r>
      </w:del>
      <w:r w:rsidRPr="008F7B2E">
        <w:rPr>
          <w:rFonts w:ascii="Arial" w:hAnsi="Arial" w:cs="Arial"/>
          <w:sz w:val="20"/>
        </w:rPr>
        <w:t xml:space="preserve"> 37 </w:t>
      </w:r>
      <w:r w:rsidRPr="008F7B2E">
        <w:rPr>
          <w:rFonts w:ascii="Cambria Math" w:hAnsi="Cambria Math" w:cs="Cambria Math"/>
          <w:sz w:val="20"/>
        </w:rPr>
        <w:t>℃</w:t>
      </w:r>
      <w:r w:rsidRPr="008F7B2E">
        <w:rPr>
          <w:rFonts w:ascii="Arial" w:hAnsi="Arial" w:cs="Arial"/>
          <w:sz w:val="20"/>
        </w:rPr>
        <w:t xml:space="preserve">. Spectra </w:t>
      </w:r>
      <w:r w:rsidRPr="008F7B2E">
        <w:rPr>
          <w:rFonts w:ascii="Arial" w:hAnsi="Arial" w:cs="Arial"/>
          <w:sz w:val="20"/>
        </w:rPr>
        <w:lastRenderedPageBreak/>
        <w:t xml:space="preserve">were processed and corrected for drift using the Python tool </w:t>
      </w:r>
      <w:proofErr w:type="spellStart"/>
      <w:r w:rsidRPr="008F7B2E">
        <w:rPr>
          <w:rFonts w:ascii="Arial" w:hAnsi="Arial" w:cs="Arial"/>
          <w:sz w:val="20"/>
        </w:rPr>
        <w:t>DiadFit</w:t>
      </w:r>
      <w:proofErr w:type="spellEnd"/>
      <w:r w:rsidRPr="008F7B2E">
        <w:rPr>
          <w:rFonts w:ascii="Arial" w:hAnsi="Arial" w:cs="Arial"/>
          <w:sz w:val="20"/>
        </w:rPr>
        <w:t xml:space="preserve"> v0.0.73. We report ratios of SO</w:t>
      </w:r>
      <w:r w:rsidRPr="008F7B2E">
        <w:rPr>
          <w:rFonts w:ascii="Arial" w:hAnsi="Arial" w:cs="Arial"/>
          <w:sz w:val="20"/>
          <w:vertAlign w:val="subscript"/>
        </w:rPr>
        <w:t>2</w:t>
      </w:r>
      <w:r w:rsidRPr="008F7B2E">
        <w:rPr>
          <w:rFonts w:ascii="Arial" w:hAnsi="Arial" w:cs="Arial"/>
          <w:sz w:val="20"/>
        </w:rPr>
        <w:t xml:space="preserve"> to CO</w:t>
      </w:r>
      <w:r w:rsidRPr="008F7B2E">
        <w:rPr>
          <w:rFonts w:ascii="Arial" w:hAnsi="Arial" w:cs="Arial"/>
          <w:sz w:val="20"/>
          <w:vertAlign w:val="subscript"/>
        </w:rPr>
        <w:t>2</w:t>
      </w:r>
      <w:r w:rsidRPr="008F7B2E">
        <w:rPr>
          <w:rFonts w:ascii="Arial" w:hAnsi="Arial" w:cs="Arial"/>
          <w:sz w:val="20"/>
        </w:rPr>
        <w:t xml:space="preserve"> peak a</w:t>
      </w:r>
      <w:r w:rsidRPr="00B61410">
        <w:rPr>
          <w:rFonts w:ascii="Arial" w:hAnsi="Arial" w:cs="Arial"/>
          <w:sz w:val="20"/>
          <w:highlight w:val="yellow"/>
          <w:rPrChange w:id="11" w:author="Penny Wieser" w:date="2024-03-02T13:06:00Z">
            <w:rPr>
              <w:rFonts w:ascii="Arial" w:hAnsi="Arial" w:cs="Arial"/>
              <w:sz w:val="20"/>
            </w:rPr>
          </w:rPrChange>
        </w:rPr>
        <w:t>reas and calculate approximate mol % SO</w:t>
      </w:r>
      <w:r w:rsidRPr="00B61410">
        <w:rPr>
          <w:rFonts w:ascii="Arial" w:hAnsi="Arial" w:cs="Arial"/>
          <w:sz w:val="20"/>
          <w:highlight w:val="yellow"/>
          <w:vertAlign w:val="subscript"/>
          <w:rPrChange w:id="12" w:author="Penny Wieser" w:date="2024-03-02T13:06:00Z">
            <w:rPr>
              <w:rFonts w:ascii="Arial" w:hAnsi="Arial" w:cs="Arial"/>
              <w:sz w:val="20"/>
              <w:vertAlign w:val="subscript"/>
            </w:rPr>
          </w:rPrChange>
        </w:rPr>
        <w:t>2</w:t>
      </w:r>
      <w:r w:rsidRPr="00B61410">
        <w:rPr>
          <w:rFonts w:ascii="Arial" w:hAnsi="Arial" w:cs="Arial"/>
          <w:sz w:val="20"/>
          <w:highlight w:val="yellow"/>
          <w:rPrChange w:id="13" w:author="Penny Wieser" w:date="2024-03-02T13:06:00Z">
            <w:rPr>
              <w:rFonts w:ascii="Arial" w:hAnsi="Arial" w:cs="Arial"/>
              <w:sz w:val="20"/>
            </w:rPr>
          </w:rPrChange>
        </w:rPr>
        <w:t xml:space="preserve"> using the equations of ref</w:t>
      </w:r>
      <w:r w:rsidRPr="00B61410">
        <w:rPr>
          <w:rFonts w:ascii="Arial" w:hAnsi="Arial" w:cs="Arial"/>
          <w:sz w:val="20"/>
          <w:highlight w:val="yellow"/>
          <w:rPrChange w:id="14" w:author="Penny Wieser" w:date="2024-03-02T13:06:00Z">
            <w:rPr>
              <w:rFonts w:ascii="Arial" w:hAnsi="Arial" w:cs="Arial"/>
              <w:sz w:val="20"/>
            </w:rPr>
          </w:rPrChange>
        </w:rPr>
        <w:fldChar w:fldCharType="begin"/>
      </w:r>
      <w:r w:rsidR="00965184" w:rsidRPr="00B61410">
        <w:rPr>
          <w:rFonts w:ascii="Arial" w:hAnsi="Arial" w:cs="Arial"/>
          <w:sz w:val="20"/>
          <w:highlight w:val="yellow"/>
          <w:rPrChange w:id="15" w:author="Penny Wieser" w:date="2024-03-02T13:06:00Z">
            <w:rPr>
              <w:rFonts w:ascii="Arial" w:hAnsi="Arial" w:cs="Arial"/>
              <w:sz w:val="20"/>
            </w:rPr>
          </w:rPrChange>
        </w:rPr>
        <w:instrText xml:space="preserve"> ADDIN ZOTERO_ITEM CSL_CITATION {"citationID":"vmeP0c3l","properties":{"formattedCitation":"(Burke, 2001)","plainCitation":"(Burke, 2001)","noteIndex":0},"citationItems":[{"id":2009,"uris":["http://zotero.org/users/9451925/items/9GLHYP7F"],"itemData":{"id":2009,"type":"article-journal","abstract":"For many kinds of fluid inclusions, the coupling of microthermometry and Raman microspectrometry is still the only viable option to obtain compositions of single fluid inclusions. A review is given on the basis of 16 years of experience and helped with about 120 references of the instrumentation, analytical conditions and methodology of the application of Raman microspectrometry to gaseous, aqueous and hydrocarbon inclusions, and their daughter minerals.","collection-title":"Fluid Inclusions: Phase Relationships - Methods - Applications. A Special Issue in honour of Jacques Touret","container-title":"Lithos","DOI":"10.1016/S0024-4937(00)00043-8","ISSN":"0024-4937","issue":"1","journalAbbreviation":"Lithos","page":"139-158","source":"ScienceDirect","title":"Raman microspectrometry of fluid inclusions","volume":"55","author":[{"family":"Burke","given":"Ernst A. J."}],"issued":{"date-parts":[["2001",1,1]]}}}],"schema":"https://github.com/citation-style-language/schema/raw/master/csl-citation.json"} </w:instrText>
      </w:r>
      <w:r w:rsidRPr="00B61410">
        <w:rPr>
          <w:rFonts w:ascii="Arial" w:hAnsi="Arial" w:cs="Arial"/>
          <w:sz w:val="20"/>
          <w:highlight w:val="yellow"/>
          <w:rPrChange w:id="16" w:author="Penny Wieser" w:date="2024-03-02T13:06:00Z">
            <w:rPr>
              <w:rFonts w:ascii="Arial" w:hAnsi="Arial" w:cs="Arial"/>
              <w:sz w:val="20"/>
            </w:rPr>
          </w:rPrChange>
        </w:rPr>
        <w:fldChar w:fldCharType="separate"/>
      </w:r>
      <w:r w:rsidR="00965184" w:rsidRPr="00B61410">
        <w:rPr>
          <w:rFonts w:ascii="Arial" w:hAnsi="Arial" w:cs="Arial"/>
          <w:sz w:val="20"/>
          <w:highlight w:val="yellow"/>
          <w:rPrChange w:id="17" w:author="Penny Wieser" w:date="2024-03-02T13:06:00Z">
            <w:rPr>
              <w:rFonts w:ascii="Arial" w:hAnsi="Arial" w:cs="Arial"/>
              <w:sz w:val="20"/>
            </w:rPr>
          </w:rPrChange>
        </w:rPr>
        <w:t>(Burke, 2001)</w:t>
      </w:r>
      <w:r w:rsidRPr="00B61410">
        <w:rPr>
          <w:rFonts w:ascii="Arial" w:hAnsi="Arial" w:cs="Arial"/>
          <w:sz w:val="20"/>
          <w:highlight w:val="yellow"/>
          <w:rPrChange w:id="18" w:author="Penny Wieser" w:date="2024-03-02T13:06:00Z">
            <w:rPr>
              <w:rFonts w:ascii="Arial" w:hAnsi="Arial" w:cs="Arial"/>
              <w:sz w:val="20"/>
            </w:rPr>
          </w:rPrChange>
        </w:rPr>
        <w:fldChar w:fldCharType="end"/>
      </w:r>
      <w:r w:rsidRPr="00B61410">
        <w:rPr>
          <w:rFonts w:ascii="Arial" w:hAnsi="Arial" w:cs="Arial"/>
          <w:sz w:val="20"/>
          <w:highlight w:val="yellow"/>
          <w:rPrChange w:id="19" w:author="Penny Wieser" w:date="2024-03-02T13:06:00Z">
            <w:rPr>
              <w:rFonts w:ascii="Arial" w:hAnsi="Arial" w:cs="Arial"/>
              <w:sz w:val="20"/>
            </w:rPr>
          </w:rPrChange>
        </w:rPr>
        <w:t xml:space="preserve">, implemented in </w:t>
      </w:r>
      <w:proofErr w:type="spellStart"/>
      <w:r w:rsidRPr="00B61410">
        <w:rPr>
          <w:rFonts w:ascii="Arial" w:hAnsi="Arial" w:cs="Arial"/>
          <w:sz w:val="20"/>
          <w:highlight w:val="yellow"/>
          <w:rPrChange w:id="20" w:author="Penny Wieser" w:date="2024-03-02T13:06:00Z">
            <w:rPr>
              <w:rFonts w:ascii="Arial" w:hAnsi="Arial" w:cs="Arial"/>
              <w:sz w:val="20"/>
            </w:rPr>
          </w:rPrChange>
        </w:rPr>
        <w:t>DiadFit</w:t>
      </w:r>
      <w:proofErr w:type="spellEnd"/>
      <w:r w:rsidRPr="00B61410">
        <w:rPr>
          <w:rFonts w:ascii="Arial" w:hAnsi="Arial" w:cs="Arial"/>
          <w:sz w:val="20"/>
          <w:highlight w:val="yellow"/>
          <w:rPrChange w:id="21" w:author="Penny Wieser" w:date="2024-03-02T13:06:00Z">
            <w:rPr>
              <w:rFonts w:ascii="Arial" w:hAnsi="Arial" w:cs="Arial"/>
              <w:sz w:val="20"/>
            </w:rPr>
          </w:rPrChange>
        </w:rPr>
        <w:t>. All measured FI had SO</w:t>
      </w:r>
      <w:r w:rsidRPr="00B61410">
        <w:rPr>
          <w:rFonts w:ascii="Arial" w:hAnsi="Arial" w:cs="Arial"/>
          <w:sz w:val="20"/>
          <w:highlight w:val="yellow"/>
          <w:vertAlign w:val="subscript"/>
          <w:rPrChange w:id="22" w:author="Penny Wieser" w:date="2024-03-02T13:06:00Z">
            <w:rPr>
              <w:rFonts w:ascii="Arial" w:hAnsi="Arial" w:cs="Arial"/>
              <w:sz w:val="20"/>
              <w:vertAlign w:val="subscript"/>
            </w:rPr>
          </w:rPrChange>
        </w:rPr>
        <w:t>2</w:t>
      </w:r>
      <w:r w:rsidRPr="00B61410">
        <w:rPr>
          <w:rFonts w:ascii="Arial" w:hAnsi="Arial" w:cs="Arial"/>
          <w:sz w:val="20"/>
          <w:highlight w:val="yellow"/>
          <w:rPrChange w:id="23" w:author="Penny Wieser" w:date="2024-03-02T13:06:00Z">
            <w:rPr>
              <w:rFonts w:ascii="Arial" w:hAnsi="Arial" w:cs="Arial"/>
              <w:sz w:val="20"/>
            </w:rPr>
          </w:rPrChange>
        </w:rPr>
        <w:t xml:space="preserve"> mol % &lt;10, we filtered the final dataset for SO</w:t>
      </w:r>
      <w:r w:rsidRPr="00B61410">
        <w:rPr>
          <w:rFonts w:ascii="Arial" w:hAnsi="Arial" w:cs="Arial"/>
          <w:sz w:val="20"/>
          <w:highlight w:val="yellow"/>
          <w:vertAlign w:val="subscript"/>
          <w:rPrChange w:id="24" w:author="Penny Wieser" w:date="2024-03-02T13:06:00Z">
            <w:rPr>
              <w:rFonts w:ascii="Arial" w:hAnsi="Arial" w:cs="Arial"/>
              <w:sz w:val="20"/>
              <w:vertAlign w:val="subscript"/>
            </w:rPr>
          </w:rPrChange>
        </w:rPr>
        <w:t>2</w:t>
      </w:r>
      <w:r w:rsidRPr="00B61410">
        <w:rPr>
          <w:rFonts w:ascii="Arial" w:hAnsi="Arial" w:cs="Arial"/>
          <w:sz w:val="20"/>
          <w:highlight w:val="yellow"/>
          <w:rPrChange w:id="25" w:author="Penny Wieser" w:date="2024-03-02T13:06:00Z">
            <w:rPr>
              <w:rFonts w:ascii="Arial" w:hAnsi="Arial" w:cs="Arial"/>
              <w:sz w:val="20"/>
            </w:rPr>
          </w:rPrChange>
        </w:rPr>
        <w:t xml:space="preserve"> mol % &lt;5 (Fig. 2d), to ensure use of the pure </w:t>
      </w:r>
      <w:commentRangeStart w:id="26"/>
      <w:r w:rsidRPr="00B61410">
        <w:rPr>
          <w:rFonts w:ascii="Arial" w:hAnsi="Arial" w:cs="Arial"/>
          <w:sz w:val="20"/>
          <w:highlight w:val="yellow"/>
          <w:rPrChange w:id="27" w:author="Penny Wieser" w:date="2024-03-02T13:06:00Z">
            <w:rPr>
              <w:rFonts w:ascii="Arial" w:hAnsi="Arial" w:cs="Arial"/>
              <w:sz w:val="20"/>
            </w:rPr>
          </w:rPrChange>
        </w:rPr>
        <w:t>CO</w:t>
      </w:r>
      <w:r w:rsidRPr="00B61410">
        <w:rPr>
          <w:rFonts w:ascii="Arial" w:hAnsi="Arial" w:cs="Arial"/>
          <w:sz w:val="20"/>
          <w:highlight w:val="yellow"/>
          <w:vertAlign w:val="subscript"/>
          <w:rPrChange w:id="28" w:author="Penny Wieser" w:date="2024-03-02T13:06:00Z">
            <w:rPr>
              <w:rFonts w:ascii="Arial" w:hAnsi="Arial" w:cs="Arial"/>
              <w:sz w:val="20"/>
              <w:vertAlign w:val="subscript"/>
            </w:rPr>
          </w:rPrChange>
        </w:rPr>
        <w:t>2</w:t>
      </w:r>
      <w:commentRangeEnd w:id="26"/>
      <w:r w:rsidR="00B61410">
        <w:rPr>
          <w:rStyle w:val="CommentReference"/>
        </w:rPr>
        <w:commentReference w:id="26"/>
      </w:r>
      <w:r w:rsidRPr="00B61410">
        <w:rPr>
          <w:rFonts w:ascii="Arial" w:hAnsi="Arial" w:cs="Arial"/>
          <w:sz w:val="20"/>
          <w:highlight w:val="yellow"/>
          <w:rPrChange w:id="29" w:author="Penny Wieser" w:date="2024-03-02T13:06:00Z">
            <w:rPr>
              <w:rFonts w:ascii="Arial" w:hAnsi="Arial" w:cs="Arial"/>
              <w:sz w:val="20"/>
            </w:rPr>
          </w:rPrChange>
        </w:rPr>
        <w:t xml:space="preserve"> EOS was valid</w:t>
      </w:r>
      <w:r w:rsidRPr="008F7B2E">
        <w:rPr>
          <w:rFonts w:ascii="Arial" w:hAnsi="Arial" w:cs="Arial"/>
          <w:sz w:val="20"/>
        </w:rPr>
        <w:t xml:space="preserve">. </w:t>
      </w:r>
      <w:r w:rsidR="00FE1502">
        <w:rPr>
          <w:rFonts w:ascii="Arial" w:hAnsi="Arial" w:cs="Arial"/>
          <w:sz w:val="20"/>
        </w:rPr>
        <w:t xml:space="preserve">No fluid inclusions contained carbonate peaks. </w:t>
      </w:r>
      <w:r w:rsidRPr="008F7B2E">
        <w:rPr>
          <w:rFonts w:ascii="Arial" w:hAnsi="Arial" w:cs="Arial"/>
          <w:sz w:val="20"/>
        </w:rPr>
        <w:t xml:space="preserve">We calculated densities from the Raman-measured separation of the Fermi diad using the appropriate calibrated density equations for our instrument in </w:t>
      </w:r>
      <w:proofErr w:type="spellStart"/>
      <w:r w:rsidRPr="008F7B2E">
        <w:rPr>
          <w:rFonts w:ascii="Arial" w:hAnsi="Arial" w:cs="Arial"/>
          <w:sz w:val="20"/>
        </w:rPr>
        <w:t>DiadFit</w:t>
      </w:r>
      <w:proofErr w:type="spellEnd"/>
      <w:r w:rsidRPr="008F7B2E">
        <w:rPr>
          <w:rFonts w:ascii="Arial" w:hAnsi="Arial" w:cs="Arial"/>
          <w:sz w:val="20"/>
        </w:rPr>
        <w:fldChar w:fldCharType="begin"/>
      </w:r>
      <w:r w:rsidR="00965184">
        <w:rPr>
          <w:rFonts w:ascii="Arial" w:hAnsi="Arial" w:cs="Arial"/>
          <w:sz w:val="20"/>
        </w:rPr>
        <w:instrText xml:space="preserve"> ADDIN ZOTERO_ITEM CSL_CITATION {"citationID":"xRUI6KfH","properties":{"formattedCitation":"(Wieser and DeVitre, 2023)","plainCitation":"(Wieser and DeVitre, 2023)","noteIndex":0},"citationItems":[{"id":1953,"uris":["http://zotero.org/users/9451925/items/PXLYFXJ8"],"itemData":{"id":1953,"type":"article","abstract":"We present a new Open-Source Python3 tool, DiadFit, for efficient processing of Raman spectroscopy data associated with silicate melts and CO2 fluids. DiadFit can fit Fermi diads, hot bands, 13C peaks, and Ne lines using various background and peak shapes. Thus, it is highly suited for workflows involving melt inclusion vapour bubbles and fluid inclusions (FI). We include generic peak fitting functions (e.g., for fitting carbonate and S-rich phases), and functions to quantify the area ratio of the silicate vs. H2O region of spectra collected on silicate glasses to determine H2O contents. DiadFit can convert between temperature, pressure and density using the CO2 equation of state (EOS), allowing calculation of FI entrapment pressures (and depths in the crust) DiadFit can also calculate CO2 density from microthermometry measurements of Thomog . DiadFit can propagate errors in these EOS calculations using Monte Carlo methods. Documentation and worked examples are available (https://bit.ly/DiadFitRTD, https://bit.ly/DiadFitYouTube)","DOI":"https://doi.org/10.31223/X5CQ1F","language":"en","license":"CC BY Attribution 4.0 International","note":"publisher: EarthArXiv","publisher":"EarthArXiv","source":"eartharxiv.org","title":"DiadFit: An Open-SourcePython3 Tool for Peak fitting of Raman Data from silicate melts and CO2 fluids","title-short":"DiadFit","URL":"https://eartharxiv.org/repository/view/5236/","author":[{"family":"Wieser","given":"Penny E."},{"family":"DeVitre","given":"Charlotte L."}],"accessed":{"date-parts":[["2023",8,20]]},"issued":{"date-parts":[["2023",4,4]]}}}],"schema":"https://github.com/citation-style-language/schema/raw/master/csl-citation.json"}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(Wieser and DeVitre, 2023)</w:t>
      </w:r>
      <w:r w:rsidRPr="008F7B2E">
        <w:rPr>
          <w:rFonts w:ascii="Arial" w:hAnsi="Arial" w:cs="Arial"/>
          <w:sz w:val="20"/>
        </w:rPr>
        <w:fldChar w:fldCharType="end"/>
      </w:r>
      <w:r w:rsidRPr="008F7B2E">
        <w:rPr>
          <w:rFonts w:ascii="Arial" w:hAnsi="Arial" w:cs="Arial"/>
          <w:sz w:val="20"/>
        </w:rPr>
        <w:t xml:space="preserve">. </w:t>
      </w:r>
      <w:r w:rsidR="009C5B78">
        <w:rPr>
          <w:rFonts w:ascii="Arial" w:hAnsi="Arial" w:cs="Arial"/>
          <w:sz w:val="20"/>
        </w:rPr>
        <w:t xml:space="preserve">For the final dataset (Day 4), we took a mean of duplicate analyses, and </w:t>
      </w:r>
      <w:r w:rsidRPr="008F7B2E">
        <w:rPr>
          <w:rFonts w:ascii="Arial" w:hAnsi="Arial" w:cs="Arial"/>
          <w:sz w:val="20"/>
        </w:rPr>
        <w:t xml:space="preserve">calculated pressures using the EOS of </w:t>
      </w:r>
      <w:del w:id="30" w:author="Penny Wieser" w:date="2024-03-02T13:06:00Z">
        <w:r w:rsidRPr="008F7B2E" w:rsidDel="00B61410">
          <w:rPr>
            <w:rFonts w:ascii="Arial" w:hAnsi="Arial" w:cs="Arial"/>
            <w:sz w:val="20"/>
          </w:rPr>
          <w:delText>ref</w:delText>
        </w:r>
      </w:del>
      <w:r w:rsidRPr="008F7B2E">
        <w:rPr>
          <w:rFonts w:ascii="Arial" w:hAnsi="Arial" w:cs="Arial"/>
          <w:sz w:val="20"/>
        </w:rPr>
        <w:fldChar w:fldCharType="begin"/>
      </w:r>
      <w:r w:rsidR="00965184">
        <w:rPr>
          <w:rFonts w:ascii="Arial" w:hAnsi="Arial" w:cs="Arial"/>
          <w:sz w:val="20"/>
        </w:rPr>
        <w:instrText xml:space="preserve"> ADDIN ZOTERO_ITEM CSL_CITATION {"citationID":"a5E0L102","properties":{"formattedCitation":"(Span and Wagner, 1996)","plainCitation":"(Span and Wagner, 1996)","noteIndex":0},"citationItems":[{"id":366,"uris":["http://zotero.org/users/9451925/items/5XFZMXIB"],"itemData":{"id":366,"type":"article-journal","container-title":"Journal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w:instrText>
      </w:r>
      <w:r w:rsidR="00965184">
        <w:rPr>
          <w:rFonts w:ascii="Cambria Math" w:hAnsi="Cambria Math" w:cs="Cambria Math"/>
          <w:sz w:val="20"/>
        </w:rPr>
        <w:instrText>‐</w:instrText>
      </w:r>
      <w:r w:rsidR="00965184">
        <w:rPr>
          <w:rFonts w:ascii="Arial" w:hAnsi="Arial" w:cs="Arial"/>
          <w:sz w:val="20"/>
        </w:rPr>
        <w:instrText xml:space="preserve">point temperature to 1100 K at pressures up to 800 MPa","volume":"25","author":[{"family":"Span","given":"Roland"},{"family":"Wagner","given":"Wolfgang"}],"issued":{"date-parts":[["1996"]]}}}],"schema":"https://github.com/citation-style-language/schema/raw/master/csl-citation.json"} </w:instrText>
      </w:r>
      <w:r w:rsidRPr="008F7B2E">
        <w:rPr>
          <w:rFonts w:ascii="Arial" w:hAnsi="Arial" w:cs="Arial"/>
          <w:sz w:val="20"/>
        </w:rPr>
        <w:fldChar w:fldCharType="separate"/>
      </w:r>
      <w:del w:id="31" w:author="Penny Wieser" w:date="2024-03-02T13:06:00Z">
        <w:r w:rsidR="00965184" w:rsidRPr="00965184" w:rsidDel="00B61410">
          <w:rPr>
            <w:rFonts w:ascii="Arial" w:hAnsi="Arial" w:cs="Arial"/>
            <w:sz w:val="20"/>
          </w:rPr>
          <w:delText>(</w:delText>
        </w:r>
      </w:del>
      <w:r w:rsidR="00965184" w:rsidRPr="00965184">
        <w:rPr>
          <w:rFonts w:ascii="Arial" w:hAnsi="Arial" w:cs="Arial"/>
          <w:sz w:val="20"/>
        </w:rPr>
        <w:t xml:space="preserve">Span and Wagner, </w:t>
      </w:r>
      <w:ins w:id="32" w:author="Penny Wieser" w:date="2024-03-02T13:06:00Z">
        <w:r w:rsidR="00B61410">
          <w:rPr>
            <w:rFonts w:ascii="Arial" w:hAnsi="Arial" w:cs="Arial"/>
            <w:sz w:val="20"/>
          </w:rPr>
          <w:t>(</w:t>
        </w:r>
      </w:ins>
      <w:r w:rsidR="00965184" w:rsidRPr="00965184">
        <w:rPr>
          <w:rFonts w:ascii="Arial" w:hAnsi="Arial" w:cs="Arial"/>
          <w:sz w:val="20"/>
        </w:rPr>
        <w:t>1996)</w:t>
      </w:r>
      <w:r w:rsidRPr="008F7B2E">
        <w:rPr>
          <w:rFonts w:ascii="Arial" w:hAnsi="Arial" w:cs="Arial"/>
          <w:sz w:val="20"/>
        </w:rPr>
        <w:fldChar w:fldCharType="end"/>
      </w:r>
      <w:r w:rsidRPr="008F7B2E">
        <w:rPr>
          <w:rFonts w:ascii="Arial" w:hAnsi="Arial" w:cs="Arial"/>
          <w:sz w:val="20"/>
        </w:rPr>
        <w:t xml:space="preserve"> </w:t>
      </w:r>
      <w:r w:rsidR="009C5B78">
        <w:rPr>
          <w:rFonts w:ascii="Arial" w:hAnsi="Arial" w:cs="Arial"/>
          <w:sz w:val="20"/>
        </w:rPr>
        <w:t>using</w:t>
      </w:r>
      <w:r w:rsidRPr="008F7B2E">
        <w:rPr>
          <w:rFonts w:ascii="Arial" w:hAnsi="Arial" w:cs="Arial"/>
          <w:sz w:val="20"/>
        </w:rPr>
        <w:t xml:space="preserve"> an entrapment temperature estimated from the </w:t>
      </w:r>
      <w:proofErr w:type="spellStart"/>
      <w:r w:rsidRPr="008F7B2E">
        <w:rPr>
          <w:rFonts w:ascii="Arial" w:hAnsi="Arial" w:cs="Arial"/>
          <w:sz w:val="20"/>
        </w:rPr>
        <w:t>Fo</w:t>
      </w:r>
      <w:proofErr w:type="spellEnd"/>
      <w:r w:rsidRPr="008F7B2E">
        <w:rPr>
          <w:rFonts w:ascii="Arial" w:hAnsi="Arial" w:cs="Arial"/>
          <w:sz w:val="20"/>
        </w:rPr>
        <w:t xml:space="preserve"> content</w:t>
      </w:r>
      <w:ins w:id="33" w:author="Penny Wieser" w:date="2024-03-02T13:06:00Z">
        <w:r w:rsidR="00B61410">
          <w:rPr>
            <w:rFonts w:ascii="Arial" w:hAnsi="Arial" w:cs="Arial"/>
            <w:sz w:val="20"/>
          </w:rPr>
          <w:t xml:space="preserve"> close to the FI </w:t>
        </w:r>
      </w:ins>
      <w:r w:rsidRPr="008F7B2E">
        <w:rPr>
          <w:rFonts w:ascii="Arial" w:hAnsi="Arial" w:cs="Arial"/>
          <w:sz w:val="20"/>
        </w:rPr>
        <w:fldChar w:fldCharType="begin"/>
      </w:r>
      <w:r w:rsidR="00965184">
        <w:rPr>
          <w:rFonts w:ascii="Arial" w:hAnsi="Arial" w:cs="Arial"/>
          <w:sz w:val="20"/>
        </w:rPr>
        <w:instrText xml:space="preserve"> ADDIN ZOTERO_ITEM CSL_CITATION {"citationID":"ji8dmmRN","properties":{"formattedCitation":"(DeVitre and Wieser, 2023)","plainCitation":"(DeVitre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(DeVitre and Wieser, 2023)</w:t>
      </w:r>
      <w:r w:rsidRPr="008F7B2E">
        <w:rPr>
          <w:rFonts w:ascii="Arial" w:hAnsi="Arial" w:cs="Arial"/>
          <w:sz w:val="20"/>
        </w:rPr>
        <w:fldChar w:fldCharType="end"/>
      </w:r>
      <w:r w:rsidRPr="008F7B2E">
        <w:rPr>
          <w:rFonts w:ascii="Arial" w:hAnsi="Arial" w:cs="Arial"/>
          <w:sz w:val="20"/>
        </w:rPr>
        <w:t>. Entrapment depths in Fig. 2d were calculated using a constant crustal density of 2300 kg/m</w:t>
      </w:r>
      <w:r w:rsidRPr="008F7B2E">
        <w:rPr>
          <w:rFonts w:ascii="Arial" w:hAnsi="Arial" w:cs="Arial"/>
          <w:sz w:val="20"/>
          <w:vertAlign w:val="superscript"/>
        </w:rPr>
        <w:t>3</w:t>
      </w:r>
      <w:r w:rsidRPr="008F7B2E">
        <w:rPr>
          <w:rFonts w:ascii="Arial" w:hAnsi="Arial" w:cs="Arial"/>
          <w:sz w:val="20"/>
        </w:rPr>
        <w:t xml:space="preserve"> and a normally distributed 1</w:t>
      </w:r>
      <w:r w:rsidRPr="008F7B2E">
        <w:rPr>
          <w:rStyle w:val="Strong"/>
          <w:rFonts w:ascii="Arial" w:hAnsi="Arial" w:cs="Arial"/>
          <w:color w:val="111111"/>
          <w:sz w:val="20"/>
        </w:rPr>
        <w:t>σ</w:t>
      </w:r>
      <w:r w:rsidRPr="008F7B2E">
        <w:rPr>
          <w:rFonts w:ascii="Arial" w:hAnsi="Arial" w:cs="Arial"/>
          <w:sz w:val="20"/>
        </w:rPr>
        <w:t xml:space="preserve"> error of 100 kg/m</w:t>
      </w:r>
      <w:r w:rsidRPr="008F7B2E">
        <w:rPr>
          <w:rFonts w:ascii="Arial" w:hAnsi="Arial" w:cs="Arial"/>
          <w:sz w:val="20"/>
          <w:vertAlign w:val="superscript"/>
        </w:rPr>
        <w:t>3</w:t>
      </w:r>
      <w:r w:rsidRPr="008F7B2E">
        <w:rPr>
          <w:rFonts w:ascii="Arial" w:hAnsi="Arial" w:cs="Arial"/>
          <w:sz w:val="20"/>
        </w:rPr>
        <w:t>. Error in the CO</w:t>
      </w:r>
      <w:r w:rsidRPr="008F7B2E">
        <w:rPr>
          <w:rFonts w:ascii="Arial" w:hAnsi="Arial" w:cs="Arial"/>
          <w:sz w:val="20"/>
          <w:vertAlign w:val="subscript"/>
        </w:rPr>
        <w:t>2</w:t>
      </w:r>
      <w:r w:rsidRPr="008F7B2E">
        <w:rPr>
          <w:rFonts w:ascii="Arial" w:hAnsi="Arial" w:cs="Arial"/>
          <w:sz w:val="20"/>
        </w:rPr>
        <w:t xml:space="preserve"> density for each FI was determined from the error in each peak fit, the Ne line drift correction model, and the densimeter </w:t>
      </w:r>
      <w:r w:rsidRPr="008F7B2E">
        <w:rPr>
          <w:rFonts w:ascii="Arial" w:hAnsi="Arial" w:cs="Arial"/>
          <w:sz w:val="20"/>
        </w:rPr>
        <w:fldChar w:fldCharType="begin"/>
      </w:r>
      <w:r w:rsidR="00965184">
        <w:rPr>
          <w:rFonts w:ascii="Arial" w:hAnsi="Arial" w:cs="Arial"/>
          <w:sz w:val="20"/>
        </w:rPr>
        <w:instrText xml:space="preserve"> ADDIN ZOTERO_ITEM CSL_CITATION {"citationID":"3Siy8I3b","properties":{"formattedCitation":"(Wieser and DeVitre, 2023)","plainCitation":"(Wieser and DeVitre, 2023)","noteIndex":0},"citationItems":[{"id":1953,"uris":["http://zotero.org/users/9451925/items/PXLYFXJ8"],"itemData":{"id":1953,"type":"article","abstract":"We present a new Open-Source Python3 tool, DiadFit, for efficient processing of Raman spectroscopy data associated with silicate melts and CO2 fluids. DiadFit can fit Fermi diads, hot bands, 13C peaks, and Ne lines using various background and peak shapes. Thus, it is highly suited for workflows involving melt inclusion vapour bubbles and fluid inclusions (FI). We include generic peak fitting functions (e.g., for fitting carbonate and S-rich phases), and functions to quantify the area ratio of the silicate vs. H2O region of spectra collected on silicate glasses to determine H2O contents. DiadFit can convert between temperature, pressure and density using the CO2 equation of state (EOS), allowing calculation of FI entrapment pressures (and depths in the crust) DiadFit can also calculate CO2 density from microthermometry measurements of Thomog . DiadFit can propagate errors in these EOS calculations using Monte Carlo methods. Documentation and worked examples are available (https://bit.ly/DiadFitRTD, https://bit.ly/DiadFitYouTube)","DOI":"https://doi.org/10.31223/X5CQ1F","language":"en","license":"CC BY Attribution 4.0 International","note":"publisher: EarthArXiv","publisher":"EarthArXiv","source":"eartharxiv.org","title":"DiadFit: An Open-SourcePython3 Tool for Peak fitting of Raman Data from silicate melts and CO2 fluids","title-short":"DiadFit","URL":"https://eartharxiv.org/repository/view/5236/","author":[{"family":"Wieser","given":"Penny E."},{"family":"DeVitre","given":"Charlotte L."}],"accessed":{"date-parts":[["2023",8,20]]},"issued":{"date-parts":[["2023",4,4]]}}}],"schema":"https://github.com/citation-style-language/schema/raw/master/csl-citation.json"}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(Wieser and DeVitre, 2023)</w:t>
      </w:r>
      <w:r w:rsidRPr="008F7B2E">
        <w:rPr>
          <w:rFonts w:ascii="Arial" w:hAnsi="Arial" w:cs="Arial"/>
          <w:sz w:val="20"/>
        </w:rPr>
        <w:fldChar w:fldCharType="end"/>
      </w:r>
      <w:r w:rsidRPr="008F7B2E">
        <w:rPr>
          <w:rFonts w:ascii="Arial" w:hAnsi="Arial" w:cs="Arial"/>
          <w:sz w:val="20"/>
        </w:rPr>
        <w:t>. We used a 40</w:t>
      </w:r>
      <w:r w:rsidRPr="008F7B2E">
        <w:rPr>
          <w:rFonts w:ascii="Cambria Math" w:hAnsi="Cambria Math" w:cs="Cambria Math"/>
          <w:sz w:val="20"/>
        </w:rPr>
        <w:t>℃</w:t>
      </w:r>
      <w:r w:rsidRPr="008F7B2E">
        <w:rPr>
          <w:rFonts w:ascii="Arial" w:hAnsi="Arial" w:cs="Arial"/>
          <w:sz w:val="20"/>
        </w:rPr>
        <w:t xml:space="preserve"> error for temperature</w:t>
      </w:r>
      <w:ins w:id="34" w:author="Penny Wieser" w:date="2024-03-02T13:07:00Z">
        <w:r w:rsidR="00B61410">
          <w:rPr>
            <w:rFonts w:ascii="Arial" w:hAnsi="Arial" w:cs="Arial"/>
            <w:sz w:val="20"/>
          </w:rPr>
          <w:t xml:space="preserve"> </w:t>
        </w:r>
      </w:ins>
      <w:r w:rsidRPr="008F7B2E">
        <w:rPr>
          <w:rFonts w:ascii="Arial" w:hAnsi="Arial" w:cs="Arial"/>
          <w:sz w:val="20"/>
        </w:rPr>
        <w:fldChar w:fldCharType="begin"/>
      </w:r>
      <w:r w:rsidR="00965184">
        <w:rPr>
          <w:rFonts w:ascii="Arial" w:hAnsi="Arial" w:cs="Arial"/>
          <w:sz w:val="20"/>
        </w:rPr>
        <w:instrText xml:space="preserve"> ADDIN ZOTERO_ITEM CSL_CITATION {"citationID":"4DfbYCwV","properties":{"formattedCitation":"(DeVitre and Wieser, 2023)","plainCitation":"(DeVitre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(DeVitre and Wieser, 2023)</w:t>
      </w:r>
      <w:r w:rsidRPr="008F7B2E">
        <w:rPr>
          <w:rFonts w:ascii="Arial" w:hAnsi="Arial" w:cs="Arial"/>
          <w:sz w:val="20"/>
        </w:rPr>
        <w:fldChar w:fldCharType="end"/>
      </w:r>
      <w:r w:rsidRPr="008F7B2E">
        <w:rPr>
          <w:rFonts w:ascii="Arial" w:hAnsi="Arial" w:cs="Arial"/>
          <w:sz w:val="20"/>
        </w:rPr>
        <w:t xml:space="preserve">. </w:t>
      </w:r>
      <w:r w:rsidR="00FE1502">
        <w:rPr>
          <w:rFonts w:ascii="Arial" w:hAnsi="Arial" w:cs="Arial"/>
          <w:sz w:val="20"/>
        </w:rPr>
        <w:t>W</w:t>
      </w:r>
      <w:r w:rsidRPr="008F7B2E">
        <w:rPr>
          <w:rFonts w:ascii="Arial" w:hAnsi="Arial" w:cs="Arial"/>
          <w:sz w:val="20"/>
        </w:rPr>
        <w:t xml:space="preserve">e propagated </w:t>
      </w:r>
      <w:r w:rsidR="00FE1502">
        <w:rPr>
          <w:rFonts w:ascii="Arial" w:hAnsi="Arial" w:cs="Arial"/>
          <w:sz w:val="20"/>
        </w:rPr>
        <w:t xml:space="preserve">these three sources of </w:t>
      </w:r>
      <w:r w:rsidRPr="008F7B2E">
        <w:rPr>
          <w:rFonts w:ascii="Arial" w:hAnsi="Arial" w:cs="Arial"/>
          <w:sz w:val="20"/>
        </w:rPr>
        <w:t>uncertaint</w:t>
      </w:r>
      <w:r w:rsidR="00FE1502">
        <w:rPr>
          <w:rFonts w:ascii="Arial" w:hAnsi="Arial" w:cs="Arial"/>
          <w:sz w:val="20"/>
        </w:rPr>
        <w:t>y</w:t>
      </w:r>
      <w:r w:rsidRPr="008F7B2E">
        <w:rPr>
          <w:rFonts w:ascii="Arial" w:hAnsi="Arial" w:cs="Arial"/>
          <w:sz w:val="20"/>
        </w:rPr>
        <w:t xml:space="preserve"> in FI depths using </w:t>
      </w:r>
      <w:proofErr w:type="spellStart"/>
      <w:r w:rsidRPr="008F7B2E">
        <w:rPr>
          <w:rFonts w:ascii="Arial" w:hAnsi="Arial" w:cs="Arial"/>
          <w:sz w:val="20"/>
        </w:rPr>
        <w:t>MonteCarlo</w:t>
      </w:r>
      <w:proofErr w:type="spellEnd"/>
      <w:r w:rsidRPr="008F7B2E">
        <w:rPr>
          <w:rFonts w:ascii="Arial" w:hAnsi="Arial" w:cs="Arial"/>
          <w:sz w:val="20"/>
        </w:rPr>
        <w:t xml:space="preserve"> simulations implemented in </w:t>
      </w:r>
      <w:proofErr w:type="spellStart"/>
      <w:r w:rsidRPr="008F7B2E">
        <w:rPr>
          <w:rFonts w:ascii="Arial" w:hAnsi="Arial" w:cs="Arial"/>
          <w:sz w:val="20"/>
        </w:rPr>
        <w:t>DiadFit</w:t>
      </w:r>
      <w:proofErr w:type="spellEnd"/>
      <w:r w:rsidRPr="008F7B2E">
        <w:rPr>
          <w:rFonts w:ascii="Arial" w:hAnsi="Arial" w:cs="Arial"/>
          <w:sz w:val="20"/>
        </w:rPr>
        <w:t xml:space="preserve">. In total we analyzed 62 FI hosted in 31 olivine crystals. Our workflow is detailed in Fig. 1. Pictures of each FI and host crystal are available </w:t>
      </w:r>
      <w:r w:rsidR="00CB689D">
        <w:rPr>
          <w:rFonts w:ascii="Arial" w:hAnsi="Arial" w:cs="Arial"/>
          <w:sz w:val="20"/>
        </w:rPr>
        <w:t>in the repository linked at the beginning</w:t>
      </w:r>
      <w:r w:rsidRPr="008F7B2E">
        <w:rPr>
          <w:rFonts w:ascii="Arial" w:hAnsi="Arial" w:cs="Arial"/>
          <w:sz w:val="20"/>
        </w:rPr>
        <w:t xml:space="preserve"> (Image </w:t>
      </w:r>
      <w:r w:rsidRPr="00BB3852">
        <w:rPr>
          <w:rFonts w:ascii="Arial" w:hAnsi="Arial" w:cs="Arial"/>
          <w:sz w:val="20"/>
        </w:rPr>
        <w:t xml:space="preserve">Compilation). </w:t>
      </w:r>
      <w:r w:rsidR="00BB3852" w:rsidRPr="000B0B94">
        <w:rPr>
          <w:rFonts w:ascii="Arial" w:hAnsi="Arial" w:cs="Arial"/>
          <w:sz w:val="20"/>
        </w:rPr>
        <w:t xml:space="preserve">We note here that </w:t>
      </w:r>
      <w:r w:rsidR="009C5B78">
        <w:rPr>
          <w:rFonts w:ascii="Arial" w:hAnsi="Arial" w:cs="Arial"/>
          <w:sz w:val="20"/>
        </w:rPr>
        <w:t xml:space="preserve">the </w:t>
      </w:r>
      <w:r w:rsidR="00BB3852" w:rsidRPr="000B0B94">
        <w:rPr>
          <w:rFonts w:ascii="Arial" w:hAnsi="Arial" w:cs="Arial"/>
          <w:sz w:val="20"/>
        </w:rPr>
        <w:t xml:space="preserve">initial data </w:t>
      </w:r>
      <w:r w:rsidR="00BB3852">
        <w:rPr>
          <w:rFonts w:ascii="Arial" w:hAnsi="Arial" w:cs="Arial"/>
          <w:sz w:val="20"/>
        </w:rPr>
        <w:t xml:space="preserve">reported </w:t>
      </w:r>
      <w:r w:rsidR="00BB3852" w:rsidRPr="000B0B94">
        <w:rPr>
          <w:rFonts w:ascii="Arial" w:hAnsi="Arial" w:cs="Arial"/>
          <w:sz w:val="20"/>
        </w:rPr>
        <w:t xml:space="preserve">for Days 1 and 2 did not </w:t>
      </w:r>
      <w:r w:rsidR="009C5B78">
        <w:rPr>
          <w:rFonts w:ascii="Arial" w:hAnsi="Arial" w:cs="Arial"/>
          <w:sz w:val="20"/>
        </w:rPr>
        <w:t xml:space="preserve">account for </w:t>
      </w:r>
      <w:r w:rsidR="00BB3852" w:rsidRPr="000B0B94">
        <w:rPr>
          <w:rFonts w:ascii="Arial" w:hAnsi="Arial" w:cs="Arial"/>
          <w:sz w:val="20"/>
        </w:rPr>
        <w:t>repeated analyses (1 repeated FI in Day 1 and 6 in Day 2</w:t>
      </w:r>
      <w:r w:rsidR="009C5B78">
        <w:rPr>
          <w:rFonts w:ascii="Arial" w:hAnsi="Arial" w:cs="Arial"/>
          <w:sz w:val="20"/>
        </w:rPr>
        <w:t>; we took a mean of repetitions on Day 4</w:t>
      </w:r>
      <w:r w:rsidR="00BB3852" w:rsidRPr="000B0B94">
        <w:rPr>
          <w:rFonts w:ascii="Arial" w:hAnsi="Arial" w:cs="Arial"/>
          <w:sz w:val="20"/>
        </w:rPr>
        <w:t xml:space="preserve">), pressures were calculated using an estimated entrapment temperature of 1150˚C </w:t>
      </w:r>
      <w:r w:rsidR="00BB3852" w:rsidRPr="000B0B94">
        <w:rPr>
          <w:rFonts w:ascii="Arial" w:hAnsi="Arial" w:cs="Arial"/>
          <w:sz w:val="20"/>
        </w:rPr>
        <w:fldChar w:fldCharType="begin"/>
      </w:r>
      <w:r w:rsidR="00965184">
        <w:rPr>
          <w:rFonts w:ascii="Arial" w:hAnsi="Arial" w:cs="Arial"/>
          <w:sz w:val="20"/>
        </w:rPr>
        <w:instrText xml:space="preserve"> ADDIN ZOTERO_ITEM CSL_CITATION {"citationID":"m72bUt3d","properties":{"formattedCitation":"(Wieser {\\i{}et al.}, 2021; DeVitre and Wieser, 2023)","plainCitation":"(Wieser et al., 2021; 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965184">
        <w:rPr>
          <w:rFonts w:ascii="Cambria Math" w:hAnsi="Cambria Math" w:cs="Cambria Math"/>
          <w:sz w:val="20"/>
        </w:rPr>
        <w:instrText>∼</w:instrText>
      </w:r>
      <w:r w:rsidR="00965184">
        <w:rPr>
          <w:rFonts w:ascii="Arial" w:hAnsi="Arial" w:cs="Arial"/>
          <w:sz w:val="20"/>
        </w:rPr>
        <w:instrText>2-km depth), while many high-Fo olivines (&gt;Fo81.5; far from equilibrium with their carrier melts) crystallized within the South Caldera reservoir (</w:instrText>
      </w:r>
      <w:r w:rsidR="00965184">
        <w:rPr>
          <w:rFonts w:ascii="Cambria Math" w:hAnsi="Cambria Math" w:cs="Cambria Math"/>
          <w:sz w:val="20"/>
        </w:rPr>
        <w:instrText>∼</w:instrText>
      </w:r>
      <w:r w:rsidR="00965184">
        <w:rPr>
          <w:rFonts w:ascii="Arial" w:hAnsi="Arial" w:cs="Arial"/>
          <w:sz w:val="20"/>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00BB3852" w:rsidRPr="000B0B94">
        <w:rPr>
          <w:rFonts w:ascii="Arial" w:hAnsi="Arial" w:cs="Arial"/>
          <w:sz w:val="20"/>
        </w:rPr>
        <w:fldChar w:fldCharType="separate"/>
      </w:r>
      <w:r w:rsidR="00965184" w:rsidRPr="00965184">
        <w:rPr>
          <w:rFonts w:ascii="Arial" w:hAnsi="Arial" w:cs="Arial"/>
          <w:sz w:val="20"/>
        </w:rPr>
        <w:t xml:space="preserve">(Wieser </w:t>
      </w:r>
      <w:r w:rsidR="00965184" w:rsidRPr="00965184">
        <w:rPr>
          <w:rFonts w:ascii="Arial" w:hAnsi="Arial" w:cs="Arial"/>
          <w:i/>
          <w:iCs/>
          <w:sz w:val="20"/>
        </w:rPr>
        <w:t>et al.</w:t>
      </w:r>
      <w:r w:rsidR="00965184" w:rsidRPr="00965184">
        <w:rPr>
          <w:rFonts w:ascii="Arial" w:hAnsi="Arial" w:cs="Arial"/>
          <w:sz w:val="20"/>
        </w:rPr>
        <w:t>, 2021; DeVitre and Wieser, 2023)</w:t>
      </w:r>
      <w:r w:rsidR="00BB3852" w:rsidRPr="000B0B94">
        <w:rPr>
          <w:rFonts w:ascii="Arial" w:hAnsi="Arial" w:cs="Arial"/>
          <w:sz w:val="20"/>
        </w:rPr>
        <w:fldChar w:fldCharType="end"/>
      </w:r>
      <w:r w:rsidR="00BB3852" w:rsidRPr="000B0B94">
        <w:rPr>
          <w:rFonts w:ascii="Arial" w:hAnsi="Arial" w:cs="Arial"/>
          <w:sz w:val="20"/>
        </w:rPr>
        <w:t>, and depth was calculated using the crustal density model in</w:t>
      </w:r>
      <w:del w:id="35" w:author="Penny Wieser" w:date="2024-03-02T13:07:00Z">
        <w:r w:rsidR="00BB3852" w:rsidRPr="000B0B94" w:rsidDel="00B61410">
          <w:rPr>
            <w:rFonts w:ascii="Arial" w:hAnsi="Arial" w:cs="Arial"/>
            <w:sz w:val="20"/>
          </w:rPr>
          <w:delText xml:space="preserve"> ref</w:delText>
        </w:r>
      </w:del>
      <w:r w:rsidR="00BB3852" w:rsidRPr="000B0B94">
        <w:rPr>
          <w:rFonts w:ascii="Arial" w:hAnsi="Arial" w:cs="Arial"/>
          <w:sz w:val="20"/>
        </w:rPr>
        <w:fldChar w:fldCharType="begin"/>
      </w:r>
      <w:r w:rsidR="00965184">
        <w:rPr>
          <w:rFonts w:ascii="Arial" w:hAnsi="Arial" w:cs="Arial"/>
          <w:sz w:val="20"/>
        </w:rPr>
        <w:instrText xml:space="preserve"> ADDIN ZOTERO_ITEM CSL_CITATION {"citationID":"Fa06DNHb","properties":{"formattedCitation":"(Lerner {\\i{}et al.}, 2021)","plainCitation":"(Lerner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00BB3852" w:rsidRPr="000B0B94">
        <w:rPr>
          <w:rFonts w:ascii="Arial" w:hAnsi="Arial" w:cs="Arial"/>
          <w:sz w:val="20"/>
        </w:rPr>
        <w:fldChar w:fldCharType="separate"/>
      </w:r>
      <w:ins w:id="36" w:author="Penny Wieser" w:date="2024-03-02T13:07:00Z">
        <w:r w:rsidR="00B61410">
          <w:rPr>
            <w:rFonts w:ascii="Arial" w:hAnsi="Arial" w:cs="Arial"/>
            <w:sz w:val="20"/>
          </w:rPr>
          <w:t xml:space="preserve"> </w:t>
        </w:r>
      </w:ins>
      <w:del w:id="37" w:author="Penny Wieser" w:date="2024-03-02T13:07:00Z">
        <w:r w:rsidR="00965184" w:rsidRPr="00965184" w:rsidDel="00B61410">
          <w:rPr>
            <w:rFonts w:ascii="Arial" w:hAnsi="Arial" w:cs="Arial"/>
            <w:sz w:val="20"/>
          </w:rPr>
          <w:delText>(</w:delText>
        </w:r>
      </w:del>
      <w:r w:rsidR="00965184" w:rsidRPr="00965184">
        <w:rPr>
          <w:rFonts w:ascii="Arial" w:hAnsi="Arial" w:cs="Arial"/>
          <w:sz w:val="20"/>
        </w:rPr>
        <w:t xml:space="preserve">Lerner </w:t>
      </w:r>
      <w:r w:rsidR="00965184" w:rsidRPr="00965184">
        <w:rPr>
          <w:rFonts w:ascii="Arial" w:hAnsi="Arial" w:cs="Arial"/>
          <w:i/>
          <w:iCs/>
          <w:sz w:val="20"/>
        </w:rPr>
        <w:t>et al.</w:t>
      </w:r>
      <w:r w:rsidR="00965184" w:rsidRPr="00965184">
        <w:rPr>
          <w:rFonts w:ascii="Arial" w:hAnsi="Arial" w:cs="Arial"/>
          <w:sz w:val="20"/>
        </w:rPr>
        <w:t xml:space="preserve">, </w:t>
      </w:r>
      <w:ins w:id="38" w:author="Penny Wieser" w:date="2024-03-02T13:07:00Z">
        <w:r w:rsidR="00B61410">
          <w:rPr>
            <w:rFonts w:ascii="Arial" w:hAnsi="Arial" w:cs="Arial"/>
            <w:sz w:val="20"/>
          </w:rPr>
          <w:t>(</w:t>
        </w:r>
      </w:ins>
      <w:r w:rsidR="00965184" w:rsidRPr="00965184">
        <w:rPr>
          <w:rFonts w:ascii="Arial" w:hAnsi="Arial" w:cs="Arial"/>
          <w:sz w:val="20"/>
        </w:rPr>
        <w:t>2021)</w:t>
      </w:r>
      <w:r w:rsidR="00BB3852" w:rsidRPr="000B0B94">
        <w:rPr>
          <w:rFonts w:ascii="Arial" w:hAnsi="Arial" w:cs="Arial"/>
          <w:sz w:val="20"/>
        </w:rPr>
        <w:fldChar w:fldCharType="end"/>
      </w:r>
      <w:r w:rsidR="00BB3852" w:rsidRPr="000B0B94">
        <w:rPr>
          <w:rFonts w:ascii="Arial" w:hAnsi="Arial" w:cs="Arial"/>
          <w:sz w:val="20"/>
        </w:rPr>
        <w:t xml:space="preserve">.  </w:t>
      </w:r>
    </w:p>
    <w:p w14:paraId="204CBFDF" w14:textId="7B87ACE5" w:rsidR="008F7B2E" w:rsidRPr="00BB3852" w:rsidRDefault="008F7B2E" w:rsidP="00BB3852">
      <w:pPr>
        <w:spacing w:line="480" w:lineRule="auto"/>
        <w:ind w:firstLine="720"/>
        <w:jc w:val="both"/>
        <w:rPr>
          <w:rFonts w:ascii="Arial" w:hAnsi="Arial" w:cs="Arial"/>
          <w:sz w:val="20"/>
        </w:rPr>
      </w:pPr>
    </w:p>
    <w:p w14:paraId="3B69A0CF" w14:textId="77777777" w:rsidR="008F7B2E" w:rsidRPr="00BB3852" w:rsidRDefault="008F7B2E" w:rsidP="00BB3852">
      <w:pPr>
        <w:spacing w:line="480" w:lineRule="auto"/>
        <w:ind w:firstLine="720"/>
        <w:jc w:val="both"/>
        <w:rPr>
          <w:rFonts w:ascii="Arial" w:hAnsi="Arial" w:cs="Arial"/>
          <w:sz w:val="20"/>
        </w:rPr>
      </w:pPr>
    </w:p>
    <w:p w14:paraId="5E4AF406" w14:textId="77777777" w:rsidR="008F7B2E" w:rsidRPr="00BB3852" w:rsidRDefault="008F7B2E" w:rsidP="00BB3852">
      <w:pPr>
        <w:tabs>
          <w:tab w:val="num" w:pos="720"/>
        </w:tabs>
        <w:spacing w:line="480" w:lineRule="auto"/>
        <w:jc w:val="both"/>
        <w:rPr>
          <w:rFonts w:ascii="Arial" w:hAnsi="Arial" w:cs="Arial"/>
          <w:b/>
          <w:bCs/>
          <w:sz w:val="20"/>
        </w:rPr>
      </w:pPr>
      <w:r w:rsidRPr="00BB3852">
        <w:rPr>
          <w:rFonts w:ascii="Arial" w:hAnsi="Arial" w:cs="Arial"/>
          <w:b/>
          <w:bCs/>
          <w:sz w:val="20"/>
        </w:rPr>
        <w:t>Epoxy mount making and polishing</w:t>
      </w:r>
    </w:p>
    <w:p w14:paraId="7C806750" w14:textId="77777777" w:rsidR="008F7B2E" w:rsidRPr="008F7B2E" w:rsidRDefault="008F7B2E" w:rsidP="00BB3852">
      <w:pPr>
        <w:spacing w:line="480" w:lineRule="auto"/>
        <w:ind w:firstLine="720"/>
        <w:jc w:val="both"/>
        <w:rPr>
          <w:rFonts w:ascii="Arial" w:hAnsi="Arial" w:cs="Arial"/>
          <w:sz w:val="20"/>
        </w:rPr>
      </w:pPr>
      <w:r w:rsidRPr="008F7B2E">
        <w:rPr>
          <w:rFonts w:ascii="Arial" w:hAnsi="Arial" w:cs="Arial"/>
          <w:sz w:val="20"/>
        </w:rPr>
        <w:t xml:space="preserve">After Raman analysis, crystals were removed from </w:t>
      </w:r>
      <w:proofErr w:type="spellStart"/>
      <w:r w:rsidRPr="008F7B2E">
        <w:rPr>
          <w:rFonts w:ascii="Arial" w:hAnsi="Arial" w:cs="Arial"/>
          <w:sz w:val="20"/>
        </w:rPr>
        <w:t>CrystalBond</w:t>
      </w:r>
      <w:r w:rsidRPr="008F7B2E">
        <w:rPr>
          <w:rFonts w:ascii="Arial" w:hAnsi="Arial" w:cs="Arial"/>
          <w:sz w:val="20"/>
          <w:vertAlign w:val="superscript"/>
        </w:rPr>
        <w:t>TM</w:t>
      </w:r>
      <w:proofErr w:type="spellEnd"/>
      <w:r w:rsidRPr="008F7B2E">
        <w:rPr>
          <w:rFonts w:ascii="Arial" w:hAnsi="Arial" w:cs="Arial"/>
          <w:sz w:val="20"/>
        </w:rPr>
        <w:t xml:space="preserve"> using a hotplate and placed in Acetone. They were then mounted on double-sided sticky tape with their polished side down. </w:t>
      </w:r>
      <w:proofErr w:type="spellStart"/>
      <w:r w:rsidRPr="008F7B2E">
        <w:rPr>
          <w:rFonts w:ascii="Arial" w:hAnsi="Arial" w:cs="Arial"/>
          <w:sz w:val="20"/>
        </w:rPr>
        <w:t>EpoFix</w:t>
      </w:r>
      <w:r w:rsidRPr="008F7B2E">
        <w:rPr>
          <w:rFonts w:ascii="Arial" w:hAnsi="Arial" w:cs="Arial"/>
          <w:sz w:val="20"/>
          <w:vertAlign w:val="superscript"/>
        </w:rPr>
        <w:t>TM</w:t>
      </w:r>
      <w:proofErr w:type="spellEnd"/>
      <w:r w:rsidRPr="008F7B2E">
        <w:rPr>
          <w:rFonts w:ascii="Arial" w:hAnsi="Arial" w:cs="Arial"/>
          <w:sz w:val="20"/>
          <w:vertAlign w:val="superscript"/>
        </w:rPr>
        <w:t>*</w:t>
      </w:r>
      <w:r w:rsidRPr="008F7B2E">
        <w:rPr>
          <w:rFonts w:ascii="Arial" w:hAnsi="Arial" w:cs="Arial"/>
          <w:sz w:val="20"/>
        </w:rPr>
        <w:t xml:space="preserve"> resin was used to impregnate the samples in a Cast-N-Vac vacuum pourer. After curing, the epoxy mount was polished using an EcoMet30 automatic polisher, with 9, 3, and 1 um diamond pastes. A reflected light map and image of each crystal was taken using the Raman </w:t>
      </w:r>
      <w:r w:rsidRPr="008F7B2E">
        <w:rPr>
          <w:rFonts w:ascii="Arial" w:hAnsi="Arial" w:cs="Arial"/>
          <w:sz w:val="20"/>
        </w:rPr>
        <w:lastRenderedPageBreak/>
        <w:t xml:space="preserve">microscope to aid SEM sample navigation. The location within each FI in the reflected light image was cataloged so the Scanning Electron Microscope (SEM) operator knew where to analyze to obtain an approximate </w:t>
      </w:r>
      <w:proofErr w:type="spellStart"/>
      <w:r w:rsidRPr="008F7B2E">
        <w:rPr>
          <w:rFonts w:ascii="Arial" w:hAnsi="Arial" w:cs="Arial"/>
          <w:sz w:val="20"/>
        </w:rPr>
        <w:t>Fo</w:t>
      </w:r>
      <w:proofErr w:type="spellEnd"/>
      <w:r w:rsidRPr="008F7B2E">
        <w:rPr>
          <w:rFonts w:ascii="Arial" w:hAnsi="Arial" w:cs="Arial"/>
          <w:sz w:val="20"/>
        </w:rPr>
        <w:t xml:space="preserve"> content for each FI. </w:t>
      </w:r>
    </w:p>
    <w:p w14:paraId="65085FCC" w14:textId="77777777" w:rsidR="008F7B2E" w:rsidRPr="008F7B2E" w:rsidRDefault="008F7B2E" w:rsidP="00BB3852">
      <w:pPr>
        <w:spacing w:line="480" w:lineRule="auto"/>
        <w:ind w:firstLine="720"/>
        <w:jc w:val="both"/>
        <w:rPr>
          <w:rFonts w:ascii="Arial" w:hAnsi="Arial" w:cs="Arial"/>
          <w:sz w:val="20"/>
        </w:rPr>
      </w:pPr>
    </w:p>
    <w:p w14:paraId="0D4FF924" w14:textId="77777777" w:rsidR="008F7B2E" w:rsidRPr="008F7B2E" w:rsidRDefault="008F7B2E" w:rsidP="00BB3852">
      <w:pPr>
        <w:spacing w:line="480" w:lineRule="auto"/>
        <w:jc w:val="both"/>
        <w:rPr>
          <w:rFonts w:ascii="Arial" w:hAnsi="Arial" w:cs="Arial"/>
          <w:b/>
          <w:bCs/>
          <w:sz w:val="20"/>
        </w:rPr>
      </w:pPr>
      <w:r w:rsidRPr="008F7B2E">
        <w:rPr>
          <w:rFonts w:ascii="Arial" w:hAnsi="Arial" w:cs="Arial"/>
          <w:b/>
          <w:bCs/>
          <w:sz w:val="20"/>
        </w:rPr>
        <w:t>EDS analysis</w:t>
      </w:r>
    </w:p>
    <w:p w14:paraId="5015A05C" w14:textId="74E84C12" w:rsidR="008F7B2E" w:rsidRPr="008F7B2E" w:rsidRDefault="008F7B2E" w:rsidP="00BB3852">
      <w:pPr>
        <w:spacing w:line="480" w:lineRule="auto"/>
        <w:ind w:firstLine="720"/>
        <w:jc w:val="both"/>
        <w:rPr>
          <w:rFonts w:ascii="Arial" w:hAnsi="Arial" w:cs="Arial"/>
          <w:sz w:val="20"/>
        </w:rPr>
      </w:pPr>
      <w:r w:rsidRPr="008F7B2E">
        <w:rPr>
          <w:rFonts w:ascii="Arial" w:hAnsi="Arial" w:cs="Arial"/>
          <w:sz w:val="20"/>
        </w:rPr>
        <w:t>Samples were carbon coated to an approximate thickness of 25–30 µm for EDS analysis. Chemical data for each host crystal in the proximity of each FI was determined using a Zeiss EVO MA-10 SEM and a single AMETEK EDAX 10 mm</w:t>
      </w:r>
      <w:r w:rsidRPr="008F7B2E">
        <w:rPr>
          <w:rFonts w:ascii="Arial" w:hAnsi="Arial" w:cs="Arial"/>
          <w:sz w:val="20"/>
          <w:vertAlign w:val="superscript"/>
        </w:rPr>
        <w:t>2</w:t>
      </w:r>
      <w:r w:rsidRPr="008F7B2E">
        <w:rPr>
          <w:rFonts w:ascii="Arial" w:hAnsi="Arial" w:cs="Arial"/>
          <w:sz w:val="20"/>
        </w:rPr>
        <w:t xml:space="preserve"> detector at the University of California, Berkeley. The beam was </w:t>
      </w:r>
      <w:proofErr w:type="spellStart"/>
      <w:r w:rsidRPr="008F7B2E">
        <w:rPr>
          <w:rFonts w:ascii="Arial" w:hAnsi="Arial" w:cs="Arial"/>
          <w:sz w:val="20"/>
        </w:rPr>
        <w:t>rastered</w:t>
      </w:r>
      <w:proofErr w:type="spellEnd"/>
      <w:r w:rsidRPr="008F7B2E">
        <w:rPr>
          <w:rFonts w:ascii="Arial" w:hAnsi="Arial" w:cs="Arial"/>
          <w:sz w:val="20"/>
        </w:rPr>
        <w:t xml:space="preserve"> over a 30-by-30 µm area for ~75–80s (a live time of 60 seconds with ~30% dead time). For all analyses we used an accelerating voltage of 20 kV and a 30 µm aperture, giving an approximate beam current of 5 </w:t>
      </w:r>
      <w:proofErr w:type="spellStart"/>
      <w:r w:rsidRPr="008F7B2E">
        <w:rPr>
          <w:rFonts w:ascii="Arial" w:hAnsi="Arial" w:cs="Arial"/>
          <w:sz w:val="20"/>
        </w:rPr>
        <w:t>nA.</w:t>
      </w:r>
      <w:proofErr w:type="spellEnd"/>
      <w:r w:rsidRPr="008F7B2E">
        <w:rPr>
          <w:rFonts w:ascii="Arial" w:hAnsi="Arial" w:cs="Arial"/>
          <w:sz w:val="20"/>
        </w:rPr>
        <w:t xml:space="preserve"> EDS data reduction was performed using an in-built standardless quantification routine (including a ZAF matrix correction), alongside pre-determined “Standardless Element Coefficients” (SECs). The SECs act as correction factors for each element in the standardless quantification routine and have been determined through several years of repeat analyses of multiple different silicate standard materials and glasses. This method returns an estimate for the relative abundance of each element in the analyzed material and, if a normalization to 100% is assumed, can be used to return semi-quantitative chemical analysis of elemental or oxide weight percent values. However, for the purposes of this study we simply focused on the relative abundance of Mg and Fe in the EDS analyses to calculate the </w:t>
      </w:r>
      <w:proofErr w:type="spellStart"/>
      <w:r w:rsidRPr="008F7B2E">
        <w:rPr>
          <w:rFonts w:ascii="Arial" w:hAnsi="Arial" w:cs="Arial"/>
          <w:sz w:val="20"/>
        </w:rPr>
        <w:t>Fo</w:t>
      </w:r>
      <w:proofErr w:type="spellEnd"/>
      <w:r w:rsidRPr="008F7B2E">
        <w:rPr>
          <w:rFonts w:ascii="Arial" w:hAnsi="Arial" w:cs="Arial"/>
          <w:sz w:val="20"/>
        </w:rPr>
        <w:t xml:space="preserve"> content of the olivine host crystals. Furthermore, by calculating the molar Si/(</w:t>
      </w:r>
      <w:proofErr w:type="spellStart"/>
      <w:r w:rsidRPr="008F7B2E">
        <w:rPr>
          <w:rFonts w:ascii="Arial" w:hAnsi="Arial" w:cs="Arial"/>
          <w:sz w:val="20"/>
        </w:rPr>
        <w:t>Mg+Fe</w:t>
      </w:r>
      <w:proofErr w:type="spellEnd"/>
      <w:r w:rsidRPr="008F7B2E">
        <w:rPr>
          <w:rFonts w:ascii="Arial" w:hAnsi="Arial" w:cs="Arial"/>
          <w:sz w:val="20"/>
        </w:rPr>
        <w:t>) ratio of each analysis we were able to provide a stoichiometric check of data quality: we obtained an average Si/(</w:t>
      </w:r>
      <w:proofErr w:type="spellStart"/>
      <w:r w:rsidRPr="008F7B2E">
        <w:rPr>
          <w:rFonts w:ascii="Arial" w:hAnsi="Arial" w:cs="Arial"/>
          <w:sz w:val="20"/>
        </w:rPr>
        <w:t>Mg+Fe</w:t>
      </w:r>
      <w:proofErr w:type="spellEnd"/>
      <w:r w:rsidRPr="008F7B2E">
        <w:rPr>
          <w:rFonts w:ascii="Arial" w:hAnsi="Arial" w:cs="Arial"/>
          <w:sz w:val="20"/>
        </w:rPr>
        <w:t xml:space="preserve">) ratio of 0.497±0.006 on Kīlauea olivine crystals, close to the ideal value of ~0.5. Precision and accuracy were determined through repeat measurements of the San Carlos and Springwater olivines, which were not used as part of the standard quantification routine. We estimate the precision and accuracy of the method using repeat analyses of secondary standards (5 at start, 5 at end of day), which have </w:t>
      </w:r>
      <w:proofErr w:type="spellStart"/>
      <w:r w:rsidRPr="008F7B2E">
        <w:rPr>
          <w:rFonts w:ascii="Arial" w:hAnsi="Arial" w:cs="Arial"/>
          <w:sz w:val="20"/>
        </w:rPr>
        <w:t>Fo</w:t>
      </w:r>
      <w:proofErr w:type="spellEnd"/>
      <w:r w:rsidRPr="008F7B2E">
        <w:rPr>
          <w:rFonts w:ascii="Arial" w:hAnsi="Arial" w:cs="Arial"/>
          <w:sz w:val="20"/>
        </w:rPr>
        <w:t xml:space="preserve"> contents similar to our samples (see supplementary dataset </w:t>
      </w:r>
      <w:r w:rsidR="00563DB6">
        <w:rPr>
          <w:rFonts w:ascii="Arial" w:hAnsi="Arial" w:cs="Arial"/>
          <w:sz w:val="20"/>
        </w:rPr>
        <w:t>S2</w:t>
      </w:r>
      <w:r w:rsidRPr="008F7B2E">
        <w:rPr>
          <w:rFonts w:ascii="Arial" w:hAnsi="Arial" w:cs="Arial"/>
          <w:sz w:val="20"/>
        </w:rPr>
        <w:t xml:space="preserve">). The Smithsonian-preferred </w:t>
      </w:r>
      <w:proofErr w:type="spellStart"/>
      <w:r w:rsidRPr="008F7B2E">
        <w:rPr>
          <w:rFonts w:ascii="Arial" w:hAnsi="Arial" w:cs="Arial"/>
          <w:sz w:val="20"/>
        </w:rPr>
        <w:t>Fo</w:t>
      </w:r>
      <w:proofErr w:type="spellEnd"/>
      <w:r w:rsidRPr="008F7B2E">
        <w:rPr>
          <w:rFonts w:ascii="Arial" w:hAnsi="Arial" w:cs="Arial"/>
          <w:sz w:val="20"/>
        </w:rPr>
        <w:t xml:space="preserve"> content </w:t>
      </w:r>
      <w:r w:rsidRPr="008F7B2E">
        <w:rPr>
          <w:rFonts w:ascii="Arial" w:hAnsi="Arial" w:cs="Arial"/>
          <w:sz w:val="20"/>
        </w:rPr>
        <w:fldChar w:fldCharType="begin"/>
      </w:r>
      <w:r w:rsidR="00965184">
        <w:rPr>
          <w:rFonts w:ascii="Arial" w:hAnsi="Arial" w:cs="Arial"/>
          <w:sz w:val="20"/>
        </w:rPr>
        <w:instrText xml:space="preserve"> ADDIN ZOTERO_ITEM CSL_CITATION {"citationID":"T1XJBPs0","properties":{"formattedCitation":"(Jarosewich {\\i{}et al.}, 1980)","plainCitation":"(Jarosewich et al., 1980)","noteIndex":0},"citationItems":[{"id":2025,"uris":["http://zotero.org/users/9451925/items/DSCH8SWU"],"itemData":{"id":2025,"type":"article-journal","container-title":"Geostandards Newsletter","issue":"1","note":"ISBN: 0150-5505\npublisher: Wiley Online Library","page":"43-47","title":"Reference samples for electron microprobe analysis","volume":"4","author":[{"family":"Jarosewich","given":"Eugene"},{"family":"Nelen","given":"J. A."},{"family":"Norberg","given":"Julie A."}],"issued":{"date-parts":[["1980"]]}}}],"schema":"https://github.com/citation-style-language/schema/raw/master/csl-citation.json"}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w:t>
      </w:r>
      <w:proofErr w:type="spellStart"/>
      <w:r w:rsidR="00965184" w:rsidRPr="00965184">
        <w:rPr>
          <w:rFonts w:ascii="Arial" w:hAnsi="Arial" w:cs="Arial"/>
          <w:sz w:val="20"/>
        </w:rPr>
        <w:t>Jarosewich</w:t>
      </w:r>
      <w:proofErr w:type="spellEnd"/>
      <w:r w:rsidR="00965184" w:rsidRPr="00965184">
        <w:rPr>
          <w:rFonts w:ascii="Arial" w:hAnsi="Arial" w:cs="Arial"/>
          <w:sz w:val="20"/>
        </w:rPr>
        <w:t xml:space="preserve"> </w:t>
      </w:r>
      <w:r w:rsidR="00965184" w:rsidRPr="00965184">
        <w:rPr>
          <w:rFonts w:ascii="Arial" w:hAnsi="Arial" w:cs="Arial"/>
          <w:i/>
          <w:iCs/>
          <w:sz w:val="20"/>
        </w:rPr>
        <w:t>et al.</w:t>
      </w:r>
      <w:r w:rsidR="00965184" w:rsidRPr="00965184">
        <w:rPr>
          <w:rFonts w:ascii="Arial" w:hAnsi="Arial" w:cs="Arial"/>
          <w:sz w:val="20"/>
        </w:rPr>
        <w:t>, 1980)</w:t>
      </w:r>
      <w:r w:rsidRPr="008F7B2E">
        <w:rPr>
          <w:rFonts w:ascii="Arial" w:hAnsi="Arial" w:cs="Arial"/>
          <w:sz w:val="20"/>
        </w:rPr>
        <w:fldChar w:fldCharType="end"/>
      </w:r>
      <w:r w:rsidRPr="008F7B2E">
        <w:rPr>
          <w:rFonts w:ascii="Arial" w:hAnsi="Arial" w:cs="Arial"/>
          <w:sz w:val="20"/>
        </w:rPr>
        <w:t xml:space="preserve"> for the San Carlos secondary standard is 90.2 </w:t>
      </w:r>
      <w:proofErr w:type="spellStart"/>
      <w:r w:rsidRPr="008F7B2E">
        <w:rPr>
          <w:rFonts w:ascii="Arial" w:hAnsi="Arial" w:cs="Arial"/>
          <w:sz w:val="20"/>
        </w:rPr>
        <w:t>Fo</w:t>
      </w:r>
      <w:proofErr w:type="spellEnd"/>
      <w:r w:rsidRPr="008F7B2E">
        <w:rPr>
          <w:rFonts w:ascii="Arial" w:hAnsi="Arial" w:cs="Arial"/>
          <w:sz w:val="20"/>
        </w:rPr>
        <w:t xml:space="preserve">, and we obtained a mean of 89.84±0.07 </w:t>
      </w:r>
      <w:proofErr w:type="spellStart"/>
      <w:r w:rsidRPr="008F7B2E">
        <w:rPr>
          <w:rFonts w:ascii="Arial" w:hAnsi="Arial" w:cs="Arial"/>
          <w:sz w:val="20"/>
        </w:rPr>
        <w:t>Fo</w:t>
      </w:r>
      <w:proofErr w:type="spellEnd"/>
      <w:r w:rsidRPr="008F7B2E">
        <w:rPr>
          <w:rFonts w:ascii="Arial" w:hAnsi="Arial" w:cs="Arial"/>
          <w:sz w:val="20"/>
        </w:rPr>
        <w:t xml:space="preserve"> units. For Springwater, the preferred </w:t>
      </w:r>
      <w:r w:rsidRPr="008F7B2E">
        <w:rPr>
          <w:rFonts w:ascii="Arial" w:hAnsi="Arial" w:cs="Arial"/>
          <w:sz w:val="20"/>
        </w:rPr>
        <w:lastRenderedPageBreak/>
        <w:t xml:space="preserve">value is 82.4 </w:t>
      </w:r>
      <w:proofErr w:type="spellStart"/>
      <w:r w:rsidRPr="008F7B2E">
        <w:rPr>
          <w:rFonts w:ascii="Arial" w:hAnsi="Arial" w:cs="Arial"/>
          <w:sz w:val="20"/>
        </w:rPr>
        <w:t>Fo</w:t>
      </w:r>
      <w:proofErr w:type="spellEnd"/>
      <w:r w:rsidRPr="008F7B2E">
        <w:rPr>
          <w:rFonts w:ascii="Arial" w:hAnsi="Arial" w:cs="Arial"/>
          <w:sz w:val="20"/>
        </w:rPr>
        <w:t xml:space="preserve">, and we obtained a mean of 82.1±0.2 </w:t>
      </w:r>
      <w:proofErr w:type="spellStart"/>
      <w:r w:rsidRPr="008F7B2E">
        <w:rPr>
          <w:rFonts w:ascii="Arial" w:hAnsi="Arial" w:cs="Arial"/>
          <w:sz w:val="20"/>
        </w:rPr>
        <w:t>Fo</w:t>
      </w:r>
      <w:proofErr w:type="spellEnd"/>
      <w:r w:rsidRPr="008F7B2E">
        <w:rPr>
          <w:rFonts w:ascii="Arial" w:hAnsi="Arial" w:cs="Arial"/>
          <w:sz w:val="20"/>
        </w:rPr>
        <w:t xml:space="preserve">.  We also analyzed a Kīlauea olivine crystal previously measured on the USGS Menlo Park EPMA. The average </w:t>
      </w:r>
      <w:proofErr w:type="spellStart"/>
      <w:r w:rsidRPr="008F7B2E">
        <w:rPr>
          <w:rFonts w:ascii="Arial" w:hAnsi="Arial" w:cs="Arial"/>
          <w:sz w:val="20"/>
        </w:rPr>
        <w:t>Fo</w:t>
      </w:r>
      <w:proofErr w:type="spellEnd"/>
      <w:r w:rsidRPr="008F7B2E">
        <w:rPr>
          <w:rFonts w:ascii="Arial" w:hAnsi="Arial" w:cs="Arial"/>
          <w:sz w:val="20"/>
        </w:rPr>
        <w:t xml:space="preserve"> content obtained at Menlo Park was 87.8±0.1 </w:t>
      </w:r>
      <w:proofErr w:type="spellStart"/>
      <w:r w:rsidRPr="008F7B2E">
        <w:rPr>
          <w:rFonts w:ascii="Arial" w:hAnsi="Arial" w:cs="Arial"/>
          <w:sz w:val="20"/>
        </w:rPr>
        <w:t>Fo</w:t>
      </w:r>
      <w:proofErr w:type="spellEnd"/>
      <w:r w:rsidRPr="008F7B2E">
        <w:rPr>
          <w:rFonts w:ascii="Arial" w:hAnsi="Arial" w:cs="Arial"/>
          <w:sz w:val="20"/>
        </w:rPr>
        <w:t xml:space="preserve"> units, and at the University of California, Berkeley SEM, 88.5±0.1. It should be noted that such offsets also exist between different EPMA labs </w:t>
      </w:r>
      <w:r w:rsidRPr="008F7B2E">
        <w:rPr>
          <w:rFonts w:ascii="Arial" w:hAnsi="Arial" w:cs="Arial"/>
          <w:sz w:val="20"/>
        </w:rPr>
        <w:fldChar w:fldCharType="begin"/>
      </w:r>
      <w:r w:rsidR="00965184">
        <w:rPr>
          <w:rFonts w:ascii="Arial" w:hAnsi="Arial" w:cs="Arial"/>
          <w:sz w:val="20"/>
        </w:rPr>
        <w:instrText xml:space="preserve"> ADDIN ZOTERO_ITEM CSL_CITATION {"citationID":"eiQLcxRf","properties":{"formattedCitation":"(Wieser {\\i{}et al.}, 2023)","plainCitation":"(Wieser et al., 2023)","noteIndex":0},"citationItems":[{"id":2000,"uris":["http://zotero.org/users/9451925/items/9HP4L5DM"],"itemData":{"id":2000,"type":"article-journal","abstract":"The composition of clinopyroxene and clinopyroxene-liquid (Cpx-Liq) pairs are frequently used to calculate crystallization/equilibration pressures in igneous systems. While canonical uncertainties are often assigned to calculated pressures based on fits to calibration or test datasets, the sources of these uncertainties (and thus ways to reduce them) have not been rigorously assessed. We show that considerable uncertainties in calculated pressures arise from analytical error associated with Electron Probe Microanalyser (EPMA) measurements of Cpx. Specifically, low X-ray counts during analysis of elements with concentrations &amp;lt;1 wt% resulting from insufficient count times and/or low beam currents yield highly imprecise measurements (1σ errors of 10–40% for Na2O).Low analytical precision propagates into the calculation of pressure-sensitive mineral components such as jadeite. Using Monte Carlo approaches, we demonstrate that elemental variation resulting from analytical precision alone generates pressures spanning ~4 kbar (~15 km) for a single Cpx and ~6 kbar for a single Cpx-Liq pair using popular barometry expressions. In addition, analytical uncertainties in mineral compositions produce highly correlated arrays between pressure and temperature that have been previously attributed to transcrustal magma storage. Before invoking such geological interpretations, a more mundane origin from analytical imprecision must be ruled out. Most importantly, low analytical precision does not just affect the application of barometers to natural systems; it has also affected characterization of Cpx in experimental products used to calibrate and test barometers. The impact of poor precision on each individual measurement is often magnified by the small number of measurements made within experimental charges, meaning that low analytical precision and true variability in mineral compositions have not been sufficiently mediated by averaging multiple EPMA analyses. We compile the number of Cpx measurements performed in N = 307 experiments used to calibrate existing barometers, and N = 490 new experiments, finding ~45% of experiment charges were characterized by ≤5 individual Cpx analyses. Insufficient characterization of the true composition of experimental phases likely accounts for the fact that all Cpx-based barometers exhibit large errors (± 3 kbar) when tested using global experimental datasets.We suggest specific changes to analytical and experimental protocols, such as increased count times and/or higher beam currents when measuring low concentration elements in relatively beam resistant Cpx in experiments and natural samples. We also advocate for increasing the number of analyses per experimental charge, resolving interlaboratory analytical offsets and improving data reporting. Implementing these changes is essential to produce a more robust dataset to calibrate and test the next generation of more precise and accurate Cpx-based barometers. In turn, this will enable more rigorous investigation of magma storage geometries in a variety of tectonic settings (e.g. distinguishing true transcrustal storage vs. storage in discrete reservoirs).","container-title":"Journal of Petrology","DOI":"10.1093/petrology/egac126","ISSN":"0022-3530","issue":"2","journalAbbreviation":"Journal of Petrology","page":"egac126","source":"Silverchair","title":"Barometers Behaving Badly I: Assessing the Influence of Analytical and Experimental Uncertainty on Clinopyroxene Thermobarometry Calculations at Crustal Conditions","title-short":"Barometers Behaving Badly I","volume":"64","author":[{"family":"Wieser","given":"Penny E"},{"family":"Kent","given":"Adam J R"},{"family":"Till","given":"Christy B"},{"family":"Donovan","given":"John"},{"family":"Neave","given":"David A"},{"family":"Blatter","given":"Dawnika L"},{"family":"Krawczynski","given":"Michael J"}],"issued":{"date-parts":[["2023",2,1]]}}}],"schema":"https://github.com/citation-style-language/schema/raw/master/csl-citation.json"}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 xml:space="preserve">(Wieser </w:t>
      </w:r>
      <w:r w:rsidR="00965184" w:rsidRPr="00965184">
        <w:rPr>
          <w:rFonts w:ascii="Arial" w:hAnsi="Arial" w:cs="Arial"/>
          <w:i/>
          <w:iCs/>
          <w:sz w:val="20"/>
        </w:rPr>
        <w:t>et al.</w:t>
      </w:r>
      <w:r w:rsidR="00965184" w:rsidRPr="00965184">
        <w:rPr>
          <w:rFonts w:ascii="Arial" w:hAnsi="Arial" w:cs="Arial"/>
          <w:sz w:val="20"/>
        </w:rPr>
        <w:t>, 2023)</w:t>
      </w:r>
      <w:r w:rsidRPr="008F7B2E">
        <w:rPr>
          <w:rFonts w:ascii="Arial" w:hAnsi="Arial" w:cs="Arial"/>
          <w:sz w:val="20"/>
        </w:rPr>
        <w:fldChar w:fldCharType="end"/>
      </w:r>
      <w:r w:rsidRPr="008F7B2E">
        <w:rPr>
          <w:rFonts w:ascii="Arial" w:hAnsi="Arial" w:cs="Arial"/>
          <w:sz w:val="20"/>
        </w:rPr>
        <w:t xml:space="preserve">. Considering these probable differences, we compared data acquired at Stanford University to that obtained at Cambridge University on the olivine crystals of </w:t>
      </w:r>
      <w:del w:id="39" w:author="Penny Wieser" w:date="2024-03-02T13:07:00Z">
        <w:r w:rsidRPr="008F7B2E" w:rsidDel="0027239B">
          <w:rPr>
            <w:rFonts w:ascii="Arial" w:hAnsi="Arial" w:cs="Arial"/>
            <w:sz w:val="20"/>
          </w:rPr>
          <w:delText>ref</w:delText>
        </w:r>
      </w:del>
      <w:r w:rsidRPr="008F7B2E">
        <w:rPr>
          <w:rFonts w:ascii="Arial" w:hAnsi="Arial" w:cs="Arial"/>
          <w:sz w:val="20"/>
        </w:rPr>
        <w:fldChar w:fldCharType="begin"/>
      </w:r>
      <w:r w:rsidR="00965184">
        <w:rPr>
          <w:rFonts w:ascii="Arial" w:hAnsi="Arial" w:cs="Arial"/>
          <w:sz w:val="20"/>
        </w:rPr>
        <w:instrText xml:space="preserve"> ADDIN ZOTERO_ITEM CSL_CITATION {"citationID":"mYlZvJRS","properties":{"formattedCitation":"(Wieser {\\i{}et al.}, 2021)","plainCitation":"(Wieser et al., 2021)","noteIndex":0},"citationItems":[{"id":310,"uris":["http://zotero.org/users/9451925/items/68HCIF2C"],"itemData":{"id":310,"type":"article-journal","abstract":"The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965184">
        <w:rPr>
          <w:rFonts w:ascii="Cambria Math" w:hAnsi="Cambria Math" w:cs="Cambria Math"/>
          <w:sz w:val="20"/>
        </w:rPr>
        <w:instrText>∼</w:instrText>
      </w:r>
      <w:r w:rsidR="00965184">
        <w:rPr>
          <w:rFonts w:ascii="Arial" w:hAnsi="Arial" w:cs="Arial"/>
          <w:sz w:val="20"/>
        </w:rPr>
        <w:instrText>2-km depth), while many high-Fo olivines (&gt;Fo81.5; far from equilibrium with their carrier melts) crystallized within the South Caldera reservoir (</w:instrText>
      </w:r>
      <w:r w:rsidR="00965184">
        <w:rPr>
          <w:rFonts w:ascii="Cambria Math" w:hAnsi="Cambria Math" w:cs="Cambria Math"/>
          <w:sz w:val="20"/>
        </w:rPr>
        <w:instrText>∼</w:instrText>
      </w:r>
      <w:r w:rsidR="00965184">
        <w:rPr>
          <w:rFonts w:ascii="Arial" w:hAnsi="Arial" w:cs="Arial"/>
          <w:sz w:val="20"/>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8F7B2E">
        <w:rPr>
          <w:rFonts w:ascii="Arial" w:hAnsi="Arial" w:cs="Arial"/>
          <w:sz w:val="20"/>
        </w:rPr>
        <w:fldChar w:fldCharType="separate"/>
      </w:r>
      <w:del w:id="40" w:author="Penny Wieser" w:date="2024-03-02T13:08:00Z">
        <w:r w:rsidR="00965184" w:rsidRPr="00965184" w:rsidDel="0027239B">
          <w:rPr>
            <w:rFonts w:ascii="Arial" w:hAnsi="Arial" w:cs="Arial"/>
            <w:sz w:val="20"/>
          </w:rPr>
          <w:delText>(</w:delText>
        </w:r>
      </w:del>
      <w:r w:rsidR="00965184" w:rsidRPr="00965184">
        <w:rPr>
          <w:rFonts w:ascii="Arial" w:hAnsi="Arial" w:cs="Arial"/>
          <w:sz w:val="20"/>
        </w:rPr>
        <w:t xml:space="preserve">Wieser </w:t>
      </w:r>
      <w:r w:rsidR="00965184" w:rsidRPr="00965184">
        <w:rPr>
          <w:rFonts w:ascii="Arial" w:hAnsi="Arial" w:cs="Arial"/>
          <w:i/>
          <w:iCs/>
          <w:sz w:val="20"/>
        </w:rPr>
        <w:t>et al.</w:t>
      </w:r>
      <w:r w:rsidR="00965184" w:rsidRPr="00965184">
        <w:rPr>
          <w:rFonts w:ascii="Arial" w:hAnsi="Arial" w:cs="Arial"/>
          <w:sz w:val="20"/>
        </w:rPr>
        <w:t xml:space="preserve">, </w:t>
      </w:r>
      <w:ins w:id="41" w:author="Penny Wieser" w:date="2024-03-02T13:08:00Z">
        <w:r w:rsidR="0027239B">
          <w:rPr>
            <w:rFonts w:ascii="Arial" w:hAnsi="Arial" w:cs="Arial"/>
            <w:sz w:val="20"/>
          </w:rPr>
          <w:t>(</w:t>
        </w:r>
      </w:ins>
      <w:r w:rsidR="00965184" w:rsidRPr="00965184">
        <w:rPr>
          <w:rFonts w:ascii="Arial" w:hAnsi="Arial" w:cs="Arial"/>
          <w:sz w:val="20"/>
        </w:rPr>
        <w:t>2021)</w:t>
      </w:r>
      <w:r w:rsidRPr="008F7B2E">
        <w:rPr>
          <w:rFonts w:ascii="Arial" w:hAnsi="Arial" w:cs="Arial"/>
          <w:sz w:val="20"/>
        </w:rPr>
        <w:fldChar w:fldCharType="end"/>
      </w:r>
      <w:r w:rsidRPr="008F7B2E">
        <w:rPr>
          <w:rFonts w:ascii="Arial" w:hAnsi="Arial" w:cs="Arial"/>
          <w:sz w:val="20"/>
        </w:rPr>
        <w:t xml:space="preserve">. The difference observed amounts to ~0.62 units at ~82 </w:t>
      </w:r>
      <w:proofErr w:type="spellStart"/>
      <w:r w:rsidRPr="008F7B2E">
        <w:rPr>
          <w:rFonts w:ascii="Arial" w:hAnsi="Arial" w:cs="Arial"/>
          <w:sz w:val="20"/>
        </w:rPr>
        <w:t>Fo</w:t>
      </w:r>
      <w:proofErr w:type="spellEnd"/>
      <w:r w:rsidRPr="008F7B2E">
        <w:rPr>
          <w:rFonts w:ascii="Arial" w:hAnsi="Arial" w:cs="Arial"/>
          <w:sz w:val="20"/>
        </w:rPr>
        <w:t xml:space="preserve"> and 0.78 units at 90 </w:t>
      </w:r>
      <w:proofErr w:type="spellStart"/>
      <w:r w:rsidRPr="008F7B2E">
        <w:rPr>
          <w:rFonts w:ascii="Arial" w:hAnsi="Arial" w:cs="Arial"/>
          <w:sz w:val="20"/>
        </w:rPr>
        <w:t>Fo</w:t>
      </w:r>
      <w:proofErr w:type="spellEnd"/>
      <w:ins w:id="42" w:author="Penny Wieser" w:date="2024-03-02T13:08:00Z">
        <w:r w:rsidR="0027239B">
          <w:rPr>
            <w:rFonts w:ascii="Arial" w:hAnsi="Arial" w:cs="Arial"/>
            <w:sz w:val="20"/>
          </w:rPr>
          <w:t xml:space="preserve"> </w:t>
        </w:r>
      </w:ins>
      <w:r w:rsidRPr="008F7B2E">
        <w:rPr>
          <w:rFonts w:ascii="Arial" w:hAnsi="Arial" w:cs="Arial"/>
          <w:sz w:val="20"/>
        </w:rPr>
        <w:fldChar w:fldCharType="begin"/>
      </w:r>
      <w:r w:rsidR="00965184">
        <w:rPr>
          <w:rFonts w:ascii="Arial" w:hAnsi="Arial" w:cs="Arial"/>
          <w:sz w:val="20"/>
        </w:rPr>
        <w:instrText xml:space="preserve"> ADDIN ZOTERO_ITEM CSL_CITATION {"citationID":"uwk2TpDI","properties":{"formattedCitation":"(DeVitre and Wieser, 2023)","plainCitation":"(DeVitre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(DeVitre and Wieser, 2023)</w:t>
      </w:r>
      <w:r w:rsidRPr="008F7B2E">
        <w:rPr>
          <w:rFonts w:ascii="Arial" w:hAnsi="Arial" w:cs="Arial"/>
          <w:sz w:val="20"/>
        </w:rPr>
        <w:fldChar w:fldCharType="end"/>
      </w:r>
      <w:r w:rsidRPr="008F7B2E">
        <w:rPr>
          <w:rFonts w:ascii="Arial" w:hAnsi="Arial" w:cs="Arial"/>
          <w:sz w:val="20"/>
        </w:rPr>
        <w:t>.</w:t>
      </w:r>
      <w:ins w:id="43" w:author="Penny Wieser" w:date="2024-03-02T13:08:00Z">
        <w:r w:rsidR="0027239B">
          <w:rPr>
            <w:rFonts w:ascii="Arial" w:hAnsi="Arial" w:cs="Arial"/>
            <w:sz w:val="20"/>
          </w:rPr>
          <w:t xml:space="preserve"> Thus, EDS errors are within uncertainty of offsets between different microprobe labs. </w:t>
        </w:r>
      </w:ins>
    </w:p>
    <w:p w14:paraId="68B5D1CB" w14:textId="77777777" w:rsidR="008F7B2E" w:rsidRPr="008F7B2E" w:rsidRDefault="008F7B2E" w:rsidP="00BB3852">
      <w:pPr>
        <w:spacing w:line="480" w:lineRule="auto"/>
        <w:ind w:firstLine="720"/>
        <w:jc w:val="both"/>
        <w:rPr>
          <w:rFonts w:ascii="Arial" w:hAnsi="Arial" w:cs="Arial"/>
          <w:sz w:val="20"/>
        </w:rPr>
      </w:pPr>
    </w:p>
    <w:p w14:paraId="223E59ED" w14:textId="77777777" w:rsidR="008F7B2E" w:rsidRPr="008F7B2E" w:rsidRDefault="008F7B2E" w:rsidP="00BB3852">
      <w:pPr>
        <w:spacing w:line="480" w:lineRule="auto"/>
        <w:jc w:val="both"/>
        <w:rPr>
          <w:rFonts w:ascii="Arial" w:hAnsi="Arial" w:cs="Arial"/>
          <w:b/>
          <w:bCs/>
          <w:sz w:val="20"/>
        </w:rPr>
      </w:pPr>
      <w:r w:rsidRPr="008F7B2E">
        <w:rPr>
          <w:rFonts w:ascii="Arial" w:hAnsi="Arial" w:cs="Arial"/>
          <w:b/>
          <w:bCs/>
          <w:sz w:val="20"/>
        </w:rPr>
        <w:t>EPMA analysis of glasses</w:t>
      </w:r>
    </w:p>
    <w:p w14:paraId="68263EBD" w14:textId="60281770" w:rsidR="00587E27" w:rsidRPr="00587E27" w:rsidRDefault="008F7B2E" w:rsidP="00FE1502">
      <w:pPr>
        <w:spacing w:line="480" w:lineRule="auto"/>
        <w:ind w:firstLine="720"/>
        <w:jc w:val="both"/>
        <w:rPr>
          <w:rFonts w:ascii="Arial" w:hAnsi="Arial" w:cs="Arial"/>
          <w:sz w:val="20"/>
        </w:rPr>
      </w:pPr>
      <w:r w:rsidRPr="008F7B2E">
        <w:rPr>
          <w:rFonts w:ascii="Arial" w:hAnsi="Arial" w:cs="Arial"/>
          <w:sz w:val="20"/>
        </w:rPr>
        <w:t xml:space="preserve">Major and minor element analysis of glass </w:t>
      </w:r>
      <w:r w:rsidR="00680AA1">
        <w:rPr>
          <w:rFonts w:ascii="Arial" w:hAnsi="Arial" w:cs="Arial"/>
          <w:sz w:val="20"/>
        </w:rPr>
        <w:t xml:space="preserve">from USGS sample KS23-587 </w:t>
      </w:r>
      <w:r w:rsidRPr="008F7B2E">
        <w:rPr>
          <w:rFonts w:ascii="Arial" w:hAnsi="Arial" w:cs="Arial"/>
          <w:sz w:val="20"/>
        </w:rPr>
        <w:t>was done using the U.S. Geological Survey’s JEOL 8530F microprobe at the California Volcano Observatory</w:t>
      </w:r>
      <w:r w:rsidR="00587E27">
        <w:rPr>
          <w:rFonts w:ascii="Arial" w:hAnsi="Arial" w:cs="Arial"/>
          <w:sz w:val="20"/>
        </w:rPr>
        <w:t>. The samples were run over midnight between September 23 and 24</w:t>
      </w:r>
      <w:r w:rsidR="00587E27" w:rsidRPr="00587E27">
        <w:rPr>
          <w:rFonts w:ascii="Arial" w:hAnsi="Arial" w:cs="Arial"/>
          <w:sz w:val="20"/>
          <w:vertAlign w:val="superscript"/>
        </w:rPr>
        <w:t>th</w:t>
      </w:r>
      <w:r w:rsidR="00587E27">
        <w:rPr>
          <w:rFonts w:ascii="Arial" w:hAnsi="Arial" w:cs="Arial"/>
          <w:sz w:val="20"/>
        </w:rPr>
        <w:t>, 2023, in 1hr 37 minutes (</w:t>
      </w:r>
      <w:r w:rsidR="00587E27" w:rsidRPr="00587E27">
        <w:rPr>
          <w:rFonts w:ascii="Arial" w:hAnsi="Arial" w:cs="Arial"/>
          <w:sz w:val="20"/>
        </w:rPr>
        <w:t>9/23/2023 23:06</w:t>
      </w:r>
      <w:r w:rsidR="00587E27">
        <w:rPr>
          <w:rFonts w:ascii="Arial" w:hAnsi="Arial" w:cs="Arial"/>
          <w:sz w:val="20"/>
        </w:rPr>
        <w:t xml:space="preserve"> </w:t>
      </w:r>
      <w:r w:rsidR="00587E27" w:rsidRPr="00587E27">
        <w:rPr>
          <w:rFonts w:ascii="Arial" w:hAnsi="Arial" w:cs="Arial"/>
          <w:sz w:val="20"/>
        </w:rPr>
        <w:t>- 9/24/2023 0:43</w:t>
      </w:r>
      <w:r w:rsidR="00587E27">
        <w:rPr>
          <w:rFonts w:ascii="Arial" w:hAnsi="Arial" w:cs="Arial"/>
          <w:sz w:val="20"/>
        </w:rPr>
        <w:t xml:space="preserve">). A total of </w:t>
      </w:r>
      <w:r w:rsidR="00587E27" w:rsidRPr="00587E27">
        <w:rPr>
          <w:rFonts w:ascii="Arial" w:hAnsi="Arial" w:cs="Arial"/>
          <w:sz w:val="20"/>
        </w:rPr>
        <w:t xml:space="preserve">20 </w:t>
      </w:r>
      <w:r w:rsidR="00587E27">
        <w:rPr>
          <w:rFonts w:ascii="Arial" w:hAnsi="Arial" w:cs="Arial"/>
          <w:sz w:val="20"/>
        </w:rPr>
        <w:t xml:space="preserve">total </w:t>
      </w:r>
      <w:r w:rsidR="00587E27" w:rsidRPr="00587E27">
        <w:rPr>
          <w:rFonts w:ascii="Arial" w:hAnsi="Arial" w:cs="Arial"/>
          <w:sz w:val="20"/>
        </w:rPr>
        <w:t>analyses</w:t>
      </w:r>
      <w:r w:rsidR="00587E27">
        <w:rPr>
          <w:rFonts w:ascii="Arial" w:hAnsi="Arial" w:cs="Arial"/>
          <w:sz w:val="20"/>
        </w:rPr>
        <w:t xml:space="preserve"> were conducted</w:t>
      </w:r>
      <w:r w:rsidR="00587E27" w:rsidRPr="00587E27">
        <w:rPr>
          <w:rFonts w:ascii="Arial" w:hAnsi="Arial" w:cs="Arial"/>
          <w:sz w:val="20"/>
        </w:rPr>
        <w:t>,</w:t>
      </w:r>
      <w:r w:rsidR="00587E27">
        <w:rPr>
          <w:rFonts w:ascii="Arial" w:hAnsi="Arial" w:cs="Arial"/>
          <w:sz w:val="20"/>
        </w:rPr>
        <w:t xml:space="preserve"> </w:t>
      </w:r>
      <w:r w:rsidR="007B7581">
        <w:rPr>
          <w:rFonts w:ascii="Arial" w:hAnsi="Arial" w:cs="Arial"/>
          <w:sz w:val="20"/>
        </w:rPr>
        <w:t>corresponding</w:t>
      </w:r>
      <w:r w:rsidR="00587E27">
        <w:rPr>
          <w:rFonts w:ascii="Arial" w:hAnsi="Arial" w:cs="Arial"/>
          <w:sz w:val="20"/>
        </w:rPr>
        <w:t xml:space="preserve"> to</w:t>
      </w:r>
      <w:r w:rsidR="00587E27" w:rsidRPr="00587E27">
        <w:rPr>
          <w:rFonts w:ascii="Arial" w:hAnsi="Arial" w:cs="Arial"/>
          <w:sz w:val="20"/>
        </w:rPr>
        <w:t xml:space="preserve"> 4</w:t>
      </w:r>
      <w:r w:rsidR="00587E27">
        <w:rPr>
          <w:rFonts w:ascii="Arial" w:hAnsi="Arial" w:cs="Arial"/>
          <w:sz w:val="20"/>
        </w:rPr>
        <w:t xml:space="preserve"> </w:t>
      </w:r>
      <w:r w:rsidR="007B7581">
        <w:rPr>
          <w:rFonts w:ascii="Arial" w:hAnsi="Arial" w:cs="Arial"/>
          <w:sz w:val="20"/>
        </w:rPr>
        <w:t xml:space="preserve">analyses </w:t>
      </w:r>
      <w:r w:rsidR="00587E27">
        <w:rPr>
          <w:rFonts w:ascii="Arial" w:hAnsi="Arial" w:cs="Arial"/>
          <w:sz w:val="20"/>
        </w:rPr>
        <w:t xml:space="preserve">per </w:t>
      </w:r>
      <w:r w:rsidR="00587E27" w:rsidRPr="00587E27">
        <w:rPr>
          <w:rFonts w:ascii="Arial" w:hAnsi="Arial" w:cs="Arial"/>
          <w:sz w:val="20"/>
        </w:rPr>
        <w:t>grain</w:t>
      </w:r>
      <w:r w:rsidR="00587E27">
        <w:rPr>
          <w:rFonts w:ascii="Arial" w:hAnsi="Arial" w:cs="Arial"/>
          <w:sz w:val="20"/>
        </w:rPr>
        <w:t xml:space="preserve"> in</w:t>
      </w:r>
      <w:r w:rsidR="00587E27" w:rsidRPr="00587E27">
        <w:rPr>
          <w:rFonts w:ascii="Arial" w:hAnsi="Arial" w:cs="Arial"/>
          <w:sz w:val="20"/>
        </w:rPr>
        <w:t xml:space="preserve"> 5 grains</w:t>
      </w:r>
      <w:r w:rsidR="00587E27">
        <w:rPr>
          <w:rFonts w:ascii="Arial" w:hAnsi="Arial" w:cs="Arial"/>
          <w:sz w:val="20"/>
        </w:rPr>
        <w:t xml:space="preserve">. </w:t>
      </w:r>
      <w:r w:rsidR="00055D43">
        <w:rPr>
          <w:rFonts w:ascii="Arial" w:hAnsi="Arial" w:cs="Arial"/>
          <w:sz w:val="20"/>
        </w:rPr>
        <w:t>These samples were run as part of a pre-booked session for other samples that started on September 20</w:t>
      </w:r>
      <w:r w:rsidR="00055D43" w:rsidRPr="00055D43">
        <w:rPr>
          <w:rFonts w:ascii="Arial" w:hAnsi="Arial" w:cs="Arial"/>
          <w:sz w:val="20"/>
          <w:vertAlign w:val="superscript"/>
        </w:rPr>
        <w:t>th</w:t>
      </w:r>
      <w:r w:rsidR="00055D43">
        <w:rPr>
          <w:rFonts w:ascii="Arial" w:hAnsi="Arial" w:cs="Arial"/>
          <w:sz w:val="20"/>
        </w:rPr>
        <w:t xml:space="preserve">. We note however </w:t>
      </w:r>
      <w:r w:rsidR="007B7581">
        <w:rPr>
          <w:rFonts w:ascii="Arial" w:hAnsi="Arial" w:cs="Arial"/>
          <w:sz w:val="20"/>
        </w:rPr>
        <w:t xml:space="preserve">that </w:t>
      </w:r>
      <w:proofErr w:type="spellStart"/>
      <w:r w:rsidR="00055D43">
        <w:rPr>
          <w:rFonts w:ascii="Arial" w:hAnsi="Arial" w:cs="Arial"/>
          <w:sz w:val="20"/>
        </w:rPr>
        <w:t>CalVO</w:t>
      </w:r>
      <w:proofErr w:type="spellEnd"/>
      <w:r w:rsidR="00055D43">
        <w:rPr>
          <w:rFonts w:ascii="Arial" w:hAnsi="Arial" w:cs="Arial"/>
          <w:sz w:val="20"/>
        </w:rPr>
        <w:t xml:space="preserve"> microprobe personnel later informed us that it would be possible in the future to request immediate access for eruption response if needed. This would mean that </w:t>
      </w:r>
      <w:r w:rsidR="00587E27" w:rsidRPr="00587E27">
        <w:rPr>
          <w:rFonts w:ascii="Arial" w:hAnsi="Arial" w:cs="Arial"/>
          <w:sz w:val="20"/>
        </w:rPr>
        <w:t>a glass mount</w:t>
      </w:r>
      <w:r w:rsidR="00055D43">
        <w:rPr>
          <w:rFonts w:ascii="Arial" w:hAnsi="Arial" w:cs="Arial"/>
          <w:sz w:val="20"/>
        </w:rPr>
        <w:t xml:space="preserve"> could be prepared</w:t>
      </w:r>
      <w:r w:rsidR="00587E27" w:rsidRPr="00587E27">
        <w:rPr>
          <w:rFonts w:ascii="Arial" w:hAnsi="Arial" w:cs="Arial"/>
          <w:sz w:val="20"/>
        </w:rPr>
        <w:t xml:space="preserve"> in 24 </w:t>
      </w:r>
      <w:proofErr w:type="spellStart"/>
      <w:r w:rsidR="00587E27" w:rsidRPr="00587E27">
        <w:rPr>
          <w:rFonts w:ascii="Arial" w:hAnsi="Arial" w:cs="Arial"/>
          <w:sz w:val="20"/>
        </w:rPr>
        <w:t>hrs</w:t>
      </w:r>
      <w:proofErr w:type="spellEnd"/>
      <w:r w:rsidR="00587E27" w:rsidRPr="00587E27">
        <w:rPr>
          <w:rFonts w:ascii="Arial" w:hAnsi="Arial" w:cs="Arial"/>
          <w:sz w:val="20"/>
        </w:rPr>
        <w:t xml:space="preserve"> after </w:t>
      </w:r>
      <w:r w:rsidR="007B7581">
        <w:rPr>
          <w:rFonts w:ascii="Arial" w:hAnsi="Arial" w:cs="Arial"/>
          <w:sz w:val="20"/>
        </w:rPr>
        <w:t xml:space="preserve">sample </w:t>
      </w:r>
      <w:r w:rsidR="00587E27" w:rsidRPr="00587E27">
        <w:rPr>
          <w:rFonts w:ascii="Arial" w:hAnsi="Arial" w:cs="Arial"/>
          <w:sz w:val="20"/>
        </w:rPr>
        <w:t>collection, ship</w:t>
      </w:r>
      <w:r w:rsidR="00055D43">
        <w:rPr>
          <w:rFonts w:ascii="Arial" w:hAnsi="Arial" w:cs="Arial"/>
          <w:sz w:val="20"/>
        </w:rPr>
        <w:t>ped within</w:t>
      </w:r>
      <w:r w:rsidR="00587E27" w:rsidRPr="00587E27">
        <w:rPr>
          <w:rFonts w:ascii="Arial" w:hAnsi="Arial" w:cs="Arial"/>
          <w:sz w:val="20"/>
        </w:rPr>
        <w:t xml:space="preserve"> 2</w:t>
      </w:r>
      <w:r w:rsidR="00055D43">
        <w:rPr>
          <w:rFonts w:ascii="Arial" w:hAnsi="Arial" w:cs="Arial"/>
          <w:sz w:val="20"/>
        </w:rPr>
        <w:t xml:space="preserve"> </w:t>
      </w:r>
      <w:r w:rsidR="00587E27" w:rsidRPr="00587E27">
        <w:rPr>
          <w:rFonts w:ascii="Arial" w:hAnsi="Arial" w:cs="Arial"/>
          <w:sz w:val="20"/>
        </w:rPr>
        <w:t>day</w:t>
      </w:r>
      <w:r w:rsidR="00055D43">
        <w:rPr>
          <w:rFonts w:ascii="Arial" w:hAnsi="Arial" w:cs="Arial"/>
          <w:sz w:val="20"/>
        </w:rPr>
        <w:t>s</w:t>
      </w:r>
      <w:r w:rsidR="00587E27" w:rsidRPr="00587E27">
        <w:rPr>
          <w:rFonts w:ascii="Arial" w:hAnsi="Arial" w:cs="Arial"/>
          <w:sz w:val="20"/>
        </w:rPr>
        <w:t xml:space="preserve"> </w:t>
      </w:r>
      <w:r w:rsidR="00FE1502">
        <w:rPr>
          <w:rFonts w:ascii="Arial" w:hAnsi="Arial" w:cs="Arial"/>
          <w:sz w:val="20"/>
        </w:rPr>
        <w:t xml:space="preserve">from HVO </w:t>
      </w:r>
      <w:r w:rsidR="00587E27" w:rsidRPr="00587E27">
        <w:rPr>
          <w:rFonts w:ascii="Arial" w:hAnsi="Arial" w:cs="Arial"/>
          <w:sz w:val="20"/>
        </w:rPr>
        <w:t xml:space="preserve">to </w:t>
      </w:r>
      <w:proofErr w:type="spellStart"/>
      <w:r w:rsidR="00587E27" w:rsidRPr="00587E27">
        <w:rPr>
          <w:rFonts w:ascii="Arial" w:hAnsi="Arial" w:cs="Arial"/>
          <w:sz w:val="20"/>
        </w:rPr>
        <w:t>C</w:t>
      </w:r>
      <w:r w:rsidR="00055D43">
        <w:rPr>
          <w:rFonts w:ascii="Arial" w:hAnsi="Arial" w:cs="Arial"/>
          <w:sz w:val="20"/>
        </w:rPr>
        <w:t>alVO</w:t>
      </w:r>
      <w:proofErr w:type="spellEnd"/>
      <w:r w:rsidR="00055D43">
        <w:rPr>
          <w:rFonts w:ascii="Arial" w:hAnsi="Arial" w:cs="Arial"/>
          <w:sz w:val="20"/>
        </w:rPr>
        <w:t xml:space="preserve"> and analyzed on the probe</w:t>
      </w:r>
      <w:r w:rsidR="00587E27" w:rsidRPr="00587E27">
        <w:rPr>
          <w:rFonts w:ascii="Arial" w:hAnsi="Arial" w:cs="Arial"/>
          <w:sz w:val="20"/>
        </w:rPr>
        <w:t xml:space="preserve"> on day 4 </w:t>
      </w:r>
      <w:r w:rsidR="007B7581">
        <w:rPr>
          <w:rFonts w:ascii="Arial" w:hAnsi="Arial" w:cs="Arial"/>
          <w:sz w:val="20"/>
        </w:rPr>
        <w:t xml:space="preserve">post field collection </w:t>
      </w:r>
      <w:r w:rsidR="00055D43">
        <w:rPr>
          <w:rFonts w:ascii="Arial" w:hAnsi="Arial" w:cs="Arial"/>
          <w:sz w:val="20"/>
        </w:rPr>
        <w:t xml:space="preserve">(calibration takes 2-3 </w:t>
      </w:r>
      <w:proofErr w:type="spellStart"/>
      <w:r w:rsidR="00055D43">
        <w:rPr>
          <w:rFonts w:ascii="Arial" w:hAnsi="Arial" w:cs="Arial"/>
          <w:sz w:val="20"/>
        </w:rPr>
        <w:t>hrs</w:t>
      </w:r>
      <w:proofErr w:type="spellEnd"/>
      <w:r w:rsidR="00055D43">
        <w:rPr>
          <w:rFonts w:ascii="Arial" w:hAnsi="Arial" w:cs="Arial"/>
          <w:sz w:val="20"/>
        </w:rPr>
        <w:t xml:space="preserve"> and analysis ~2 hours)</w:t>
      </w:r>
      <w:r w:rsidR="00587E27" w:rsidRPr="00587E27">
        <w:rPr>
          <w:rFonts w:ascii="Arial" w:hAnsi="Arial" w:cs="Arial"/>
          <w:sz w:val="20"/>
        </w:rPr>
        <w:t>.</w:t>
      </w:r>
      <w:r w:rsidR="007B7581">
        <w:rPr>
          <w:rFonts w:ascii="Arial" w:hAnsi="Arial" w:cs="Arial"/>
          <w:sz w:val="20"/>
        </w:rPr>
        <w:t xml:space="preserve"> </w:t>
      </w:r>
      <w:r w:rsidR="00587E27" w:rsidRPr="00587E27">
        <w:rPr>
          <w:rFonts w:ascii="Arial" w:hAnsi="Arial" w:cs="Arial"/>
          <w:sz w:val="20"/>
        </w:rPr>
        <w:t> </w:t>
      </w:r>
      <w:r w:rsidR="00FE1502">
        <w:rPr>
          <w:rFonts w:ascii="Arial" w:hAnsi="Arial" w:cs="Arial"/>
          <w:sz w:val="20"/>
        </w:rPr>
        <w:t xml:space="preserve">We also note that if these measurements did not exist at the time of the simulation, we could have used the EDS-SEM method to get the Mg# of the host glass to calculate the equilibrium olivine </w:t>
      </w:r>
      <w:proofErr w:type="spellStart"/>
      <w:r w:rsidR="00FE1502">
        <w:rPr>
          <w:rFonts w:ascii="Arial" w:hAnsi="Arial" w:cs="Arial"/>
          <w:sz w:val="20"/>
        </w:rPr>
        <w:t>Fo</w:t>
      </w:r>
      <w:proofErr w:type="spellEnd"/>
      <w:r w:rsidR="00FE1502">
        <w:rPr>
          <w:rFonts w:ascii="Arial" w:hAnsi="Arial" w:cs="Arial"/>
          <w:sz w:val="20"/>
        </w:rPr>
        <w:t xml:space="preserve"> content shown on Fig. 2 (The only reason we need this EPMA data). EDS measurements on the matrix glass were within 1-2 Mg# units of EPMA measurements – far smaller than the uncertainty associated with calculating an equilibrium olivine content based on uncertainty regarding the choice of olivine-liquid K</w:t>
      </w:r>
      <w:r w:rsidR="00FE1502" w:rsidRPr="00680AA1">
        <w:rPr>
          <w:rFonts w:ascii="Arial" w:hAnsi="Arial" w:cs="Arial"/>
          <w:sz w:val="20"/>
          <w:vertAlign w:val="subscript"/>
        </w:rPr>
        <w:t>D</w:t>
      </w:r>
      <w:r w:rsidR="00FE1502">
        <w:rPr>
          <w:rFonts w:ascii="Arial" w:hAnsi="Arial" w:cs="Arial"/>
          <w:sz w:val="20"/>
        </w:rPr>
        <w:t xml:space="preserve"> model at Kīlauea. </w:t>
      </w:r>
    </w:p>
    <w:p w14:paraId="3124DCD5" w14:textId="73845699" w:rsidR="00680AA1" w:rsidRDefault="00FE1502" w:rsidP="00BB3852">
      <w:pPr>
        <w:spacing w:line="480" w:lineRule="auto"/>
        <w:ind w:firstLine="720"/>
        <w:jc w:val="both"/>
        <w:rPr>
          <w:rFonts w:ascii="Arial" w:hAnsi="Arial" w:cs="Arial"/>
          <w:sz w:val="20"/>
        </w:rPr>
      </w:pPr>
      <w:r>
        <w:rPr>
          <w:rFonts w:ascii="Arial" w:hAnsi="Arial" w:cs="Arial"/>
          <w:sz w:val="20"/>
        </w:rPr>
        <w:t>Microprobe glass analyses</w:t>
      </w:r>
      <w:r w:rsidRPr="008F7B2E">
        <w:rPr>
          <w:rFonts w:ascii="Arial" w:hAnsi="Arial" w:cs="Arial"/>
          <w:sz w:val="20"/>
        </w:rPr>
        <w:t xml:space="preserve"> </w:t>
      </w:r>
      <w:r w:rsidR="008F7B2E" w:rsidRPr="008F7B2E">
        <w:rPr>
          <w:rFonts w:ascii="Arial" w:hAnsi="Arial" w:cs="Arial"/>
          <w:sz w:val="20"/>
        </w:rPr>
        <w:t xml:space="preserve">used 15 kV accelerating voltage and a 10 µm beam with a 10 </w:t>
      </w:r>
      <w:proofErr w:type="spellStart"/>
      <w:r w:rsidR="008F7B2E" w:rsidRPr="008F7B2E">
        <w:rPr>
          <w:rFonts w:ascii="Arial" w:hAnsi="Arial" w:cs="Arial"/>
          <w:sz w:val="20"/>
        </w:rPr>
        <w:t>nA</w:t>
      </w:r>
      <w:proofErr w:type="spellEnd"/>
      <w:r w:rsidR="008F7B2E" w:rsidRPr="008F7B2E">
        <w:rPr>
          <w:rFonts w:ascii="Arial" w:hAnsi="Arial" w:cs="Arial"/>
          <w:sz w:val="20"/>
        </w:rPr>
        <w:t xml:space="preserve"> current. Peak counting times were 45 s for S, Cl, and F, 40 s for Ti, P, and Mn, 20 s for Si, Ca, </w:t>
      </w:r>
      <w:r w:rsidR="008F7B2E" w:rsidRPr="008F7B2E">
        <w:rPr>
          <w:rFonts w:ascii="Arial" w:hAnsi="Arial" w:cs="Arial"/>
          <w:sz w:val="20"/>
        </w:rPr>
        <w:lastRenderedPageBreak/>
        <w:t xml:space="preserve">Fe, Al, and Mg, and 10 s Na and K (backgrounds were measured on both sides of the peak for half the peak counting times). Standards were VG2 basaltic glass (USNM 111240/52;ref </w:t>
      </w:r>
      <w:r w:rsidR="008F7B2E" w:rsidRPr="008F7B2E">
        <w:rPr>
          <w:rFonts w:ascii="Arial" w:hAnsi="Arial" w:cs="Arial"/>
          <w:sz w:val="20"/>
        </w:rPr>
        <w:fldChar w:fldCharType="begin"/>
      </w:r>
      <w:r w:rsidR="00965184">
        <w:rPr>
          <w:rFonts w:ascii="Arial" w:hAnsi="Arial" w:cs="Arial"/>
          <w:sz w:val="20"/>
        </w:rPr>
        <w:instrText xml:space="preserve"> ADDIN ZOTERO_ITEM CSL_CITATION {"citationID":"T7jFKUQF","properties":{"formattedCitation":"(Jarosewich {\\i{}et al.}, 1980)","plainCitation":"(Jarosewich et al., 1980)","noteIndex":0},"citationItems":[{"id":2025,"uris":["http://zotero.org/users/9451925/items/DSCH8SWU"],"itemData":{"id":2025,"type":"article-journal","container-title":"Geostandards Newsletter","issue":"1","note":"ISBN: 0150-5505\npublisher: Wiley Online Library","page":"43-47","title":"Reference samples for electron microprobe analysis","volume":"4","author":[{"family":"Jarosewich","given":"Eugene"},{"family":"Nelen","given":"J. A."},{"family":"Norberg","given":"Julie A."}],"issued":{"date-parts":[["1980"]]}}}],"schema":"https://github.com/citation-style-language/schema/raw/master/csl-citation.json"} </w:instrText>
      </w:r>
      <w:r w:rsidR="008F7B2E" w:rsidRPr="008F7B2E">
        <w:rPr>
          <w:rFonts w:ascii="Arial" w:hAnsi="Arial" w:cs="Arial"/>
          <w:sz w:val="20"/>
        </w:rPr>
        <w:fldChar w:fldCharType="separate"/>
      </w:r>
      <w:r w:rsidR="00965184" w:rsidRPr="00965184">
        <w:rPr>
          <w:rFonts w:ascii="Arial" w:hAnsi="Arial" w:cs="Arial"/>
          <w:sz w:val="20"/>
        </w:rPr>
        <w:t xml:space="preserve">(Jarosewich </w:t>
      </w:r>
      <w:r w:rsidR="00965184" w:rsidRPr="00965184">
        <w:rPr>
          <w:rFonts w:ascii="Arial" w:hAnsi="Arial" w:cs="Arial"/>
          <w:i/>
          <w:iCs/>
          <w:sz w:val="20"/>
        </w:rPr>
        <w:t>et al.</w:t>
      </w:r>
      <w:r w:rsidR="00965184" w:rsidRPr="00965184">
        <w:rPr>
          <w:rFonts w:ascii="Arial" w:hAnsi="Arial" w:cs="Arial"/>
          <w:sz w:val="20"/>
        </w:rPr>
        <w:t>, 1980)</w:t>
      </w:r>
      <w:r w:rsidR="008F7B2E" w:rsidRPr="008F7B2E">
        <w:rPr>
          <w:rFonts w:ascii="Arial" w:hAnsi="Arial" w:cs="Arial"/>
          <w:sz w:val="20"/>
        </w:rPr>
        <w:fldChar w:fldCharType="end"/>
      </w:r>
      <w:r w:rsidR="008F7B2E" w:rsidRPr="008F7B2E">
        <w:rPr>
          <w:rFonts w:ascii="Arial" w:hAnsi="Arial" w:cs="Arial"/>
          <w:sz w:val="20"/>
        </w:rPr>
        <w:t>) for Si, Mg, and Al, Kakanui Pyrope Garnet (USNM 143968) for Fe, and Al, Wollastonite for Ca, Tiburon Albite for Na, MnO</w:t>
      </w:r>
      <w:r w:rsidR="008F7B2E" w:rsidRPr="008F7B2E">
        <w:rPr>
          <w:rFonts w:ascii="Arial" w:hAnsi="Arial" w:cs="Arial"/>
          <w:sz w:val="20"/>
          <w:vertAlign w:val="subscript"/>
        </w:rPr>
        <w:t>3</w:t>
      </w:r>
      <w:r w:rsidR="008F7B2E" w:rsidRPr="008F7B2E">
        <w:rPr>
          <w:rFonts w:ascii="Arial" w:hAnsi="Arial" w:cs="Arial"/>
          <w:sz w:val="20"/>
        </w:rPr>
        <w:t xml:space="preserve"> for Mn, TiO</w:t>
      </w:r>
      <w:r w:rsidR="008F7B2E" w:rsidRPr="008F7B2E">
        <w:rPr>
          <w:rFonts w:ascii="Arial" w:hAnsi="Arial" w:cs="Arial"/>
          <w:sz w:val="20"/>
          <w:vertAlign w:val="subscript"/>
        </w:rPr>
        <w:t>2</w:t>
      </w:r>
      <w:r w:rsidR="008F7B2E" w:rsidRPr="008F7B2E">
        <w:rPr>
          <w:rFonts w:ascii="Arial" w:hAnsi="Arial" w:cs="Arial"/>
          <w:sz w:val="20"/>
        </w:rPr>
        <w:t xml:space="preserve"> for Ti, Orthoclase OR-1A for K, </w:t>
      </w:r>
      <w:proofErr w:type="spellStart"/>
      <w:r w:rsidR="008F7B2E" w:rsidRPr="008F7B2E">
        <w:rPr>
          <w:rFonts w:ascii="Arial" w:hAnsi="Arial" w:cs="Arial"/>
          <w:sz w:val="20"/>
        </w:rPr>
        <w:t>Wilburforce</w:t>
      </w:r>
      <w:proofErr w:type="spellEnd"/>
      <w:r w:rsidR="008F7B2E" w:rsidRPr="008F7B2E">
        <w:rPr>
          <w:rFonts w:ascii="Arial" w:hAnsi="Arial" w:cs="Arial"/>
          <w:sz w:val="20"/>
        </w:rPr>
        <w:t xml:space="preserve"> Apatite (USGS-M105731) for P, Barite for S, Sodalite for Cl, and MgF</w:t>
      </w:r>
      <w:r w:rsidR="008F7B2E" w:rsidRPr="008F7B2E">
        <w:rPr>
          <w:rFonts w:ascii="Arial" w:hAnsi="Arial" w:cs="Arial"/>
          <w:sz w:val="20"/>
          <w:vertAlign w:val="subscript"/>
        </w:rPr>
        <w:t>2</w:t>
      </w:r>
      <w:r w:rsidR="008F7B2E" w:rsidRPr="008F7B2E">
        <w:rPr>
          <w:rFonts w:ascii="Arial" w:hAnsi="Arial" w:cs="Arial"/>
          <w:sz w:val="20"/>
        </w:rPr>
        <w:t xml:space="preserve"> for F. Two-sigma relative precision, based on two analyses of VG-2 glass (before and after lava sample was run), are 0.19 wt% for SiO</w:t>
      </w:r>
      <w:r w:rsidR="008F7B2E" w:rsidRPr="008F7B2E">
        <w:rPr>
          <w:rFonts w:ascii="Arial" w:hAnsi="Arial" w:cs="Arial"/>
          <w:sz w:val="20"/>
          <w:vertAlign w:val="subscript"/>
        </w:rPr>
        <w:t>2</w:t>
      </w:r>
      <w:r w:rsidR="008F7B2E" w:rsidRPr="008F7B2E">
        <w:rPr>
          <w:rFonts w:ascii="Arial" w:hAnsi="Arial" w:cs="Arial"/>
          <w:sz w:val="20"/>
        </w:rPr>
        <w:t>, 0.15 wt% for Al</w:t>
      </w:r>
      <w:r w:rsidR="008F7B2E" w:rsidRPr="008F7B2E">
        <w:rPr>
          <w:rFonts w:ascii="Arial" w:hAnsi="Arial" w:cs="Arial"/>
          <w:sz w:val="20"/>
          <w:vertAlign w:val="subscript"/>
        </w:rPr>
        <w:t>2</w:t>
      </w:r>
      <w:r w:rsidR="008F7B2E" w:rsidRPr="008F7B2E">
        <w:rPr>
          <w:rFonts w:ascii="Arial" w:hAnsi="Arial" w:cs="Arial"/>
          <w:sz w:val="20"/>
        </w:rPr>
        <w:t>O</w:t>
      </w:r>
      <w:r w:rsidR="008F7B2E" w:rsidRPr="008F7B2E">
        <w:rPr>
          <w:rFonts w:ascii="Arial" w:hAnsi="Arial" w:cs="Arial"/>
          <w:sz w:val="20"/>
          <w:vertAlign w:val="subscript"/>
        </w:rPr>
        <w:t>3</w:t>
      </w:r>
      <w:r w:rsidR="008F7B2E" w:rsidRPr="008F7B2E">
        <w:rPr>
          <w:rFonts w:ascii="Arial" w:hAnsi="Arial" w:cs="Arial"/>
          <w:sz w:val="20"/>
        </w:rPr>
        <w:t>, 0.003 wt% for TiO</w:t>
      </w:r>
      <w:r w:rsidR="008F7B2E" w:rsidRPr="008F7B2E">
        <w:rPr>
          <w:rFonts w:ascii="Arial" w:hAnsi="Arial" w:cs="Arial"/>
          <w:sz w:val="20"/>
          <w:vertAlign w:val="subscript"/>
        </w:rPr>
        <w:t>2</w:t>
      </w:r>
      <w:r w:rsidR="008F7B2E" w:rsidRPr="008F7B2E">
        <w:rPr>
          <w:rFonts w:ascii="Arial" w:hAnsi="Arial" w:cs="Arial"/>
          <w:sz w:val="20"/>
        </w:rPr>
        <w:t xml:space="preserve">, 0.27 wt% for FeO, 0.009 wt% for </w:t>
      </w:r>
      <w:proofErr w:type="spellStart"/>
      <w:r w:rsidR="008F7B2E" w:rsidRPr="008F7B2E">
        <w:rPr>
          <w:rFonts w:ascii="Arial" w:hAnsi="Arial" w:cs="Arial"/>
          <w:sz w:val="20"/>
        </w:rPr>
        <w:t>MnO</w:t>
      </w:r>
      <w:proofErr w:type="spellEnd"/>
      <w:r w:rsidR="008F7B2E" w:rsidRPr="008F7B2E">
        <w:rPr>
          <w:rFonts w:ascii="Arial" w:hAnsi="Arial" w:cs="Arial"/>
          <w:sz w:val="20"/>
        </w:rPr>
        <w:t>, 0.006 wt% for MgO, 0.04 wt% for CaO, 0.11 wt% for Na</w:t>
      </w:r>
      <w:r w:rsidR="008F7B2E" w:rsidRPr="008F7B2E">
        <w:rPr>
          <w:rFonts w:ascii="Arial" w:hAnsi="Arial" w:cs="Arial"/>
          <w:sz w:val="20"/>
          <w:vertAlign w:val="subscript"/>
        </w:rPr>
        <w:t>2</w:t>
      </w:r>
      <w:r w:rsidR="008F7B2E" w:rsidRPr="008F7B2E">
        <w:rPr>
          <w:rFonts w:ascii="Arial" w:hAnsi="Arial" w:cs="Arial"/>
          <w:sz w:val="20"/>
        </w:rPr>
        <w:t>O, 0.02 for K</w:t>
      </w:r>
      <w:r w:rsidR="008F7B2E" w:rsidRPr="008F7B2E">
        <w:rPr>
          <w:rFonts w:ascii="Arial" w:hAnsi="Arial" w:cs="Arial"/>
          <w:sz w:val="20"/>
          <w:vertAlign w:val="subscript"/>
        </w:rPr>
        <w:t>2</w:t>
      </w:r>
      <w:r w:rsidR="008F7B2E" w:rsidRPr="008F7B2E">
        <w:rPr>
          <w:rFonts w:ascii="Arial" w:hAnsi="Arial" w:cs="Arial"/>
          <w:sz w:val="20"/>
        </w:rPr>
        <w:t>O, 0.04 for P</w:t>
      </w:r>
      <w:r w:rsidR="008F7B2E" w:rsidRPr="008F7B2E">
        <w:rPr>
          <w:rFonts w:ascii="Arial" w:hAnsi="Arial" w:cs="Arial"/>
          <w:sz w:val="20"/>
          <w:vertAlign w:val="subscript"/>
        </w:rPr>
        <w:t>2</w:t>
      </w:r>
      <w:r w:rsidR="008F7B2E" w:rsidRPr="008F7B2E">
        <w:rPr>
          <w:rFonts w:ascii="Arial" w:hAnsi="Arial" w:cs="Arial"/>
          <w:sz w:val="20"/>
        </w:rPr>
        <w:t>O</w:t>
      </w:r>
      <w:r w:rsidR="008F7B2E" w:rsidRPr="008F7B2E">
        <w:rPr>
          <w:rFonts w:ascii="Arial" w:hAnsi="Arial" w:cs="Arial"/>
          <w:sz w:val="20"/>
          <w:vertAlign w:val="subscript"/>
        </w:rPr>
        <w:t>5</w:t>
      </w:r>
      <w:r w:rsidR="008F7B2E" w:rsidRPr="008F7B2E">
        <w:rPr>
          <w:rFonts w:ascii="Arial" w:hAnsi="Arial" w:cs="Arial"/>
          <w:sz w:val="20"/>
        </w:rPr>
        <w:t>, 0.07 for SO</w:t>
      </w:r>
      <w:r w:rsidR="008F7B2E" w:rsidRPr="008F7B2E">
        <w:rPr>
          <w:rFonts w:ascii="Arial" w:hAnsi="Arial" w:cs="Arial"/>
          <w:sz w:val="20"/>
          <w:vertAlign w:val="subscript"/>
        </w:rPr>
        <w:t>3</w:t>
      </w:r>
      <w:r w:rsidR="008F7B2E" w:rsidRPr="008F7B2E">
        <w:rPr>
          <w:rFonts w:ascii="Arial" w:hAnsi="Arial" w:cs="Arial"/>
          <w:sz w:val="20"/>
        </w:rPr>
        <w:t>, 0.0001 for Cl, and 0.002 for F. X-ray intensities were converted to concentrations using standard ZAF corrections</w:t>
      </w:r>
      <w:r w:rsidR="008F7B2E" w:rsidRPr="008F7B2E">
        <w:rPr>
          <w:rFonts w:ascii="Arial" w:hAnsi="Arial" w:cs="Arial"/>
          <w:sz w:val="20"/>
        </w:rPr>
        <w:fldChar w:fldCharType="begin"/>
      </w:r>
      <w:r w:rsidR="00965184">
        <w:rPr>
          <w:rFonts w:ascii="Arial" w:hAnsi="Arial" w:cs="Arial"/>
          <w:sz w:val="20"/>
        </w:rPr>
        <w:instrText xml:space="preserve"> ADDIN ZOTERO_ITEM CSL_CITATION {"citationID":"t8V3X3Hx","properties":{"formattedCitation":"(Armstrong, 1988)","plainCitation":"(Armstrong, 1988)","noteIndex":0},"citationItems":[{"id":2043,"uris":["http://zotero.org/users/9451925/items/774YETNU"],"itemData":{"id":2043,"type":"article-journal","container-title":"Microbeam analysis","note":"publisher: San Francisco Press, Inc","page":"301-304","title":"Accurate quantitative analysis of oxygen and nitrogen with a W/Si multilayer crystal","author":[{"family":"Armstrong","given":"J. T."}],"issued":{"date-parts":[["1988"]]}}}],"schema":"https://github.com/citation-style-language/schema/raw/master/csl-citation.json"} </w:instrText>
      </w:r>
      <w:r w:rsidR="008F7B2E" w:rsidRPr="008F7B2E">
        <w:rPr>
          <w:rFonts w:ascii="Arial" w:hAnsi="Arial" w:cs="Arial"/>
          <w:sz w:val="20"/>
        </w:rPr>
        <w:fldChar w:fldCharType="separate"/>
      </w:r>
      <w:r w:rsidR="00965184" w:rsidRPr="00965184">
        <w:rPr>
          <w:rFonts w:ascii="Arial" w:hAnsi="Arial" w:cs="Arial"/>
          <w:sz w:val="20"/>
        </w:rPr>
        <w:t>(Armstrong, 1988)</w:t>
      </w:r>
      <w:r w:rsidR="008F7B2E" w:rsidRPr="008F7B2E">
        <w:rPr>
          <w:rFonts w:ascii="Arial" w:hAnsi="Arial" w:cs="Arial"/>
          <w:sz w:val="20"/>
        </w:rPr>
        <w:fldChar w:fldCharType="end"/>
      </w:r>
      <w:r w:rsidR="008F7B2E" w:rsidRPr="008F7B2E">
        <w:rPr>
          <w:rFonts w:ascii="Arial" w:hAnsi="Arial" w:cs="Arial"/>
          <w:sz w:val="20"/>
        </w:rPr>
        <w:t xml:space="preserve">. Analyses with totals &lt;99.0 wt% or &gt;100.5 wt% were rejected. Reported analyses are an average of four replicate points on individual glass fragments. </w:t>
      </w:r>
    </w:p>
    <w:p w14:paraId="11F9B07E" w14:textId="77777777" w:rsidR="00FD1DA9" w:rsidRPr="008F7B2E" w:rsidRDefault="00FD1DA9" w:rsidP="00BB3852">
      <w:pPr>
        <w:spacing w:line="480" w:lineRule="auto"/>
        <w:ind w:firstLine="720"/>
        <w:jc w:val="both"/>
        <w:rPr>
          <w:rFonts w:ascii="Arial" w:hAnsi="Arial" w:cs="Arial"/>
          <w:sz w:val="20"/>
        </w:rPr>
      </w:pPr>
    </w:p>
    <w:p w14:paraId="562194CB" w14:textId="4F70062A" w:rsidR="00FD1DA9" w:rsidDel="0027239B" w:rsidRDefault="00AC4145" w:rsidP="00FD1DA9">
      <w:pPr>
        <w:spacing w:line="480" w:lineRule="auto"/>
        <w:jc w:val="both"/>
        <w:textAlignment w:val="baseline"/>
        <w:rPr>
          <w:del w:id="44" w:author="Penny Wieser" w:date="2024-03-02T13:08:00Z"/>
          <w:rFonts w:ascii="Arial" w:hAnsi="Arial" w:cs="Arial"/>
          <w:b/>
          <w:bCs/>
          <w:color w:val="000000"/>
          <w:sz w:val="20"/>
        </w:rPr>
      </w:pPr>
      <w:r>
        <w:rPr>
          <w:rFonts w:ascii="Arial" w:hAnsi="Arial" w:cs="Arial"/>
          <w:b/>
          <w:bCs/>
          <w:color w:val="000000"/>
          <w:sz w:val="20"/>
        </w:rPr>
        <w:t xml:space="preserve">Manuscript </w:t>
      </w:r>
      <w:r w:rsidR="00FD1DA9">
        <w:rPr>
          <w:rFonts w:ascii="Arial" w:hAnsi="Arial" w:cs="Arial"/>
          <w:b/>
          <w:bCs/>
          <w:color w:val="000000"/>
          <w:sz w:val="20"/>
        </w:rPr>
        <w:t>Writing</w:t>
      </w:r>
      <w:ins w:id="45" w:author="Penny Wieser" w:date="2024-03-02T13:08:00Z">
        <w:r w:rsidR="0027239B">
          <w:rPr>
            <w:rFonts w:ascii="Arial" w:hAnsi="Arial" w:cs="Arial"/>
            <w:b/>
            <w:bCs/>
            <w:color w:val="000000"/>
            <w:sz w:val="20"/>
          </w:rPr>
          <w:t xml:space="preserve"> Timeline</w:t>
        </w:r>
      </w:ins>
    </w:p>
    <w:p w14:paraId="2172E6DC" w14:textId="77777777" w:rsidR="00CA78C4" w:rsidRPr="008F7B2E" w:rsidRDefault="00CA78C4" w:rsidP="00FD1DA9">
      <w:pPr>
        <w:spacing w:line="480" w:lineRule="auto"/>
        <w:jc w:val="both"/>
        <w:textAlignment w:val="baseline"/>
        <w:rPr>
          <w:rFonts w:ascii="Arial" w:hAnsi="Arial" w:cs="Arial"/>
          <w:b/>
          <w:bCs/>
          <w:color w:val="000000"/>
          <w:sz w:val="20"/>
        </w:rPr>
      </w:pPr>
    </w:p>
    <w:p w14:paraId="61560CF5" w14:textId="4A3AD1DD" w:rsidR="00FD1DA9" w:rsidRPr="008F7B2E" w:rsidRDefault="00FD1DA9" w:rsidP="00AC4145">
      <w:pPr>
        <w:spacing w:line="480" w:lineRule="auto"/>
        <w:ind w:firstLine="720"/>
        <w:jc w:val="both"/>
        <w:rPr>
          <w:rFonts w:ascii="Arial" w:hAnsi="Arial" w:cs="Arial"/>
          <w:color w:val="000000"/>
          <w:sz w:val="20"/>
        </w:rPr>
      </w:pPr>
      <w:r>
        <w:rPr>
          <w:rFonts w:ascii="Arial" w:hAnsi="Arial" w:cs="Arial"/>
          <w:color w:val="000000"/>
          <w:sz w:val="20"/>
        </w:rPr>
        <w:t>The study presented here was formulated into a letter over days 4 and 5 (September 23-24</w:t>
      </w:r>
      <w:r w:rsidRPr="00FD1DA9">
        <w:rPr>
          <w:rFonts w:ascii="Arial" w:hAnsi="Arial" w:cs="Arial"/>
          <w:color w:val="000000"/>
          <w:sz w:val="20"/>
          <w:vertAlign w:val="superscript"/>
        </w:rPr>
        <w:t>th</w:t>
      </w:r>
      <w:r>
        <w:rPr>
          <w:rFonts w:ascii="Arial" w:hAnsi="Arial" w:cs="Arial"/>
          <w:color w:val="000000"/>
          <w:sz w:val="20"/>
        </w:rPr>
        <w:t>), sent to our co-authors on Day 6 (September 25</w:t>
      </w:r>
      <w:r w:rsidRPr="00FD1DA9">
        <w:rPr>
          <w:rFonts w:ascii="Arial" w:hAnsi="Arial" w:cs="Arial"/>
          <w:color w:val="000000"/>
          <w:sz w:val="20"/>
          <w:vertAlign w:val="superscript"/>
        </w:rPr>
        <w:t>th</w:t>
      </w:r>
      <w:r>
        <w:rPr>
          <w:rFonts w:ascii="Arial" w:hAnsi="Arial" w:cs="Arial"/>
          <w:color w:val="000000"/>
          <w:sz w:val="20"/>
        </w:rPr>
        <w:t xml:space="preserve">) and submitted for review to Nature Geoscience on </w:t>
      </w:r>
      <w:r w:rsidR="00AC4145">
        <w:rPr>
          <w:rFonts w:ascii="Arial" w:hAnsi="Arial" w:cs="Arial"/>
          <w:color w:val="000000"/>
          <w:sz w:val="20"/>
        </w:rPr>
        <w:t xml:space="preserve">Day 8 - </w:t>
      </w:r>
      <w:r>
        <w:rPr>
          <w:rFonts w:ascii="Arial" w:hAnsi="Arial" w:cs="Arial"/>
          <w:color w:val="000000"/>
          <w:sz w:val="20"/>
        </w:rPr>
        <w:t>September 27</w:t>
      </w:r>
      <w:r w:rsidRPr="00FD1DA9">
        <w:rPr>
          <w:rFonts w:ascii="Arial" w:hAnsi="Arial" w:cs="Arial"/>
          <w:color w:val="000000"/>
          <w:sz w:val="20"/>
          <w:vertAlign w:val="superscript"/>
        </w:rPr>
        <w:t>th</w:t>
      </w:r>
      <w:r>
        <w:rPr>
          <w:rFonts w:ascii="Arial" w:hAnsi="Arial" w:cs="Arial"/>
          <w:color w:val="000000"/>
          <w:sz w:val="20"/>
        </w:rPr>
        <w:t>, 2023</w:t>
      </w:r>
      <w:r w:rsidR="007C44CB">
        <w:rPr>
          <w:rFonts w:ascii="Arial" w:hAnsi="Arial" w:cs="Arial"/>
          <w:color w:val="000000"/>
          <w:sz w:val="20"/>
        </w:rPr>
        <w:t xml:space="preserve"> (see </w:t>
      </w:r>
      <w:r w:rsidR="00563DB6">
        <w:rPr>
          <w:rFonts w:ascii="Arial" w:hAnsi="Arial" w:cs="Arial"/>
          <w:color w:val="000000"/>
          <w:sz w:val="20"/>
        </w:rPr>
        <w:t>S4</w:t>
      </w:r>
      <w:r w:rsidR="007C44CB" w:rsidRPr="007C44CB">
        <w:rPr>
          <w:rFonts w:ascii="Arial" w:hAnsi="Arial" w:cs="Arial"/>
          <w:color w:val="000000"/>
          <w:sz w:val="20"/>
        </w:rPr>
        <w:t>_Email_and_tracking_record</w:t>
      </w:r>
      <w:r w:rsidR="007C44CB">
        <w:rPr>
          <w:rFonts w:ascii="Arial" w:hAnsi="Arial" w:cs="Arial"/>
          <w:color w:val="000000"/>
          <w:sz w:val="20"/>
        </w:rPr>
        <w:t xml:space="preserve"> for email confirmation</w:t>
      </w:r>
      <w:r w:rsidR="00AC4145">
        <w:rPr>
          <w:rFonts w:ascii="Arial" w:hAnsi="Arial" w:cs="Arial"/>
          <w:color w:val="000000"/>
          <w:sz w:val="20"/>
        </w:rPr>
        <w:t>s), one week after we begun the simulation.</w:t>
      </w:r>
      <w:r w:rsidR="00AC4145" w:rsidRPr="00AC4145">
        <w:rPr>
          <w:rFonts w:ascii="Arial" w:hAnsi="Arial" w:cs="Arial"/>
          <w:color w:val="000000"/>
          <w:sz w:val="20"/>
        </w:rPr>
        <w:t xml:space="preserve"> Unfortunately, despite our prompt submission, we did not receive a rejection notification until a month later, owing to editorial delays. The rejection, based on the grounds of 'lack of appeal for the broader Geoscience community'</w:t>
      </w:r>
      <w:r w:rsidR="00AC4145">
        <w:rPr>
          <w:rFonts w:ascii="Arial" w:hAnsi="Arial" w:cs="Arial"/>
          <w:color w:val="000000"/>
          <w:sz w:val="20"/>
        </w:rPr>
        <w:t>,</w:t>
      </w:r>
      <w:r w:rsidR="00AC4145" w:rsidRPr="00AC4145">
        <w:rPr>
          <w:rFonts w:ascii="Arial" w:hAnsi="Arial" w:cs="Arial"/>
          <w:color w:val="000000"/>
          <w:sz w:val="20"/>
        </w:rPr>
        <w:t xml:space="preserve"> </w:t>
      </w:r>
      <w:r w:rsidR="00AC4145">
        <w:rPr>
          <w:rFonts w:ascii="Arial" w:hAnsi="Arial" w:cs="Arial"/>
          <w:color w:val="000000"/>
          <w:sz w:val="20"/>
        </w:rPr>
        <w:t xml:space="preserve">was </w:t>
      </w:r>
      <w:r w:rsidR="00AC4145" w:rsidRPr="00AC4145">
        <w:rPr>
          <w:rFonts w:ascii="Arial" w:hAnsi="Arial" w:cs="Arial"/>
          <w:color w:val="000000"/>
          <w:sz w:val="20"/>
        </w:rPr>
        <w:t>surprising, given the significant interest of the Geoscience community in hazard mitigation.</w:t>
      </w:r>
      <w:r w:rsidR="00AC4145">
        <w:rPr>
          <w:rFonts w:ascii="Arial" w:hAnsi="Arial" w:cs="Arial"/>
          <w:color w:val="000000"/>
          <w:sz w:val="20"/>
        </w:rPr>
        <w:t xml:space="preserve"> We proceeded to submit the manuscript to PNAS on October 31</w:t>
      </w:r>
      <w:r w:rsidR="00AC4145">
        <w:rPr>
          <w:rFonts w:ascii="Arial" w:hAnsi="Arial" w:cs="Arial"/>
          <w:color w:val="000000"/>
          <w:sz w:val="20"/>
          <w:vertAlign w:val="superscript"/>
        </w:rPr>
        <w:t>st</w:t>
      </w:r>
      <w:r w:rsidR="00CA78C4">
        <w:rPr>
          <w:rFonts w:ascii="Arial" w:hAnsi="Arial" w:cs="Arial"/>
          <w:color w:val="000000"/>
          <w:sz w:val="20"/>
        </w:rPr>
        <w:t>, 2023</w:t>
      </w:r>
      <w:r w:rsidR="00AC4145">
        <w:rPr>
          <w:rFonts w:ascii="Arial" w:hAnsi="Arial" w:cs="Arial"/>
          <w:color w:val="000000"/>
          <w:sz w:val="20"/>
        </w:rPr>
        <w:t xml:space="preserve"> (see </w:t>
      </w:r>
      <w:r w:rsidR="00563DB6">
        <w:rPr>
          <w:rFonts w:ascii="Arial" w:hAnsi="Arial" w:cs="Arial"/>
          <w:color w:val="000000"/>
          <w:sz w:val="20"/>
        </w:rPr>
        <w:t>S4</w:t>
      </w:r>
      <w:r w:rsidR="00AC4145">
        <w:rPr>
          <w:rFonts w:ascii="Arial" w:hAnsi="Arial" w:cs="Arial"/>
          <w:color w:val="000000"/>
          <w:sz w:val="20"/>
        </w:rPr>
        <w:t xml:space="preserve">_Email_and_tracking_record) </w:t>
      </w:r>
      <w:r w:rsidR="00CA78C4">
        <w:rPr>
          <w:rFonts w:ascii="Arial" w:hAnsi="Arial" w:cs="Arial"/>
          <w:color w:val="000000"/>
          <w:sz w:val="20"/>
        </w:rPr>
        <w:t>who</w:t>
      </w:r>
      <w:r w:rsidR="00AC4145">
        <w:rPr>
          <w:rFonts w:ascii="Arial" w:hAnsi="Arial" w:cs="Arial"/>
          <w:color w:val="000000"/>
          <w:sz w:val="20"/>
        </w:rPr>
        <w:t xml:space="preserve"> rejected the manuscript on</w:t>
      </w:r>
      <w:r w:rsidR="00195F2F">
        <w:rPr>
          <w:rFonts w:ascii="Arial" w:hAnsi="Arial" w:cs="Arial"/>
          <w:color w:val="000000"/>
          <w:sz w:val="20"/>
        </w:rPr>
        <w:t xml:space="preserve"> November 15</w:t>
      </w:r>
      <w:r w:rsidR="00195F2F" w:rsidRPr="00195F2F">
        <w:rPr>
          <w:rFonts w:ascii="Arial" w:hAnsi="Arial" w:cs="Arial"/>
          <w:color w:val="000000"/>
          <w:sz w:val="20"/>
          <w:vertAlign w:val="superscript"/>
        </w:rPr>
        <w:t>th</w:t>
      </w:r>
      <w:r w:rsidR="00195F2F">
        <w:rPr>
          <w:rFonts w:ascii="Arial" w:hAnsi="Arial" w:cs="Arial"/>
          <w:color w:val="000000"/>
          <w:sz w:val="20"/>
        </w:rPr>
        <w:t xml:space="preserve"> (see </w:t>
      </w:r>
      <w:r w:rsidR="00563DB6">
        <w:rPr>
          <w:rFonts w:ascii="Arial" w:hAnsi="Arial" w:cs="Arial"/>
          <w:color w:val="000000"/>
          <w:sz w:val="20"/>
        </w:rPr>
        <w:t>S4</w:t>
      </w:r>
      <w:r w:rsidR="00195F2F">
        <w:rPr>
          <w:rFonts w:ascii="Arial" w:hAnsi="Arial" w:cs="Arial"/>
          <w:color w:val="000000"/>
          <w:sz w:val="20"/>
        </w:rPr>
        <w:t>) on</w:t>
      </w:r>
      <w:r w:rsidR="00AC4145">
        <w:rPr>
          <w:rFonts w:ascii="Arial" w:hAnsi="Arial" w:cs="Arial"/>
          <w:color w:val="000000"/>
          <w:sz w:val="20"/>
        </w:rPr>
        <w:t xml:space="preserve"> similar grounds</w:t>
      </w:r>
      <w:r w:rsidR="00CA78C4">
        <w:rPr>
          <w:rFonts w:ascii="Arial" w:hAnsi="Arial" w:cs="Arial"/>
          <w:color w:val="000000"/>
          <w:sz w:val="20"/>
        </w:rPr>
        <w:t xml:space="preserve"> with the editor comments as follows: “</w:t>
      </w:r>
      <w:r w:rsidR="00CA78C4" w:rsidRPr="00CA78C4">
        <w:rPr>
          <w:rFonts w:ascii="Arial" w:hAnsi="Arial" w:cs="Arial"/>
          <w:color w:val="000000"/>
          <w:sz w:val="20"/>
        </w:rPr>
        <w:t>This is indeed an interesting real-time procedure but may be too specialized for PNAS</w:t>
      </w:r>
      <w:r w:rsidR="00CA78C4">
        <w:rPr>
          <w:rFonts w:ascii="Arial" w:hAnsi="Arial" w:cs="Arial"/>
          <w:color w:val="000000"/>
          <w:sz w:val="20"/>
        </w:rPr>
        <w:t>”</w:t>
      </w:r>
      <w:r w:rsidR="00AC4145">
        <w:rPr>
          <w:rFonts w:ascii="Arial" w:hAnsi="Arial" w:cs="Arial"/>
          <w:color w:val="000000"/>
          <w:sz w:val="20"/>
        </w:rPr>
        <w:t xml:space="preserve">. </w:t>
      </w:r>
      <w:moveFromRangeStart w:id="46" w:author="Penny Wieser" w:date="2024-03-02T13:10:00Z" w:name="move160277418"/>
      <w:moveFrom w:id="47" w:author="Penny Wieser" w:date="2024-03-02T13:10:00Z">
        <w:r w:rsidR="00CA78C4" w:rsidDel="0027239B">
          <w:rPr>
            <w:rFonts w:ascii="Arial" w:hAnsi="Arial" w:cs="Arial"/>
            <w:color w:val="000000"/>
            <w:sz w:val="20"/>
          </w:rPr>
          <w:t>Consequently, it is evident that t</w:t>
        </w:r>
        <w:r w:rsidR="00AC4145" w:rsidDel="0027239B">
          <w:rPr>
            <w:rFonts w:ascii="Arial" w:hAnsi="Arial" w:cs="Arial"/>
            <w:color w:val="000000"/>
            <w:sz w:val="20"/>
          </w:rPr>
          <w:t>he delays in the editorial and publishing process constitute possibly the biggest bottleneck for reporting findings to the community</w:t>
        </w:r>
        <w:r w:rsidR="00FE1502" w:rsidDel="0027239B">
          <w:rPr>
            <w:rFonts w:ascii="Arial" w:hAnsi="Arial" w:cs="Arial"/>
            <w:color w:val="000000"/>
            <w:sz w:val="20"/>
          </w:rPr>
          <w:t>, particularly given USGS collaborations means results cannot be posted as preprints prior to peer review</w:t>
        </w:r>
        <w:r w:rsidR="00AC4145" w:rsidDel="0027239B">
          <w:rPr>
            <w:rFonts w:ascii="Arial" w:hAnsi="Arial" w:cs="Arial"/>
            <w:color w:val="000000"/>
            <w:sz w:val="20"/>
          </w:rPr>
          <w:t xml:space="preserve">. </w:t>
        </w:r>
      </w:moveFrom>
      <w:moveFromRangeEnd w:id="46"/>
      <w:ins w:id="48" w:author="Penny Wieser" w:date="2024-03-02T13:09:00Z">
        <w:r w:rsidR="0027239B">
          <w:rPr>
            <w:rFonts w:ascii="Arial" w:hAnsi="Arial" w:cs="Arial"/>
            <w:color w:val="000000"/>
            <w:sz w:val="20"/>
          </w:rPr>
          <w:t>After submitting to JPET on XX date, we</w:t>
        </w:r>
      </w:ins>
      <w:del w:id="49" w:author="Penny Wieser" w:date="2024-03-02T13:09:00Z">
        <w:r w:rsidR="00FE1502" w:rsidDel="0027239B">
          <w:rPr>
            <w:rFonts w:ascii="Arial" w:hAnsi="Arial" w:cs="Arial"/>
            <w:color w:val="000000"/>
            <w:sz w:val="20"/>
          </w:rPr>
          <w:delText xml:space="preserve">We </w:delText>
        </w:r>
      </w:del>
      <w:ins w:id="50" w:author="Penny Wieser" w:date="2024-03-02T13:09:00Z">
        <w:r w:rsidR="0027239B">
          <w:rPr>
            <w:rFonts w:ascii="Arial" w:hAnsi="Arial" w:cs="Arial"/>
            <w:color w:val="000000"/>
            <w:sz w:val="20"/>
          </w:rPr>
          <w:t xml:space="preserve"> received a rejection from JPET on XX date, based on concerns from reviewers of temperature sensitivity of EOS and the lack of applicability to subduction zones. </w:t>
        </w:r>
      </w:ins>
      <w:moveToRangeStart w:id="51" w:author="Penny Wieser" w:date="2024-03-02T13:10:00Z" w:name="move160277418"/>
      <w:moveTo w:id="52" w:author="Penny Wieser" w:date="2024-03-02T13:10:00Z">
        <w:r w:rsidR="0027239B">
          <w:rPr>
            <w:rFonts w:ascii="Arial" w:hAnsi="Arial" w:cs="Arial"/>
            <w:color w:val="000000"/>
            <w:sz w:val="20"/>
          </w:rPr>
          <w:t xml:space="preserve">Consequently, it is evident that the delays in the editorial and publishing process constitute possibly the biggest bottleneck for reporting findings to </w:t>
        </w:r>
        <w:r w:rsidR="0027239B">
          <w:rPr>
            <w:rFonts w:ascii="Arial" w:hAnsi="Arial" w:cs="Arial"/>
            <w:color w:val="000000"/>
            <w:sz w:val="20"/>
          </w:rPr>
          <w:lastRenderedPageBreak/>
          <w:t xml:space="preserve">the community, particularly given USGS collaborations means results cannot be posted as preprints prior to peer review. </w:t>
        </w:r>
      </w:moveTo>
      <w:moveToRangeEnd w:id="51"/>
      <w:del w:id="53" w:author="Penny Wieser" w:date="2024-03-02T13:09:00Z">
        <w:r w:rsidR="00FE1502" w:rsidDel="0027239B">
          <w:rPr>
            <w:rFonts w:ascii="Arial" w:hAnsi="Arial" w:cs="Arial"/>
            <w:color w:val="000000"/>
            <w:sz w:val="20"/>
          </w:rPr>
          <w:delText xml:space="preserve">believe Journal of Petrology will serve as an excellent home, and wish we could simply wind back the clock and submit it on Day 8, </w:delText>
        </w:r>
      </w:del>
    </w:p>
    <w:p w14:paraId="76542B3E" w14:textId="77777777" w:rsidR="008F7B2E" w:rsidRPr="008F7B2E" w:rsidRDefault="008F7B2E" w:rsidP="00BB3852">
      <w:pPr>
        <w:spacing w:line="480" w:lineRule="auto"/>
        <w:jc w:val="both"/>
        <w:rPr>
          <w:rFonts w:ascii="Arial" w:hAnsi="Arial" w:cs="Arial"/>
          <w:sz w:val="20"/>
        </w:rPr>
      </w:pPr>
    </w:p>
    <w:p w14:paraId="160BE2FC" w14:textId="77777777" w:rsidR="008F7B2E" w:rsidRPr="008F7B2E" w:rsidRDefault="008F7B2E" w:rsidP="00BB3852">
      <w:pPr>
        <w:spacing w:line="480" w:lineRule="auto"/>
        <w:jc w:val="both"/>
        <w:textAlignment w:val="baseline"/>
        <w:rPr>
          <w:rFonts w:ascii="Arial" w:hAnsi="Arial" w:cs="Arial"/>
          <w:b/>
          <w:bCs/>
          <w:color w:val="000000"/>
          <w:sz w:val="20"/>
        </w:rPr>
      </w:pPr>
      <w:r w:rsidRPr="008F7B2E">
        <w:rPr>
          <w:rFonts w:ascii="Arial" w:hAnsi="Arial" w:cs="Arial"/>
          <w:b/>
          <w:bCs/>
          <w:color w:val="000000"/>
          <w:sz w:val="20"/>
        </w:rPr>
        <w:t xml:space="preserve">Identifying and Resolving Bottlenecks </w:t>
      </w:r>
    </w:p>
    <w:p w14:paraId="610FA1F4" w14:textId="77777777" w:rsidR="008F7B2E" w:rsidRPr="008F7B2E" w:rsidRDefault="008F7B2E" w:rsidP="00BB3852">
      <w:pPr>
        <w:spacing w:line="480" w:lineRule="auto"/>
        <w:jc w:val="both"/>
        <w:rPr>
          <w:rFonts w:ascii="Arial" w:hAnsi="Arial" w:cs="Arial"/>
          <w:color w:val="000000"/>
          <w:sz w:val="20"/>
        </w:rPr>
      </w:pPr>
      <w:r w:rsidRPr="008F7B2E">
        <w:rPr>
          <w:rFonts w:ascii="Arial" w:hAnsi="Arial" w:cs="Arial"/>
          <w:color w:val="000000"/>
          <w:sz w:val="20"/>
        </w:rPr>
        <w:t xml:space="preserve">The yellow stars on Fig. 1 identify current bottlenecks in the process that could be easily improved.  </w:t>
      </w:r>
    </w:p>
    <w:p w14:paraId="2FC507A0" w14:textId="77777777" w:rsidR="008F7B2E" w:rsidRPr="008F7B2E" w:rsidRDefault="008F7B2E" w:rsidP="00BB3852">
      <w:pPr>
        <w:spacing w:line="480" w:lineRule="auto"/>
        <w:jc w:val="both"/>
        <w:rPr>
          <w:rFonts w:ascii="Arial" w:hAnsi="Arial" w:cs="Arial"/>
          <w:sz w:val="20"/>
        </w:rPr>
      </w:pPr>
    </w:p>
    <w:p w14:paraId="34C253E0" w14:textId="779C5538" w:rsidR="008F7B2E" w:rsidRPr="008F7B2E" w:rsidRDefault="008F7B2E" w:rsidP="00BB3852">
      <w:pPr>
        <w:spacing w:line="480" w:lineRule="auto"/>
        <w:jc w:val="both"/>
        <w:rPr>
          <w:rFonts w:ascii="Arial" w:hAnsi="Arial" w:cs="Arial"/>
          <w:i/>
          <w:iCs/>
          <w:sz w:val="20"/>
        </w:rPr>
      </w:pPr>
      <w:r w:rsidRPr="008F7B2E">
        <w:rPr>
          <w:rFonts w:ascii="Arial" w:hAnsi="Arial" w:cs="Arial"/>
          <w:b/>
          <w:bCs/>
          <w:i/>
          <w:iCs/>
          <w:color w:val="000000"/>
          <w:sz w:val="20"/>
        </w:rPr>
        <w:t xml:space="preserve">Star 1 </w:t>
      </w:r>
      <w:del w:id="54" w:author="Penny Wieser" w:date="2024-03-02T13:10:00Z">
        <w:r w:rsidRPr="008F7B2E" w:rsidDel="0027239B">
          <w:rPr>
            <w:rFonts w:ascii="Arial" w:hAnsi="Arial" w:cs="Arial"/>
            <w:b/>
            <w:bCs/>
            <w:i/>
            <w:iCs/>
            <w:color w:val="000000"/>
            <w:sz w:val="20"/>
          </w:rPr>
          <w:delText>-</w:delText>
        </w:r>
      </w:del>
      <w:ins w:id="55" w:author="Penny Wieser" w:date="2024-03-02T13:10:00Z">
        <w:r w:rsidR="0027239B">
          <w:rPr>
            <w:rFonts w:ascii="Arial" w:hAnsi="Arial" w:cs="Arial"/>
            <w:b/>
            <w:bCs/>
            <w:i/>
            <w:iCs/>
            <w:color w:val="000000"/>
            <w:sz w:val="20"/>
          </w:rPr>
          <w:t>–</w:t>
        </w:r>
      </w:ins>
      <w:r w:rsidRPr="008F7B2E">
        <w:rPr>
          <w:rFonts w:ascii="Arial" w:hAnsi="Arial" w:cs="Arial"/>
          <w:b/>
          <w:bCs/>
          <w:i/>
          <w:iCs/>
          <w:color w:val="000000"/>
          <w:sz w:val="20"/>
        </w:rPr>
        <w:t xml:space="preserve"> Shipping and receiving samples </w:t>
      </w:r>
    </w:p>
    <w:p w14:paraId="1E188E8C" w14:textId="0BC30C71" w:rsidR="008F7B2E" w:rsidRPr="008F7B2E" w:rsidRDefault="008F7B2E" w:rsidP="00BB3852">
      <w:pPr>
        <w:spacing w:line="480" w:lineRule="auto"/>
        <w:ind w:firstLine="720"/>
        <w:jc w:val="both"/>
        <w:rPr>
          <w:rFonts w:ascii="Arial" w:hAnsi="Arial" w:cs="Arial"/>
          <w:sz w:val="20"/>
        </w:rPr>
      </w:pPr>
      <w:r w:rsidRPr="008F7B2E">
        <w:rPr>
          <w:rFonts w:ascii="Arial" w:hAnsi="Arial" w:cs="Arial"/>
          <w:color w:val="000000"/>
          <w:sz w:val="20"/>
        </w:rPr>
        <w:t>Distributing samples to the University of California, Berkeley was not a top priority for HVO because this simulation was being attempted for the first time, and as a result, there was no guarantee of obtaining magma storage depths in a timely manner. Samples were shipped from Hilo on a Friday at ~5 pm HST. HVO was asked to ship samples to a private residence under the assumption that they might arrive over the weekend. However, no packages leave Hilo after 4pm on Friday over the weekend, so the samples started their transit to California on Monday. Had the package been taken to the courier’s office on Friday morning, it would likely have arrived on Sunday. The tracking information indicated arrival on Wednesday, which is when we planned to start the simulation. However, the samples arrived at the private residence on Tuesday morning during working hours, without notification that the package had been delivered (and no one was home).</w:t>
      </w:r>
    </w:p>
    <w:p w14:paraId="2F213FFE" w14:textId="3754C4DB" w:rsidR="008F7B2E" w:rsidRPr="008F7B2E" w:rsidRDefault="008F7B2E" w:rsidP="00BB3852">
      <w:pPr>
        <w:spacing w:line="480" w:lineRule="auto"/>
        <w:ind w:firstLine="720"/>
        <w:jc w:val="both"/>
        <w:rPr>
          <w:rFonts w:ascii="Arial" w:hAnsi="Arial" w:cs="Arial"/>
          <w:color w:val="000000"/>
          <w:sz w:val="20"/>
        </w:rPr>
      </w:pPr>
      <w:r w:rsidRPr="008F7B2E">
        <w:rPr>
          <w:rFonts w:ascii="Arial" w:hAnsi="Arial" w:cs="Arial"/>
          <w:color w:val="222222"/>
          <w:sz w:val="20"/>
          <w:shd w:val="clear" w:color="auto" w:fill="FFFFFF"/>
        </w:rPr>
        <w:t>We have demonstrated that this technique adds valuable quantitative depth information that expands on HVO’s routine near-real-time chemical monitoring with bulk rock ED-XRF</w:t>
      </w:r>
      <w:r w:rsidRPr="008F7B2E">
        <w:rPr>
          <w:rFonts w:ascii="Arial" w:hAnsi="Arial" w:cs="Arial"/>
          <w:color w:val="222222"/>
          <w:sz w:val="20"/>
          <w:shd w:val="clear" w:color="auto" w:fill="FFFFFF"/>
        </w:rPr>
        <w:fldChar w:fldCharType="begin"/>
      </w:r>
      <w:r w:rsidR="00965184">
        <w:rPr>
          <w:rFonts w:ascii="Arial" w:hAnsi="Arial" w:cs="Arial"/>
          <w:color w:val="222222"/>
          <w:sz w:val="20"/>
          <w:shd w:val="clear" w:color="auto" w:fill="FFFFFF"/>
        </w:rPr>
        <w:instrText xml:space="preserve"> ADDIN ZOTERO_ITEM CSL_CITATION {"citationID":"qPzkuals","properties":{"formattedCitation":"(Gansecki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8F7B2E">
        <w:rPr>
          <w:rFonts w:ascii="Arial" w:hAnsi="Arial" w:cs="Arial"/>
          <w:color w:val="222222"/>
          <w:sz w:val="20"/>
          <w:shd w:val="clear" w:color="auto" w:fill="FFFFFF"/>
        </w:rPr>
        <w:fldChar w:fldCharType="separate"/>
      </w:r>
      <w:r w:rsidR="00965184" w:rsidRPr="00965184">
        <w:rPr>
          <w:rFonts w:ascii="Arial" w:hAnsi="Arial" w:cs="Arial"/>
          <w:sz w:val="20"/>
        </w:rPr>
        <w:t xml:space="preserve">(Gansecki </w:t>
      </w:r>
      <w:r w:rsidR="00965184" w:rsidRPr="00965184">
        <w:rPr>
          <w:rFonts w:ascii="Arial" w:hAnsi="Arial" w:cs="Arial"/>
          <w:i/>
          <w:iCs/>
          <w:sz w:val="20"/>
        </w:rPr>
        <w:t>et al.</w:t>
      </w:r>
      <w:r w:rsidR="00965184" w:rsidRPr="00965184">
        <w:rPr>
          <w:rFonts w:ascii="Arial" w:hAnsi="Arial" w:cs="Arial"/>
          <w:sz w:val="20"/>
        </w:rPr>
        <w:t>, 2019)</w:t>
      </w:r>
      <w:r w:rsidRPr="008F7B2E">
        <w:rPr>
          <w:rFonts w:ascii="Arial" w:hAnsi="Arial" w:cs="Arial"/>
          <w:color w:val="222222"/>
          <w:sz w:val="20"/>
          <w:shd w:val="clear" w:color="auto" w:fill="FFFFFF"/>
        </w:rPr>
        <w:fldChar w:fldCharType="end"/>
      </w:r>
      <w:r w:rsidRPr="008F7B2E">
        <w:rPr>
          <w:rFonts w:ascii="Arial" w:hAnsi="Arial" w:cs="Arial"/>
          <w:color w:val="222222"/>
          <w:sz w:val="20"/>
          <w:shd w:val="clear" w:color="auto" w:fill="FFFFFF"/>
        </w:rPr>
        <w:t>. Under ideal circumstances, HVO geologists would sample tephra or molten lava from the eruption on Day 1 (morning) and dry the samples in the lab on Day 1 (afternoon), dropping the samples for shipment on the evening of Day 1, which would go out early on Day 2 (as long as the drop off did not occur Friday afternoon or over the weekend). Same-day shipping from Hawaii to Califo</w:t>
      </w:r>
      <w:r w:rsidR="00FE1502">
        <w:rPr>
          <w:rFonts w:ascii="Arial" w:hAnsi="Arial" w:cs="Arial"/>
          <w:color w:val="222222"/>
          <w:sz w:val="20"/>
          <w:shd w:val="clear" w:color="auto" w:fill="FFFFFF"/>
        </w:rPr>
        <w:t>r</w:t>
      </w:r>
      <w:r w:rsidRPr="008F7B2E">
        <w:rPr>
          <w:rFonts w:ascii="Arial" w:hAnsi="Arial" w:cs="Arial"/>
          <w:color w:val="222222"/>
          <w:sz w:val="20"/>
          <w:shd w:val="clear" w:color="auto" w:fill="FFFFFF"/>
        </w:rPr>
        <w:t xml:space="preserve">nia is not realistic, but samples shipping Monday through Thursday mornings would allow for arrival on Day 3. </w:t>
      </w:r>
      <w:r w:rsidRPr="008F7B2E">
        <w:rPr>
          <w:rFonts w:ascii="Arial" w:hAnsi="Arial" w:cs="Arial"/>
          <w:color w:val="000000"/>
          <w:sz w:val="20"/>
        </w:rPr>
        <w:t xml:space="preserve">Additionally, it would be possible to get samples to the University of California, Berkeley within 24 hours if someone in Hawai’i were to take a flight to San Fransisco or Oakland airport with the samples, or within ~30 hours if someone based in the </w:t>
      </w:r>
      <w:r w:rsidRPr="008F7B2E">
        <w:rPr>
          <w:rFonts w:ascii="Arial" w:hAnsi="Arial" w:cs="Arial"/>
          <w:color w:val="000000"/>
          <w:sz w:val="20"/>
        </w:rPr>
        <w:lastRenderedPageBreak/>
        <w:t>University of California, Berkeley flew to Hawai’i, picked up the samples, and returned home immediately.</w:t>
      </w:r>
    </w:p>
    <w:p w14:paraId="29A0B06B" w14:textId="77777777" w:rsidR="008F7B2E" w:rsidRPr="008F7B2E" w:rsidRDefault="008F7B2E" w:rsidP="00BB3852">
      <w:pPr>
        <w:spacing w:line="480" w:lineRule="auto"/>
        <w:ind w:firstLine="720"/>
        <w:jc w:val="both"/>
        <w:rPr>
          <w:rFonts w:ascii="Arial" w:hAnsi="Arial" w:cs="Arial"/>
          <w:sz w:val="20"/>
        </w:rPr>
      </w:pPr>
      <w:r w:rsidRPr="008F7B2E">
        <w:rPr>
          <w:rFonts w:ascii="Arial" w:hAnsi="Arial" w:cs="Arial"/>
          <w:color w:val="000000"/>
          <w:sz w:val="20"/>
        </w:rPr>
        <w:t>We note that this bottleneck can be avoided entirely if observatories rely on local research expertise (for example, in collaboration with local academic research groups) and/or establish in-house workflows for this type of work. In such a case, next-day information could readily be obtained. As this is not an option for HVO, the Hawaii-California connection will serve as the fastest way to conduct this rapid-response barometry.</w:t>
      </w:r>
    </w:p>
    <w:p w14:paraId="149CB4BE" w14:textId="77777777" w:rsidR="008F7B2E" w:rsidRPr="008F7B2E" w:rsidRDefault="008F7B2E" w:rsidP="00BB3852">
      <w:pPr>
        <w:spacing w:line="480" w:lineRule="auto"/>
        <w:jc w:val="both"/>
        <w:rPr>
          <w:rFonts w:ascii="Arial" w:hAnsi="Arial" w:cs="Arial"/>
          <w:sz w:val="20"/>
        </w:rPr>
      </w:pPr>
    </w:p>
    <w:p w14:paraId="5ACE9585" w14:textId="77777777" w:rsidR="008F7B2E" w:rsidRPr="008F7B2E" w:rsidRDefault="008F7B2E" w:rsidP="00BB3852">
      <w:pPr>
        <w:spacing w:line="480" w:lineRule="auto"/>
        <w:jc w:val="both"/>
        <w:rPr>
          <w:rFonts w:ascii="Arial" w:hAnsi="Arial" w:cs="Arial"/>
          <w:b/>
          <w:bCs/>
          <w:i/>
          <w:iCs/>
          <w:sz w:val="20"/>
        </w:rPr>
      </w:pPr>
      <w:r w:rsidRPr="008F7B2E">
        <w:rPr>
          <w:rFonts w:ascii="Arial" w:hAnsi="Arial" w:cs="Arial"/>
          <w:b/>
          <w:bCs/>
          <w:i/>
          <w:iCs/>
          <w:sz w:val="20"/>
        </w:rPr>
        <w:t xml:space="preserve">Star 2 – Sample cataloging </w:t>
      </w:r>
    </w:p>
    <w:p w14:paraId="424AE782" w14:textId="51DB3F53" w:rsidR="008F7B2E" w:rsidRPr="008F7B2E" w:rsidRDefault="008F7B2E" w:rsidP="00BB3852">
      <w:pPr>
        <w:spacing w:line="480" w:lineRule="auto"/>
        <w:ind w:firstLine="720"/>
        <w:jc w:val="both"/>
        <w:rPr>
          <w:rFonts w:ascii="Arial" w:hAnsi="Arial" w:cs="Arial"/>
          <w:sz w:val="20"/>
        </w:rPr>
      </w:pPr>
      <w:r w:rsidRPr="008F7B2E">
        <w:rPr>
          <w:rFonts w:ascii="Arial" w:hAnsi="Arial" w:cs="Arial"/>
          <w:sz w:val="20"/>
        </w:rPr>
        <w:t>The WITEC Raman microscope used in this study does not have a condenser in its optical path, which can make it very hard to navigate and find FIs, particularly in volcanic crystals that are commonly coated in glass. The first 7–10 crystals were analyzed immediately after preparation</w:t>
      </w:r>
      <w:r w:rsidR="00E86427">
        <w:rPr>
          <w:rFonts w:ascii="Arial" w:hAnsi="Arial" w:cs="Arial"/>
          <w:sz w:val="20"/>
        </w:rPr>
        <w:t xml:space="preserve"> with no navigation photos</w:t>
      </w:r>
      <w:r w:rsidRPr="008F7B2E">
        <w:rPr>
          <w:rFonts w:ascii="Arial" w:hAnsi="Arial" w:cs="Arial"/>
          <w:sz w:val="20"/>
        </w:rPr>
        <w:t xml:space="preserve">, so </w:t>
      </w:r>
      <w:r w:rsidR="00E86427">
        <w:rPr>
          <w:rFonts w:ascii="Arial" w:hAnsi="Arial" w:cs="Arial"/>
          <w:sz w:val="20"/>
        </w:rPr>
        <w:t>finding the FI on the Raman scope added some time</w:t>
      </w:r>
      <w:r w:rsidRPr="008F7B2E">
        <w:rPr>
          <w:rFonts w:ascii="Arial" w:hAnsi="Arial" w:cs="Arial"/>
          <w:sz w:val="20"/>
        </w:rPr>
        <w:t>. After AB had finished crushing, sieving, and picking, he began taking photos on a research-grade scope to help the Raman operator find the FIs they were supposed to be analyzing. Late on Day 2, when students were not available, Wieser began photographing crystals holding her phone to the eyepiece of the teaching-collection reflected light and transmitted light microscopes. This provided enough textural context to easily find FIs on the Raman (</w:t>
      </w:r>
      <w:r w:rsidR="00C406F3">
        <w:rPr>
          <w:rFonts w:ascii="Arial" w:hAnsi="Arial" w:cs="Arial"/>
          <w:sz w:val="20"/>
        </w:rPr>
        <w:t>See Image Compilation in the repository linked in the beginning</w:t>
      </w:r>
      <w:r w:rsidRPr="008F7B2E">
        <w:rPr>
          <w:rFonts w:ascii="Arial" w:hAnsi="Arial" w:cs="Arial"/>
          <w:sz w:val="20"/>
        </w:rPr>
        <w:t xml:space="preserve">). The main advantage of using smartphones is that the person who found each FI could identify it, rather than passing it off to another person who then must work out where the FI is before photographing it. This would greatly reduce the number of people </w:t>
      </w:r>
      <w:r w:rsidR="00E86427">
        <w:rPr>
          <w:rFonts w:ascii="Arial" w:hAnsi="Arial" w:cs="Arial"/>
          <w:sz w:val="20"/>
        </w:rPr>
        <w:t xml:space="preserve">needed for the simulation, </w:t>
      </w:r>
      <w:r w:rsidRPr="008F7B2E">
        <w:rPr>
          <w:rFonts w:ascii="Arial" w:hAnsi="Arial" w:cs="Arial"/>
          <w:sz w:val="20"/>
        </w:rPr>
        <w:t xml:space="preserve">as we almost always had one person taking photos. </w:t>
      </w:r>
    </w:p>
    <w:p w14:paraId="4EA0380C" w14:textId="77777777" w:rsidR="008F7B2E" w:rsidRPr="008F7B2E" w:rsidRDefault="008F7B2E" w:rsidP="00BB3852">
      <w:pPr>
        <w:spacing w:line="480" w:lineRule="auto"/>
        <w:jc w:val="both"/>
        <w:rPr>
          <w:rFonts w:ascii="Arial" w:hAnsi="Arial" w:cs="Arial"/>
          <w:sz w:val="20"/>
        </w:rPr>
      </w:pPr>
    </w:p>
    <w:p w14:paraId="73930BAF" w14:textId="77777777" w:rsidR="008F7B2E" w:rsidRPr="008F7B2E" w:rsidRDefault="008F7B2E" w:rsidP="00BB3852">
      <w:pPr>
        <w:spacing w:line="480" w:lineRule="auto"/>
        <w:jc w:val="both"/>
        <w:rPr>
          <w:rFonts w:ascii="Arial" w:hAnsi="Arial" w:cs="Arial"/>
          <w:b/>
          <w:bCs/>
          <w:i/>
          <w:iCs/>
          <w:sz w:val="20"/>
        </w:rPr>
      </w:pPr>
      <w:r w:rsidRPr="008F7B2E">
        <w:rPr>
          <w:rFonts w:ascii="Arial" w:hAnsi="Arial" w:cs="Arial"/>
          <w:b/>
          <w:bCs/>
          <w:i/>
          <w:iCs/>
          <w:sz w:val="20"/>
        </w:rPr>
        <w:t>Star 3 – Epoxy impregnation</w:t>
      </w:r>
    </w:p>
    <w:p w14:paraId="6B3424EB" w14:textId="282BF4DC" w:rsidR="008F7B2E" w:rsidRDefault="008F7B2E" w:rsidP="00BB3852">
      <w:pPr>
        <w:spacing w:line="480" w:lineRule="auto"/>
        <w:ind w:firstLine="720"/>
        <w:jc w:val="both"/>
        <w:rPr>
          <w:rFonts w:ascii="Arial" w:hAnsi="Arial" w:cs="Arial"/>
          <w:b/>
          <w:bCs/>
          <w:sz w:val="20"/>
        </w:rPr>
      </w:pPr>
      <w:r w:rsidRPr="008F7B2E">
        <w:rPr>
          <w:rFonts w:ascii="Arial" w:hAnsi="Arial" w:cs="Arial"/>
          <w:sz w:val="20"/>
        </w:rPr>
        <w:t xml:space="preserve">We used </w:t>
      </w:r>
      <w:proofErr w:type="spellStart"/>
      <w:r w:rsidRPr="008F7B2E">
        <w:rPr>
          <w:rFonts w:ascii="Arial" w:hAnsi="Arial" w:cs="Arial"/>
          <w:sz w:val="20"/>
        </w:rPr>
        <w:t>EpoFix</w:t>
      </w:r>
      <w:r w:rsidRPr="008F7B2E">
        <w:rPr>
          <w:rFonts w:ascii="Arial" w:hAnsi="Arial" w:cs="Arial"/>
          <w:sz w:val="20"/>
          <w:vertAlign w:val="superscript"/>
        </w:rPr>
        <w:t>TM</w:t>
      </w:r>
      <w:proofErr w:type="spellEnd"/>
      <w:r w:rsidRPr="008F7B2E">
        <w:rPr>
          <w:rFonts w:ascii="Arial" w:hAnsi="Arial" w:cs="Arial"/>
          <w:sz w:val="20"/>
        </w:rPr>
        <w:t xml:space="preserve"> epoxy</w:t>
      </w:r>
      <w:r w:rsidR="00E86427">
        <w:rPr>
          <w:rFonts w:ascii="Arial" w:hAnsi="Arial" w:cs="Arial"/>
          <w:sz w:val="20"/>
        </w:rPr>
        <w:t xml:space="preserve"> in our laboratory because it gives low </w:t>
      </w:r>
      <w:r w:rsidRPr="008F7B2E">
        <w:rPr>
          <w:rFonts w:ascii="Arial" w:hAnsi="Arial" w:cs="Arial"/>
          <w:sz w:val="20"/>
        </w:rPr>
        <w:t xml:space="preserve">backgrounds during SIMS analysis. After pouring the epoxy at ~7 pm, it was removed from its mount at ~9 am the next morning. The epoxy was still noticeably soft (to the extent it cracked coming out of the mold). This meant that we could not start polishing immediately. Instead, we had to wait a further ~5 hours for </w:t>
      </w:r>
      <w:r w:rsidRPr="008F7B2E">
        <w:rPr>
          <w:rFonts w:ascii="Arial" w:hAnsi="Arial" w:cs="Arial"/>
          <w:sz w:val="20"/>
        </w:rPr>
        <w:lastRenderedPageBreak/>
        <w:t xml:space="preserve">it to cure sufficiently to polish. If fast-curing epoxies were available, it is very possible that a team member could have stayed, and polished and cataloged the sample overnight, allowing SEM analysis on Friday (Day 3) rather than Saturday. </w:t>
      </w:r>
      <w:r w:rsidRPr="008F7B2E">
        <w:rPr>
          <w:rFonts w:ascii="Arial" w:hAnsi="Arial" w:cs="Arial"/>
          <w:b/>
          <w:bCs/>
          <w:sz w:val="20"/>
        </w:rPr>
        <w:t xml:space="preserve"> </w:t>
      </w:r>
    </w:p>
    <w:p w14:paraId="5F715B19" w14:textId="77777777" w:rsidR="00DC7B7A" w:rsidRDefault="00DC7B7A" w:rsidP="00BB3852">
      <w:pPr>
        <w:spacing w:line="480" w:lineRule="auto"/>
        <w:ind w:firstLine="720"/>
        <w:jc w:val="both"/>
        <w:rPr>
          <w:rFonts w:ascii="Arial" w:hAnsi="Arial" w:cs="Arial"/>
          <w:b/>
          <w:bCs/>
          <w:sz w:val="20"/>
        </w:rPr>
      </w:pPr>
    </w:p>
    <w:p w14:paraId="6CA072C6" w14:textId="77777777" w:rsidR="00DC7B7A" w:rsidRPr="008F7B2E" w:rsidRDefault="00DC7B7A" w:rsidP="00BB3852">
      <w:pPr>
        <w:spacing w:line="480" w:lineRule="auto"/>
        <w:ind w:firstLine="720"/>
        <w:jc w:val="both"/>
        <w:rPr>
          <w:rFonts w:ascii="Arial" w:hAnsi="Arial" w:cs="Arial"/>
          <w:b/>
          <w:bCs/>
          <w:sz w:val="20"/>
        </w:rPr>
      </w:pPr>
    </w:p>
    <w:p w14:paraId="193B5F2D" w14:textId="08366027" w:rsidR="00DC7B7A" w:rsidRPr="008F7B2E" w:rsidRDefault="00DC7B7A" w:rsidP="00DC7B7A">
      <w:pPr>
        <w:spacing w:line="480" w:lineRule="auto"/>
        <w:jc w:val="both"/>
        <w:textAlignment w:val="baseline"/>
        <w:rPr>
          <w:rFonts w:ascii="Arial" w:hAnsi="Arial" w:cs="Arial"/>
          <w:b/>
          <w:bCs/>
          <w:color w:val="000000"/>
          <w:sz w:val="20"/>
        </w:rPr>
      </w:pPr>
      <w:r>
        <w:rPr>
          <w:rFonts w:ascii="Arial" w:hAnsi="Arial" w:cs="Arial"/>
          <w:b/>
          <w:bCs/>
          <w:color w:val="000000"/>
          <w:sz w:val="20"/>
        </w:rPr>
        <w:t>Effect of H</w:t>
      </w:r>
      <w:r w:rsidRPr="00DC7B7A">
        <w:rPr>
          <w:rFonts w:ascii="Arial" w:hAnsi="Arial" w:cs="Arial"/>
          <w:b/>
          <w:bCs/>
          <w:color w:val="000000"/>
          <w:sz w:val="20"/>
          <w:vertAlign w:val="subscript"/>
        </w:rPr>
        <w:t>2</w:t>
      </w:r>
      <w:r>
        <w:rPr>
          <w:rFonts w:ascii="Arial" w:hAnsi="Arial" w:cs="Arial"/>
          <w:b/>
          <w:bCs/>
          <w:color w:val="000000"/>
          <w:sz w:val="20"/>
        </w:rPr>
        <w:t>O on calculated pressures</w:t>
      </w:r>
    </w:p>
    <w:p w14:paraId="28DE8A14" w14:textId="0C4C08ED" w:rsidR="00DC7B7A" w:rsidRPr="00DC7B7A" w:rsidRDefault="00DC7B7A" w:rsidP="00DC7B7A">
      <w:pPr>
        <w:spacing w:line="480" w:lineRule="auto"/>
        <w:ind w:firstLine="720"/>
        <w:jc w:val="both"/>
        <w:rPr>
          <w:rFonts w:ascii="Arial" w:hAnsi="Arial" w:cs="Arial"/>
          <w:sz w:val="20"/>
          <w:lang w:val="en-GB"/>
        </w:rPr>
      </w:pPr>
      <w:bookmarkStart w:id="56" w:name="_Hlk152946816"/>
      <w:r>
        <w:rPr>
          <w:rFonts w:ascii="Arial" w:hAnsi="Arial" w:cs="Arial"/>
          <w:sz w:val="20"/>
          <w:lang w:val="en-GB"/>
        </w:rPr>
        <w:t>T</w:t>
      </w:r>
      <w:r w:rsidRPr="00DC7B7A">
        <w:rPr>
          <w:rFonts w:ascii="Arial" w:hAnsi="Arial" w:cs="Arial"/>
          <w:sz w:val="20"/>
          <w:lang w:val="en-GB"/>
        </w:rPr>
        <w:t xml:space="preserve">he exsolved </w:t>
      </w:r>
      <w:r>
        <w:rPr>
          <w:rFonts w:ascii="Arial" w:hAnsi="Arial" w:cs="Arial"/>
          <w:sz w:val="20"/>
          <w:lang w:val="en-GB"/>
        </w:rPr>
        <w:t>fluid</w:t>
      </w:r>
      <w:r w:rsidRPr="00DC7B7A">
        <w:rPr>
          <w:rFonts w:ascii="Arial" w:hAnsi="Arial" w:cs="Arial"/>
          <w:sz w:val="20"/>
          <w:lang w:val="en-GB"/>
        </w:rPr>
        <w:t xml:space="preserve"> phase</w:t>
      </w:r>
      <w:r>
        <w:rPr>
          <w:rFonts w:ascii="Arial" w:hAnsi="Arial" w:cs="Arial"/>
          <w:sz w:val="20"/>
          <w:lang w:val="en-GB"/>
        </w:rPr>
        <w:t xml:space="preserve"> in shallow magmatic systems like Kīlauea is not </w:t>
      </w:r>
      <w:r w:rsidRPr="00DC7B7A">
        <w:rPr>
          <w:rFonts w:ascii="Arial" w:hAnsi="Arial" w:cs="Arial"/>
          <w:sz w:val="20"/>
          <w:lang w:val="en-GB"/>
        </w:rPr>
        <w:t>pure CO</w:t>
      </w:r>
      <w:r w:rsidRPr="00DC7B7A">
        <w:rPr>
          <w:rFonts w:ascii="Arial" w:hAnsi="Arial" w:cs="Arial"/>
          <w:sz w:val="20"/>
          <w:vertAlign w:val="subscript"/>
          <w:lang w:val="en-GB"/>
        </w:rPr>
        <w:t>2</w:t>
      </w:r>
      <w:r w:rsidRPr="00DC7B7A">
        <w:rPr>
          <w:rFonts w:ascii="Arial" w:hAnsi="Arial" w:cs="Arial"/>
          <w:sz w:val="20"/>
          <w:lang w:val="en-GB"/>
        </w:rPr>
        <w:t xml:space="preserve">, </w:t>
      </w:r>
      <w:r>
        <w:rPr>
          <w:rFonts w:ascii="Arial" w:hAnsi="Arial" w:cs="Arial"/>
          <w:sz w:val="20"/>
          <w:lang w:val="en-GB"/>
        </w:rPr>
        <w:t xml:space="preserve">but rather contains a proportion of </w:t>
      </w:r>
      <w:r w:rsidRPr="00DC7B7A">
        <w:rPr>
          <w:rFonts w:ascii="Arial" w:hAnsi="Arial" w:cs="Arial"/>
          <w:sz w:val="20"/>
          <w:lang w:val="en-GB"/>
        </w:rPr>
        <w:t>H</w:t>
      </w:r>
      <w:r w:rsidRPr="00DC7B7A">
        <w:rPr>
          <w:rFonts w:ascii="Arial" w:hAnsi="Arial" w:cs="Arial"/>
          <w:sz w:val="20"/>
          <w:vertAlign w:val="subscript"/>
          <w:lang w:val="en-GB"/>
        </w:rPr>
        <w:t>2</w:t>
      </w:r>
      <w:r w:rsidRPr="00DC7B7A">
        <w:rPr>
          <w:rFonts w:ascii="Arial" w:hAnsi="Arial" w:cs="Arial"/>
          <w:sz w:val="20"/>
          <w:lang w:val="en-GB"/>
        </w:rPr>
        <w:t xml:space="preserve">O. </w:t>
      </w:r>
      <w:r>
        <w:rPr>
          <w:rFonts w:ascii="Arial" w:hAnsi="Arial" w:cs="Arial"/>
          <w:sz w:val="20"/>
          <w:lang w:val="en-GB"/>
        </w:rPr>
        <w:t xml:space="preserve">Fluid inclusion studies typically assume that </w:t>
      </w:r>
      <w:r w:rsidRPr="00DC7B7A">
        <w:rPr>
          <w:rFonts w:ascii="Arial" w:hAnsi="Arial" w:cs="Arial"/>
          <w:sz w:val="20"/>
          <w:lang w:val="en-GB"/>
        </w:rPr>
        <w:t>H</w:t>
      </w:r>
      <w:r w:rsidRPr="00DC7B7A">
        <w:rPr>
          <w:rFonts w:ascii="Arial" w:hAnsi="Arial" w:cs="Arial"/>
          <w:sz w:val="20"/>
          <w:vertAlign w:val="subscript"/>
          <w:lang w:val="en-GB"/>
        </w:rPr>
        <w:t>2</w:t>
      </w:r>
      <w:r w:rsidRPr="00DC7B7A">
        <w:rPr>
          <w:rFonts w:ascii="Arial" w:hAnsi="Arial" w:cs="Arial"/>
          <w:sz w:val="20"/>
          <w:lang w:val="en-GB"/>
        </w:rPr>
        <w:t>O has been lost</w:t>
      </w:r>
      <w:r>
        <w:rPr>
          <w:rFonts w:ascii="Arial" w:hAnsi="Arial" w:cs="Arial"/>
          <w:sz w:val="20"/>
          <w:lang w:val="en-GB"/>
        </w:rPr>
        <w:t xml:space="preserve"> and therefore t</w:t>
      </w:r>
      <w:r w:rsidRPr="00DC7B7A">
        <w:rPr>
          <w:rFonts w:ascii="Arial" w:hAnsi="Arial" w:cs="Arial"/>
          <w:sz w:val="20"/>
          <w:lang w:val="en-GB"/>
        </w:rPr>
        <w:t>he measured CO</w:t>
      </w:r>
      <w:r w:rsidRPr="00DC7B7A">
        <w:rPr>
          <w:rFonts w:ascii="Arial" w:hAnsi="Arial" w:cs="Arial"/>
          <w:sz w:val="20"/>
          <w:vertAlign w:val="subscript"/>
          <w:lang w:val="en-GB"/>
        </w:rPr>
        <w:t>2</w:t>
      </w:r>
      <w:r w:rsidRPr="00DC7B7A">
        <w:rPr>
          <w:rFonts w:ascii="Arial" w:hAnsi="Arial" w:cs="Arial"/>
          <w:sz w:val="20"/>
          <w:lang w:val="en-GB"/>
        </w:rPr>
        <w:t xml:space="preserve"> density </w:t>
      </w:r>
      <w:r>
        <w:rPr>
          <w:rFonts w:ascii="Arial" w:hAnsi="Arial" w:cs="Arial"/>
          <w:sz w:val="20"/>
          <w:lang w:val="en-GB"/>
        </w:rPr>
        <w:t>must be</w:t>
      </w:r>
      <w:r w:rsidRPr="00DC7B7A">
        <w:rPr>
          <w:rFonts w:ascii="Arial" w:hAnsi="Arial" w:cs="Arial"/>
          <w:sz w:val="20"/>
          <w:lang w:val="en-GB"/>
        </w:rPr>
        <w:t xml:space="preserve"> corrected based on the molar fraction of H</w:t>
      </w:r>
      <w:r w:rsidRPr="00DC7B7A">
        <w:rPr>
          <w:rFonts w:ascii="Arial" w:hAnsi="Arial" w:cs="Arial"/>
          <w:sz w:val="20"/>
          <w:vertAlign w:val="subscript"/>
          <w:lang w:val="en-GB"/>
        </w:rPr>
        <w:t>2</w:t>
      </w:r>
      <w:r w:rsidRPr="00DC7B7A">
        <w:rPr>
          <w:rFonts w:ascii="Arial" w:hAnsi="Arial" w:cs="Arial"/>
          <w:sz w:val="20"/>
          <w:lang w:val="en-GB"/>
        </w:rPr>
        <w:t xml:space="preserve">O and molar ratios (see </w:t>
      </w:r>
      <w:r w:rsidRPr="00DC7B7A">
        <w:rPr>
          <w:rFonts w:ascii="Arial" w:hAnsi="Arial" w:cs="Arial"/>
          <w:sz w:val="20"/>
          <w:lang w:val="en-GB"/>
        </w:rPr>
        <w:fldChar w:fldCharType="begin"/>
      </w:r>
      <w:r w:rsidRPr="00DC7B7A">
        <w:rPr>
          <w:rFonts w:ascii="Arial" w:hAnsi="Arial" w:cs="Arial"/>
          <w:sz w:val="20"/>
          <w:lang w:val="en-GB"/>
        </w:rPr>
        <w:instrText xml:space="preserve"> ADDIN ZOTERO_ITEM CSL_CITATION {"citationID":"EmcHEJL1","properties":{"formattedCitation":"(Hansteen and Kl\\uc0\\u252{}gel, 2008)","plainCitation":"(Hansteen and Klügel, 2008)","dontUpdate":true,"noteIndex":0},"citationItems":[{"id":1959,"uris":["http://zotero.org/users/9451925/items/FUXWNVUE"],"itemData":{"id":1959,"type":"article-journal","container-title":"Reviews in Mineralogy and Geochemistry","DOI":"10.2138/rmg.2008.69.5","ISSN":"1529-6466","issue":"1","journalAbbreviation":"Reviews in Mineralogy and Geochemistry","page":"143-177","source":"Silverchair","title":"Fluid Inclusion Thermobarometry as a Tracer for Magmatic Processes","volume":"69","author":[{"family":"Hansteen","given":"Thor H."},{"family":"Klügel","given":"Andreas"}],"issued":{"date-parts":[["2008",1,1]]}}}],"schema":"https://github.com/citation-style-language/schema/raw/master/csl-citation.json"} </w:instrText>
      </w:r>
      <w:r w:rsidRPr="00DC7B7A">
        <w:rPr>
          <w:rFonts w:ascii="Arial" w:hAnsi="Arial" w:cs="Arial"/>
          <w:sz w:val="20"/>
          <w:lang w:val="en-GB"/>
        </w:rPr>
        <w:fldChar w:fldCharType="separate"/>
      </w:r>
      <w:r w:rsidRPr="00DC7B7A">
        <w:rPr>
          <w:rFonts w:ascii="Arial" w:hAnsi="Arial" w:cs="Arial"/>
          <w:sz w:val="20"/>
          <w:lang w:val="en-GB"/>
        </w:rPr>
        <w:t>Hansteen and Klügel, 2008</w:t>
      </w:r>
      <w:r w:rsidRPr="00DC7B7A">
        <w:rPr>
          <w:rFonts w:ascii="Arial" w:hAnsi="Arial" w:cs="Arial"/>
          <w:sz w:val="20"/>
        </w:rPr>
        <w:fldChar w:fldCharType="end"/>
      </w:r>
      <w:r w:rsidRPr="00DC7B7A">
        <w:rPr>
          <w:rFonts w:ascii="Arial" w:hAnsi="Arial" w:cs="Arial"/>
          <w:sz w:val="20"/>
          <w:lang w:val="en-GB"/>
        </w:rPr>
        <w:t xml:space="preserve">). </w:t>
      </w:r>
      <w:r>
        <w:rPr>
          <w:rFonts w:ascii="Arial" w:hAnsi="Arial" w:cs="Arial"/>
          <w:sz w:val="20"/>
          <w:lang w:val="en-GB"/>
        </w:rPr>
        <w:t>With this, pressures can be calculated using a mixe</w:t>
      </w:r>
      <w:r w:rsidRPr="00DC7B7A">
        <w:rPr>
          <w:rFonts w:ascii="Arial" w:hAnsi="Arial" w:cs="Arial"/>
          <w:sz w:val="20"/>
          <w:lang w:val="en-GB"/>
        </w:rPr>
        <w:t>d H</w:t>
      </w:r>
      <w:r w:rsidRPr="00DC7B7A">
        <w:rPr>
          <w:rFonts w:ascii="Arial" w:hAnsi="Arial" w:cs="Arial"/>
          <w:sz w:val="20"/>
          <w:vertAlign w:val="subscript"/>
          <w:lang w:val="en-GB"/>
        </w:rPr>
        <w:t>2</w:t>
      </w:r>
      <w:r w:rsidRPr="00DC7B7A">
        <w:rPr>
          <w:rFonts w:ascii="Arial" w:hAnsi="Arial" w:cs="Arial"/>
          <w:sz w:val="20"/>
          <w:lang w:val="en-GB"/>
        </w:rPr>
        <w:t>O–CO</w:t>
      </w:r>
      <w:r w:rsidRPr="00DC7B7A">
        <w:rPr>
          <w:rFonts w:ascii="Arial" w:hAnsi="Arial" w:cs="Arial"/>
          <w:sz w:val="20"/>
          <w:vertAlign w:val="subscript"/>
          <w:lang w:val="en-GB"/>
        </w:rPr>
        <w:t>2</w:t>
      </w:r>
      <w:r w:rsidRPr="00DC7B7A">
        <w:rPr>
          <w:rFonts w:ascii="Arial" w:hAnsi="Arial" w:cs="Arial"/>
          <w:sz w:val="20"/>
          <w:lang w:val="en-GB"/>
        </w:rPr>
        <w:t xml:space="preserve"> equation of state</w:t>
      </w:r>
      <w:bookmarkEnd w:id="56"/>
      <w:r>
        <w:rPr>
          <w:rFonts w:ascii="Arial" w:hAnsi="Arial" w:cs="Arial"/>
          <w:sz w:val="20"/>
          <w:lang w:val="en-GB"/>
        </w:rPr>
        <w:t xml:space="preserve">. Although it was not possible to implement these calculations during our simulation, a recent paper (Yoshimura et al., 2023) made it possible to implement these corrections in </w:t>
      </w:r>
      <w:proofErr w:type="spellStart"/>
      <w:r>
        <w:rPr>
          <w:rFonts w:ascii="Arial" w:hAnsi="Arial" w:cs="Arial"/>
          <w:sz w:val="20"/>
          <w:lang w:val="en-GB"/>
        </w:rPr>
        <w:t>DiadFit</w:t>
      </w:r>
      <w:proofErr w:type="spellEnd"/>
      <w:r>
        <w:rPr>
          <w:rFonts w:ascii="Arial" w:hAnsi="Arial" w:cs="Arial"/>
          <w:sz w:val="20"/>
          <w:lang w:val="en-GB"/>
        </w:rPr>
        <w:t>. We recalculated pressures for our fluid inclusions using mol fractions of</w:t>
      </w:r>
      <w:r w:rsidRPr="00DC7B7A">
        <w:rPr>
          <w:rFonts w:ascii="Arial" w:hAnsi="Arial" w:cs="Arial"/>
          <w:sz w:val="20"/>
          <w:lang w:val="en-GB"/>
        </w:rPr>
        <w:t xml:space="preserve"> H</w:t>
      </w:r>
      <w:r w:rsidRPr="00DC7B7A">
        <w:rPr>
          <w:rFonts w:ascii="Arial" w:hAnsi="Arial" w:cs="Arial"/>
          <w:sz w:val="20"/>
          <w:vertAlign w:val="subscript"/>
          <w:lang w:val="en-GB"/>
        </w:rPr>
        <w:t>2</w:t>
      </w:r>
      <w:r w:rsidRPr="00DC7B7A">
        <w:rPr>
          <w:rFonts w:ascii="Arial" w:hAnsi="Arial" w:cs="Arial"/>
          <w:sz w:val="20"/>
          <w:lang w:val="en-GB"/>
        </w:rPr>
        <w:t>O in the exsolved fluid</w:t>
      </w:r>
      <w:r>
        <w:rPr>
          <w:rFonts w:ascii="Arial" w:hAnsi="Arial" w:cs="Arial"/>
          <w:sz w:val="20"/>
          <w:lang w:val="en-GB"/>
        </w:rPr>
        <w:t xml:space="preserve"> calculated based on the polynomial equations for Kīlauea in ref </w:t>
      </w:r>
      <w:r>
        <w:rPr>
          <w:rFonts w:ascii="Arial" w:hAnsi="Arial" w:cs="Arial"/>
          <w:sz w:val="20"/>
          <w:lang w:val="en-GB"/>
        </w:rPr>
        <w:fldChar w:fldCharType="begin"/>
      </w:r>
      <w:r w:rsidR="00965184">
        <w:rPr>
          <w:rFonts w:ascii="Arial" w:hAnsi="Arial" w:cs="Arial"/>
          <w:sz w:val="20"/>
          <w:lang w:val="en-GB"/>
        </w:rPr>
        <w:instrText xml:space="preserve"> ADDIN ZOTERO_ITEM CSL_CITATION {"citationID":"TpoSHjzw","properties":{"formattedCitation":"(DeVitre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Pr>
          <w:rFonts w:ascii="Arial" w:hAnsi="Arial" w:cs="Arial"/>
          <w:sz w:val="20"/>
          <w:lang w:val="en-GB"/>
        </w:rPr>
        <w:fldChar w:fldCharType="separate"/>
      </w:r>
      <w:r w:rsidR="00965184" w:rsidRPr="00965184">
        <w:rPr>
          <w:rFonts w:ascii="Arial" w:hAnsi="Arial" w:cs="Arial"/>
          <w:sz w:val="20"/>
        </w:rPr>
        <w:t>(DeVitre and Wieser, 2024)</w:t>
      </w:r>
      <w:r>
        <w:rPr>
          <w:rFonts w:ascii="Arial" w:hAnsi="Arial" w:cs="Arial"/>
          <w:sz w:val="20"/>
          <w:lang w:val="en-GB"/>
        </w:rPr>
        <w:fldChar w:fldCharType="end"/>
      </w:r>
      <w:r>
        <w:rPr>
          <w:rFonts w:ascii="Arial" w:hAnsi="Arial" w:cs="Arial"/>
          <w:sz w:val="20"/>
          <w:lang w:val="en-GB"/>
        </w:rPr>
        <w:t xml:space="preserve">. We iterated measurements 5 times and </w:t>
      </w:r>
      <w:r w:rsidRPr="00DC7B7A">
        <w:rPr>
          <w:rFonts w:ascii="Arial" w:hAnsi="Arial" w:cs="Arial"/>
          <w:sz w:val="20"/>
          <w:lang w:val="en-GB"/>
        </w:rPr>
        <w:t xml:space="preserve">show </w:t>
      </w:r>
      <w:r w:rsidRPr="00DC7B7A">
        <w:rPr>
          <w:rFonts w:ascii="Arial" w:hAnsi="Arial" w:cs="Arial"/>
          <w:i/>
          <w:iCs/>
          <w:sz w:val="20"/>
          <w:lang w:val="en-GB"/>
        </w:rPr>
        <w:t>X</w:t>
      </w:r>
      <w:r w:rsidRPr="00DC7B7A">
        <w:rPr>
          <w:rFonts w:ascii="Arial" w:hAnsi="Arial" w:cs="Arial"/>
          <w:sz w:val="20"/>
          <w:lang w:val="en-GB"/>
        </w:rPr>
        <w:t>H</w:t>
      </w:r>
      <w:r w:rsidRPr="00DC7B7A">
        <w:rPr>
          <w:rFonts w:ascii="Arial" w:hAnsi="Arial" w:cs="Arial"/>
          <w:sz w:val="20"/>
          <w:vertAlign w:val="subscript"/>
          <w:lang w:val="en-GB"/>
        </w:rPr>
        <w:t>2</w:t>
      </w:r>
      <w:r w:rsidRPr="00DC7B7A">
        <w:rPr>
          <w:rFonts w:ascii="Arial" w:hAnsi="Arial" w:cs="Arial"/>
          <w:sz w:val="20"/>
          <w:lang w:val="en-GB"/>
        </w:rPr>
        <w:t>O</w:t>
      </w:r>
      <w:r w:rsidRPr="00DC7B7A">
        <w:rPr>
          <w:rFonts w:ascii="Arial" w:hAnsi="Arial" w:cs="Arial"/>
          <w:sz w:val="20"/>
          <w:vertAlign w:val="subscript"/>
          <w:lang w:val="en-GB"/>
        </w:rPr>
        <w:t xml:space="preserve"> </w:t>
      </w:r>
      <w:r w:rsidRPr="00DC7B7A">
        <w:rPr>
          <w:rFonts w:ascii="Arial" w:hAnsi="Arial" w:cs="Arial"/>
          <w:sz w:val="20"/>
          <w:lang w:val="en-GB"/>
        </w:rPr>
        <w:t xml:space="preserve">calculated </w:t>
      </w:r>
      <w:r w:rsidR="00965184">
        <w:rPr>
          <w:rFonts w:ascii="Arial" w:hAnsi="Arial" w:cs="Arial"/>
          <w:sz w:val="20"/>
          <w:lang w:val="en-GB"/>
        </w:rPr>
        <w:t xml:space="preserve">on Fig S1. We note that for all 3 days, the mean and median correction factor is ~10%. Most FI have correction factors &lt;20%. These correction factors do not shift our FI from one reservoir to another, therefore they do not affect the interpretation of our results. </w:t>
      </w:r>
    </w:p>
    <w:p w14:paraId="7C63F94E" w14:textId="77777777" w:rsidR="00DC7B7A" w:rsidRPr="00DC7B7A" w:rsidRDefault="00DC7B7A" w:rsidP="00DC7B7A">
      <w:pPr>
        <w:spacing w:line="480" w:lineRule="auto"/>
        <w:jc w:val="both"/>
        <w:rPr>
          <w:rFonts w:ascii="Arial" w:hAnsi="Arial" w:cs="Arial"/>
          <w:sz w:val="20"/>
          <w:lang w:val="en-GB"/>
        </w:rPr>
      </w:pPr>
    </w:p>
    <w:p w14:paraId="22600F96" w14:textId="0D6671C5" w:rsidR="00DC7B7A" w:rsidRPr="00DC7B7A" w:rsidRDefault="00965184" w:rsidP="00DC7B7A">
      <w:pPr>
        <w:spacing w:line="480" w:lineRule="auto"/>
        <w:jc w:val="both"/>
        <w:rPr>
          <w:rFonts w:ascii="Arial" w:hAnsi="Arial" w:cs="Arial"/>
          <w:sz w:val="20"/>
          <w:lang w:val="en-GB"/>
        </w:rPr>
      </w:pPr>
      <w:r w:rsidRPr="00965184">
        <w:rPr>
          <w:rFonts w:ascii="Arial" w:hAnsi="Arial" w:cs="Arial"/>
          <w:noProof/>
          <w:sz w:val="20"/>
          <w:lang w:val="en-GB"/>
        </w:rPr>
        <w:drawing>
          <wp:inline distT="0" distB="0" distL="0" distR="0" wp14:anchorId="2E274764" wp14:editId="61C20F52">
            <wp:extent cx="5486400" cy="1789430"/>
            <wp:effectExtent l="0" t="0" r="0" b="1270"/>
            <wp:docPr id="1652695588"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95588" name="Picture 1" descr="A graph of a number of numbers&#10;&#10;Description automatically generated with medium confidence"/>
                    <pic:cNvPicPr/>
                  </pic:nvPicPr>
                  <pic:blipFill>
                    <a:blip r:embed="rId17"/>
                    <a:stretch>
                      <a:fillRect/>
                    </a:stretch>
                  </pic:blipFill>
                  <pic:spPr>
                    <a:xfrm>
                      <a:off x="0" y="0"/>
                      <a:ext cx="5486400" cy="1789430"/>
                    </a:xfrm>
                    <a:prstGeom prst="rect">
                      <a:avLst/>
                    </a:prstGeom>
                  </pic:spPr>
                </pic:pic>
              </a:graphicData>
            </a:graphic>
          </wp:inline>
        </w:drawing>
      </w:r>
    </w:p>
    <w:p w14:paraId="5A42B6D9" w14:textId="62409F56" w:rsidR="00DC7B7A" w:rsidRPr="00DC7B7A" w:rsidRDefault="00DC7B7A" w:rsidP="00DC7B7A">
      <w:pPr>
        <w:spacing w:line="480" w:lineRule="auto"/>
        <w:jc w:val="both"/>
        <w:rPr>
          <w:rFonts w:ascii="Arial" w:hAnsi="Arial" w:cs="Arial"/>
          <w:sz w:val="20"/>
          <w:lang w:val="en-GB"/>
        </w:rPr>
      </w:pPr>
    </w:p>
    <w:p w14:paraId="4C6D7601" w14:textId="4C65EFD7" w:rsidR="00DC7B7A" w:rsidRDefault="00DC7B7A" w:rsidP="00DC7B7A">
      <w:pPr>
        <w:spacing w:line="480" w:lineRule="auto"/>
        <w:jc w:val="both"/>
        <w:rPr>
          <w:rFonts w:ascii="Arial" w:hAnsi="Arial" w:cs="Arial"/>
          <w:sz w:val="20"/>
          <w:lang w:val="en-GB"/>
        </w:rPr>
      </w:pPr>
      <w:r w:rsidRPr="00DC7B7A">
        <w:rPr>
          <w:rFonts w:ascii="Arial" w:hAnsi="Arial" w:cs="Arial"/>
          <w:b/>
          <w:bCs/>
          <w:sz w:val="20"/>
          <w:lang w:val="en-GB"/>
        </w:rPr>
        <w:lastRenderedPageBreak/>
        <w:t>Figure S-1</w:t>
      </w:r>
      <w:r w:rsidRPr="00DC7B7A">
        <w:rPr>
          <w:rFonts w:ascii="Arial" w:hAnsi="Arial" w:cs="Arial"/>
          <w:sz w:val="20"/>
          <w:lang w:val="en-GB"/>
        </w:rPr>
        <w:tab/>
      </w:r>
      <w:r w:rsidR="00965184">
        <w:rPr>
          <w:rFonts w:ascii="Arial" w:hAnsi="Arial" w:cs="Arial"/>
          <w:sz w:val="20"/>
          <w:lang w:val="en-GB"/>
        </w:rPr>
        <w:t xml:space="preserve">Cumulative probability plot of the ratio of pressures from the mixed fluid EOS and pure CO2 EOS depending on the </w:t>
      </w:r>
      <w:r w:rsidRPr="00DC7B7A">
        <w:rPr>
          <w:rFonts w:ascii="Arial" w:hAnsi="Arial" w:cs="Arial"/>
          <w:i/>
          <w:iCs/>
          <w:sz w:val="20"/>
          <w:lang w:val="en-GB"/>
        </w:rPr>
        <w:t>X</w:t>
      </w:r>
      <w:r w:rsidR="00965184">
        <w:rPr>
          <w:rFonts w:ascii="Arial" w:hAnsi="Arial" w:cs="Arial"/>
          <w:i/>
          <w:iCs/>
          <w:sz w:val="20"/>
          <w:lang w:val="en-GB"/>
        </w:rPr>
        <w:t>H</w:t>
      </w:r>
      <w:r w:rsidRPr="00DC7B7A">
        <w:rPr>
          <w:rFonts w:ascii="Arial" w:hAnsi="Arial" w:cs="Arial"/>
          <w:sz w:val="20"/>
          <w:vertAlign w:val="subscript"/>
          <w:lang w:val="en-GB"/>
        </w:rPr>
        <w:t>2</w:t>
      </w:r>
      <w:r w:rsidR="00965184">
        <w:rPr>
          <w:rFonts w:ascii="Arial" w:hAnsi="Arial" w:cs="Arial"/>
          <w:sz w:val="20"/>
          <w:lang w:val="en-GB"/>
        </w:rPr>
        <w:t xml:space="preserve">O function applied from </w:t>
      </w:r>
      <w:r w:rsidR="00965184">
        <w:rPr>
          <w:rFonts w:ascii="Arial" w:hAnsi="Arial" w:cs="Arial"/>
          <w:sz w:val="20"/>
          <w:lang w:val="en-GB"/>
        </w:rPr>
        <w:fldChar w:fldCharType="begin"/>
      </w:r>
      <w:r w:rsidR="00965184">
        <w:rPr>
          <w:rFonts w:ascii="Arial" w:hAnsi="Arial" w:cs="Arial"/>
          <w:sz w:val="20"/>
          <w:lang w:val="en-GB"/>
        </w:rPr>
        <w:instrText xml:space="preserve"> ADDIN ZOTERO_ITEM CSL_CITATION {"citationID":"s14Aqrfc","properties":{"formattedCitation":"(DeVitre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00965184">
        <w:rPr>
          <w:rFonts w:ascii="Arial" w:hAnsi="Arial" w:cs="Arial"/>
          <w:sz w:val="20"/>
          <w:lang w:val="en-GB"/>
        </w:rPr>
        <w:fldChar w:fldCharType="separate"/>
      </w:r>
      <w:r w:rsidR="00965184" w:rsidRPr="00965184">
        <w:rPr>
          <w:rFonts w:ascii="Arial" w:hAnsi="Arial" w:cs="Arial"/>
          <w:sz w:val="20"/>
        </w:rPr>
        <w:t>(DeVitre and Wieser, 2024)</w:t>
      </w:r>
      <w:r w:rsidR="00965184">
        <w:rPr>
          <w:rFonts w:ascii="Arial" w:hAnsi="Arial" w:cs="Arial"/>
          <w:sz w:val="20"/>
          <w:lang w:val="en-GB"/>
        </w:rPr>
        <w:fldChar w:fldCharType="end"/>
      </w:r>
      <w:r w:rsidR="00965184">
        <w:rPr>
          <w:rFonts w:ascii="Arial" w:hAnsi="Arial" w:cs="Arial"/>
          <w:sz w:val="20"/>
          <w:lang w:val="en-GB"/>
        </w:rPr>
        <w:t xml:space="preserve"> for each Day of the simulation. </w:t>
      </w:r>
    </w:p>
    <w:p w14:paraId="7ABA6340" w14:textId="2F55C7BA" w:rsidR="00965184" w:rsidRPr="008F7B2E" w:rsidRDefault="00965184" w:rsidP="00965184">
      <w:pPr>
        <w:spacing w:line="480" w:lineRule="auto"/>
        <w:jc w:val="both"/>
        <w:textAlignment w:val="baseline"/>
        <w:rPr>
          <w:rFonts w:ascii="Arial" w:hAnsi="Arial" w:cs="Arial"/>
          <w:b/>
          <w:bCs/>
          <w:color w:val="000000"/>
          <w:sz w:val="20"/>
        </w:rPr>
      </w:pPr>
      <w:r>
        <w:rPr>
          <w:rFonts w:ascii="Arial" w:hAnsi="Arial" w:cs="Arial"/>
          <w:b/>
          <w:bCs/>
          <w:color w:val="000000"/>
          <w:sz w:val="20"/>
        </w:rPr>
        <w:t>Global compilation of XH2O vs pressure</w:t>
      </w:r>
    </w:p>
    <w:p w14:paraId="75369034" w14:textId="78552398" w:rsidR="0015721E" w:rsidRDefault="0015721E" w:rsidP="00A343AC">
      <w:pPr>
        <w:rPr>
          <w:rFonts w:ascii="Arial" w:hAnsi="Arial" w:cs="Arial"/>
          <w:sz w:val="20"/>
        </w:rPr>
      </w:pPr>
      <w:r w:rsidRPr="0015721E">
        <w:rPr>
          <w:rFonts w:ascii="Arial" w:hAnsi="Arial" w:cs="Arial"/>
          <w:noProof/>
          <w:sz w:val="20"/>
        </w:rPr>
        <w:lastRenderedPageBreak/>
        <w:drawing>
          <wp:inline distT="0" distB="0" distL="0" distR="0" wp14:anchorId="7543866F" wp14:editId="552A2ABB">
            <wp:extent cx="6294120" cy="7294331"/>
            <wp:effectExtent l="0" t="0" r="0" b="1905"/>
            <wp:docPr id="566210232" name="Picture 1"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10232" name="Picture 1" descr="A screenshot of a white background&#10;&#10;Description automatically generated"/>
                    <pic:cNvPicPr/>
                  </pic:nvPicPr>
                  <pic:blipFill>
                    <a:blip r:embed="rId18"/>
                    <a:stretch>
                      <a:fillRect/>
                    </a:stretch>
                  </pic:blipFill>
                  <pic:spPr>
                    <a:xfrm>
                      <a:off x="0" y="0"/>
                      <a:ext cx="6298467" cy="7299369"/>
                    </a:xfrm>
                    <a:prstGeom prst="rect">
                      <a:avLst/>
                    </a:prstGeom>
                  </pic:spPr>
                </pic:pic>
              </a:graphicData>
            </a:graphic>
          </wp:inline>
        </w:drawing>
      </w:r>
    </w:p>
    <w:p w14:paraId="45E9BBCE" w14:textId="09B10E57" w:rsidR="00965184" w:rsidRPr="00DC7B7A" w:rsidRDefault="0015721E" w:rsidP="0015721E">
      <w:pPr>
        <w:jc w:val="both"/>
        <w:rPr>
          <w:rFonts w:ascii="Arial" w:hAnsi="Arial" w:cs="Arial"/>
          <w:sz w:val="20"/>
        </w:rPr>
      </w:pPr>
      <w:r>
        <w:rPr>
          <w:rFonts w:ascii="Arial" w:hAnsi="Arial" w:cs="Arial"/>
          <w:sz w:val="20"/>
        </w:rPr>
        <w:t xml:space="preserve">Fig S2. Global Melt inclusion saturation pressures vs fraction of H2O in the exsolved fluid. The vast majority of inclusions showing XH2O &gt; 0.4 are very shallow and/or CO2 has not been constrained in the </w:t>
      </w:r>
      <w:commentRangeStart w:id="57"/>
      <w:commentRangeStart w:id="58"/>
      <w:commentRangeStart w:id="59"/>
      <w:r>
        <w:rPr>
          <w:rFonts w:ascii="Arial" w:hAnsi="Arial" w:cs="Arial"/>
          <w:sz w:val="20"/>
        </w:rPr>
        <w:t>bubbles</w:t>
      </w:r>
      <w:commentRangeEnd w:id="57"/>
      <w:r w:rsidR="002F1290">
        <w:rPr>
          <w:rStyle w:val="CommentReference"/>
        </w:rPr>
        <w:commentReference w:id="57"/>
      </w:r>
      <w:commentRangeEnd w:id="58"/>
      <w:r w:rsidR="00A022E0">
        <w:rPr>
          <w:rStyle w:val="CommentReference"/>
        </w:rPr>
        <w:commentReference w:id="58"/>
      </w:r>
      <w:commentRangeEnd w:id="59"/>
      <w:r w:rsidR="00A022E0">
        <w:rPr>
          <w:rStyle w:val="CommentReference"/>
        </w:rPr>
        <w:commentReference w:id="59"/>
      </w:r>
      <w:r>
        <w:rPr>
          <w:rFonts w:ascii="Arial" w:hAnsi="Arial" w:cs="Arial"/>
          <w:sz w:val="20"/>
        </w:rPr>
        <w:t xml:space="preserve">. </w:t>
      </w:r>
      <w:r w:rsidR="00A343AC">
        <w:rPr>
          <w:rFonts w:ascii="Arial" w:hAnsi="Arial" w:cs="Arial"/>
          <w:sz w:val="20"/>
        </w:rPr>
        <w:br w:type="page"/>
      </w:r>
    </w:p>
    <w:p w14:paraId="67C05652" w14:textId="6CAEF064" w:rsidR="00E82689" w:rsidRDefault="00E82689" w:rsidP="00E82689">
      <w:pPr>
        <w:spacing w:line="480" w:lineRule="auto"/>
        <w:jc w:val="both"/>
        <w:rPr>
          <w:ins w:id="60" w:author="Penny Wieser" w:date="2024-03-02T13:11:00Z"/>
          <w:rFonts w:ascii="Arial" w:hAnsi="Arial" w:cs="Arial"/>
          <w:b/>
          <w:bCs/>
          <w:sz w:val="20"/>
        </w:rPr>
      </w:pPr>
      <w:ins w:id="61" w:author="Penny Wieser" w:date="2024-03-02T13:11:00Z">
        <w:r>
          <w:rPr>
            <w:rFonts w:ascii="Arial" w:hAnsi="Arial" w:cs="Arial"/>
            <w:b/>
            <w:bCs/>
            <w:sz w:val="20"/>
          </w:rPr>
          <w:lastRenderedPageBreak/>
          <w:t>Melt inclusion compilation</w:t>
        </w:r>
      </w:ins>
    </w:p>
    <w:p w14:paraId="33472DE6" w14:textId="5879CD3C" w:rsidR="00E82689" w:rsidRPr="00E82689" w:rsidRDefault="00E82689" w:rsidP="00E82689">
      <w:pPr>
        <w:spacing w:line="480" w:lineRule="auto"/>
        <w:jc w:val="both"/>
        <w:rPr>
          <w:ins w:id="62" w:author="Penny Wieser" w:date="2024-03-02T13:11:00Z"/>
          <w:rFonts w:ascii="Arial" w:hAnsi="Arial" w:cs="Arial"/>
          <w:sz w:val="20"/>
          <w:rPrChange w:id="63" w:author="Penny Wieser" w:date="2024-03-02T13:11:00Z">
            <w:rPr>
              <w:ins w:id="64" w:author="Penny Wieser" w:date="2024-03-02T13:11:00Z"/>
              <w:rFonts w:ascii="Arial" w:hAnsi="Arial" w:cs="Arial"/>
              <w:b/>
              <w:bCs/>
              <w:sz w:val="20"/>
            </w:rPr>
          </w:rPrChange>
        </w:rPr>
      </w:pPr>
      <w:ins w:id="65" w:author="Penny Wieser" w:date="2024-03-02T13:11:00Z">
        <w:r>
          <w:rPr>
            <w:rFonts w:ascii="Arial" w:hAnsi="Arial" w:cs="Arial"/>
            <w:sz w:val="20"/>
          </w:rPr>
          <w:t xml:space="preserve">Explain what you did – what Temp did you use, what other data did you compile. How did you filter the dataset – why (e.g. </w:t>
        </w:r>
      </w:ins>
      <w:ins w:id="66" w:author="Penny Wieser" w:date="2024-03-02T13:12:00Z">
        <w:r>
          <w:rPr>
            <w:rFonts w:ascii="Arial" w:hAnsi="Arial" w:cs="Arial"/>
            <w:sz w:val="20"/>
          </w:rPr>
          <w:t xml:space="preserve">histograms of SiO2 content). </w:t>
        </w:r>
      </w:ins>
    </w:p>
    <w:p w14:paraId="275C1E69" w14:textId="77777777" w:rsidR="00E82689" w:rsidRDefault="00E82689" w:rsidP="00BB3852">
      <w:pPr>
        <w:spacing w:line="480" w:lineRule="auto"/>
        <w:jc w:val="both"/>
        <w:rPr>
          <w:ins w:id="67" w:author="Penny Wieser" w:date="2024-03-02T13:11:00Z"/>
          <w:rFonts w:ascii="Arial" w:hAnsi="Arial" w:cs="Arial"/>
          <w:b/>
          <w:bCs/>
          <w:sz w:val="20"/>
        </w:rPr>
      </w:pPr>
    </w:p>
    <w:p w14:paraId="285B2EEA" w14:textId="0FA77C66" w:rsidR="008F7B2E" w:rsidRPr="008F7B2E" w:rsidRDefault="008F7B2E" w:rsidP="00BB3852">
      <w:pPr>
        <w:spacing w:line="480" w:lineRule="auto"/>
        <w:jc w:val="both"/>
        <w:rPr>
          <w:rFonts w:ascii="Arial" w:hAnsi="Arial" w:cs="Arial"/>
          <w:b/>
          <w:bCs/>
          <w:sz w:val="20"/>
        </w:rPr>
      </w:pPr>
      <w:r w:rsidRPr="008F7B2E">
        <w:rPr>
          <w:rFonts w:ascii="Arial" w:hAnsi="Arial" w:cs="Arial"/>
          <w:b/>
          <w:bCs/>
          <w:sz w:val="20"/>
        </w:rPr>
        <w:t>Supplementary references</w:t>
      </w:r>
    </w:p>
    <w:p w14:paraId="4DB0EB74" w14:textId="77777777" w:rsidR="00965184" w:rsidRPr="00965184" w:rsidRDefault="008F7B2E" w:rsidP="00965184">
      <w:pPr>
        <w:pStyle w:val="Bibliography"/>
        <w:rPr>
          <w:sz w:val="20"/>
        </w:rPr>
      </w:pPr>
      <w:r w:rsidRPr="008F7B2E">
        <w:rPr>
          <w:rFonts w:ascii="Arial" w:hAnsi="Arial" w:cs="Arial"/>
          <w:sz w:val="20"/>
        </w:rPr>
        <w:fldChar w:fldCharType="begin"/>
      </w:r>
      <w:r w:rsidR="00965184">
        <w:rPr>
          <w:rFonts w:ascii="Arial" w:hAnsi="Arial" w:cs="Arial"/>
          <w:sz w:val="20"/>
        </w:rPr>
        <w:instrText xml:space="preserve"> ADDIN ZOTERO_BIBL {"uncited":[],"omitted":[],"custom":[]} CSL_BIBLIOGRAPHY </w:instrText>
      </w:r>
      <w:r w:rsidRPr="008F7B2E">
        <w:rPr>
          <w:rFonts w:ascii="Arial" w:hAnsi="Arial" w:cs="Arial"/>
          <w:sz w:val="20"/>
        </w:rPr>
        <w:fldChar w:fldCharType="separate"/>
      </w:r>
      <w:r w:rsidR="00965184" w:rsidRPr="00965184">
        <w:rPr>
          <w:sz w:val="20"/>
        </w:rPr>
        <w:t xml:space="preserve">Armstrong, J. T. (1988). Accurate quantitative analysis of oxygen and nitrogen with a W/Si multilayer crystal. </w:t>
      </w:r>
      <w:r w:rsidR="00965184" w:rsidRPr="00965184">
        <w:rPr>
          <w:i/>
          <w:iCs/>
          <w:sz w:val="20"/>
        </w:rPr>
        <w:t>Microbeam analysis</w:t>
      </w:r>
      <w:r w:rsidR="00965184" w:rsidRPr="00965184">
        <w:rPr>
          <w:sz w:val="20"/>
        </w:rPr>
        <w:t>. San Francisco Press, Inc 301–304.</w:t>
      </w:r>
    </w:p>
    <w:p w14:paraId="1745A313" w14:textId="77777777" w:rsidR="00965184" w:rsidRPr="00965184" w:rsidRDefault="00965184" w:rsidP="00965184">
      <w:pPr>
        <w:pStyle w:val="Bibliography"/>
        <w:rPr>
          <w:sz w:val="20"/>
        </w:rPr>
      </w:pPr>
      <w:r w:rsidRPr="00965184">
        <w:rPr>
          <w:sz w:val="20"/>
        </w:rPr>
        <w:t xml:space="preserve">Burke, E. A. J. (2001). Raman microspectrometry of fluid inclusions. </w:t>
      </w:r>
      <w:r w:rsidRPr="00965184">
        <w:rPr>
          <w:i/>
          <w:iCs/>
          <w:sz w:val="20"/>
        </w:rPr>
        <w:t>Lithos</w:t>
      </w:r>
      <w:r w:rsidRPr="00965184">
        <w:rPr>
          <w:sz w:val="20"/>
        </w:rPr>
        <w:t xml:space="preserve"> </w:t>
      </w:r>
      <w:r w:rsidRPr="00965184">
        <w:rPr>
          <w:b/>
          <w:bCs/>
          <w:sz w:val="20"/>
        </w:rPr>
        <w:t>55</w:t>
      </w:r>
      <w:r w:rsidRPr="00965184">
        <w:rPr>
          <w:sz w:val="20"/>
        </w:rPr>
        <w:t>, 139–158.</w:t>
      </w:r>
    </w:p>
    <w:p w14:paraId="658DD2E3" w14:textId="77777777" w:rsidR="00965184" w:rsidRPr="00965184" w:rsidRDefault="00965184" w:rsidP="00965184">
      <w:pPr>
        <w:pStyle w:val="Bibliography"/>
        <w:rPr>
          <w:sz w:val="20"/>
        </w:rPr>
      </w:pPr>
      <w:r w:rsidRPr="00965184">
        <w:rPr>
          <w:sz w:val="20"/>
        </w:rPr>
        <w:t>DeVitre, C. L. &amp; Wieser, P. (2023). Reliability of Raman analyses of CO2-rich fluid inclusions as a rapid barometer at Kīlauea. EarthArXiv.</w:t>
      </w:r>
    </w:p>
    <w:p w14:paraId="0CE03725" w14:textId="77777777" w:rsidR="00965184" w:rsidRPr="00965184" w:rsidRDefault="00965184" w:rsidP="00965184">
      <w:pPr>
        <w:pStyle w:val="Bibliography"/>
        <w:rPr>
          <w:sz w:val="20"/>
        </w:rPr>
      </w:pPr>
      <w:r w:rsidRPr="00965184">
        <w:rPr>
          <w:sz w:val="20"/>
        </w:rPr>
        <w:t xml:space="preserve">DeVitre, C. L. &amp; Wieser, P. E. (2024). Reliability of Raman analyses of CO2-rich fluid inclusions as a geobarometer at Kīlauea. </w:t>
      </w:r>
      <w:r w:rsidRPr="00965184">
        <w:rPr>
          <w:i/>
          <w:iCs/>
          <w:sz w:val="20"/>
        </w:rPr>
        <w:t>Geochemical Perspectives Letters</w:t>
      </w:r>
      <w:r w:rsidRPr="00965184">
        <w:rPr>
          <w:sz w:val="20"/>
        </w:rPr>
        <w:t xml:space="preserve"> </w:t>
      </w:r>
      <w:r w:rsidRPr="00965184">
        <w:rPr>
          <w:b/>
          <w:bCs/>
          <w:sz w:val="20"/>
        </w:rPr>
        <w:t>29</w:t>
      </w:r>
      <w:r w:rsidRPr="00965184">
        <w:rPr>
          <w:sz w:val="20"/>
        </w:rPr>
        <w:t>, 1–8.</w:t>
      </w:r>
    </w:p>
    <w:p w14:paraId="10B03068" w14:textId="77777777" w:rsidR="00965184" w:rsidRPr="00965184" w:rsidRDefault="00965184" w:rsidP="00965184">
      <w:pPr>
        <w:pStyle w:val="Bibliography"/>
        <w:rPr>
          <w:sz w:val="20"/>
          <w:lang w:val="es-CR"/>
        </w:rPr>
      </w:pPr>
      <w:r w:rsidRPr="00965184">
        <w:rPr>
          <w:sz w:val="20"/>
        </w:rPr>
        <w:t xml:space="preserve">Duan, Z. &amp; Zhang, Z. (2006). Equation of state of the H2O, CO2, and H2O–CO2 systems up to 10 GPa and 2573.15K: Molecular dynamics simulations with ab initio potential surface. </w:t>
      </w:r>
      <w:r w:rsidRPr="00965184">
        <w:rPr>
          <w:i/>
          <w:iCs/>
          <w:sz w:val="20"/>
          <w:lang w:val="es-CR"/>
        </w:rPr>
        <w:t>Geochimica et Cosmochimica Acta</w:t>
      </w:r>
      <w:r w:rsidRPr="00965184">
        <w:rPr>
          <w:sz w:val="20"/>
          <w:lang w:val="es-CR"/>
        </w:rPr>
        <w:t xml:space="preserve"> </w:t>
      </w:r>
      <w:r w:rsidRPr="00965184">
        <w:rPr>
          <w:b/>
          <w:bCs/>
          <w:sz w:val="20"/>
          <w:lang w:val="es-CR"/>
        </w:rPr>
        <w:t>70</w:t>
      </w:r>
      <w:r w:rsidRPr="00965184">
        <w:rPr>
          <w:sz w:val="20"/>
          <w:lang w:val="es-CR"/>
        </w:rPr>
        <w:t>, 2311–2324.</w:t>
      </w:r>
    </w:p>
    <w:p w14:paraId="523DAE77" w14:textId="77777777" w:rsidR="00965184" w:rsidRPr="00965184" w:rsidRDefault="00965184" w:rsidP="00965184">
      <w:pPr>
        <w:pStyle w:val="Bibliography"/>
        <w:rPr>
          <w:sz w:val="20"/>
        </w:rPr>
      </w:pPr>
      <w:r w:rsidRPr="00965184">
        <w:rPr>
          <w:sz w:val="20"/>
          <w:lang w:val="es-CR"/>
        </w:rPr>
        <w:t xml:space="preserve">Gansecki, C., Lee, R. L., Shea, T., Lundblad, S. P., Hon, K. &amp; Parcheta, C. (2019). </w:t>
      </w:r>
      <w:r w:rsidRPr="00965184">
        <w:rPr>
          <w:sz w:val="20"/>
        </w:rPr>
        <w:t xml:space="preserve">The tangled tale of Kīlauea’s 2018 eruption as told by geochemical monitoring. </w:t>
      </w:r>
      <w:r w:rsidRPr="00965184">
        <w:rPr>
          <w:i/>
          <w:iCs/>
          <w:sz w:val="20"/>
        </w:rPr>
        <w:t>Science</w:t>
      </w:r>
      <w:r w:rsidRPr="00965184">
        <w:rPr>
          <w:sz w:val="20"/>
        </w:rPr>
        <w:t xml:space="preserve">. American Association for the Advancement of Science </w:t>
      </w:r>
      <w:r w:rsidRPr="00965184">
        <w:rPr>
          <w:b/>
          <w:bCs/>
          <w:sz w:val="20"/>
        </w:rPr>
        <w:t>366</w:t>
      </w:r>
      <w:r w:rsidRPr="00965184">
        <w:rPr>
          <w:sz w:val="20"/>
        </w:rPr>
        <w:t>, eaaz0147.</w:t>
      </w:r>
    </w:p>
    <w:p w14:paraId="235AFD46" w14:textId="77777777" w:rsidR="00965184" w:rsidRPr="00965184" w:rsidRDefault="00965184" w:rsidP="00965184">
      <w:pPr>
        <w:pStyle w:val="Bibliography"/>
        <w:rPr>
          <w:sz w:val="20"/>
        </w:rPr>
      </w:pPr>
      <w:r w:rsidRPr="00965184">
        <w:rPr>
          <w:sz w:val="20"/>
        </w:rPr>
        <w:t xml:space="preserve">Hansteen, T. H. &amp; Klügel, A. (2008). Fluid Inclusion Thermobarometry as a Tracer for Magmatic Processes. </w:t>
      </w:r>
      <w:r w:rsidRPr="00965184">
        <w:rPr>
          <w:i/>
          <w:iCs/>
          <w:sz w:val="20"/>
        </w:rPr>
        <w:t>Reviews in Mineralogy and Geochemistry</w:t>
      </w:r>
      <w:r w:rsidRPr="00965184">
        <w:rPr>
          <w:sz w:val="20"/>
        </w:rPr>
        <w:t xml:space="preserve"> </w:t>
      </w:r>
      <w:r w:rsidRPr="00965184">
        <w:rPr>
          <w:b/>
          <w:bCs/>
          <w:sz w:val="20"/>
        </w:rPr>
        <w:t>69</w:t>
      </w:r>
      <w:r w:rsidRPr="00965184">
        <w:rPr>
          <w:sz w:val="20"/>
        </w:rPr>
        <w:t>, 143–177.</w:t>
      </w:r>
    </w:p>
    <w:p w14:paraId="74B32B70" w14:textId="77777777" w:rsidR="00965184" w:rsidRPr="00965184" w:rsidRDefault="00965184" w:rsidP="00965184">
      <w:pPr>
        <w:pStyle w:val="Bibliography"/>
        <w:rPr>
          <w:sz w:val="20"/>
        </w:rPr>
      </w:pPr>
      <w:r w:rsidRPr="00965184">
        <w:rPr>
          <w:sz w:val="20"/>
        </w:rPr>
        <w:t xml:space="preserve">Jarosewich, E., Nelen, J. A. &amp; Norberg, J. A. (1980). Reference samples for electron microprobe analysis. </w:t>
      </w:r>
      <w:r w:rsidRPr="00965184">
        <w:rPr>
          <w:i/>
          <w:iCs/>
          <w:sz w:val="20"/>
        </w:rPr>
        <w:t>Geostandards Newsletter</w:t>
      </w:r>
      <w:r w:rsidRPr="00965184">
        <w:rPr>
          <w:sz w:val="20"/>
        </w:rPr>
        <w:t xml:space="preserve">. Wiley Online Library </w:t>
      </w:r>
      <w:r w:rsidRPr="00965184">
        <w:rPr>
          <w:b/>
          <w:bCs/>
          <w:sz w:val="20"/>
        </w:rPr>
        <w:t>4</w:t>
      </w:r>
      <w:r w:rsidRPr="00965184">
        <w:rPr>
          <w:sz w:val="20"/>
        </w:rPr>
        <w:t>, 43–47.</w:t>
      </w:r>
    </w:p>
    <w:p w14:paraId="18964CB2" w14:textId="77777777" w:rsidR="00965184" w:rsidRPr="00965184" w:rsidRDefault="00965184" w:rsidP="00965184">
      <w:pPr>
        <w:pStyle w:val="Bibliography"/>
        <w:rPr>
          <w:sz w:val="20"/>
        </w:rPr>
      </w:pPr>
      <w:r w:rsidRPr="00965184">
        <w:rPr>
          <w:sz w:val="20"/>
        </w:rPr>
        <w:t xml:space="preserve">Lerner, A. H. </w:t>
      </w:r>
      <w:r w:rsidRPr="00965184">
        <w:rPr>
          <w:i/>
          <w:iCs/>
          <w:sz w:val="20"/>
        </w:rPr>
        <w:t>et al.</w:t>
      </w:r>
      <w:r w:rsidRPr="00965184">
        <w:rPr>
          <w:sz w:val="20"/>
        </w:rPr>
        <w:t xml:space="preserve"> (2021). The petrologic and degassing behavior of sulfur and other magmatic volatiles from the 2018 eruption of Kīlauea, Hawaiʻi: melt concentrations, magma storage depths, and magma recycling. </w:t>
      </w:r>
      <w:r w:rsidRPr="00965184">
        <w:rPr>
          <w:i/>
          <w:iCs/>
          <w:sz w:val="20"/>
        </w:rPr>
        <w:t>Bulletin of Volcanology</w:t>
      </w:r>
      <w:r w:rsidRPr="00965184">
        <w:rPr>
          <w:sz w:val="20"/>
        </w:rPr>
        <w:t xml:space="preserve">. Springer </w:t>
      </w:r>
      <w:r w:rsidRPr="00965184">
        <w:rPr>
          <w:b/>
          <w:bCs/>
          <w:sz w:val="20"/>
        </w:rPr>
        <w:t>83</w:t>
      </w:r>
      <w:r w:rsidRPr="00965184">
        <w:rPr>
          <w:sz w:val="20"/>
        </w:rPr>
        <w:t>, 1–32.</w:t>
      </w:r>
    </w:p>
    <w:p w14:paraId="5908F672" w14:textId="77777777" w:rsidR="00965184" w:rsidRPr="00965184" w:rsidRDefault="00965184" w:rsidP="00965184">
      <w:pPr>
        <w:pStyle w:val="Bibliography"/>
        <w:rPr>
          <w:sz w:val="20"/>
        </w:rPr>
      </w:pPr>
      <w:r w:rsidRPr="00965184">
        <w:rPr>
          <w:sz w:val="20"/>
        </w:rPr>
        <w:t xml:space="preserve">Span, R. &amp; Wagner, W. (1996). A new equation of state for carbon dioxide covering the fluid region from the triple‐point temperature to 1100 K at pressures up to 800 MPa. </w:t>
      </w:r>
      <w:r w:rsidRPr="00965184">
        <w:rPr>
          <w:i/>
          <w:iCs/>
          <w:sz w:val="20"/>
        </w:rPr>
        <w:t>Journal of physical and chemical reference data</w:t>
      </w:r>
      <w:r w:rsidRPr="00965184">
        <w:rPr>
          <w:sz w:val="20"/>
        </w:rPr>
        <w:t xml:space="preserve">. American Institute of Physics for the National Institute of Standards and … </w:t>
      </w:r>
      <w:r w:rsidRPr="00965184">
        <w:rPr>
          <w:b/>
          <w:bCs/>
          <w:sz w:val="20"/>
        </w:rPr>
        <w:t>25</w:t>
      </w:r>
      <w:r w:rsidRPr="00965184">
        <w:rPr>
          <w:sz w:val="20"/>
        </w:rPr>
        <w:t>, 1509–1596.</w:t>
      </w:r>
    </w:p>
    <w:p w14:paraId="47E34C94" w14:textId="77777777" w:rsidR="00965184" w:rsidRPr="00965184" w:rsidRDefault="00965184" w:rsidP="00965184">
      <w:pPr>
        <w:pStyle w:val="Bibliography"/>
        <w:rPr>
          <w:sz w:val="20"/>
        </w:rPr>
      </w:pPr>
      <w:r w:rsidRPr="00965184">
        <w:rPr>
          <w:sz w:val="20"/>
          <w:lang w:val="fr-CH"/>
        </w:rPr>
        <w:t xml:space="preserve">Wieser, P. E. </w:t>
      </w:r>
      <w:r w:rsidRPr="00965184">
        <w:rPr>
          <w:i/>
          <w:iCs/>
          <w:sz w:val="20"/>
          <w:lang w:val="fr-CH"/>
        </w:rPr>
        <w:t>et al.</w:t>
      </w:r>
      <w:r w:rsidRPr="00965184">
        <w:rPr>
          <w:sz w:val="20"/>
          <w:lang w:val="fr-CH"/>
        </w:rPr>
        <w:t xml:space="preserve"> </w:t>
      </w:r>
      <w:r w:rsidRPr="00965184">
        <w:rPr>
          <w:sz w:val="20"/>
        </w:rPr>
        <w:t xml:space="preserve">(2021). Reconstructing Magma Storage Depths for the 2018 Kı̄lauean Eruption From Melt Inclusion CO2 Contents: The Importance of Vapor Bubbles. </w:t>
      </w:r>
      <w:r w:rsidRPr="00965184">
        <w:rPr>
          <w:i/>
          <w:iCs/>
          <w:sz w:val="20"/>
        </w:rPr>
        <w:t>Geochemistry, Geophysics, Geosystems</w:t>
      </w:r>
      <w:r w:rsidRPr="00965184">
        <w:rPr>
          <w:sz w:val="20"/>
        </w:rPr>
        <w:t xml:space="preserve"> </w:t>
      </w:r>
      <w:r w:rsidRPr="00965184">
        <w:rPr>
          <w:b/>
          <w:bCs/>
          <w:sz w:val="20"/>
        </w:rPr>
        <w:t>22</w:t>
      </w:r>
      <w:r w:rsidRPr="00965184">
        <w:rPr>
          <w:sz w:val="20"/>
        </w:rPr>
        <w:t>, e2020GC009364.</w:t>
      </w:r>
    </w:p>
    <w:p w14:paraId="75FDA972" w14:textId="77777777" w:rsidR="00965184" w:rsidRPr="00965184" w:rsidRDefault="00965184" w:rsidP="00965184">
      <w:pPr>
        <w:pStyle w:val="Bibliography"/>
        <w:rPr>
          <w:sz w:val="20"/>
        </w:rPr>
      </w:pPr>
      <w:r w:rsidRPr="00965184">
        <w:rPr>
          <w:sz w:val="20"/>
        </w:rPr>
        <w:t>Wieser, P. E. &amp; DeVitre, C. L. (2023). DiadFit: An Open-SourcePython3 Tool for Peak fitting of Raman Data from silicate melts and CO2 fluids. EarthArXiv.</w:t>
      </w:r>
    </w:p>
    <w:p w14:paraId="1F5A78E5" w14:textId="77777777" w:rsidR="00965184" w:rsidRPr="00965184" w:rsidRDefault="00965184" w:rsidP="00965184">
      <w:pPr>
        <w:pStyle w:val="Bibliography"/>
        <w:rPr>
          <w:sz w:val="20"/>
        </w:rPr>
      </w:pPr>
      <w:r w:rsidRPr="00965184">
        <w:rPr>
          <w:sz w:val="20"/>
        </w:rPr>
        <w:t xml:space="preserve">Wieser, P. E., Kent, A. J. R., Till, C. B., Donovan, J., Neave, D. A., Blatter, D. L. &amp; Krawczynski, M. J. (2023). Barometers Behaving Badly I: Assessing the Influence of Analytical and Experimental Uncertainty on Clinopyroxene Thermobarometry Calculations at Crustal Conditions. </w:t>
      </w:r>
      <w:r w:rsidRPr="00965184">
        <w:rPr>
          <w:i/>
          <w:iCs/>
          <w:sz w:val="20"/>
        </w:rPr>
        <w:t>Journal of Petrology</w:t>
      </w:r>
      <w:r w:rsidRPr="00965184">
        <w:rPr>
          <w:sz w:val="20"/>
        </w:rPr>
        <w:t xml:space="preserve"> </w:t>
      </w:r>
      <w:r w:rsidRPr="00965184">
        <w:rPr>
          <w:b/>
          <w:bCs/>
          <w:sz w:val="20"/>
        </w:rPr>
        <w:t>64</w:t>
      </w:r>
      <w:r w:rsidRPr="00965184">
        <w:rPr>
          <w:sz w:val="20"/>
        </w:rPr>
        <w:t>, egac126.</w:t>
      </w:r>
    </w:p>
    <w:p w14:paraId="432596B5" w14:textId="69F3F571" w:rsidR="008F7B2E" w:rsidRPr="008F7B2E" w:rsidRDefault="008F7B2E" w:rsidP="00BB3852">
      <w:pPr>
        <w:jc w:val="both"/>
        <w:rPr>
          <w:rFonts w:ascii="Arial" w:hAnsi="Arial" w:cs="Arial"/>
          <w:sz w:val="20"/>
        </w:rPr>
      </w:pPr>
      <w:r w:rsidRPr="008F7B2E">
        <w:rPr>
          <w:rFonts w:ascii="Arial" w:hAnsi="Arial" w:cs="Arial"/>
          <w:sz w:val="20"/>
        </w:rPr>
        <w:lastRenderedPageBreak/>
        <w:fldChar w:fldCharType="end"/>
      </w:r>
    </w:p>
    <w:sectPr w:rsidR="008F7B2E" w:rsidRPr="008F7B2E" w:rsidSect="00874967">
      <w:headerReference w:type="default" r:id="rId19"/>
      <w:footerReference w:type="default" r:id="rId20"/>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Penny Wieser" w:date="2024-03-02T13:06:00Z" w:initials="PW">
    <w:p w14:paraId="3A303C23" w14:textId="77777777" w:rsidR="00B61410" w:rsidRDefault="00B61410" w:rsidP="00B61410">
      <w:pPr>
        <w:pStyle w:val="CommentText"/>
      </w:pPr>
      <w:r>
        <w:rPr>
          <w:rStyle w:val="CommentReference"/>
        </w:rPr>
        <w:annotationRef/>
      </w:r>
      <w:r>
        <w:t xml:space="preserve">Have you redone this with the new instrument factor? Or can we just use the peak ratios instead. </w:t>
      </w:r>
    </w:p>
  </w:comment>
  <w:comment w:id="57" w:author="Penny Wieser" w:date="2024-03-02T09:44:00Z" w:initials="PW">
    <w:p w14:paraId="66E6215E" w14:textId="43AB7E85" w:rsidR="00E70112" w:rsidRDefault="002F1290" w:rsidP="00E70112">
      <w:pPr>
        <w:pStyle w:val="CommentText"/>
      </w:pPr>
      <w:r>
        <w:rPr>
          <w:rStyle w:val="CommentReference"/>
        </w:rPr>
        <w:annotationRef/>
      </w:r>
      <w:r w:rsidR="00E70112">
        <w:t>This is way too small - split up into diff figures with 4 panels each. ChatGPT can do this for you if you give tit your code and loop thro and after 4 panels make a new fig</w:t>
      </w:r>
    </w:p>
  </w:comment>
  <w:comment w:id="58" w:author="Penny Wieser" w:date="2024-03-02T09:58:00Z" w:initials="PW">
    <w:p w14:paraId="085FE7D2" w14:textId="26A3FF85" w:rsidR="00A022E0" w:rsidRDefault="00A022E0" w:rsidP="00A022E0">
      <w:pPr>
        <w:pStyle w:val="CommentText"/>
      </w:pPr>
      <w:r>
        <w:rPr>
          <w:rStyle w:val="CommentReference"/>
        </w:rPr>
        <w:annotationRef/>
      </w:r>
      <w:r>
        <w:t>I’d group them based on ones with similar x-y scales, right now by sharing the y axis, you are really not showing datasets like GR and GSC well at all. I would also possibly not share y axis for this reason</w:t>
      </w:r>
    </w:p>
  </w:comment>
  <w:comment w:id="59" w:author="Penny Wieser" w:date="2024-03-02T09:58:00Z" w:initials="PW">
    <w:p w14:paraId="1529E1BB" w14:textId="77777777" w:rsidR="00A022E0" w:rsidRDefault="00A022E0" w:rsidP="00A022E0">
      <w:pPr>
        <w:pStyle w:val="CommentText"/>
      </w:pPr>
      <w:r>
        <w:rPr>
          <w:rStyle w:val="CommentReference"/>
        </w:rPr>
        <w:annotationRef/>
      </w:r>
      <w:r>
        <w:t>Also give each one letters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303C23" w15:done="0"/>
  <w15:commentEx w15:paraId="66E6215E" w15:done="0"/>
  <w15:commentEx w15:paraId="085FE7D2" w15:paraIdParent="66E6215E" w15:done="0"/>
  <w15:commentEx w15:paraId="1529E1BB" w15:paraIdParent="66E621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3F3EAC" w16cex:dateUtc="2024-03-02T21:06:00Z"/>
  <w16cex:commentExtensible w16cex:durableId="24D94D19" w16cex:dateUtc="2024-03-02T17:44:00Z"/>
  <w16cex:commentExtensible w16cex:durableId="5220C16D" w16cex:dateUtc="2024-03-02T17:58:00Z"/>
  <w16cex:commentExtensible w16cex:durableId="5628F3ED" w16cex:dateUtc="2024-03-02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303C23" w16cid:durableId="4D3F3EAC"/>
  <w16cid:commentId w16cid:paraId="66E6215E" w16cid:durableId="24D94D19"/>
  <w16cid:commentId w16cid:paraId="085FE7D2" w16cid:durableId="5220C16D"/>
  <w16cid:commentId w16cid:paraId="1529E1BB" w16cid:durableId="5628F3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B4879" w14:textId="77777777" w:rsidR="00874967" w:rsidRDefault="00874967">
      <w:r>
        <w:separator/>
      </w:r>
    </w:p>
  </w:endnote>
  <w:endnote w:type="continuationSeparator" w:id="0">
    <w:p w14:paraId="6AFB87A4" w14:textId="77777777" w:rsidR="00874967" w:rsidRDefault="0087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LT-Light">
    <w:altName w:val="Palatino Linotype"/>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6907" w14:textId="193174C0" w:rsidR="00F125EE" w:rsidRDefault="00114193">
    <w:pPr>
      <w:pStyle w:val="Footer"/>
      <w:jc w:val="right"/>
    </w:pPr>
    <w:r>
      <w:fldChar w:fldCharType="begin"/>
    </w:r>
    <w:r>
      <w:instrText xml:space="preserve"> PAGE   \* MERGEFORMAT </w:instrText>
    </w:r>
    <w:r>
      <w:fldChar w:fldCharType="separate"/>
    </w:r>
    <w:r w:rsidR="009D6B1C">
      <w:rPr>
        <w:noProof/>
      </w:rPr>
      <w:t>1</w:t>
    </w:r>
    <w:r>
      <w:fldChar w:fldCharType="end"/>
    </w: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79B8C" w14:textId="77777777" w:rsidR="00874967" w:rsidRDefault="00874967">
      <w:r>
        <w:separator/>
      </w:r>
    </w:p>
  </w:footnote>
  <w:footnote w:type="continuationSeparator" w:id="0">
    <w:p w14:paraId="1E6A98CD" w14:textId="77777777" w:rsidR="00874967" w:rsidRDefault="00874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63FF"/>
    <w:multiLevelType w:val="hybridMultilevel"/>
    <w:tmpl w:val="43A20FFE"/>
    <w:lvl w:ilvl="0" w:tplc="041866E8">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8D4926"/>
    <w:multiLevelType w:val="hybridMultilevel"/>
    <w:tmpl w:val="2FCC0058"/>
    <w:lvl w:ilvl="0" w:tplc="7FF67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92D89"/>
    <w:multiLevelType w:val="hybridMultilevel"/>
    <w:tmpl w:val="F3FA7898"/>
    <w:lvl w:ilvl="0" w:tplc="D39EFC60">
      <w:start w:val="1"/>
      <w:numFmt w:val="bullet"/>
      <w:pStyle w:val="Tableofconten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16BDC"/>
    <w:multiLevelType w:val="hybridMultilevel"/>
    <w:tmpl w:val="1D98BF46"/>
    <w:lvl w:ilvl="0" w:tplc="F40C2976">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214">
    <w:abstractNumId w:val="9"/>
  </w:num>
  <w:num w:numId="2" w16cid:durableId="447551916">
    <w:abstractNumId w:val="7"/>
  </w:num>
  <w:num w:numId="3" w16cid:durableId="1372076921">
    <w:abstractNumId w:val="6"/>
  </w:num>
  <w:num w:numId="4" w16cid:durableId="1600521940">
    <w:abstractNumId w:val="5"/>
  </w:num>
  <w:num w:numId="5" w16cid:durableId="288512005">
    <w:abstractNumId w:val="4"/>
  </w:num>
  <w:num w:numId="6" w16cid:durableId="1556429734">
    <w:abstractNumId w:val="8"/>
  </w:num>
  <w:num w:numId="7" w16cid:durableId="1115909239">
    <w:abstractNumId w:val="3"/>
  </w:num>
  <w:num w:numId="8" w16cid:durableId="283074671">
    <w:abstractNumId w:val="2"/>
  </w:num>
  <w:num w:numId="9" w16cid:durableId="1906798603">
    <w:abstractNumId w:val="1"/>
  </w:num>
  <w:num w:numId="10" w16cid:durableId="1281886300">
    <w:abstractNumId w:val="0"/>
  </w:num>
  <w:num w:numId="11" w16cid:durableId="297033585">
    <w:abstractNumId w:val="10"/>
  </w:num>
  <w:num w:numId="12" w16cid:durableId="394931669">
    <w:abstractNumId w:val="12"/>
  </w:num>
  <w:num w:numId="13" w16cid:durableId="1687709738">
    <w:abstractNumId w:val="14"/>
  </w:num>
  <w:num w:numId="14" w16cid:durableId="445273215">
    <w:abstractNumId w:val="11"/>
  </w:num>
  <w:num w:numId="15" w16cid:durableId="35890087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nny Wieser">
    <w15:presenceInfo w15:providerId="Windows Live" w15:userId="73708eac12f66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15F74"/>
    <w:rsid w:val="00017C53"/>
    <w:rsid w:val="00030840"/>
    <w:rsid w:val="00055321"/>
    <w:rsid w:val="00055D43"/>
    <w:rsid w:val="00065EBD"/>
    <w:rsid w:val="00083B44"/>
    <w:rsid w:val="000850DC"/>
    <w:rsid w:val="000A41E4"/>
    <w:rsid w:val="000C2771"/>
    <w:rsid w:val="000C5F36"/>
    <w:rsid w:val="000F0DCE"/>
    <w:rsid w:val="00112C5B"/>
    <w:rsid w:val="00114193"/>
    <w:rsid w:val="00115A38"/>
    <w:rsid w:val="0011687B"/>
    <w:rsid w:val="00124F82"/>
    <w:rsid w:val="00142A3E"/>
    <w:rsid w:val="0015721E"/>
    <w:rsid w:val="0016337A"/>
    <w:rsid w:val="00164269"/>
    <w:rsid w:val="00195F2F"/>
    <w:rsid w:val="001A1BDE"/>
    <w:rsid w:val="001C0520"/>
    <w:rsid w:val="001C0975"/>
    <w:rsid w:val="001F0876"/>
    <w:rsid w:val="001F167C"/>
    <w:rsid w:val="001F5E91"/>
    <w:rsid w:val="002077B9"/>
    <w:rsid w:val="00255374"/>
    <w:rsid w:val="00262D72"/>
    <w:rsid w:val="0027239B"/>
    <w:rsid w:val="00274A3B"/>
    <w:rsid w:val="00294FBB"/>
    <w:rsid w:val="002C030F"/>
    <w:rsid w:val="002C542E"/>
    <w:rsid w:val="002C667A"/>
    <w:rsid w:val="002F1290"/>
    <w:rsid w:val="002F5265"/>
    <w:rsid w:val="00313E43"/>
    <w:rsid w:val="00325D90"/>
    <w:rsid w:val="00331D75"/>
    <w:rsid w:val="00332BFB"/>
    <w:rsid w:val="00355362"/>
    <w:rsid w:val="00363E44"/>
    <w:rsid w:val="00387114"/>
    <w:rsid w:val="00395E86"/>
    <w:rsid w:val="00397983"/>
    <w:rsid w:val="003A2FD8"/>
    <w:rsid w:val="003A5141"/>
    <w:rsid w:val="003B40E6"/>
    <w:rsid w:val="003E1579"/>
    <w:rsid w:val="003F6E14"/>
    <w:rsid w:val="00405336"/>
    <w:rsid w:val="004326ED"/>
    <w:rsid w:val="004571D5"/>
    <w:rsid w:val="00461D81"/>
    <w:rsid w:val="0046356B"/>
    <w:rsid w:val="00477182"/>
    <w:rsid w:val="004779CB"/>
    <w:rsid w:val="004A159F"/>
    <w:rsid w:val="004B2F21"/>
    <w:rsid w:val="004E42D8"/>
    <w:rsid w:val="004E7BA2"/>
    <w:rsid w:val="004F7EDF"/>
    <w:rsid w:val="005001AC"/>
    <w:rsid w:val="00527D71"/>
    <w:rsid w:val="005607DD"/>
    <w:rsid w:val="005609E9"/>
    <w:rsid w:val="00563DB6"/>
    <w:rsid w:val="00587E27"/>
    <w:rsid w:val="005A558C"/>
    <w:rsid w:val="005B2963"/>
    <w:rsid w:val="005C41EF"/>
    <w:rsid w:val="005C52D5"/>
    <w:rsid w:val="005D088E"/>
    <w:rsid w:val="005D5835"/>
    <w:rsid w:val="005E28F8"/>
    <w:rsid w:val="005E6513"/>
    <w:rsid w:val="006069C6"/>
    <w:rsid w:val="00611A19"/>
    <w:rsid w:val="006140DF"/>
    <w:rsid w:val="00651114"/>
    <w:rsid w:val="0065772A"/>
    <w:rsid w:val="00670299"/>
    <w:rsid w:val="00680AA1"/>
    <w:rsid w:val="00690668"/>
    <w:rsid w:val="00691985"/>
    <w:rsid w:val="006A1B64"/>
    <w:rsid w:val="006D169A"/>
    <w:rsid w:val="006E0C04"/>
    <w:rsid w:val="006E3E68"/>
    <w:rsid w:val="00702ED1"/>
    <w:rsid w:val="007108F5"/>
    <w:rsid w:val="00713E5B"/>
    <w:rsid w:val="007402FC"/>
    <w:rsid w:val="007411A1"/>
    <w:rsid w:val="00763345"/>
    <w:rsid w:val="007843C9"/>
    <w:rsid w:val="00793A3D"/>
    <w:rsid w:val="00797F24"/>
    <w:rsid w:val="007B5946"/>
    <w:rsid w:val="007B7581"/>
    <w:rsid w:val="007C44CB"/>
    <w:rsid w:val="007D783A"/>
    <w:rsid w:val="007F5297"/>
    <w:rsid w:val="00807D35"/>
    <w:rsid w:val="00820484"/>
    <w:rsid w:val="00824DF3"/>
    <w:rsid w:val="00840BB2"/>
    <w:rsid w:val="0084697F"/>
    <w:rsid w:val="00874967"/>
    <w:rsid w:val="00885C9B"/>
    <w:rsid w:val="008C069B"/>
    <w:rsid w:val="008D5D2A"/>
    <w:rsid w:val="008F7B2E"/>
    <w:rsid w:val="00904C4E"/>
    <w:rsid w:val="00914B63"/>
    <w:rsid w:val="009258B8"/>
    <w:rsid w:val="009354F3"/>
    <w:rsid w:val="00943C3C"/>
    <w:rsid w:val="009447DC"/>
    <w:rsid w:val="009519CF"/>
    <w:rsid w:val="00961BA5"/>
    <w:rsid w:val="00965184"/>
    <w:rsid w:val="00971DB4"/>
    <w:rsid w:val="00972441"/>
    <w:rsid w:val="009743A9"/>
    <w:rsid w:val="00992B8B"/>
    <w:rsid w:val="009A5287"/>
    <w:rsid w:val="009A670E"/>
    <w:rsid w:val="009B2AC5"/>
    <w:rsid w:val="009B7984"/>
    <w:rsid w:val="009C5B78"/>
    <w:rsid w:val="009D6B1C"/>
    <w:rsid w:val="009F4BED"/>
    <w:rsid w:val="009F7D93"/>
    <w:rsid w:val="00A022E0"/>
    <w:rsid w:val="00A0769B"/>
    <w:rsid w:val="00A3403B"/>
    <w:rsid w:val="00A343AC"/>
    <w:rsid w:val="00A51A12"/>
    <w:rsid w:val="00A60586"/>
    <w:rsid w:val="00A627D4"/>
    <w:rsid w:val="00A72B81"/>
    <w:rsid w:val="00A74DA2"/>
    <w:rsid w:val="00AC15B4"/>
    <w:rsid w:val="00AC4145"/>
    <w:rsid w:val="00AD499C"/>
    <w:rsid w:val="00AE5A70"/>
    <w:rsid w:val="00B003EE"/>
    <w:rsid w:val="00B038F4"/>
    <w:rsid w:val="00B15008"/>
    <w:rsid w:val="00B16F99"/>
    <w:rsid w:val="00B36869"/>
    <w:rsid w:val="00B42F9C"/>
    <w:rsid w:val="00B43B31"/>
    <w:rsid w:val="00B47CFA"/>
    <w:rsid w:val="00B57F00"/>
    <w:rsid w:val="00B61410"/>
    <w:rsid w:val="00B73A1C"/>
    <w:rsid w:val="00B77B2A"/>
    <w:rsid w:val="00B82C22"/>
    <w:rsid w:val="00B8723B"/>
    <w:rsid w:val="00B93DBA"/>
    <w:rsid w:val="00B9440A"/>
    <w:rsid w:val="00BB2D2A"/>
    <w:rsid w:val="00BB3852"/>
    <w:rsid w:val="00BD58CF"/>
    <w:rsid w:val="00C046DC"/>
    <w:rsid w:val="00C04CC1"/>
    <w:rsid w:val="00C22D0B"/>
    <w:rsid w:val="00C364C5"/>
    <w:rsid w:val="00C406F3"/>
    <w:rsid w:val="00C47714"/>
    <w:rsid w:val="00C50C6D"/>
    <w:rsid w:val="00C600D9"/>
    <w:rsid w:val="00CA78C4"/>
    <w:rsid w:val="00CB689D"/>
    <w:rsid w:val="00CC1384"/>
    <w:rsid w:val="00CC2688"/>
    <w:rsid w:val="00CD3720"/>
    <w:rsid w:val="00CF16C9"/>
    <w:rsid w:val="00CF1848"/>
    <w:rsid w:val="00CF5C2F"/>
    <w:rsid w:val="00D04BCF"/>
    <w:rsid w:val="00D143D9"/>
    <w:rsid w:val="00D269AB"/>
    <w:rsid w:val="00D346C2"/>
    <w:rsid w:val="00DA10FC"/>
    <w:rsid w:val="00DA22DA"/>
    <w:rsid w:val="00DA59EA"/>
    <w:rsid w:val="00DB0B1D"/>
    <w:rsid w:val="00DC623A"/>
    <w:rsid w:val="00DC7B7A"/>
    <w:rsid w:val="00DD421A"/>
    <w:rsid w:val="00E257C8"/>
    <w:rsid w:val="00E37047"/>
    <w:rsid w:val="00E60D0F"/>
    <w:rsid w:val="00E70112"/>
    <w:rsid w:val="00E82689"/>
    <w:rsid w:val="00E86427"/>
    <w:rsid w:val="00E9773B"/>
    <w:rsid w:val="00EA596B"/>
    <w:rsid w:val="00EC13A3"/>
    <w:rsid w:val="00EC7C85"/>
    <w:rsid w:val="00F04CD9"/>
    <w:rsid w:val="00F125EE"/>
    <w:rsid w:val="00F12E98"/>
    <w:rsid w:val="00F132B8"/>
    <w:rsid w:val="00F22029"/>
    <w:rsid w:val="00F25DEF"/>
    <w:rsid w:val="00F514EC"/>
    <w:rsid w:val="00F60CD4"/>
    <w:rsid w:val="00F630EA"/>
    <w:rsid w:val="00F7007E"/>
    <w:rsid w:val="00F70200"/>
    <w:rsid w:val="00F73193"/>
    <w:rsid w:val="00F73421"/>
    <w:rsid w:val="00F74F95"/>
    <w:rsid w:val="00F80705"/>
    <w:rsid w:val="00FA1481"/>
    <w:rsid w:val="00FD1DA9"/>
    <w:rsid w:val="00FE1502"/>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5184"/>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pPr>
      <w:spacing w:after="240"/>
      <w:ind w:left="720" w:hanging="720"/>
    </w:pPr>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uiPriority w:val="99"/>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 w:type="character" w:styleId="UnresolvedMention">
    <w:name w:val="Unresolved Mention"/>
    <w:basedOn w:val="DefaultParagraphFont"/>
    <w:uiPriority w:val="99"/>
    <w:semiHidden/>
    <w:unhideWhenUsed/>
    <w:rsid w:val="008F7B2E"/>
    <w:rPr>
      <w:color w:val="605E5C"/>
      <w:shd w:val="clear" w:color="auto" w:fill="E1DFDD"/>
    </w:rPr>
  </w:style>
  <w:style w:type="paragraph" w:customStyle="1" w:styleId="Tableofcontents">
    <w:name w:val="Table of contents"/>
    <w:basedOn w:val="Normal"/>
    <w:qFormat/>
    <w:rsid w:val="008F7B2E"/>
    <w:pPr>
      <w:widowControl w:val="0"/>
      <w:numPr>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80" w:line="210" w:lineRule="atLeast"/>
      <w:jc w:val="both"/>
      <w:textAlignment w:val="center"/>
    </w:pPr>
    <w:rPr>
      <w:rFonts w:ascii="PalatinoLT-Light" w:eastAsia="MS Mincho" w:hAnsi="PalatinoLT-Light" w:cs="PalatinoLT-Light"/>
      <w:color w:val="000000"/>
      <w:sz w:val="18"/>
      <w:szCs w:val="18"/>
      <w:lang w:val="en-GB" w:eastAsia="ja-JP"/>
    </w:rPr>
  </w:style>
  <w:style w:type="character" w:styleId="Strong">
    <w:name w:val="Strong"/>
    <w:basedOn w:val="DefaultParagraphFont"/>
    <w:uiPriority w:val="22"/>
    <w:rsid w:val="008F7B2E"/>
    <w:rPr>
      <w:b/>
      <w:bCs/>
    </w:rPr>
  </w:style>
  <w:style w:type="paragraph" w:styleId="Revision">
    <w:name w:val="Revision"/>
    <w:hidden/>
    <w:uiPriority w:val="99"/>
    <w:semiHidden/>
    <w:rsid w:val="004326E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798768398">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 w:id="166593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l.devitre@gmail.com" TargetMode="Externa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cljdevitre/2023_Kilauea-rapid-response-simulation" TargetMode="External"/><Relationship Id="rId17" Type="http://schemas.openxmlformats.org/officeDocument/2006/relationships/image" Target="media/image2.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7167-7997"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https://www.electrochem.org/wp-content/uploads/2017/11/ORCID-icon.p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068E-FBFC-4AD4-B24B-EC375A05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9073</Words>
  <Characters>51720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60672</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Penny Wieser</cp:lastModifiedBy>
  <cp:revision>4</cp:revision>
  <cp:lastPrinted>2018-02-26T17:19:00Z</cp:lastPrinted>
  <dcterms:created xsi:type="dcterms:W3CDTF">2024-03-02T17:58:00Z</dcterms:created>
  <dcterms:modified xsi:type="dcterms:W3CDTF">2024-03-02T21:12:00Z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id="pw5cTZZT"/&gt;&lt;style id="http://www.zotero.org/styles/journal-of-petrology"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